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E06FA" w14:textId="22E8CAE7" w:rsidR="00572FF7" w:rsidRPr="00625622" w:rsidRDefault="00904117">
      <w:pPr>
        <w:rPr>
          <w:rFonts w:ascii="Times New Roman" w:hAnsi="Times New Roman" w:cs="Times New Roman"/>
        </w:rPr>
      </w:pPr>
      <w:r w:rsidRPr="00625622">
        <w:rPr>
          <w:rFonts w:ascii="Times New Roman" w:hAnsi="Times New Roman" w:cs="Times New Roman"/>
          <w:b/>
        </w:rPr>
        <w:t xml:space="preserve">Table </w:t>
      </w:r>
      <w:r w:rsidR="00A1115F" w:rsidRPr="00625622">
        <w:rPr>
          <w:rFonts w:ascii="Times New Roman" w:hAnsi="Times New Roman" w:cs="Times New Roman"/>
          <w:b/>
        </w:rPr>
        <w:t>S1</w:t>
      </w:r>
      <w:r w:rsidR="00CC5AED" w:rsidRPr="00625622">
        <w:rPr>
          <w:rFonts w:ascii="Times New Roman" w:hAnsi="Times New Roman" w:cs="Times New Roman"/>
          <w:b/>
        </w:rPr>
        <w:t>:</w:t>
      </w:r>
      <w:r w:rsidR="00CC5AED" w:rsidRPr="00625622">
        <w:rPr>
          <w:rFonts w:ascii="Times New Roman" w:hAnsi="Times New Roman" w:cs="Times New Roman"/>
        </w:rPr>
        <w:t xml:space="preserve"> </w:t>
      </w:r>
      <w:r w:rsidR="00370828">
        <w:rPr>
          <w:rFonts w:ascii="Times New Roman" w:hAnsi="Times New Roman" w:cs="Times New Roman"/>
        </w:rPr>
        <w:t>Statistical models testing the g</w:t>
      </w:r>
      <w:r w:rsidR="00625622">
        <w:rPr>
          <w:rFonts w:ascii="Times New Roman" w:hAnsi="Times New Roman" w:cs="Times New Roman"/>
        </w:rPr>
        <w:t>enetic specificity of the plant-insect food web.</w:t>
      </w:r>
    </w:p>
    <w:p w14:paraId="01BE565A" w14:textId="77777777" w:rsidR="00CC5AED" w:rsidRPr="00625622" w:rsidRDefault="00CC5AED">
      <w:pPr>
        <w:rPr>
          <w:rFonts w:ascii="Times New Roman" w:hAnsi="Times New Roman" w:cs="Times New Roman"/>
        </w:rPr>
      </w:pPr>
    </w:p>
    <w:tbl>
      <w:tblPr>
        <w:tblStyle w:val="TableGrid"/>
        <w:tblW w:w="0" w:type="auto"/>
        <w:tblLook w:val="00A0" w:firstRow="1" w:lastRow="0" w:firstColumn="1" w:lastColumn="0" w:noHBand="0" w:noVBand="0"/>
      </w:tblPr>
      <w:tblGrid>
        <w:gridCol w:w="3926"/>
        <w:gridCol w:w="987"/>
        <w:gridCol w:w="1270"/>
        <w:gridCol w:w="1323"/>
      </w:tblGrid>
      <w:tr w:rsidR="00CC5AED" w:rsidRPr="00625622" w14:paraId="7721B43A" w14:textId="77777777">
        <w:tc>
          <w:tcPr>
            <w:tcW w:w="3926" w:type="dxa"/>
          </w:tcPr>
          <w:p w14:paraId="7E0370A4" w14:textId="77777777" w:rsidR="00CC5AED" w:rsidRPr="00625622" w:rsidRDefault="00CC5AED" w:rsidP="00525E6A">
            <w:pPr>
              <w:jc w:val="center"/>
              <w:rPr>
                <w:rFonts w:ascii="Times New Roman" w:hAnsi="Times New Roman" w:cs="Times New Roman"/>
                <w:b/>
              </w:rPr>
            </w:pPr>
            <w:r w:rsidRPr="00625622">
              <w:rPr>
                <w:rFonts w:ascii="Times New Roman" w:hAnsi="Times New Roman" w:cs="Times New Roman"/>
                <w:b/>
              </w:rPr>
              <w:t>Response</w:t>
            </w:r>
          </w:p>
        </w:tc>
        <w:tc>
          <w:tcPr>
            <w:tcW w:w="987" w:type="dxa"/>
          </w:tcPr>
          <w:p w14:paraId="65053B64" w14:textId="77777777" w:rsidR="00CC5AED" w:rsidRPr="00625622" w:rsidRDefault="002E3F94" w:rsidP="00904117">
            <w:pPr>
              <w:jc w:val="center"/>
              <w:rPr>
                <w:rFonts w:ascii="Times New Roman" w:hAnsi="Times New Roman" w:cs="Times New Roman"/>
                <w:b/>
              </w:rPr>
            </w:pPr>
            <w:proofErr w:type="spellStart"/>
            <w:proofErr w:type="gramStart"/>
            <w:r w:rsidRPr="00625622">
              <w:rPr>
                <w:rFonts w:ascii="Times New Roman" w:hAnsi="Times New Roman" w:cs="Times New Roman"/>
                <w:b/>
              </w:rPr>
              <w:t>df</w:t>
            </w:r>
            <w:proofErr w:type="spellEnd"/>
            <w:proofErr w:type="gramEnd"/>
          </w:p>
        </w:tc>
        <w:tc>
          <w:tcPr>
            <w:tcW w:w="1270" w:type="dxa"/>
          </w:tcPr>
          <w:p w14:paraId="14C446D2" w14:textId="77777777" w:rsidR="00CC5AED" w:rsidRPr="00625622" w:rsidRDefault="00CC5AED" w:rsidP="00904117">
            <w:pPr>
              <w:jc w:val="center"/>
              <w:rPr>
                <w:rFonts w:ascii="Times New Roman" w:hAnsi="Times New Roman" w:cs="Times New Roman"/>
                <w:b/>
              </w:rPr>
            </w:pPr>
            <w:r w:rsidRPr="00625622">
              <w:rPr>
                <w:rFonts w:ascii="Times New Roman" w:hAnsi="Times New Roman" w:cs="Times New Roman"/>
                <w:b/>
                <w:i/>
              </w:rPr>
              <w:t>F</w:t>
            </w:r>
            <w:r w:rsidR="002E3F94" w:rsidRPr="00625622">
              <w:rPr>
                <w:rFonts w:ascii="Times New Roman" w:hAnsi="Times New Roman" w:cs="Times New Roman"/>
                <w:b/>
              </w:rPr>
              <w:t xml:space="preserve"> </w:t>
            </w:r>
            <w:r w:rsidR="002E3F94" w:rsidRPr="00625622">
              <w:rPr>
                <w:rFonts w:ascii="Times New Roman" w:hAnsi="Times New Roman" w:cs="Times New Roman"/>
              </w:rPr>
              <w:t xml:space="preserve">or </w:t>
            </w:r>
            <w:r w:rsidR="002E3F94" w:rsidRPr="00625622">
              <w:rPr>
                <w:rFonts w:ascii="Times New Roman" w:hAnsi="Times New Roman" w:cs="Times New Roman"/>
                <w:b/>
              </w:rPr>
              <w:sym w:font="Symbol" w:char="F063"/>
            </w:r>
            <w:r w:rsidR="002E3F94" w:rsidRPr="00625622">
              <w:rPr>
                <w:rFonts w:ascii="Times New Roman" w:hAnsi="Times New Roman" w:cs="Times New Roman"/>
                <w:b/>
                <w:vertAlign w:val="superscript"/>
              </w:rPr>
              <w:t>2</w:t>
            </w:r>
          </w:p>
        </w:tc>
        <w:tc>
          <w:tcPr>
            <w:tcW w:w="1323" w:type="dxa"/>
          </w:tcPr>
          <w:p w14:paraId="48DD9173" w14:textId="77777777" w:rsidR="00CC5AED" w:rsidRPr="00625622" w:rsidRDefault="00CC5AED" w:rsidP="00904117">
            <w:pPr>
              <w:jc w:val="center"/>
              <w:rPr>
                <w:rFonts w:ascii="Times New Roman" w:hAnsi="Times New Roman" w:cs="Times New Roman"/>
                <w:b/>
                <w:i/>
              </w:rPr>
            </w:pPr>
            <w:r w:rsidRPr="00625622">
              <w:rPr>
                <w:rFonts w:ascii="Times New Roman" w:hAnsi="Times New Roman" w:cs="Times New Roman"/>
                <w:b/>
                <w:i/>
              </w:rPr>
              <w:t>P</w:t>
            </w:r>
          </w:p>
        </w:tc>
      </w:tr>
      <w:tr w:rsidR="00CC5AED" w:rsidRPr="00625622" w14:paraId="11D39BA6" w14:textId="77777777">
        <w:tc>
          <w:tcPr>
            <w:tcW w:w="3926" w:type="dxa"/>
          </w:tcPr>
          <w:p w14:paraId="630C11E6" w14:textId="77777777" w:rsidR="00CC5AED" w:rsidRPr="00625622" w:rsidRDefault="00CC5AED" w:rsidP="00904117">
            <w:pPr>
              <w:rPr>
                <w:rFonts w:ascii="Times New Roman" w:hAnsi="Times New Roman" w:cs="Times New Roman"/>
              </w:rPr>
            </w:pPr>
            <w:r w:rsidRPr="00625622">
              <w:rPr>
                <w:rFonts w:ascii="Times New Roman" w:hAnsi="Times New Roman" w:cs="Times New Roman"/>
              </w:rPr>
              <w:t>Gall size</w:t>
            </w:r>
            <w:r w:rsidR="00DC76FD" w:rsidRPr="00625622">
              <w:rPr>
                <w:rFonts w:ascii="Times New Roman" w:hAnsi="Times New Roman" w:cs="Times New Roman"/>
                <w:vertAlign w:val="superscript"/>
              </w:rPr>
              <w:t>1</w:t>
            </w:r>
            <w:r w:rsidR="00904117" w:rsidRPr="00625622">
              <w:rPr>
                <w:rFonts w:ascii="Times New Roman" w:hAnsi="Times New Roman" w:cs="Times New Roman"/>
              </w:rPr>
              <w:t xml:space="preserve"> </w:t>
            </w:r>
          </w:p>
        </w:tc>
        <w:tc>
          <w:tcPr>
            <w:tcW w:w="987" w:type="dxa"/>
          </w:tcPr>
          <w:p w14:paraId="61179612" w14:textId="77777777" w:rsidR="00CC5AED" w:rsidRPr="00625622" w:rsidRDefault="00CC5AED" w:rsidP="00525E6A">
            <w:pPr>
              <w:ind w:left="57"/>
              <w:rPr>
                <w:rFonts w:ascii="Times New Roman" w:hAnsi="Times New Roman" w:cs="Times New Roman"/>
              </w:rPr>
            </w:pPr>
          </w:p>
        </w:tc>
        <w:tc>
          <w:tcPr>
            <w:tcW w:w="1270" w:type="dxa"/>
          </w:tcPr>
          <w:p w14:paraId="60E5117F" w14:textId="77777777" w:rsidR="00CC5AED" w:rsidRPr="00625622" w:rsidRDefault="00CC5AED">
            <w:pPr>
              <w:rPr>
                <w:rFonts w:ascii="Times New Roman" w:hAnsi="Times New Roman" w:cs="Times New Roman"/>
              </w:rPr>
            </w:pPr>
          </w:p>
        </w:tc>
        <w:tc>
          <w:tcPr>
            <w:tcW w:w="1323" w:type="dxa"/>
          </w:tcPr>
          <w:p w14:paraId="4EDD10A0" w14:textId="77777777" w:rsidR="00CC5AED" w:rsidRPr="00625622" w:rsidRDefault="00CC5AED">
            <w:pPr>
              <w:rPr>
                <w:rFonts w:ascii="Times New Roman" w:hAnsi="Times New Roman" w:cs="Times New Roman"/>
              </w:rPr>
            </w:pPr>
          </w:p>
        </w:tc>
      </w:tr>
      <w:tr w:rsidR="00CC5AED" w:rsidRPr="00625622" w14:paraId="6BCED5B5" w14:textId="77777777">
        <w:tc>
          <w:tcPr>
            <w:tcW w:w="3926" w:type="dxa"/>
          </w:tcPr>
          <w:p w14:paraId="7E06FAC1" w14:textId="77777777" w:rsidR="00CC5AED" w:rsidRPr="00625622" w:rsidRDefault="00904117" w:rsidP="002E3F94">
            <w:pPr>
              <w:ind w:left="170"/>
              <w:rPr>
                <w:rFonts w:ascii="Times New Roman" w:hAnsi="Times New Roman" w:cs="Times New Roman"/>
                <w:vertAlign w:val="superscript"/>
              </w:rPr>
            </w:pPr>
            <w:r w:rsidRPr="00625622">
              <w:rPr>
                <w:rFonts w:ascii="Times New Roman" w:hAnsi="Times New Roman" w:cs="Times New Roman"/>
              </w:rPr>
              <w:t xml:space="preserve">  </w:t>
            </w:r>
            <w:r w:rsidR="00CC5AED" w:rsidRPr="00625622">
              <w:rPr>
                <w:rFonts w:ascii="Times New Roman" w:hAnsi="Times New Roman" w:cs="Times New Roman"/>
              </w:rPr>
              <w:t>Leaf gall</w:t>
            </w:r>
          </w:p>
        </w:tc>
        <w:tc>
          <w:tcPr>
            <w:tcW w:w="987" w:type="dxa"/>
          </w:tcPr>
          <w:p w14:paraId="6CCEBAF1" w14:textId="77777777" w:rsidR="00CC5AED" w:rsidRPr="00625622" w:rsidRDefault="00572FF7" w:rsidP="00525E6A">
            <w:pPr>
              <w:ind w:left="57"/>
              <w:rPr>
                <w:rFonts w:ascii="Times New Roman" w:hAnsi="Times New Roman" w:cs="Times New Roman"/>
              </w:rPr>
            </w:pPr>
            <w:r w:rsidRPr="00625622">
              <w:rPr>
                <w:rFonts w:ascii="Times New Roman" w:hAnsi="Times New Roman" w:cs="Times New Roman"/>
              </w:rPr>
              <w:t>23,57</w:t>
            </w:r>
          </w:p>
        </w:tc>
        <w:tc>
          <w:tcPr>
            <w:tcW w:w="1270" w:type="dxa"/>
          </w:tcPr>
          <w:p w14:paraId="51E6A111"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2.17</w:t>
            </w:r>
          </w:p>
        </w:tc>
        <w:tc>
          <w:tcPr>
            <w:tcW w:w="1323" w:type="dxa"/>
          </w:tcPr>
          <w:p w14:paraId="17BDEA36"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0.009</w:t>
            </w:r>
          </w:p>
        </w:tc>
      </w:tr>
      <w:tr w:rsidR="00CC5AED" w:rsidRPr="00625622" w14:paraId="00403C90" w14:textId="77777777">
        <w:tc>
          <w:tcPr>
            <w:tcW w:w="3926" w:type="dxa"/>
          </w:tcPr>
          <w:p w14:paraId="78E97484" w14:textId="77777777" w:rsidR="00CC5AED" w:rsidRPr="00625622" w:rsidRDefault="00904117" w:rsidP="002E3F94">
            <w:pPr>
              <w:ind w:left="170"/>
              <w:rPr>
                <w:rFonts w:ascii="Times New Roman" w:hAnsi="Times New Roman" w:cs="Times New Roman"/>
                <w:vertAlign w:val="superscript"/>
              </w:rPr>
            </w:pPr>
            <w:r w:rsidRPr="00625622">
              <w:rPr>
                <w:rFonts w:ascii="Times New Roman" w:hAnsi="Times New Roman" w:cs="Times New Roman"/>
              </w:rPr>
              <w:t xml:space="preserve">  </w:t>
            </w:r>
            <w:r w:rsidR="00CC5AED" w:rsidRPr="00625622">
              <w:rPr>
                <w:rFonts w:ascii="Times New Roman" w:hAnsi="Times New Roman" w:cs="Times New Roman"/>
              </w:rPr>
              <w:t>Bud gall</w:t>
            </w:r>
          </w:p>
        </w:tc>
        <w:tc>
          <w:tcPr>
            <w:tcW w:w="987" w:type="dxa"/>
          </w:tcPr>
          <w:p w14:paraId="2F27DE38" w14:textId="77777777" w:rsidR="00CC5AED" w:rsidRPr="00625622" w:rsidRDefault="00572FF7" w:rsidP="00525E6A">
            <w:pPr>
              <w:ind w:left="57"/>
              <w:rPr>
                <w:rFonts w:ascii="Times New Roman" w:hAnsi="Times New Roman" w:cs="Times New Roman"/>
              </w:rPr>
            </w:pPr>
            <w:r w:rsidRPr="00625622">
              <w:rPr>
                <w:rFonts w:ascii="Times New Roman" w:hAnsi="Times New Roman" w:cs="Times New Roman"/>
              </w:rPr>
              <w:t>21,44</w:t>
            </w:r>
          </w:p>
        </w:tc>
        <w:tc>
          <w:tcPr>
            <w:tcW w:w="1270" w:type="dxa"/>
          </w:tcPr>
          <w:p w14:paraId="2784E456"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0.98</w:t>
            </w:r>
          </w:p>
        </w:tc>
        <w:tc>
          <w:tcPr>
            <w:tcW w:w="1323" w:type="dxa"/>
          </w:tcPr>
          <w:p w14:paraId="3038707D"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0.504</w:t>
            </w:r>
          </w:p>
        </w:tc>
      </w:tr>
      <w:tr w:rsidR="00CC5AED" w:rsidRPr="00625622" w14:paraId="03B02B1E" w14:textId="77777777">
        <w:tc>
          <w:tcPr>
            <w:tcW w:w="3926" w:type="dxa"/>
          </w:tcPr>
          <w:p w14:paraId="3B6008ED" w14:textId="37FF7E48" w:rsidR="00CC5AED" w:rsidRPr="00625622" w:rsidRDefault="00625622" w:rsidP="002E3F94">
            <w:pPr>
              <w:ind w:left="170"/>
              <w:rPr>
                <w:rFonts w:ascii="Times New Roman" w:hAnsi="Times New Roman" w:cs="Times New Roman"/>
                <w:vertAlign w:val="superscript"/>
              </w:rPr>
            </w:pPr>
            <w:r>
              <w:rPr>
                <w:rFonts w:ascii="Times New Roman" w:hAnsi="Times New Roman" w:cs="Times New Roman"/>
              </w:rPr>
              <w:t xml:space="preserve">  Apical-s</w:t>
            </w:r>
            <w:r w:rsidR="00CC5AED" w:rsidRPr="00625622">
              <w:rPr>
                <w:rFonts w:ascii="Times New Roman" w:hAnsi="Times New Roman" w:cs="Times New Roman"/>
              </w:rPr>
              <w:t>tem gall</w:t>
            </w:r>
          </w:p>
        </w:tc>
        <w:tc>
          <w:tcPr>
            <w:tcW w:w="987" w:type="dxa"/>
          </w:tcPr>
          <w:p w14:paraId="6E4330CE" w14:textId="77777777" w:rsidR="00CC5AED" w:rsidRPr="00625622" w:rsidRDefault="00572FF7" w:rsidP="00525E6A">
            <w:pPr>
              <w:ind w:left="57"/>
              <w:rPr>
                <w:rFonts w:ascii="Times New Roman" w:hAnsi="Times New Roman" w:cs="Times New Roman"/>
              </w:rPr>
            </w:pPr>
            <w:r w:rsidRPr="00625622">
              <w:rPr>
                <w:rFonts w:ascii="Times New Roman" w:hAnsi="Times New Roman" w:cs="Times New Roman"/>
              </w:rPr>
              <w:t>16,12</w:t>
            </w:r>
          </w:p>
        </w:tc>
        <w:tc>
          <w:tcPr>
            <w:tcW w:w="1270" w:type="dxa"/>
          </w:tcPr>
          <w:p w14:paraId="22B44CB8"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0.29</w:t>
            </w:r>
          </w:p>
        </w:tc>
        <w:tc>
          <w:tcPr>
            <w:tcW w:w="1323" w:type="dxa"/>
          </w:tcPr>
          <w:p w14:paraId="79EFE84F"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0.988</w:t>
            </w:r>
          </w:p>
        </w:tc>
      </w:tr>
      <w:tr w:rsidR="00CC5AED" w:rsidRPr="00625622" w14:paraId="6C7A7D58" w14:textId="77777777">
        <w:tc>
          <w:tcPr>
            <w:tcW w:w="3926" w:type="dxa"/>
          </w:tcPr>
          <w:p w14:paraId="1872E0AA" w14:textId="77777777" w:rsidR="00CC5AED" w:rsidRPr="00625622" w:rsidRDefault="00CC5AED">
            <w:pPr>
              <w:rPr>
                <w:rFonts w:ascii="Times New Roman" w:hAnsi="Times New Roman" w:cs="Times New Roman"/>
                <w:vertAlign w:val="superscript"/>
              </w:rPr>
            </w:pPr>
            <w:r w:rsidRPr="00625622">
              <w:rPr>
                <w:rFonts w:ascii="Times New Roman" w:hAnsi="Times New Roman" w:cs="Times New Roman"/>
              </w:rPr>
              <w:t>Gall abundance</w:t>
            </w:r>
            <w:r w:rsidR="00941C01" w:rsidRPr="00625622">
              <w:rPr>
                <w:rFonts w:ascii="Times New Roman" w:hAnsi="Times New Roman" w:cs="Times New Roman"/>
                <w:vertAlign w:val="superscript"/>
              </w:rPr>
              <w:t>2</w:t>
            </w:r>
          </w:p>
        </w:tc>
        <w:tc>
          <w:tcPr>
            <w:tcW w:w="987" w:type="dxa"/>
          </w:tcPr>
          <w:p w14:paraId="0A21872B" w14:textId="77777777" w:rsidR="00CC5AED" w:rsidRPr="00625622" w:rsidRDefault="00572FF7" w:rsidP="00525E6A">
            <w:pPr>
              <w:ind w:left="57"/>
              <w:rPr>
                <w:rFonts w:ascii="Times New Roman" w:hAnsi="Times New Roman" w:cs="Times New Roman"/>
              </w:rPr>
            </w:pPr>
            <w:r w:rsidRPr="00625622">
              <w:rPr>
                <w:rFonts w:ascii="Times New Roman" w:hAnsi="Times New Roman" w:cs="Times New Roman"/>
              </w:rPr>
              <w:t>25,119</w:t>
            </w:r>
          </w:p>
        </w:tc>
        <w:tc>
          <w:tcPr>
            <w:tcW w:w="1270" w:type="dxa"/>
          </w:tcPr>
          <w:p w14:paraId="434B32F2"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202.40</w:t>
            </w:r>
          </w:p>
        </w:tc>
        <w:tc>
          <w:tcPr>
            <w:tcW w:w="1323" w:type="dxa"/>
          </w:tcPr>
          <w:p w14:paraId="36EE3BD7"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CC5AED" w:rsidRPr="00625622" w14:paraId="4B5F21F1" w14:textId="77777777">
        <w:tc>
          <w:tcPr>
            <w:tcW w:w="3926" w:type="dxa"/>
          </w:tcPr>
          <w:p w14:paraId="32279BCB" w14:textId="77777777" w:rsidR="00CC5AED" w:rsidRPr="00625622" w:rsidRDefault="00CC5AED" w:rsidP="00904117">
            <w:pPr>
              <w:ind w:left="284"/>
              <w:rPr>
                <w:rFonts w:ascii="Times New Roman" w:hAnsi="Times New Roman" w:cs="Times New Roman"/>
              </w:rPr>
            </w:pPr>
            <w:r w:rsidRPr="00625622">
              <w:rPr>
                <w:rFonts w:ascii="Times New Roman" w:hAnsi="Times New Roman" w:cs="Times New Roman"/>
              </w:rPr>
              <w:t>Leaf gall</w:t>
            </w:r>
          </w:p>
        </w:tc>
        <w:tc>
          <w:tcPr>
            <w:tcW w:w="987" w:type="dxa"/>
          </w:tcPr>
          <w:p w14:paraId="34909A48" w14:textId="77777777" w:rsidR="00CC5AED" w:rsidRPr="00625622" w:rsidRDefault="00CC5AED" w:rsidP="00525E6A">
            <w:pPr>
              <w:ind w:left="57"/>
              <w:rPr>
                <w:rFonts w:ascii="Times New Roman" w:hAnsi="Times New Roman" w:cs="Times New Roman"/>
              </w:rPr>
            </w:pPr>
          </w:p>
        </w:tc>
        <w:tc>
          <w:tcPr>
            <w:tcW w:w="1270" w:type="dxa"/>
          </w:tcPr>
          <w:p w14:paraId="2A7B8656"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74.60</w:t>
            </w:r>
          </w:p>
        </w:tc>
        <w:tc>
          <w:tcPr>
            <w:tcW w:w="1323" w:type="dxa"/>
          </w:tcPr>
          <w:p w14:paraId="5FDD6456"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CC5AED" w:rsidRPr="00625622" w14:paraId="0810FF66" w14:textId="77777777">
        <w:tc>
          <w:tcPr>
            <w:tcW w:w="3926" w:type="dxa"/>
          </w:tcPr>
          <w:p w14:paraId="1BA5E734" w14:textId="77777777" w:rsidR="00CC5AED" w:rsidRPr="00625622" w:rsidRDefault="00CC5AED" w:rsidP="00904117">
            <w:pPr>
              <w:ind w:left="284"/>
              <w:rPr>
                <w:rFonts w:ascii="Times New Roman" w:hAnsi="Times New Roman" w:cs="Times New Roman"/>
              </w:rPr>
            </w:pPr>
            <w:r w:rsidRPr="00625622">
              <w:rPr>
                <w:rFonts w:ascii="Times New Roman" w:hAnsi="Times New Roman" w:cs="Times New Roman"/>
              </w:rPr>
              <w:t>Bud gall</w:t>
            </w:r>
          </w:p>
        </w:tc>
        <w:tc>
          <w:tcPr>
            <w:tcW w:w="987" w:type="dxa"/>
          </w:tcPr>
          <w:p w14:paraId="46A388C3" w14:textId="77777777" w:rsidR="00CC5AED" w:rsidRPr="00625622" w:rsidRDefault="00CC5AED" w:rsidP="00525E6A">
            <w:pPr>
              <w:ind w:left="57"/>
              <w:rPr>
                <w:rFonts w:ascii="Times New Roman" w:hAnsi="Times New Roman" w:cs="Times New Roman"/>
              </w:rPr>
            </w:pPr>
          </w:p>
        </w:tc>
        <w:tc>
          <w:tcPr>
            <w:tcW w:w="1270" w:type="dxa"/>
          </w:tcPr>
          <w:p w14:paraId="0AC276A3"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55.02</w:t>
            </w:r>
          </w:p>
        </w:tc>
        <w:tc>
          <w:tcPr>
            <w:tcW w:w="1323" w:type="dxa"/>
          </w:tcPr>
          <w:p w14:paraId="614DFDDD"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0.006</w:t>
            </w:r>
          </w:p>
        </w:tc>
      </w:tr>
      <w:tr w:rsidR="00CC5AED" w:rsidRPr="00625622" w14:paraId="1F7175E9" w14:textId="77777777">
        <w:tc>
          <w:tcPr>
            <w:tcW w:w="3926" w:type="dxa"/>
          </w:tcPr>
          <w:p w14:paraId="0F22A60D" w14:textId="33FCE667" w:rsidR="00CC5AED" w:rsidRPr="00625622" w:rsidRDefault="00625622" w:rsidP="00904117">
            <w:pPr>
              <w:ind w:left="284"/>
              <w:rPr>
                <w:rFonts w:ascii="Times New Roman" w:hAnsi="Times New Roman" w:cs="Times New Roman"/>
              </w:rPr>
            </w:pPr>
            <w:r>
              <w:rPr>
                <w:rFonts w:ascii="Times New Roman" w:hAnsi="Times New Roman" w:cs="Times New Roman"/>
              </w:rPr>
              <w:t>Apical-s</w:t>
            </w:r>
            <w:r w:rsidR="00CC5AED" w:rsidRPr="00625622">
              <w:rPr>
                <w:rFonts w:ascii="Times New Roman" w:hAnsi="Times New Roman" w:cs="Times New Roman"/>
              </w:rPr>
              <w:t>tem gall</w:t>
            </w:r>
          </w:p>
        </w:tc>
        <w:tc>
          <w:tcPr>
            <w:tcW w:w="987" w:type="dxa"/>
          </w:tcPr>
          <w:p w14:paraId="3F490AD4" w14:textId="77777777" w:rsidR="00CC5AED" w:rsidRPr="00625622" w:rsidRDefault="00CC5AED" w:rsidP="00525E6A">
            <w:pPr>
              <w:ind w:left="57"/>
              <w:rPr>
                <w:rFonts w:ascii="Times New Roman" w:hAnsi="Times New Roman" w:cs="Times New Roman"/>
              </w:rPr>
            </w:pPr>
          </w:p>
        </w:tc>
        <w:tc>
          <w:tcPr>
            <w:tcW w:w="1270" w:type="dxa"/>
          </w:tcPr>
          <w:p w14:paraId="70313324"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44.47</w:t>
            </w:r>
          </w:p>
        </w:tc>
        <w:tc>
          <w:tcPr>
            <w:tcW w:w="1323" w:type="dxa"/>
          </w:tcPr>
          <w:p w14:paraId="2A83DAE6"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0.042</w:t>
            </w:r>
          </w:p>
        </w:tc>
      </w:tr>
      <w:tr w:rsidR="00CC5AED" w:rsidRPr="00625622" w14:paraId="61AFBA59" w14:textId="77777777">
        <w:tc>
          <w:tcPr>
            <w:tcW w:w="3926" w:type="dxa"/>
          </w:tcPr>
          <w:p w14:paraId="5EC522A4" w14:textId="4F345694" w:rsidR="00CC5AED" w:rsidRPr="00625622" w:rsidRDefault="00625622" w:rsidP="00904117">
            <w:pPr>
              <w:ind w:left="284"/>
              <w:rPr>
                <w:rFonts w:ascii="Times New Roman" w:hAnsi="Times New Roman" w:cs="Times New Roman"/>
              </w:rPr>
            </w:pPr>
            <w:r>
              <w:rPr>
                <w:rFonts w:ascii="Times New Roman" w:hAnsi="Times New Roman" w:cs="Times New Roman"/>
              </w:rPr>
              <w:t>Mid-s</w:t>
            </w:r>
            <w:r w:rsidR="00CC5AED" w:rsidRPr="00625622">
              <w:rPr>
                <w:rFonts w:ascii="Times New Roman" w:hAnsi="Times New Roman" w:cs="Times New Roman"/>
              </w:rPr>
              <w:t>tem gall</w:t>
            </w:r>
          </w:p>
        </w:tc>
        <w:tc>
          <w:tcPr>
            <w:tcW w:w="987" w:type="dxa"/>
          </w:tcPr>
          <w:p w14:paraId="4BCED3DB" w14:textId="77777777" w:rsidR="00CC5AED" w:rsidRPr="00625622" w:rsidRDefault="00CC5AED" w:rsidP="00525E6A">
            <w:pPr>
              <w:ind w:left="57"/>
              <w:rPr>
                <w:rFonts w:ascii="Times New Roman" w:hAnsi="Times New Roman" w:cs="Times New Roman"/>
              </w:rPr>
            </w:pPr>
          </w:p>
        </w:tc>
        <w:tc>
          <w:tcPr>
            <w:tcW w:w="1270" w:type="dxa"/>
          </w:tcPr>
          <w:p w14:paraId="58A25013"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28.27</w:t>
            </w:r>
          </w:p>
        </w:tc>
        <w:tc>
          <w:tcPr>
            <w:tcW w:w="1323" w:type="dxa"/>
          </w:tcPr>
          <w:p w14:paraId="65E6C8BC"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0.295</w:t>
            </w:r>
          </w:p>
        </w:tc>
      </w:tr>
      <w:tr w:rsidR="00572FF7" w:rsidRPr="00625622" w14:paraId="28C87929" w14:textId="77777777">
        <w:tc>
          <w:tcPr>
            <w:tcW w:w="3926" w:type="dxa"/>
          </w:tcPr>
          <w:p w14:paraId="2D8CD14F" w14:textId="7209923C" w:rsidR="00572FF7" w:rsidRPr="00625622" w:rsidRDefault="00E310B3" w:rsidP="00572FF7">
            <w:pPr>
              <w:rPr>
                <w:rFonts w:ascii="Times New Roman" w:hAnsi="Times New Roman" w:cs="Times New Roman"/>
                <w:vertAlign w:val="superscript"/>
              </w:rPr>
            </w:pPr>
            <w:r w:rsidRPr="00625622">
              <w:rPr>
                <w:rFonts w:ascii="Times New Roman" w:hAnsi="Times New Roman" w:cs="Times New Roman"/>
              </w:rPr>
              <w:t>C</w:t>
            </w:r>
            <w:r w:rsidR="00572FF7" w:rsidRPr="00625622">
              <w:rPr>
                <w:rFonts w:ascii="Times New Roman" w:hAnsi="Times New Roman" w:cs="Times New Roman"/>
              </w:rPr>
              <w:t>omposition</w:t>
            </w:r>
            <w:r w:rsidRPr="00625622">
              <w:rPr>
                <w:rFonts w:ascii="Times New Roman" w:hAnsi="Times New Roman" w:cs="Times New Roman"/>
              </w:rPr>
              <w:t xml:space="preserve"> of gall community</w:t>
            </w:r>
            <w:r w:rsidR="00941C01" w:rsidRPr="00625622">
              <w:rPr>
                <w:rFonts w:ascii="Times New Roman" w:hAnsi="Times New Roman" w:cs="Times New Roman"/>
                <w:vertAlign w:val="superscript"/>
              </w:rPr>
              <w:t>3</w:t>
            </w:r>
          </w:p>
        </w:tc>
        <w:tc>
          <w:tcPr>
            <w:tcW w:w="987" w:type="dxa"/>
          </w:tcPr>
          <w:p w14:paraId="0E468989" w14:textId="77777777" w:rsidR="00572FF7" w:rsidRPr="00625622" w:rsidRDefault="00572FF7" w:rsidP="00525E6A">
            <w:pPr>
              <w:ind w:left="57"/>
              <w:rPr>
                <w:rFonts w:ascii="Times New Roman" w:hAnsi="Times New Roman" w:cs="Times New Roman"/>
              </w:rPr>
            </w:pPr>
            <w:r w:rsidRPr="00625622">
              <w:rPr>
                <w:rFonts w:ascii="Times New Roman" w:hAnsi="Times New Roman" w:cs="Times New Roman"/>
              </w:rPr>
              <w:t>22,89</w:t>
            </w:r>
          </w:p>
        </w:tc>
        <w:tc>
          <w:tcPr>
            <w:tcW w:w="1270" w:type="dxa"/>
          </w:tcPr>
          <w:p w14:paraId="43170B56"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1.96</w:t>
            </w:r>
          </w:p>
        </w:tc>
        <w:tc>
          <w:tcPr>
            <w:tcW w:w="1323" w:type="dxa"/>
          </w:tcPr>
          <w:p w14:paraId="661AAF6B" w14:textId="77777777" w:rsidR="00572FF7"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CC5AED" w:rsidRPr="00625622" w14:paraId="0F769C32" w14:textId="77777777">
        <w:tc>
          <w:tcPr>
            <w:tcW w:w="3926" w:type="dxa"/>
          </w:tcPr>
          <w:p w14:paraId="2DDCD2D7" w14:textId="6A961968" w:rsidR="00CC5AED" w:rsidRPr="00625622" w:rsidRDefault="00E310B3">
            <w:pPr>
              <w:rPr>
                <w:rFonts w:ascii="Times New Roman" w:hAnsi="Times New Roman" w:cs="Times New Roman"/>
                <w:vertAlign w:val="superscript"/>
              </w:rPr>
            </w:pPr>
            <w:r w:rsidRPr="00625622">
              <w:rPr>
                <w:rFonts w:ascii="Times New Roman" w:hAnsi="Times New Roman" w:cs="Times New Roman"/>
              </w:rPr>
              <w:t>Abundance of g</w:t>
            </w:r>
            <w:r w:rsidR="009B4423" w:rsidRPr="00625622">
              <w:rPr>
                <w:rFonts w:ascii="Times New Roman" w:hAnsi="Times New Roman" w:cs="Times New Roman"/>
              </w:rPr>
              <w:t>all-parasitoid interaction</w:t>
            </w:r>
            <w:r w:rsidRPr="00625622">
              <w:rPr>
                <w:rFonts w:ascii="Times New Roman" w:hAnsi="Times New Roman" w:cs="Times New Roman"/>
              </w:rPr>
              <w:t>s</w:t>
            </w:r>
            <w:r w:rsidR="00941C01" w:rsidRPr="00625622">
              <w:rPr>
                <w:rFonts w:ascii="Times New Roman" w:hAnsi="Times New Roman" w:cs="Times New Roman"/>
                <w:vertAlign w:val="superscript"/>
              </w:rPr>
              <w:t>2</w:t>
            </w:r>
          </w:p>
        </w:tc>
        <w:tc>
          <w:tcPr>
            <w:tcW w:w="987" w:type="dxa"/>
          </w:tcPr>
          <w:p w14:paraId="0B915DBF" w14:textId="77777777" w:rsidR="00CC5AED" w:rsidRPr="00625622" w:rsidRDefault="00572FF7" w:rsidP="00525E6A">
            <w:pPr>
              <w:ind w:left="57"/>
              <w:rPr>
                <w:rFonts w:ascii="Times New Roman" w:hAnsi="Times New Roman" w:cs="Times New Roman"/>
              </w:rPr>
            </w:pPr>
            <w:r w:rsidRPr="00625622">
              <w:rPr>
                <w:rFonts w:ascii="Times New Roman" w:hAnsi="Times New Roman" w:cs="Times New Roman"/>
              </w:rPr>
              <w:t>25,119</w:t>
            </w:r>
          </w:p>
        </w:tc>
        <w:tc>
          <w:tcPr>
            <w:tcW w:w="1270" w:type="dxa"/>
          </w:tcPr>
          <w:p w14:paraId="62C6217B" w14:textId="77777777" w:rsidR="00CC5AED" w:rsidRPr="00625622" w:rsidRDefault="00572FF7" w:rsidP="00525E6A">
            <w:pPr>
              <w:ind w:right="340"/>
              <w:jc w:val="right"/>
              <w:rPr>
                <w:rFonts w:ascii="Times New Roman" w:hAnsi="Times New Roman" w:cs="Times New Roman"/>
              </w:rPr>
            </w:pPr>
            <w:r w:rsidRPr="00625622">
              <w:rPr>
                <w:rFonts w:ascii="Times New Roman" w:hAnsi="Times New Roman" w:cs="Times New Roman"/>
              </w:rPr>
              <w:t>357.10</w:t>
            </w:r>
          </w:p>
        </w:tc>
        <w:tc>
          <w:tcPr>
            <w:tcW w:w="1323" w:type="dxa"/>
          </w:tcPr>
          <w:p w14:paraId="65FF5541" w14:textId="77777777" w:rsidR="00CC5AED"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572FF7" w:rsidRPr="00625622" w14:paraId="67E152C4" w14:textId="77777777">
        <w:tc>
          <w:tcPr>
            <w:tcW w:w="3926" w:type="dxa"/>
          </w:tcPr>
          <w:p w14:paraId="5452EE20" w14:textId="77777777" w:rsidR="00572FF7" w:rsidRPr="00625622" w:rsidRDefault="00572FF7" w:rsidP="00572FF7">
            <w:pPr>
              <w:ind w:left="284"/>
              <w:rPr>
                <w:rFonts w:ascii="Times New Roman" w:hAnsi="Times New Roman" w:cs="Times New Roman"/>
              </w:rPr>
            </w:pPr>
            <w:r w:rsidRPr="00625622">
              <w:rPr>
                <w:rFonts w:ascii="Times New Roman" w:hAnsi="Times New Roman" w:cs="Times New Roman"/>
              </w:rPr>
              <w:t>Leaf gall</w:t>
            </w:r>
          </w:p>
        </w:tc>
        <w:tc>
          <w:tcPr>
            <w:tcW w:w="987" w:type="dxa"/>
          </w:tcPr>
          <w:p w14:paraId="0C8611CD" w14:textId="77777777" w:rsidR="00572FF7" w:rsidRPr="00625622" w:rsidRDefault="00572FF7" w:rsidP="00525E6A">
            <w:pPr>
              <w:ind w:left="57"/>
              <w:rPr>
                <w:rFonts w:ascii="Times New Roman" w:hAnsi="Times New Roman" w:cs="Times New Roman"/>
              </w:rPr>
            </w:pPr>
          </w:p>
        </w:tc>
        <w:tc>
          <w:tcPr>
            <w:tcW w:w="1270" w:type="dxa"/>
          </w:tcPr>
          <w:p w14:paraId="0E65A697" w14:textId="77777777" w:rsidR="00572FF7" w:rsidRPr="00625622" w:rsidRDefault="00572FF7" w:rsidP="00525E6A">
            <w:pPr>
              <w:ind w:right="340"/>
              <w:jc w:val="right"/>
              <w:rPr>
                <w:rFonts w:ascii="Times New Roman" w:hAnsi="Times New Roman" w:cs="Times New Roman"/>
              </w:rPr>
            </w:pPr>
          </w:p>
        </w:tc>
        <w:tc>
          <w:tcPr>
            <w:tcW w:w="1323" w:type="dxa"/>
          </w:tcPr>
          <w:p w14:paraId="6CB49C69" w14:textId="77777777" w:rsidR="00572FF7" w:rsidRPr="00625622" w:rsidRDefault="00572FF7" w:rsidP="00525E6A">
            <w:pPr>
              <w:ind w:right="340"/>
              <w:jc w:val="right"/>
              <w:rPr>
                <w:rFonts w:ascii="Times New Roman" w:hAnsi="Times New Roman" w:cs="Times New Roman"/>
              </w:rPr>
            </w:pPr>
          </w:p>
        </w:tc>
      </w:tr>
      <w:tr w:rsidR="00572FF7" w:rsidRPr="00625622" w14:paraId="2ABE7DB7" w14:textId="77777777">
        <w:tc>
          <w:tcPr>
            <w:tcW w:w="3926" w:type="dxa"/>
          </w:tcPr>
          <w:p w14:paraId="4A311553"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A734B1" w:rsidRPr="00625622">
              <w:rPr>
                <w:rFonts w:ascii="Times New Roman" w:hAnsi="Times New Roman" w:cs="Times New Roman"/>
              </w:rPr>
              <w:t xml:space="preserve"> sp.</w:t>
            </w:r>
          </w:p>
        </w:tc>
        <w:tc>
          <w:tcPr>
            <w:tcW w:w="987" w:type="dxa"/>
          </w:tcPr>
          <w:p w14:paraId="580BEF1C" w14:textId="77777777" w:rsidR="00572FF7" w:rsidRPr="00625622" w:rsidRDefault="00572FF7" w:rsidP="00525E6A">
            <w:pPr>
              <w:ind w:left="57"/>
              <w:rPr>
                <w:rFonts w:ascii="Times New Roman" w:hAnsi="Times New Roman" w:cs="Times New Roman"/>
              </w:rPr>
            </w:pPr>
          </w:p>
        </w:tc>
        <w:tc>
          <w:tcPr>
            <w:tcW w:w="1270" w:type="dxa"/>
          </w:tcPr>
          <w:p w14:paraId="5CE0FCD5"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79.51</w:t>
            </w:r>
          </w:p>
        </w:tc>
        <w:tc>
          <w:tcPr>
            <w:tcW w:w="1323" w:type="dxa"/>
          </w:tcPr>
          <w:p w14:paraId="3E50544A" w14:textId="77777777" w:rsidR="00572FF7"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572FF7" w:rsidRPr="00625622" w14:paraId="0C133D0D" w14:textId="77777777">
        <w:tc>
          <w:tcPr>
            <w:tcW w:w="3926" w:type="dxa"/>
          </w:tcPr>
          <w:p w14:paraId="68E99F5C" w14:textId="77777777" w:rsidR="00572FF7" w:rsidRPr="00625622" w:rsidRDefault="00572FF7" w:rsidP="00572FF7">
            <w:pPr>
              <w:ind w:left="454"/>
              <w:rPr>
                <w:rFonts w:ascii="Times New Roman" w:hAnsi="Times New Roman" w:cs="Times New Roman"/>
              </w:rPr>
            </w:pPr>
            <w:proofErr w:type="spellStart"/>
            <w:r w:rsidRPr="00FF2000">
              <w:rPr>
                <w:rFonts w:ascii="Times New Roman" w:hAnsi="Times New Roman" w:cs="Times New Roman"/>
                <w:i/>
              </w:rPr>
              <w:t>Mesopolobus</w:t>
            </w:r>
            <w:proofErr w:type="spellEnd"/>
            <w:r w:rsidR="00A734B1" w:rsidRPr="00625622">
              <w:rPr>
                <w:rFonts w:ascii="Times New Roman" w:hAnsi="Times New Roman" w:cs="Times New Roman"/>
              </w:rPr>
              <w:t xml:space="preserve"> sp.</w:t>
            </w:r>
          </w:p>
        </w:tc>
        <w:tc>
          <w:tcPr>
            <w:tcW w:w="987" w:type="dxa"/>
          </w:tcPr>
          <w:p w14:paraId="65936A01" w14:textId="77777777" w:rsidR="00572FF7" w:rsidRPr="00625622" w:rsidRDefault="00572FF7" w:rsidP="00525E6A">
            <w:pPr>
              <w:ind w:left="57"/>
              <w:rPr>
                <w:rFonts w:ascii="Times New Roman" w:hAnsi="Times New Roman" w:cs="Times New Roman"/>
              </w:rPr>
            </w:pPr>
          </w:p>
        </w:tc>
        <w:tc>
          <w:tcPr>
            <w:tcW w:w="1270" w:type="dxa"/>
          </w:tcPr>
          <w:p w14:paraId="6356A38B"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50.00</w:t>
            </w:r>
          </w:p>
        </w:tc>
        <w:tc>
          <w:tcPr>
            <w:tcW w:w="1323" w:type="dxa"/>
          </w:tcPr>
          <w:p w14:paraId="0DCCFD04" w14:textId="77777777" w:rsidR="00572FF7"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0.009</w:t>
            </w:r>
          </w:p>
        </w:tc>
      </w:tr>
      <w:tr w:rsidR="00572FF7" w:rsidRPr="00625622" w14:paraId="1A767E74" w14:textId="77777777">
        <w:tc>
          <w:tcPr>
            <w:tcW w:w="3926" w:type="dxa"/>
          </w:tcPr>
          <w:p w14:paraId="5919D0D8"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A734B1" w:rsidRPr="00625622">
              <w:rPr>
                <w:rFonts w:ascii="Times New Roman" w:hAnsi="Times New Roman" w:cs="Times New Roman"/>
              </w:rPr>
              <w:t xml:space="preserve"> sp.</w:t>
            </w:r>
          </w:p>
        </w:tc>
        <w:tc>
          <w:tcPr>
            <w:tcW w:w="987" w:type="dxa"/>
          </w:tcPr>
          <w:p w14:paraId="4E6DE65A" w14:textId="77777777" w:rsidR="00572FF7" w:rsidRPr="00625622" w:rsidRDefault="00572FF7" w:rsidP="00525E6A">
            <w:pPr>
              <w:ind w:left="57"/>
              <w:rPr>
                <w:rFonts w:ascii="Times New Roman" w:hAnsi="Times New Roman" w:cs="Times New Roman"/>
              </w:rPr>
            </w:pPr>
          </w:p>
        </w:tc>
        <w:tc>
          <w:tcPr>
            <w:tcW w:w="1270" w:type="dxa"/>
          </w:tcPr>
          <w:p w14:paraId="692AFC82"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60.11</w:t>
            </w:r>
          </w:p>
        </w:tc>
        <w:tc>
          <w:tcPr>
            <w:tcW w:w="1323" w:type="dxa"/>
          </w:tcPr>
          <w:p w14:paraId="3126040F" w14:textId="77777777" w:rsidR="00572FF7"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0.001</w:t>
            </w:r>
          </w:p>
        </w:tc>
      </w:tr>
      <w:tr w:rsidR="00572FF7" w:rsidRPr="00625622" w14:paraId="40135B0A" w14:textId="77777777">
        <w:tc>
          <w:tcPr>
            <w:tcW w:w="3926" w:type="dxa"/>
          </w:tcPr>
          <w:p w14:paraId="4EDDFB29" w14:textId="3278B07C" w:rsidR="00572FF7" w:rsidRPr="00625622" w:rsidRDefault="00933F78" w:rsidP="00572FF7">
            <w:pPr>
              <w:ind w:left="454"/>
              <w:rPr>
                <w:rFonts w:ascii="Times New Roman" w:hAnsi="Times New Roman" w:cs="Times New Roman"/>
              </w:rPr>
            </w:pPr>
            <w:proofErr w:type="spellStart"/>
            <w:r w:rsidRPr="00933F78">
              <w:rPr>
                <w:rFonts w:ascii="Times New Roman" w:hAnsi="Times New Roman" w:cs="Times New Roman"/>
                <w:i/>
              </w:rPr>
              <w:t>Tetrastichus</w:t>
            </w:r>
            <w:proofErr w:type="spellEnd"/>
            <w:r>
              <w:rPr>
                <w:rFonts w:ascii="Times New Roman" w:hAnsi="Times New Roman" w:cs="Times New Roman"/>
              </w:rPr>
              <w:t xml:space="preserve"> sp.</w:t>
            </w:r>
          </w:p>
        </w:tc>
        <w:tc>
          <w:tcPr>
            <w:tcW w:w="987" w:type="dxa"/>
          </w:tcPr>
          <w:p w14:paraId="34F937A0" w14:textId="77777777" w:rsidR="00572FF7" w:rsidRPr="00625622" w:rsidRDefault="00572FF7" w:rsidP="00525E6A">
            <w:pPr>
              <w:ind w:left="57"/>
              <w:rPr>
                <w:rFonts w:ascii="Times New Roman" w:hAnsi="Times New Roman" w:cs="Times New Roman"/>
              </w:rPr>
            </w:pPr>
          </w:p>
        </w:tc>
        <w:tc>
          <w:tcPr>
            <w:tcW w:w="1270" w:type="dxa"/>
          </w:tcPr>
          <w:p w14:paraId="57D7C5E6"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32.96</w:t>
            </w:r>
          </w:p>
        </w:tc>
        <w:tc>
          <w:tcPr>
            <w:tcW w:w="1323" w:type="dxa"/>
          </w:tcPr>
          <w:p w14:paraId="0BCFDB0E"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0.105</w:t>
            </w:r>
          </w:p>
        </w:tc>
      </w:tr>
      <w:tr w:rsidR="00572FF7" w:rsidRPr="00625622" w14:paraId="3799A4F9" w14:textId="77777777">
        <w:tc>
          <w:tcPr>
            <w:tcW w:w="3926" w:type="dxa"/>
          </w:tcPr>
          <w:p w14:paraId="419855E4" w14:textId="5B1752AC"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rPr>
              <w:t>Mymarid</w:t>
            </w:r>
            <w:proofErr w:type="spellEnd"/>
            <w:r w:rsidR="00933F78">
              <w:rPr>
                <w:rFonts w:ascii="Times New Roman" w:hAnsi="Times New Roman" w:cs="Times New Roman"/>
              </w:rPr>
              <w:t xml:space="preserve"> sp. A</w:t>
            </w:r>
          </w:p>
        </w:tc>
        <w:tc>
          <w:tcPr>
            <w:tcW w:w="987" w:type="dxa"/>
          </w:tcPr>
          <w:p w14:paraId="0C23DBB5" w14:textId="77777777" w:rsidR="00572FF7" w:rsidRPr="00625622" w:rsidRDefault="00572FF7" w:rsidP="00525E6A">
            <w:pPr>
              <w:ind w:left="57"/>
              <w:rPr>
                <w:rFonts w:ascii="Times New Roman" w:hAnsi="Times New Roman" w:cs="Times New Roman"/>
              </w:rPr>
            </w:pPr>
          </w:p>
        </w:tc>
        <w:tc>
          <w:tcPr>
            <w:tcW w:w="1270" w:type="dxa"/>
          </w:tcPr>
          <w:p w14:paraId="56B053FE"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6.37</w:t>
            </w:r>
          </w:p>
        </w:tc>
        <w:tc>
          <w:tcPr>
            <w:tcW w:w="1323" w:type="dxa"/>
          </w:tcPr>
          <w:p w14:paraId="45931BAD"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0.448</w:t>
            </w:r>
          </w:p>
        </w:tc>
      </w:tr>
      <w:tr w:rsidR="00572FF7" w:rsidRPr="00625622" w14:paraId="3F9619DB" w14:textId="77777777">
        <w:tc>
          <w:tcPr>
            <w:tcW w:w="3926" w:type="dxa"/>
          </w:tcPr>
          <w:p w14:paraId="1C5AB83B" w14:textId="77777777" w:rsidR="00572FF7" w:rsidRPr="00625622" w:rsidRDefault="00572FF7" w:rsidP="00572FF7">
            <w:pPr>
              <w:ind w:left="284"/>
              <w:rPr>
                <w:rFonts w:ascii="Times New Roman" w:hAnsi="Times New Roman" w:cs="Times New Roman"/>
              </w:rPr>
            </w:pPr>
            <w:r w:rsidRPr="00625622">
              <w:rPr>
                <w:rFonts w:ascii="Times New Roman" w:hAnsi="Times New Roman" w:cs="Times New Roman"/>
              </w:rPr>
              <w:t>Bud gall</w:t>
            </w:r>
          </w:p>
        </w:tc>
        <w:tc>
          <w:tcPr>
            <w:tcW w:w="987" w:type="dxa"/>
          </w:tcPr>
          <w:p w14:paraId="5F5A65C1" w14:textId="77777777" w:rsidR="00572FF7" w:rsidRPr="00625622" w:rsidRDefault="00572FF7" w:rsidP="00525E6A">
            <w:pPr>
              <w:ind w:left="57"/>
              <w:rPr>
                <w:rFonts w:ascii="Times New Roman" w:hAnsi="Times New Roman" w:cs="Times New Roman"/>
              </w:rPr>
            </w:pPr>
          </w:p>
        </w:tc>
        <w:tc>
          <w:tcPr>
            <w:tcW w:w="1270" w:type="dxa"/>
          </w:tcPr>
          <w:p w14:paraId="29FE9167" w14:textId="77777777" w:rsidR="00572FF7" w:rsidRPr="00625622" w:rsidRDefault="00572FF7" w:rsidP="00525E6A">
            <w:pPr>
              <w:ind w:right="340"/>
              <w:jc w:val="right"/>
              <w:rPr>
                <w:rFonts w:ascii="Times New Roman" w:hAnsi="Times New Roman" w:cs="Times New Roman"/>
              </w:rPr>
            </w:pPr>
          </w:p>
        </w:tc>
        <w:tc>
          <w:tcPr>
            <w:tcW w:w="1323" w:type="dxa"/>
          </w:tcPr>
          <w:p w14:paraId="261CF2AA" w14:textId="77777777" w:rsidR="00572FF7" w:rsidRPr="00625622" w:rsidRDefault="00572FF7" w:rsidP="00525E6A">
            <w:pPr>
              <w:ind w:right="340"/>
              <w:jc w:val="right"/>
              <w:rPr>
                <w:rFonts w:ascii="Times New Roman" w:hAnsi="Times New Roman" w:cs="Times New Roman"/>
              </w:rPr>
            </w:pPr>
          </w:p>
        </w:tc>
      </w:tr>
      <w:tr w:rsidR="00572FF7" w:rsidRPr="00625622" w14:paraId="6122AD46" w14:textId="77777777">
        <w:tc>
          <w:tcPr>
            <w:tcW w:w="3926" w:type="dxa"/>
          </w:tcPr>
          <w:p w14:paraId="7C6AC5F0"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A734B1" w:rsidRPr="00625622">
              <w:rPr>
                <w:rFonts w:ascii="Times New Roman" w:hAnsi="Times New Roman" w:cs="Times New Roman"/>
                <w:i/>
              </w:rPr>
              <w:t xml:space="preserve"> </w:t>
            </w:r>
            <w:r w:rsidR="00A734B1" w:rsidRPr="00625622">
              <w:rPr>
                <w:rFonts w:ascii="Times New Roman" w:hAnsi="Times New Roman" w:cs="Times New Roman"/>
              </w:rPr>
              <w:t>sp.</w:t>
            </w:r>
          </w:p>
        </w:tc>
        <w:tc>
          <w:tcPr>
            <w:tcW w:w="987" w:type="dxa"/>
          </w:tcPr>
          <w:p w14:paraId="27389129" w14:textId="77777777" w:rsidR="00572FF7" w:rsidRPr="00625622" w:rsidRDefault="00572FF7" w:rsidP="00525E6A">
            <w:pPr>
              <w:ind w:left="57"/>
              <w:rPr>
                <w:rFonts w:ascii="Times New Roman" w:hAnsi="Times New Roman" w:cs="Times New Roman"/>
              </w:rPr>
            </w:pPr>
          </w:p>
        </w:tc>
        <w:tc>
          <w:tcPr>
            <w:tcW w:w="1270" w:type="dxa"/>
          </w:tcPr>
          <w:p w14:paraId="402586DF"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18.04</w:t>
            </w:r>
          </w:p>
        </w:tc>
        <w:tc>
          <w:tcPr>
            <w:tcW w:w="1323" w:type="dxa"/>
          </w:tcPr>
          <w:p w14:paraId="7AB3DC98"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0.276</w:t>
            </w:r>
          </w:p>
        </w:tc>
      </w:tr>
      <w:tr w:rsidR="00572FF7" w:rsidRPr="00625622" w14:paraId="7B86C907" w14:textId="77777777">
        <w:tc>
          <w:tcPr>
            <w:tcW w:w="3926" w:type="dxa"/>
          </w:tcPr>
          <w:p w14:paraId="0A5E5297"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Mesopolobus</w:t>
            </w:r>
            <w:proofErr w:type="spellEnd"/>
            <w:r w:rsidR="00A734B1" w:rsidRPr="00625622">
              <w:rPr>
                <w:rFonts w:ascii="Times New Roman" w:hAnsi="Times New Roman" w:cs="Times New Roman"/>
              </w:rPr>
              <w:t xml:space="preserve"> sp.</w:t>
            </w:r>
          </w:p>
        </w:tc>
        <w:tc>
          <w:tcPr>
            <w:tcW w:w="987" w:type="dxa"/>
          </w:tcPr>
          <w:p w14:paraId="5F931D81" w14:textId="77777777" w:rsidR="00572FF7" w:rsidRPr="00625622" w:rsidRDefault="00572FF7" w:rsidP="00525E6A">
            <w:pPr>
              <w:ind w:left="57"/>
              <w:rPr>
                <w:rFonts w:ascii="Times New Roman" w:hAnsi="Times New Roman" w:cs="Times New Roman"/>
              </w:rPr>
            </w:pPr>
          </w:p>
        </w:tc>
        <w:tc>
          <w:tcPr>
            <w:tcW w:w="1270" w:type="dxa"/>
          </w:tcPr>
          <w:p w14:paraId="29DFD5FA"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6.37</w:t>
            </w:r>
          </w:p>
        </w:tc>
        <w:tc>
          <w:tcPr>
            <w:tcW w:w="1323" w:type="dxa"/>
          </w:tcPr>
          <w:p w14:paraId="0B2091D2"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0.497</w:t>
            </w:r>
          </w:p>
        </w:tc>
      </w:tr>
      <w:tr w:rsidR="00572FF7" w:rsidRPr="00625622" w14:paraId="6400F9DD" w14:textId="77777777">
        <w:tc>
          <w:tcPr>
            <w:tcW w:w="3926" w:type="dxa"/>
          </w:tcPr>
          <w:p w14:paraId="7CDB0408"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A734B1" w:rsidRPr="00625622">
              <w:rPr>
                <w:rFonts w:ascii="Times New Roman" w:hAnsi="Times New Roman" w:cs="Times New Roman"/>
              </w:rPr>
              <w:t xml:space="preserve"> sp.</w:t>
            </w:r>
          </w:p>
        </w:tc>
        <w:tc>
          <w:tcPr>
            <w:tcW w:w="987" w:type="dxa"/>
          </w:tcPr>
          <w:p w14:paraId="793695B9" w14:textId="77777777" w:rsidR="00572FF7" w:rsidRPr="00625622" w:rsidRDefault="00572FF7" w:rsidP="00525E6A">
            <w:pPr>
              <w:ind w:left="57"/>
              <w:rPr>
                <w:rFonts w:ascii="Times New Roman" w:hAnsi="Times New Roman" w:cs="Times New Roman"/>
              </w:rPr>
            </w:pPr>
          </w:p>
        </w:tc>
        <w:tc>
          <w:tcPr>
            <w:tcW w:w="1270" w:type="dxa"/>
          </w:tcPr>
          <w:p w14:paraId="3E1ACCEC"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39.81</w:t>
            </w:r>
          </w:p>
        </w:tc>
        <w:tc>
          <w:tcPr>
            <w:tcW w:w="1323" w:type="dxa"/>
          </w:tcPr>
          <w:p w14:paraId="2534572C" w14:textId="77777777" w:rsidR="00572FF7" w:rsidRPr="00625622" w:rsidRDefault="00572FF7" w:rsidP="00525E6A">
            <w:pPr>
              <w:ind w:right="340"/>
              <w:jc w:val="right"/>
              <w:rPr>
                <w:rFonts w:ascii="Times New Roman" w:hAnsi="Times New Roman" w:cs="Times New Roman"/>
                <w:i/>
              </w:rPr>
            </w:pPr>
            <w:r w:rsidRPr="00625622">
              <w:rPr>
                <w:rFonts w:ascii="Times New Roman" w:hAnsi="Times New Roman" w:cs="Times New Roman"/>
                <w:i/>
              </w:rPr>
              <w:t>0.079</w:t>
            </w:r>
          </w:p>
        </w:tc>
      </w:tr>
      <w:tr w:rsidR="00572FF7" w:rsidRPr="00625622" w14:paraId="7519A903" w14:textId="77777777">
        <w:tc>
          <w:tcPr>
            <w:tcW w:w="3926" w:type="dxa"/>
          </w:tcPr>
          <w:p w14:paraId="147E8D0C" w14:textId="3924390A" w:rsidR="00572FF7" w:rsidRPr="00933F78" w:rsidRDefault="00933F78" w:rsidP="00572FF7">
            <w:pPr>
              <w:ind w:left="454"/>
              <w:rPr>
                <w:rFonts w:ascii="Times New Roman" w:hAnsi="Times New Roman" w:cs="Times New Roman"/>
              </w:rPr>
            </w:pPr>
            <w:proofErr w:type="spellStart"/>
            <w:r>
              <w:rPr>
                <w:rFonts w:ascii="Times New Roman" w:hAnsi="Times New Roman" w:cs="Times New Roman"/>
                <w:i/>
              </w:rPr>
              <w:t>Tetrastichus</w:t>
            </w:r>
            <w:proofErr w:type="spellEnd"/>
            <w:r>
              <w:rPr>
                <w:rFonts w:ascii="Times New Roman" w:hAnsi="Times New Roman" w:cs="Times New Roman"/>
                <w:i/>
              </w:rPr>
              <w:t xml:space="preserve"> </w:t>
            </w:r>
            <w:r>
              <w:rPr>
                <w:rFonts w:ascii="Times New Roman" w:hAnsi="Times New Roman" w:cs="Times New Roman"/>
              </w:rPr>
              <w:t>sp.</w:t>
            </w:r>
          </w:p>
        </w:tc>
        <w:tc>
          <w:tcPr>
            <w:tcW w:w="987" w:type="dxa"/>
          </w:tcPr>
          <w:p w14:paraId="55F5BF34" w14:textId="77777777" w:rsidR="00572FF7" w:rsidRPr="00625622" w:rsidRDefault="00572FF7" w:rsidP="00525E6A">
            <w:pPr>
              <w:ind w:left="57"/>
              <w:rPr>
                <w:rFonts w:ascii="Times New Roman" w:hAnsi="Times New Roman" w:cs="Times New Roman"/>
              </w:rPr>
            </w:pPr>
          </w:p>
        </w:tc>
        <w:tc>
          <w:tcPr>
            <w:tcW w:w="1270" w:type="dxa"/>
          </w:tcPr>
          <w:p w14:paraId="4FB5106C"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18.09</w:t>
            </w:r>
          </w:p>
        </w:tc>
        <w:tc>
          <w:tcPr>
            <w:tcW w:w="1323" w:type="dxa"/>
          </w:tcPr>
          <w:p w14:paraId="7043D39A"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0.492</w:t>
            </w:r>
          </w:p>
        </w:tc>
      </w:tr>
      <w:tr w:rsidR="00572FF7" w:rsidRPr="00625622" w14:paraId="0CFA714B" w14:textId="77777777">
        <w:tc>
          <w:tcPr>
            <w:tcW w:w="3926" w:type="dxa"/>
          </w:tcPr>
          <w:p w14:paraId="7475D1D8" w14:textId="77777777" w:rsidR="00572FF7" w:rsidRPr="00625622" w:rsidRDefault="00572FF7" w:rsidP="00DC76FD">
            <w:pPr>
              <w:ind w:left="454"/>
              <w:rPr>
                <w:rFonts w:ascii="Times New Roman" w:hAnsi="Times New Roman" w:cs="Times New Roman"/>
              </w:rPr>
            </w:pPr>
            <w:proofErr w:type="spellStart"/>
            <w:r w:rsidRPr="00625622">
              <w:rPr>
                <w:rFonts w:ascii="Times New Roman" w:hAnsi="Times New Roman" w:cs="Times New Roman"/>
                <w:i/>
              </w:rPr>
              <w:t>Lestodiplosis</w:t>
            </w:r>
            <w:proofErr w:type="spellEnd"/>
            <w:r w:rsidR="00DD7661" w:rsidRPr="00625622">
              <w:rPr>
                <w:rFonts w:ascii="Times New Roman" w:hAnsi="Times New Roman" w:cs="Times New Roman"/>
                <w:i/>
              </w:rPr>
              <w:t xml:space="preserve"> </w:t>
            </w:r>
            <w:r w:rsidR="00DC76FD" w:rsidRPr="00625622">
              <w:rPr>
                <w:rFonts w:ascii="Times New Roman" w:hAnsi="Times New Roman" w:cs="Times New Roman"/>
              </w:rPr>
              <w:t>sp.</w:t>
            </w:r>
          </w:p>
        </w:tc>
        <w:tc>
          <w:tcPr>
            <w:tcW w:w="987" w:type="dxa"/>
          </w:tcPr>
          <w:p w14:paraId="6700521D" w14:textId="77777777" w:rsidR="00572FF7" w:rsidRPr="00625622" w:rsidRDefault="00572FF7" w:rsidP="00525E6A">
            <w:pPr>
              <w:ind w:left="57"/>
              <w:rPr>
                <w:rFonts w:ascii="Times New Roman" w:hAnsi="Times New Roman" w:cs="Times New Roman"/>
              </w:rPr>
            </w:pPr>
          </w:p>
        </w:tc>
        <w:tc>
          <w:tcPr>
            <w:tcW w:w="1270" w:type="dxa"/>
          </w:tcPr>
          <w:p w14:paraId="125B0C1D"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16.05</w:t>
            </w:r>
          </w:p>
        </w:tc>
        <w:tc>
          <w:tcPr>
            <w:tcW w:w="1323" w:type="dxa"/>
          </w:tcPr>
          <w:p w14:paraId="49EC6563"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0.552</w:t>
            </w:r>
          </w:p>
        </w:tc>
      </w:tr>
      <w:tr w:rsidR="00572FF7" w:rsidRPr="00625622" w14:paraId="006AC507" w14:textId="77777777">
        <w:tc>
          <w:tcPr>
            <w:tcW w:w="3926" w:type="dxa"/>
          </w:tcPr>
          <w:p w14:paraId="7ED8F40D" w14:textId="430CF9E0" w:rsidR="00572FF7" w:rsidRPr="00625622" w:rsidRDefault="00933F78" w:rsidP="00572FF7">
            <w:pPr>
              <w:ind w:left="284"/>
              <w:rPr>
                <w:rFonts w:ascii="Times New Roman" w:hAnsi="Times New Roman" w:cs="Times New Roman"/>
              </w:rPr>
            </w:pPr>
            <w:r>
              <w:rPr>
                <w:rFonts w:ascii="Times New Roman" w:hAnsi="Times New Roman" w:cs="Times New Roman"/>
              </w:rPr>
              <w:t>Apical-s</w:t>
            </w:r>
            <w:r w:rsidR="00572FF7" w:rsidRPr="00625622">
              <w:rPr>
                <w:rFonts w:ascii="Times New Roman" w:hAnsi="Times New Roman" w:cs="Times New Roman"/>
              </w:rPr>
              <w:t>tem gall</w:t>
            </w:r>
          </w:p>
        </w:tc>
        <w:tc>
          <w:tcPr>
            <w:tcW w:w="987" w:type="dxa"/>
          </w:tcPr>
          <w:p w14:paraId="6417A48F" w14:textId="77777777" w:rsidR="00572FF7" w:rsidRPr="00625622" w:rsidRDefault="00572FF7" w:rsidP="00525E6A">
            <w:pPr>
              <w:ind w:left="57"/>
              <w:rPr>
                <w:rFonts w:ascii="Times New Roman" w:hAnsi="Times New Roman" w:cs="Times New Roman"/>
              </w:rPr>
            </w:pPr>
          </w:p>
        </w:tc>
        <w:tc>
          <w:tcPr>
            <w:tcW w:w="1270" w:type="dxa"/>
          </w:tcPr>
          <w:p w14:paraId="7A10FC4E" w14:textId="77777777" w:rsidR="00572FF7" w:rsidRPr="00625622" w:rsidRDefault="00572FF7" w:rsidP="00525E6A">
            <w:pPr>
              <w:ind w:right="340"/>
              <w:jc w:val="right"/>
              <w:rPr>
                <w:rFonts w:ascii="Times New Roman" w:hAnsi="Times New Roman" w:cs="Times New Roman"/>
              </w:rPr>
            </w:pPr>
          </w:p>
        </w:tc>
        <w:tc>
          <w:tcPr>
            <w:tcW w:w="1323" w:type="dxa"/>
          </w:tcPr>
          <w:p w14:paraId="78AC2DED" w14:textId="77777777" w:rsidR="00572FF7" w:rsidRPr="00625622" w:rsidRDefault="00572FF7" w:rsidP="00525E6A">
            <w:pPr>
              <w:ind w:right="340"/>
              <w:jc w:val="right"/>
              <w:rPr>
                <w:rFonts w:ascii="Times New Roman" w:hAnsi="Times New Roman" w:cs="Times New Roman"/>
              </w:rPr>
            </w:pPr>
          </w:p>
        </w:tc>
      </w:tr>
      <w:tr w:rsidR="00572FF7" w:rsidRPr="00625622" w14:paraId="36920931" w14:textId="77777777">
        <w:tc>
          <w:tcPr>
            <w:tcW w:w="3926" w:type="dxa"/>
          </w:tcPr>
          <w:p w14:paraId="1B154EA0"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A734B1" w:rsidRPr="00625622">
              <w:rPr>
                <w:rFonts w:ascii="Times New Roman" w:hAnsi="Times New Roman" w:cs="Times New Roman"/>
              </w:rPr>
              <w:t xml:space="preserve"> sp.</w:t>
            </w:r>
          </w:p>
        </w:tc>
        <w:tc>
          <w:tcPr>
            <w:tcW w:w="987" w:type="dxa"/>
          </w:tcPr>
          <w:p w14:paraId="1B7602A1" w14:textId="77777777" w:rsidR="00572FF7" w:rsidRPr="00625622" w:rsidRDefault="00572FF7" w:rsidP="00525E6A">
            <w:pPr>
              <w:ind w:left="57"/>
              <w:rPr>
                <w:rFonts w:ascii="Times New Roman" w:hAnsi="Times New Roman" w:cs="Times New Roman"/>
              </w:rPr>
            </w:pPr>
          </w:p>
        </w:tc>
        <w:tc>
          <w:tcPr>
            <w:tcW w:w="1270" w:type="dxa"/>
          </w:tcPr>
          <w:p w14:paraId="194FA9CD"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23.13</w:t>
            </w:r>
          </w:p>
        </w:tc>
        <w:tc>
          <w:tcPr>
            <w:tcW w:w="1323" w:type="dxa"/>
          </w:tcPr>
          <w:p w14:paraId="2031EE5C" w14:textId="77777777" w:rsidR="00572FF7" w:rsidRPr="00625622" w:rsidRDefault="00572FF7" w:rsidP="00525E6A">
            <w:pPr>
              <w:ind w:right="340"/>
              <w:jc w:val="right"/>
              <w:rPr>
                <w:rFonts w:ascii="Times New Roman" w:hAnsi="Times New Roman" w:cs="Times New Roman"/>
                <w:b/>
              </w:rPr>
            </w:pPr>
            <w:r w:rsidRPr="00625622">
              <w:rPr>
                <w:rFonts w:ascii="Times New Roman" w:hAnsi="Times New Roman" w:cs="Times New Roman"/>
                <w:b/>
              </w:rPr>
              <w:t>0.048</w:t>
            </w:r>
          </w:p>
        </w:tc>
      </w:tr>
      <w:tr w:rsidR="00572FF7" w:rsidRPr="00625622" w14:paraId="705F547F" w14:textId="77777777">
        <w:tc>
          <w:tcPr>
            <w:tcW w:w="3926" w:type="dxa"/>
          </w:tcPr>
          <w:p w14:paraId="1B775CC1" w14:textId="6691A823" w:rsidR="00572FF7" w:rsidRPr="00625622" w:rsidRDefault="00933F78" w:rsidP="00572FF7">
            <w:pPr>
              <w:ind w:left="284"/>
              <w:rPr>
                <w:rFonts w:ascii="Times New Roman" w:hAnsi="Times New Roman" w:cs="Times New Roman"/>
              </w:rPr>
            </w:pPr>
            <w:r>
              <w:rPr>
                <w:rFonts w:ascii="Times New Roman" w:hAnsi="Times New Roman" w:cs="Times New Roman"/>
              </w:rPr>
              <w:t>Mid-s</w:t>
            </w:r>
            <w:r w:rsidR="00572FF7" w:rsidRPr="00625622">
              <w:rPr>
                <w:rFonts w:ascii="Times New Roman" w:hAnsi="Times New Roman" w:cs="Times New Roman"/>
              </w:rPr>
              <w:t>tem gall</w:t>
            </w:r>
          </w:p>
        </w:tc>
        <w:tc>
          <w:tcPr>
            <w:tcW w:w="987" w:type="dxa"/>
          </w:tcPr>
          <w:p w14:paraId="4D2E1FE5" w14:textId="77777777" w:rsidR="00572FF7" w:rsidRPr="00625622" w:rsidRDefault="00572FF7" w:rsidP="00525E6A">
            <w:pPr>
              <w:ind w:left="57"/>
              <w:rPr>
                <w:rFonts w:ascii="Times New Roman" w:hAnsi="Times New Roman" w:cs="Times New Roman"/>
              </w:rPr>
            </w:pPr>
          </w:p>
        </w:tc>
        <w:tc>
          <w:tcPr>
            <w:tcW w:w="1270" w:type="dxa"/>
          </w:tcPr>
          <w:p w14:paraId="7D8A6E7A" w14:textId="77777777" w:rsidR="00572FF7" w:rsidRPr="00625622" w:rsidRDefault="00572FF7" w:rsidP="00525E6A">
            <w:pPr>
              <w:ind w:right="340"/>
              <w:jc w:val="right"/>
              <w:rPr>
                <w:rFonts w:ascii="Times New Roman" w:hAnsi="Times New Roman" w:cs="Times New Roman"/>
              </w:rPr>
            </w:pPr>
          </w:p>
        </w:tc>
        <w:tc>
          <w:tcPr>
            <w:tcW w:w="1323" w:type="dxa"/>
          </w:tcPr>
          <w:p w14:paraId="42BD39CD" w14:textId="77777777" w:rsidR="00572FF7" w:rsidRPr="00625622" w:rsidRDefault="00572FF7" w:rsidP="00525E6A">
            <w:pPr>
              <w:ind w:right="340"/>
              <w:jc w:val="right"/>
              <w:rPr>
                <w:rFonts w:ascii="Times New Roman" w:hAnsi="Times New Roman" w:cs="Times New Roman"/>
              </w:rPr>
            </w:pPr>
          </w:p>
        </w:tc>
      </w:tr>
      <w:tr w:rsidR="00572FF7" w:rsidRPr="00625622" w14:paraId="733C19BF" w14:textId="77777777">
        <w:tc>
          <w:tcPr>
            <w:tcW w:w="3926" w:type="dxa"/>
          </w:tcPr>
          <w:p w14:paraId="143982FA" w14:textId="77777777" w:rsidR="00572FF7" w:rsidRPr="00625622" w:rsidRDefault="00572FF7" w:rsidP="00572FF7">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A734B1" w:rsidRPr="00625622">
              <w:rPr>
                <w:rFonts w:ascii="Times New Roman" w:hAnsi="Times New Roman" w:cs="Times New Roman"/>
              </w:rPr>
              <w:t xml:space="preserve"> sp.</w:t>
            </w:r>
          </w:p>
        </w:tc>
        <w:tc>
          <w:tcPr>
            <w:tcW w:w="987" w:type="dxa"/>
          </w:tcPr>
          <w:p w14:paraId="7D626797" w14:textId="77777777" w:rsidR="00572FF7" w:rsidRPr="00625622" w:rsidRDefault="00572FF7" w:rsidP="00525E6A">
            <w:pPr>
              <w:ind w:left="57"/>
              <w:rPr>
                <w:rFonts w:ascii="Times New Roman" w:hAnsi="Times New Roman" w:cs="Times New Roman"/>
              </w:rPr>
            </w:pPr>
          </w:p>
        </w:tc>
        <w:tc>
          <w:tcPr>
            <w:tcW w:w="1270" w:type="dxa"/>
          </w:tcPr>
          <w:p w14:paraId="432D0397"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6.64</w:t>
            </w:r>
          </w:p>
        </w:tc>
        <w:tc>
          <w:tcPr>
            <w:tcW w:w="1323" w:type="dxa"/>
          </w:tcPr>
          <w:p w14:paraId="30EF9BE3" w14:textId="77777777" w:rsidR="00572FF7" w:rsidRPr="00625622" w:rsidRDefault="00572FF7" w:rsidP="00525E6A">
            <w:pPr>
              <w:ind w:right="340"/>
              <w:jc w:val="right"/>
              <w:rPr>
                <w:rFonts w:ascii="Times New Roman" w:hAnsi="Times New Roman" w:cs="Times New Roman"/>
              </w:rPr>
            </w:pPr>
            <w:r w:rsidRPr="00625622">
              <w:rPr>
                <w:rFonts w:ascii="Times New Roman" w:hAnsi="Times New Roman" w:cs="Times New Roman"/>
              </w:rPr>
              <w:t>0.452</w:t>
            </w:r>
          </w:p>
        </w:tc>
      </w:tr>
      <w:tr w:rsidR="00525E6A" w:rsidRPr="00625622" w14:paraId="096547D7" w14:textId="77777777">
        <w:tc>
          <w:tcPr>
            <w:tcW w:w="3926" w:type="dxa"/>
          </w:tcPr>
          <w:p w14:paraId="63B49CC3" w14:textId="0CFDA1DA" w:rsidR="00525E6A" w:rsidRPr="00625622" w:rsidRDefault="00E310B3" w:rsidP="00525E6A">
            <w:pPr>
              <w:rPr>
                <w:rFonts w:ascii="Times New Roman" w:hAnsi="Times New Roman" w:cs="Times New Roman"/>
                <w:vertAlign w:val="superscript"/>
              </w:rPr>
            </w:pPr>
            <w:r w:rsidRPr="00625622">
              <w:rPr>
                <w:rFonts w:ascii="Times New Roman" w:hAnsi="Times New Roman" w:cs="Times New Roman"/>
              </w:rPr>
              <w:t>Composition of g</w:t>
            </w:r>
            <w:r w:rsidR="00525E6A" w:rsidRPr="00625622">
              <w:rPr>
                <w:rFonts w:ascii="Times New Roman" w:hAnsi="Times New Roman" w:cs="Times New Roman"/>
              </w:rPr>
              <w:t xml:space="preserve">all-parasitoid </w:t>
            </w:r>
            <w:r w:rsidRPr="00625622">
              <w:rPr>
                <w:rFonts w:ascii="Times New Roman" w:hAnsi="Times New Roman" w:cs="Times New Roman"/>
              </w:rPr>
              <w:t>interactions</w:t>
            </w:r>
            <w:r w:rsidR="00A734B1" w:rsidRPr="00625622">
              <w:rPr>
                <w:rFonts w:ascii="Times New Roman" w:hAnsi="Times New Roman" w:cs="Times New Roman"/>
                <w:vertAlign w:val="superscript"/>
              </w:rPr>
              <w:t>3</w:t>
            </w:r>
          </w:p>
        </w:tc>
        <w:tc>
          <w:tcPr>
            <w:tcW w:w="987" w:type="dxa"/>
          </w:tcPr>
          <w:p w14:paraId="22EEBFBB" w14:textId="77777777" w:rsidR="00525E6A" w:rsidRPr="00625622" w:rsidRDefault="00525E6A" w:rsidP="00525E6A">
            <w:pPr>
              <w:ind w:left="57"/>
              <w:rPr>
                <w:rFonts w:ascii="Times New Roman" w:hAnsi="Times New Roman" w:cs="Times New Roman"/>
              </w:rPr>
            </w:pPr>
            <w:r w:rsidRPr="00625622">
              <w:rPr>
                <w:rFonts w:ascii="Times New Roman" w:hAnsi="Times New Roman" w:cs="Times New Roman"/>
              </w:rPr>
              <w:t>12,45</w:t>
            </w:r>
          </w:p>
        </w:tc>
        <w:tc>
          <w:tcPr>
            <w:tcW w:w="1270" w:type="dxa"/>
          </w:tcPr>
          <w:p w14:paraId="3C3E2913" w14:textId="77777777" w:rsidR="00525E6A" w:rsidRPr="00625622" w:rsidRDefault="00525E6A" w:rsidP="00525E6A">
            <w:pPr>
              <w:ind w:right="340"/>
              <w:jc w:val="right"/>
              <w:rPr>
                <w:rFonts w:ascii="Times New Roman" w:hAnsi="Times New Roman" w:cs="Times New Roman"/>
              </w:rPr>
            </w:pPr>
            <w:r w:rsidRPr="00625622">
              <w:rPr>
                <w:rFonts w:ascii="Times New Roman" w:hAnsi="Times New Roman" w:cs="Times New Roman"/>
              </w:rPr>
              <w:t>1.57</w:t>
            </w:r>
          </w:p>
        </w:tc>
        <w:tc>
          <w:tcPr>
            <w:tcW w:w="1323" w:type="dxa"/>
          </w:tcPr>
          <w:p w14:paraId="37BA83F6" w14:textId="77777777" w:rsidR="00525E6A" w:rsidRPr="00625622" w:rsidRDefault="00525E6A" w:rsidP="00525E6A">
            <w:pPr>
              <w:ind w:right="340"/>
              <w:jc w:val="right"/>
              <w:rPr>
                <w:rFonts w:ascii="Times New Roman" w:hAnsi="Times New Roman" w:cs="Times New Roman"/>
                <w:b/>
              </w:rPr>
            </w:pPr>
            <w:r w:rsidRPr="00625622">
              <w:rPr>
                <w:rFonts w:ascii="Times New Roman" w:hAnsi="Times New Roman" w:cs="Times New Roman"/>
                <w:b/>
              </w:rPr>
              <w:t>0.007</w:t>
            </w:r>
          </w:p>
        </w:tc>
      </w:tr>
      <w:tr w:rsidR="00DC76FD" w:rsidRPr="00625622" w14:paraId="08A61107" w14:textId="77777777">
        <w:tc>
          <w:tcPr>
            <w:tcW w:w="3926" w:type="dxa"/>
          </w:tcPr>
          <w:p w14:paraId="0D81C3EC" w14:textId="37F2FF0E" w:rsidR="00DC76FD" w:rsidRPr="00625622" w:rsidRDefault="009B4423" w:rsidP="00525E6A">
            <w:pPr>
              <w:rPr>
                <w:rFonts w:ascii="Times New Roman" w:hAnsi="Times New Roman" w:cs="Times New Roman"/>
                <w:vertAlign w:val="superscript"/>
              </w:rPr>
            </w:pPr>
            <w:r w:rsidRPr="00625622">
              <w:rPr>
                <w:rFonts w:ascii="Times New Roman" w:hAnsi="Times New Roman" w:cs="Times New Roman"/>
              </w:rPr>
              <w:t>Proportion of galls parasitized</w:t>
            </w:r>
            <w:r w:rsidR="00DC76FD" w:rsidRPr="00625622">
              <w:rPr>
                <w:rFonts w:ascii="Times New Roman" w:hAnsi="Times New Roman" w:cs="Times New Roman"/>
                <w:vertAlign w:val="superscript"/>
              </w:rPr>
              <w:t>4</w:t>
            </w:r>
          </w:p>
        </w:tc>
        <w:tc>
          <w:tcPr>
            <w:tcW w:w="987" w:type="dxa"/>
          </w:tcPr>
          <w:p w14:paraId="4645ECC8" w14:textId="77777777" w:rsidR="00DC76FD" w:rsidRPr="00625622" w:rsidRDefault="00DC76FD" w:rsidP="00525E6A">
            <w:pPr>
              <w:ind w:left="57"/>
              <w:rPr>
                <w:rFonts w:ascii="Times New Roman" w:hAnsi="Times New Roman" w:cs="Times New Roman"/>
              </w:rPr>
            </w:pPr>
          </w:p>
        </w:tc>
        <w:tc>
          <w:tcPr>
            <w:tcW w:w="1270" w:type="dxa"/>
          </w:tcPr>
          <w:p w14:paraId="03998967" w14:textId="77777777" w:rsidR="00DC76FD" w:rsidRPr="00625622" w:rsidRDefault="00DC76FD" w:rsidP="00525E6A">
            <w:pPr>
              <w:ind w:right="340"/>
              <w:jc w:val="right"/>
              <w:rPr>
                <w:rFonts w:ascii="Times New Roman" w:hAnsi="Times New Roman" w:cs="Times New Roman"/>
              </w:rPr>
            </w:pPr>
          </w:p>
        </w:tc>
        <w:tc>
          <w:tcPr>
            <w:tcW w:w="1323" w:type="dxa"/>
          </w:tcPr>
          <w:p w14:paraId="3438F89B" w14:textId="77777777" w:rsidR="00DC76FD" w:rsidRPr="00625622" w:rsidRDefault="00DC76FD" w:rsidP="00525E6A">
            <w:pPr>
              <w:ind w:right="340"/>
              <w:jc w:val="right"/>
              <w:rPr>
                <w:rFonts w:ascii="Times New Roman" w:hAnsi="Times New Roman" w:cs="Times New Roman"/>
                <w:b/>
              </w:rPr>
            </w:pPr>
          </w:p>
        </w:tc>
      </w:tr>
      <w:tr w:rsidR="00572FF7" w:rsidRPr="00625622" w14:paraId="2ED8200E" w14:textId="77777777">
        <w:tc>
          <w:tcPr>
            <w:tcW w:w="3926" w:type="dxa"/>
          </w:tcPr>
          <w:p w14:paraId="65E7EE4A" w14:textId="77777777" w:rsidR="00572FF7" w:rsidRPr="00625622" w:rsidRDefault="00295C74" w:rsidP="00DC76FD">
            <w:pPr>
              <w:ind w:left="284"/>
              <w:rPr>
                <w:rFonts w:ascii="Times New Roman" w:hAnsi="Times New Roman" w:cs="Times New Roman"/>
                <w:vertAlign w:val="superscript"/>
              </w:rPr>
            </w:pPr>
            <w:r w:rsidRPr="00625622">
              <w:rPr>
                <w:rFonts w:ascii="Times New Roman" w:hAnsi="Times New Roman" w:cs="Times New Roman"/>
              </w:rPr>
              <w:t>Leaf gall</w:t>
            </w:r>
          </w:p>
        </w:tc>
        <w:tc>
          <w:tcPr>
            <w:tcW w:w="987" w:type="dxa"/>
          </w:tcPr>
          <w:p w14:paraId="0DAD884B" w14:textId="77777777" w:rsidR="00572FF7" w:rsidRPr="00625622" w:rsidRDefault="007529C8" w:rsidP="00525E6A">
            <w:pPr>
              <w:ind w:left="57"/>
              <w:rPr>
                <w:rFonts w:ascii="Times New Roman" w:hAnsi="Times New Roman" w:cs="Times New Roman"/>
              </w:rPr>
            </w:pPr>
            <w:r w:rsidRPr="00625622">
              <w:rPr>
                <w:rFonts w:ascii="Times New Roman" w:hAnsi="Times New Roman" w:cs="Times New Roman"/>
              </w:rPr>
              <w:t>23,58</w:t>
            </w:r>
          </w:p>
        </w:tc>
        <w:tc>
          <w:tcPr>
            <w:tcW w:w="1270" w:type="dxa"/>
          </w:tcPr>
          <w:p w14:paraId="55525EF1" w14:textId="77777777" w:rsidR="00572FF7" w:rsidRPr="00625622" w:rsidRDefault="007529C8" w:rsidP="00525E6A">
            <w:pPr>
              <w:ind w:right="340"/>
              <w:jc w:val="right"/>
              <w:rPr>
                <w:rFonts w:ascii="Times New Roman" w:hAnsi="Times New Roman" w:cs="Times New Roman"/>
              </w:rPr>
            </w:pPr>
            <w:r w:rsidRPr="00625622">
              <w:rPr>
                <w:rFonts w:ascii="Times New Roman" w:hAnsi="Times New Roman" w:cs="Times New Roman"/>
              </w:rPr>
              <w:t>75.79</w:t>
            </w:r>
          </w:p>
        </w:tc>
        <w:tc>
          <w:tcPr>
            <w:tcW w:w="1323" w:type="dxa"/>
          </w:tcPr>
          <w:p w14:paraId="54111825" w14:textId="77777777" w:rsidR="00572FF7" w:rsidRPr="00625622" w:rsidRDefault="007529C8" w:rsidP="00525E6A">
            <w:pPr>
              <w:ind w:right="340"/>
              <w:jc w:val="right"/>
              <w:rPr>
                <w:rFonts w:ascii="Times New Roman" w:hAnsi="Times New Roman" w:cs="Times New Roman"/>
                <w:b/>
              </w:rPr>
            </w:pPr>
            <w:r w:rsidRPr="00625622">
              <w:rPr>
                <w:rFonts w:ascii="Times New Roman" w:hAnsi="Times New Roman" w:cs="Times New Roman"/>
                <w:b/>
              </w:rPr>
              <w:t>&lt;0.001</w:t>
            </w:r>
          </w:p>
        </w:tc>
      </w:tr>
      <w:tr w:rsidR="00572FF7" w:rsidRPr="00625622" w14:paraId="16A79C34" w14:textId="77777777">
        <w:tc>
          <w:tcPr>
            <w:tcW w:w="3926" w:type="dxa"/>
          </w:tcPr>
          <w:p w14:paraId="3452800B" w14:textId="77777777" w:rsidR="00572FF7" w:rsidRPr="00625622" w:rsidRDefault="00572FF7" w:rsidP="00DC76FD">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A734B1" w:rsidRPr="00625622">
              <w:rPr>
                <w:rFonts w:ascii="Times New Roman" w:hAnsi="Times New Roman" w:cs="Times New Roman"/>
              </w:rPr>
              <w:t xml:space="preserve"> sp.</w:t>
            </w:r>
          </w:p>
        </w:tc>
        <w:tc>
          <w:tcPr>
            <w:tcW w:w="987" w:type="dxa"/>
          </w:tcPr>
          <w:p w14:paraId="5C07005C" w14:textId="77777777" w:rsidR="00572FF7" w:rsidRPr="00625622" w:rsidRDefault="00572FF7" w:rsidP="00525E6A">
            <w:pPr>
              <w:ind w:left="57"/>
              <w:rPr>
                <w:rFonts w:ascii="Times New Roman" w:hAnsi="Times New Roman" w:cs="Times New Roman"/>
              </w:rPr>
            </w:pPr>
          </w:p>
        </w:tc>
        <w:tc>
          <w:tcPr>
            <w:tcW w:w="1270" w:type="dxa"/>
          </w:tcPr>
          <w:p w14:paraId="13A5A583" w14:textId="77777777" w:rsidR="00572FF7" w:rsidRPr="00625622" w:rsidRDefault="007529C8" w:rsidP="00525E6A">
            <w:pPr>
              <w:ind w:right="340"/>
              <w:jc w:val="right"/>
              <w:rPr>
                <w:rFonts w:ascii="Times New Roman" w:hAnsi="Times New Roman" w:cs="Times New Roman"/>
              </w:rPr>
            </w:pPr>
            <w:r w:rsidRPr="00625622">
              <w:rPr>
                <w:rFonts w:ascii="Times New Roman" w:hAnsi="Times New Roman" w:cs="Times New Roman"/>
              </w:rPr>
              <w:t>93.47</w:t>
            </w:r>
          </w:p>
        </w:tc>
        <w:tc>
          <w:tcPr>
            <w:tcW w:w="1323" w:type="dxa"/>
          </w:tcPr>
          <w:p w14:paraId="54CB4F22" w14:textId="77777777" w:rsidR="00572FF7" w:rsidRPr="00625622" w:rsidRDefault="007529C8" w:rsidP="00525E6A">
            <w:pPr>
              <w:ind w:right="340"/>
              <w:jc w:val="right"/>
              <w:rPr>
                <w:rFonts w:ascii="Times New Roman" w:hAnsi="Times New Roman" w:cs="Times New Roman"/>
                <w:b/>
              </w:rPr>
            </w:pPr>
            <w:r w:rsidRPr="00625622">
              <w:rPr>
                <w:rFonts w:ascii="Times New Roman" w:hAnsi="Times New Roman" w:cs="Times New Roman"/>
                <w:b/>
              </w:rPr>
              <w:t>&lt;0.001</w:t>
            </w:r>
          </w:p>
        </w:tc>
      </w:tr>
      <w:tr w:rsidR="00572FF7" w:rsidRPr="00625622" w14:paraId="3C3E8298" w14:textId="77777777">
        <w:tc>
          <w:tcPr>
            <w:tcW w:w="3926" w:type="dxa"/>
          </w:tcPr>
          <w:p w14:paraId="372029FE" w14:textId="77777777" w:rsidR="00572FF7" w:rsidRPr="00625622" w:rsidRDefault="00572FF7" w:rsidP="00DC76FD">
            <w:pPr>
              <w:ind w:left="454"/>
              <w:rPr>
                <w:rFonts w:ascii="Times New Roman" w:hAnsi="Times New Roman" w:cs="Times New Roman"/>
              </w:rPr>
            </w:pPr>
            <w:proofErr w:type="spellStart"/>
            <w:r w:rsidRPr="00625622">
              <w:rPr>
                <w:rFonts w:ascii="Times New Roman" w:hAnsi="Times New Roman" w:cs="Times New Roman"/>
                <w:i/>
              </w:rPr>
              <w:t>Mesopolobus</w:t>
            </w:r>
            <w:proofErr w:type="spellEnd"/>
            <w:r w:rsidR="00A734B1" w:rsidRPr="00625622">
              <w:rPr>
                <w:rFonts w:ascii="Times New Roman" w:hAnsi="Times New Roman" w:cs="Times New Roman"/>
                <w:i/>
              </w:rPr>
              <w:t xml:space="preserve"> </w:t>
            </w:r>
            <w:r w:rsidR="00A734B1" w:rsidRPr="00625622">
              <w:rPr>
                <w:rFonts w:ascii="Times New Roman" w:hAnsi="Times New Roman" w:cs="Times New Roman"/>
              </w:rPr>
              <w:t>sp.</w:t>
            </w:r>
          </w:p>
        </w:tc>
        <w:tc>
          <w:tcPr>
            <w:tcW w:w="987" w:type="dxa"/>
          </w:tcPr>
          <w:p w14:paraId="67F7CA77" w14:textId="77777777" w:rsidR="00572FF7" w:rsidRPr="00625622" w:rsidRDefault="00572FF7" w:rsidP="00525E6A">
            <w:pPr>
              <w:ind w:left="57"/>
              <w:rPr>
                <w:rFonts w:ascii="Times New Roman" w:hAnsi="Times New Roman" w:cs="Times New Roman"/>
              </w:rPr>
            </w:pPr>
          </w:p>
        </w:tc>
        <w:tc>
          <w:tcPr>
            <w:tcW w:w="1270" w:type="dxa"/>
          </w:tcPr>
          <w:p w14:paraId="281F253A" w14:textId="77777777" w:rsidR="00572FF7" w:rsidRPr="00625622" w:rsidRDefault="007529C8" w:rsidP="00525E6A">
            <w:pPr>
              <w:ind w:right="340"/>
              <w:jc w:val="right"/>
              <w:rPr>
                <w:rFonts w:ascii="Times New Roman" w:hAnsi="Times New Roman" w:cs="Times New Roman"/>
              </w:rPr>
            </w:pPr>
            <w:r w:rsidRPr="00625622">
              <w:rPr>
                <w:rFonts w:ascii="Times New Roman" w:hAnsi="Times New Roman" w:cs="Times New Roman"/>
              </w:rPr>
              <w:t>42.56</w:t>
            </w:r>
          </w:p>
        </w:tc>
        <w:tc>
          <w:tcPr>
            <w:tcW w:w="1323" w:type="dxa"/>
          </w:tcPr>
          <w:p w14:paraId="4DE3EE6C" w14:textId="77777777" w:rsidR="00572FF7" w:rsidRPr="00625622" w:rsidRDefault="007529C8" w:rsidP="00525E6A">
            <w:pPr>
              <w:ind w:right="340"/>
              <w:jc w:val="right"/>
              <w:rPr>
                <w:rFonts w:ascii="Times New Roman" w:hAnsi="Times New Roman" w:cs="Times New Roman"/>
                <w:b/>
              </w:rPr>
            </w:pPr>
            <w:r w:rsidRPr="00625622">
              <w:rPr>
                <w:rFonts w:ascii="Times New Roman" w:hAnsi="Times New Roman" w:cs="Times New Roman"/>
                <w:b/>
              </w:rPr>
              <w:t>0.008</w:t>
            </w:r>
          </w:p>
        </w:tc>
      </w:tr>
      <w:tr w:rsidR="00572FF7" w:rsidRPr="00625622" w14:paraId="0539D633" w14:textId="77777777">
        <w:tc>
          <w:tcPr>
            <w:tcW w:w="3926" w:type="dxa"/>
          </w:tcPr>
          <w:p w14:paraId="4524E77F" w14:textId="77777777" w:rsidR="00572FF7" w:rsidRPr="00625622" w:rsidRDefault="00572FF7" w:rsidP="00DC76FD">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A734B1" w:rsidRPr="00625622">
              <w:rPr>
                <w:rFonts w:ascii="Times New Roman" w:hAnsi="Times New Roman" w:cs="Times New Roman"/>
              </w:rPr>
              <w:t xml:space="preserve"> sp.</w:t>
            </w:r>
          </w:p>
        </w:tc>
        <w:tc>
          <w:tcPr>
            <w:tcW w:w="987" w:type="dxa"/>
          </w:tcPr>
          <w:p w14:paraId="33D1CAA7" w14:textId="77777777" w:rsidR="00572FF7" w:rsidRPr="00625622" w:rsidRDefault="00572FF7" w:rsidP="00525E6A">
            <w:pPr>
              <w:ind w:left="57"/>
              <w:rPr>
                <w:rFonts w:ascii="Times New Roman" w:hAnsi="Times New Roman" w:cs="Times New Roman"/>
              </w:rPr>
            </w:pPr>
          </w:p>
        </w:tc>
        <w:tc>
          <w:tcPr>
            <w:tcW w:w="1270" w:type="dxa"/>
          </w:tcPr>
          <w:p w14:paraId="12584881" w14:textId="77777777" w:rsidR="00572FF7" w:rsidRPr="00625622" w:rsidRDefault="007529C8" w:rsidP="00525E6A">
            <w:pPr>
              <w:ind w:right="340"/>
              <w:jc w:val="right"/>
              <w:rPr>
                <w:rFonts w:ascii="Times New Roman" w:hAnsi="Times New Roman" w:cs="Times New Roman"/>
              </w:rPr>
            </w:pPr>
            <w:r w:rsidRPr="00625622">
              <w:rPr>
                <w:rFonts w:ascii="Times New Roman" w:hAnsi="Times New Roman" w:cs="Times New Roman"/>
              </w:rPr>
              <w:t>42.92</w:t>
            </w:r>
          </w:p>
        </w:tc>
        <w:tc>
          <w:tcPr>
            <w:tcW w:w="1323" w:type="dxa"/>
          </w:tcPr>
          <w:p w14:paraId="5FE23C8D" w14:textId="77777777" w:rsidR="00572FF7" w:rsidRPr="00625622" w:rsidRDefault="007529C8" w:rsidP="00525E6A">
            <w:pPr>
              <w:ind w:right="340"/>
              <w:jc w:val="right"/>
              <w:rPr>
                <w:rFonts w:ascii="Times New Roman" w:hAnsi="Times New Roman" w:cs="Times New Roman"/>
                <w:b/>
              </w:rPr>
            </w:pPr>
            <w:r w:rsidRPr="00625622">
              <w:rPr>
                <w:rFonts w:ascii="Times New Roman" w:hAnsi="Times New Roman" w:cs="Times New Roman"/>
                <w:b/>
              </w:rPr>
              <w:t>0.007</w:t>
            </w:r>
          </w:p>
        </w:tc>
      </w:tr>
      <w:tr w:rsidR="00C558B8" w:rsidRPr="00625622" w14:paraId="1F9F89AA" w14:textId="77777777">
        <w:tc>
          <w:tcPr>
            <w:tcW w:w="3926" w:type="dxa"/>
          </w:tcPr>
          <w:p w14:paraId="16DB285D" w14:textId="5BD60A13" w:rsidR="00C558B8" w:rsidRPr="00625622" w:rsidRDefault="00933F78" w:rsidP="00DC76FD">
            <w:pPr>
              <w:ind w:left="454"/>
              <w:rPr>
                <w:rFonts w:ascii="Times New Roman" w:hAnsi="Times New Roman" w:cs="Times New Roman"/>
              </w:rPr>
            </w:pPr>
            <w:proofErr w:type="spellStart"/>
            <w:r w:rsidRPr="00933F78">
              <w:rPr>
                <w:rFonts w:ascii="Times New Roman" w:hAnsi="Times New Roman" w:cs="Times New Roman"/>
                <w:i/>
              </w:rPr>
              <w:t>Tetrastichus</w:t>
            </w:r>
            <w:proofErr w:type="spellEnd"/>
            <w:r>
              <w:rPr>
                <w:rFonts w:ascii="Times New Roman" w:hAnsi="Times New Roman" w:cs="Times New Roman"/>
              </w:rPr>
              <w:t xml:space="preserve"> sp.</w:t>
            </w:r>
          </w:p>
        </w:tc>
        <w:tc>
          <w:tcPr>
            <w:tcW w:w="987" w:type="dxa"/>
          </w:tcPr>
          <w:p w14:paraId="70A83659" w14:textId="77777777" w:rsidR="00C558B8" w:rsidRPr="00625622" w:rsidRDefault="00C558B8" w:rsidP="00525E6A">
            <w:pPr>
              <w:ind w:left="57"/>
              <w:rPr>
                <w:rFonts w:ascii="Times New Roman" w:hAnsi="Times New Roman" w:cs="Times New Roman"/>
              </w:rPr>
            </w:pPr>
          </w:p>
        </w:tc>
        <w:tc>
          <w:tcPr>
            <w:tcW w:w="1270" w:type="dxa"/>
          </w:tcPr>
          <w:p w14:paraId="0039E7E0" w14:textId="77777777" w:rsidR="00C558B8" w:rsidRPr="00625622" w:rsidRDefault="00C558B8" w:rsidP="00525E6A">
            <w:pPr>
              <w:ind w:right="340"/>
              <w:jc w:val="right"/>
              <w:rPr>
                <w:rFonts w:ascii="Times New Roman" w:hAnsi="Times New Roman" w:cs="Times New Roman"/>
              </w:rPr>
            </w:pPr>
            <w:r w:rsidRPr="00625622">
              <w:rPr>
                <w:rFonts w:ascii="Times New Roman" w:hAnsi="Times New Roman" w:cs="Times New Roman"/>
              </w:rPr>
              <w:t>29.55</w:t>
            </w:r>
          </w:p>
        </w:tc>
        <w:tc>
          <w:tcPr>
            <w:tcW w:w="1323" w:type="dxa"/>
          </w:tcPr>
          <w:p w14:paraId="48813372" w14:textId="77777777" w:rsidR="00C558B8" w:rsidRPr="00625622" w:rsidRDefault="00C558B8" w:rsidP="00525E6A">
            <w:pPr>
              <w:ind w:right="340"/>
              <w:jc w:val="right"/>
              <w:rPr>
                <w:rFonts w:ascii="Times New Roman" w:hAnsi="Times New Roman" w:cs="Times New Roman"/>
              </w:rPr>
            </w:pPr>
            <w:r w:rsidRPr="00625622">
              <w:rPr>
                <w:rFonts w:ascii="Times New Roman" w:hAnsi="Times New Roman" w:cs="Times New Roman"/>
              </w:rPr>
              <w:t>0.163</w:t>
            </w:r>
          </w:p>
        </w:tc>
      </w:tr>
      <w:tr w:rsidR="00C558B8" w:rsidRPr="00625622" w14:paraId="581C42AA" w14:textId="77777777">
        <w:tc>
          <w:tcPr>
            <w:tcW w:w="3926" w:type="dxa"/>
          </w:tcPr>
          <w:p w14:paraId="4670FA2D" w14:textId="7CEC4005" w:rsidR="00C558B8" w:rsidRPr="00625622" w:rsidRDefault="00C558B8" w:rsidP="00DC76FD">
            <w:pPr>
              <w:ind w:left="454"/>
              <w:rPr>
                <w:rFonts w:ascii="Times New Roman" w:hAnsi="Times New Roman" w:cs="Times New Roman"/>
              </w:rPr>
            </w:pPr>
            <w:proofErr w:type="spellStart"/>
            <w:r w:rsidRPr="00625622">
              <w:rPr>
                <w:rFonts w:ascii="Times New Roman" w:hAnsi="Times New Roman" w:cs="Times New Roman"/>
              </w:rPr>
              <w:t>Mymarid</w:t>
            </w:r>
            <w:proofErr w:type="spellEnd"/>
            <w:r w:rsidR="00933F78">
              <w:rPr>
                <w:rFonts w:ascii="Times New Roman" w:hAnsi="Times New Roman" w:cs="Times New Roman"/>
              </w:rPr>
              <w:t xml:space="preserve"> sp. A</w:t>
            </w:r>
          </w:p>
        </w:tc>
        <w:tc>
          <w:tcPr>
            <w:tcW w:w="987" w:type="dxa"/>
          </w:tcPr>
          <w:p w14:paraId="773A6BC2" w14:textId="77777777" w:rsidR="00C558B8" w:rsidRPr="00625622" w:rsidRDefault="00C558B8" w:rsidP="00525E6A">
            <w:pPr>
              <w:ind w:left="57"/>
              <w:rPr>
                <w:rFonts w:ascii="Times New Roman" w:hAnsi="Times New Roman" w:cs="Times New Roman"/>
              </w:rPr>
            </w:pPr>
          </w:p>
        </w:tc>
        <w:tc>
          <w:tcPr>
            <w:tcW w:w="1270" w:type="dxa"/>
          </w:tcPr>
          <w:p w14:paraId="1744E265" w14:textId="77777777" w:rsidR="00C558B8" w:rsidRPr="00625622" w:rsidRDefault="00C558B8" w:rsidP="00525E6A">
            <w:pPr>
              <w:ind w:right="340"/>
              <w:jc w:val="right"/>
              <w:rPr>
                <w:rFonts w:ascii="Times New Roman" w:hAnsi="Times New Roman" w:cs="Times New Roman"/>
              </w:rPr>
            </w:pPr>
            <w:r w:rsidRPr="00625622">
              <w:rPr>
                <w:rFonts w:ascii="Times New Roman" w:hAnsi="Times New Roman" w:cs="Times New Roman"/>
              </w:rPr>
              <w:t>3.97</w:t>
            </w:r>
          </w:p>
        </w:tc>
        <w:tc>
          <w:tcPr>
            <w:tcW w:w="1323" w:type="dxa"/>
          </w:tcPr>
          <w:p w14:paraId="48AE0C57" w14:textId="77777777" w:rsidR="00C558B8" w:rsidRPr="00625622" w:rsidRDefault="00C558B8" w:rsidP="00525E6A">
            <w:pPr>
              <w:ind w:right="340"/>
              <w:jc w:val="right"/>
              <w:rPr>
                <w:rFonts w:ascii="Times New Roman" w:hAnsi="Times New Roman" w:cs="Times New Roman"/>
              </w:rPr>
            </w:pPr>
            <w:r w:rsidRPr="00625622">
              <w:rPr>
                <w:rFonts w:ascii="Times New Roman" w:hAnsi="Times New Roman" w:cs="Times New Roman"/>
              </w:rPr>
              <w:t>0.999</w:t>
            </w:r>
          </w:p>
        </w:tc>
      </w:tr>
      <w:tr w:rsidR="007529C8" w:rsidRPr="00625622" w14:paraId="68C68664" w14:textId="77777777">
        <w:tc>
          <w:tcPr>
            <w:tcW w:w="3926" w:type="dxa"/>
          </w:tcPr>
          <w:p w14:paraId="4F366486" w14:textId="77777777" w:rsidR="007529C8" w:rsidRPr="00625622" w:rsidRDefault="00295C74" w:rsidP="00DC76FD">
            <w:pPr>
              <w:ind w:left="284"/>
              <w:rPr>
                <w:rFonts w:ascii="Times New Roman" w:hAnsi="Times New Roman" w:cs="Times New Roman"/>
                <w:vertAlign w:val="superscript"/>
              </w:rPr>
            </w:pPr>
            <w:r w:rsidRPr="00625622">
              <w:rPr>
                <w:rFonts w:ascii="Times New Roman" w:hAnsi="Times New Roman" w:cs="Times New Roman"/>
              </w:rPr>
              <w:t>Bud gall</w:t>
            </w:r>
          </w:p>
        </w:tc>
        <w:tc>
          <w:tcPr>
            <w:tcW w:w="987" w:type="dxa"/>
          </w:tcPr>
          <w:p w14:paraId="74BB50AD" w14:textId="77777777" w:rsidR="007529C8" w:rsidRPr="00625622" w:rsidRDefault="007529C8" w:rsidP="00525E6A">
            <w:pPr>
              <w:ind w:left="57"/>
              <w:rPr>
                <w:rFonts w:ascii="Times New Roman" w:hAnsi="Times New Roman" w:cs="Times New Roman"/>
              </w:rPr>
            </w:pPr>
            <w:r w:rsidRPr="00625622">
              <w:rPr>
                <w:rFonts w:ascii="Times New Roman" w:hAnsi="Times New Roman" w:cs="Times New Roman"/>
              </w:rPr>
              <w:t>21,46</w:t>
            </w:r>
          </w:p>
        </w:tc>
        <w:tc>
          <w:tcPr>
            <w:tcW w:w="1270" w:type="dxa"/>
          </w:tcPr>
          <w:p w14:paraId="5113018C" w14:textId="77777777" w:rsidR="007529C8" w:rsidRPr="00625622" w:rsidRDefault="007529C8" w:rsidP="00525E6A">
            <w:pPr>
              <w:ind w:right="340"/>
              <w:jc w:val="right"/>
              <w:rPr>
                <w:rFonts w:ascii="Times New Roman" w:hAnsi="Times New Roman" w:cs="Times New Roman"/>
              </w:rPr>
            </w:pPr>
            <w:r w:rsidRPr="00625622">
              <w:rPr>
                <w:rFonts w:ascii="Times New Roman" w:hAnsi="Times New Roman" w:cs="Times New Roman"/>
              </w:rPr>
              <w:t>49.84</w:t>
            </w:r>
          </w:p>
        </w:tc>
        <w:tc>
          <w:tcPr>
            <w:tcW w:w="1323" w:type="dxa"/>
          </w:tcPr>
          <w:p w14:paraId="612F25B5" w14:textId="77777777" w:rsidR="007529C8" w:rsidRPr="00625622" w:rsidRDefault="007529C8" w:rsidP="00525E6A">
            <w:pPr>
              <w:ind w:right="340"/>
              <w:jc w:val="right"/>
              <w:rPr>
                <w:rFonts w:ascii="Times New Roman" w:hAnsi="Times New Roman" w:cs="Times New Roman"/>
                <w:i/>
              </w:rPr>
            </w:pPr>
            <w:r w:rsidRPr="00625622">
              <w:rPr>
                <w:rFonts w:ascii="Times New Roman" w:hAnsi="Times New Roman" w:cs="Times New Roman"/>
                <w:i/>
              </w:rPr>
              <w:t>0.072</w:t>
            </w:r>
          </w:p>
        </w:tc>
      </w:tr>
      <w:tr w:rsidR="007529C8" w:rsidRPr="00625622" w14:paraId="0AD73A04" w14:textId="77777777">
        <w:tc>
          <w:tcPr>
            <w:tcW w:w="3926" w:type="dxa"/>
          </w:tcPr>
          <w:p w14:paraId="231E8AEA" w14:textId="1C3DF4D7" w:rsidR="007529C8" w:rsidRPr="00625622" w:rsidRDefault="00625622" w:rsidP="00DC76FD">
            <w:pPr>
              <w:ind w:left="284"/>
              <w:rPr>
                <w:rFonts w:ascii="Times New Roman" w:hAnsi="Times New Roman" w:cs="Times New Roman"/>
                <w:vertAlign w:val="superscript"/>
              </w:rPr>
            </w:pPr>
            <w:r>
              <w:rPr>
                <w:rFonts w:ascii="Times New Roman" w:hAnsi="Times New Roman" w:cs="Times New Roman"/>
              </w:rPr>
              <w:t>Apical-s</w:t>
            </w:r>
            <w:r w:rsidR="007529C8" w:rsidRPr="00625622">
              <w:rPr>
                <w:rFonts w:ascii="Times New Roman" w:hAnsi="Times New Roman" w:cs="Times New Roman"/>
              </w:rPr>
              <w:t>te</w:t>
            </w:r>
            <w:r w:rsidR="00295C74" w:rsidRPr="00625622">
              <w:rPr>
                <w:rFonts w:ascii="Times New Roman" w:hAnsi="Times New Roman" w:cs="Times New Roman"/>
              </w:rPr>
              <w:t>m gall</w:t>
            </w:r>
          </w:p>
        </w:tc>
        <w:tc>
          <w:tcPr>
            <w:tcW w:w="987" w:type="dxa"/>
          </w:tcPr>
          <w:p w14:paraId="65C3EBA7" w14:textId="77777777" w:rsidR="007529C8" w:rsidRPr="00625622" w:rsidRDefault="007529C8" w:rsidP="00525E6A">
            <w:pPr>
              <w:ind w:left="57"/>
              <w:rPr>
                <w:rFonts w:ascii="Times New Roman" w:hAnsi="Times New Roman" w:cs="Times New Roman"/>
              </w:rPr>
            </w:pPr>
            <w:r w:rsidRPr="00625622">
              <w:rPr>
                <w:rFonts w:ascii="Times New Roman" w:hAnsi="Times New Roman" w:cs="Times New Roman"/>
              </w:rPr>
              <w:t>18,12</w:t>
            </w:r>
          </w:p>
        </w:tc>
        <w:tc>
          <w:tcPr>
            <w:tcW w:w="1270" w:type="dxa"/>
          </w:tcPr>
          <w:p w14:paraId="28344BCC" w14:textId="77777777" w:rsidR="007529C8" w:rsidRPr="00625622" w:rsidRDefault="007529C8" w:rsidP="00525E6A">
            <w:pPr>
              <w:ind w:right="340"/>
              <w:jc w:val="right"/>
              <w:rPr>
                <w:rFonts w:ascii="Times New Roman" w:hAnsi="Times New Roman" w:cs="Times New Roman"/>
              </w:rPr>
            </w:pPr>
            <w:r w:rsidRPr="00625622">
              <w:rPr>
                <w:rFonts w:ascii="Times New Roman" w:hAnsi="Times New Roman" w:cs="Times New Roman"/>
              </w:rPr>
              <w:t>15.69</w:t>
            </w:r>
          </w:p>
        </w:tc>
        <w:tc>
          <w:tcPr>
            <w:tcW w:w="1323" w:type="dxa"/>
          </w:tcPr>
          <w:p w14:paraId="794C9AB0" w14:textId="77777777" w:rsidR="007529C8" w:rsidRPr="00625622" w:rsidRDefault="007529C8" w:rsidP="00525E6A">
            <w:pPr>
              <w:ind w:right="340"/>
              <w:jc w:val="right"/>
              <w:rPr>
                <w:rFonts w:ascii="Times New Roman" w:hAnsi="Times New Roman" w:cs="Times New Roman"/>
              </w:rPr>
            </w:pPr>
            <w:r w:rsidRPr="00625622">
              <w:rPr>
                <w:rFonts w:ascii="Times New Roman" w:hAnsi="Times New Roman" w:cs="Times New Roman"/>
              </w:rPr>
              <w:t>0.614</w:t>
            </w:r>
          </w:p>
        </w:tc>
      </w:tr>
      <w:tr w:rsidR="002E3F94" w:rsidRPr="00625622" w14:paraId="757E1FFA" w14:textId="77777777">
        <w:tc>
          <w:tcPr>
            <w:tcW w:w="3926" w:type="dxa"/>
          </w:tcPr>
          <w:p w14:paraId="7DD96A77" w14:textId="7BCF6705" w:rsidR="002E3F94" w:rsidRPr="00625622" w:rsidRDefault="00E310B3">
            <w:pPr>
              <w:rPr>
                <w:rFonts w:ascii="Times New Roman" w:hAnsi="Times New Roman" w:cs="Times New Roman"/>
                <w:vertAlign w:val="superscript"/>
              </w:rPr>
            </w:pPr>
            <w:r w:rsidRPr="00625622">
              <w:rPr>
                <w:rFonts w:ascii="Times New Roman" w:hAnsi="Times New Roman" w:cs="Times New Roman"/>
              </w:rPr>
              <w:t>Composition of trophic interactions in the plant</w:t>
            </w:r>
            <w:r w:rsidR="00295C74" w:rsidRPr="00625622">
              <w:rPr>
                <w:rFonts w:ascii="Times New Roman" w:hAnsi="Times New Roman" w:cs="Times New Roman"/>
              </w:rPr>
              <w:t>-insect</w:t>
            </w:r>
            <w:r w:rsidR="002E3F94" w:rsidRPr="00625622">
              <w:rPr>
                <w:rFonts w:ascii="Times New Roman" w:hAnsi="Times New Roman" w:cs="Times New Roman"/>
              </w:rPr>
              <w:t xml:space="preserve"> food web</w:t>
            </w:r>
            <w:r w:rsidRPr="00625622">
              <w:rPr>
                <w:rFonts w:ascii="Times New Roman" w:hAnsi="Times New Roman" w:cs="Times New Roman"/>
                <w:vertAlign w:val="superscript"/>
              </w:rPr>
              <w:t>3</w:t>
            </w:r>
            <w:r w:rsidR="00625622">
              <w:rPr>
                <w:rFonts w:ascii="Times New Roman" w:hAnsi="Times New Roman" w:cs="Times New Roman"/>
              </w:rPr>
              <w:t xml:space="preserve"> </w:t>
            </w:r>
          </w:p>
        </w:tc>
        <w:tc>
          <w:tcPr>
            <w:tcW w:w="987" w:type="dxa"/>
          </w:tcPr>
          <w:p w14:paraId="18D64E38" w14:textId="77777777" w:rsidR="002E3F94" w:rsidRPr="00625622" w:rsidRDefault="002E3F94" w:rsidP="00525E6A">
            <w:pPr>
              <w:ind w:left="57"/>
              <w:rPr>
                <w:rFonts w:ascii="Times New Roman" w:hAnsi="Times New Roman" w:cs="Times New Roman"/>
              </w:rPr>
            </w:pPr>
            <w:r w:rsidRPr="00625622">
              <w:rPr>
                <w:rFonts w:ascii="Times New Roman" w:hAnsi="Times New Roman" w:cs="Times New Roman"/>
              </w:rPr>
              <w:t>22,89</w:t>
            </w:r>
          </w:p>
        </w:tc>
        <w:tc>
          <w:tcPr>
            <w:tcW w:w="1270" w:type="dxa"/>
          </w:tcPr>
          <w:p w14:paraId="70837EE7" w14:textId="77777777" w:rsidR="002E3F94" w:rsidRPr="00625622" w:rsidRDefault="002E3F94" w:rsidP="00525E6A">
            <w:pPr>
              <w:ind w:right="340"/>
              <w:jc w:val="right"/>
              <w:rPr>
                <w:rFonts w:ascii="Times New Roman" w:hAnsi="Times New Roman" w:cs="Times New Roman"/>
              </w:rPr>
            </w:pPr>
            <w:r w:rsidRPr="00625622">
              <w:rPr>
                <w:rFonts w:ascii="Times New Roman" w:hAnsi="Times New Roman" w:cs="Times New Roman"/>
              </w:rPr>
              <w:t>1.90</w:t>
            </w:r>
          </w:p>
        </w:tc>
        <w:tc>
          <w:tcPr>
            <w:tcW w:w="1323" w:type="dxa"/>
          </w:tcPr>
          <w:p w14:paraId="7FA84579" w14:textId="77777777" w:rsidR="002E3F94" w:rsidRPr="00625622" w:rsidRDefault="002E3F94" w:rsidP="00525E6A">
            <w:pPr>
              <w:ind w:right="340"/>
              <w:jc w:val="right"/>
              <w:rPr>
                <w:rFonts w:ascii="Times New Roman" w:hAnsi="Times New Roman" w:cs="Times New Roman"/>
                <w:b/>
              </w:rPr>
            </w:pPr>
            <w:r w:rsidRPr="00625622">
              <w:rPr>
                <w:rFonts w:ascii="Times New Roman" w:hAnsi="Times New Roman" w:cs="Times New Roman"/>
                <w:b/>
              </w:rPr>
              <w:t>0.001</w:t>
            </w:r>
          </w:p>
        </w:tc>
      </w:tr>
    </w:tbl>
    <w:p w14:paraId="029D9EC1" w14:textId="77777777" w:rsidR="00941C01" w:rsidRPr="00625622" w:rsidRDefault="00941C01" w:rsidP="00941C01">
      <w:pPr>
        <w:rPr>
          <w:rFonts w:ascii="Times New Roman" w:hAnsi="Times New Roman" w:cs="Times New Roman"/>
        </w:rPr>
      </w:pPr>
      <w:r w:rsidRPr="00625622">
        <w:rPr>
          <w:rFonts w:ascii="Times New Roman" w:hAnsi="Times New Roman" w:cs="Times New Roman"/>
        </w:rPr>
        <w:lastRenderedPageBreak/>
        <w:t xml:space="preserve">Notes: </w:t>
      </w:r>
      <w:r w:rsidRPr="00625622">
        <w:rPr>
          <w:rFonts w:ascii="Times New Roman" w:hAnsi="Times New Roman" w:cs="Times New Roman"/>
          <w:vertAlign w:val="superscript"/>
        </w:rPr>
        <w:t>1</w:t>
      </w:r>
      <w:r w:rsidRPr="00625622">
        <w:rPr>
          <w:rFonts w:ascii="Times New Roman" w:hAnsi="Times New Roman" w:cs="Times New Roman"/>
        </w:rPr>
        <w:t xml:space="preserve">GLM (error distribution = Gaussian, link function = identity), log-transformed; </w:t>
      </w:r>
      <w:r w:rsidRPr="00625622">
        <w:rPr>
          <w:rFonts w:ascii="Times New Roman" w:hAnsi="Times New Roman" w:cs="Times New Roman"/>
          <w:vertAlign w:val="superscript"/>
        </w:rPr>
        <w:t>2</w:t>
      </w:r>
      <w:r w:rsidRPr="00625622">
        <w:rPr>
          <w:rFonts w:ascii="Times New Roman" w:hAnsi="Times New Roman" w:cs="Times New Roman"/>
        </w:rPr>
        <w:t xml:space="preserve">multivariate GLM (error distribution = negative binomial, link function = log); </w:t>
      </w:r>
      <w:r w:rsidRPr="00625622">
        <w:rPr>
          <w:rFonts w:ascii="Times New Roman" w:hAnsi="Times New Roman" w:cs="Times New Roman"/>
          <w:vertAlign w:val="superscript"/>
        </w:rPr>
        <w:t>3</w:t>
      </w:r>
      <w:r w:rsidRPr="00625622">
        <w:rPr>
          <w:rFonts w:ascii="Times New Roman" w:hAnsi="Times New Roman" w:cs="Times New Roman"/>
        </w:rPr>
        <w:t xml:space="preserve">PERMANOVA on Bray-Curtis dissimilarities (999 permutations); </w:t>
      </w:r>
    </w:p>
    <w:p w14:paraId="73DFF900" w14:textId="77777777" w:rsidR="000D528B" w:rsidRPr="00625622" w:rsidRDefault="00941C01" w:rsidP="00941C01">
      <w:pPr>
        <w:rPr>
          <w:rFonts w:ascii="Times New Roman" w:hAnsi="Times New Roman" w:cs="Times New Roman"/>
        </w:rPr>
      </w:pPr>
      <w:proofErr w:type="gramStart"/>
      <w:r w:rsidRPr="00625622">
        <w:rPr>
          <w:rFonts w:ascii="Times New Roman" w:hAnsi="Times New Roman" w:cs="Times New Roman"/>
          <w:vertAlign w:val="superscript"/>
        </w:rPr>
        <w:t>4</w:t>
      </w:r>
      <w:r w:rsidRPr="00625622">
        <w:rPr>
          <w:rFonts w:ascii="Times New Roman" w:hAnsi="Times New Roman" w:cs="Times New Roman"/>
        </w:rPr>
        <w:t xml:space="preserve">GLM (error distribution = binomial, link function = </w:t>
      </w:r>
      <w:proofErr w:type="spellStart"/>
      <w:r w:rsidRPr="00625622">
        <w:rPr>
          <w:rFonts w:ascii="Times New Roman" w:hAnsi="Times New Roman" w:cs="Times New Roman"/>
        </w:rPr>
        <w:t>logit</w:t>
      </w:r>
      <w:proofErr w:type="spellEnd"/>
      <w:r w:rsidRPr="00625622">
        <w:rPr>
          <w:rFonts w:ascii="Times New Roman" w:hAnsi="Times New Roman" w:cs="Times New Roman"/>
        </w:rPr>
        <w:t>).</w:t>
      </w:r>
      <w:proofErr w:type="gramEnd"/>
      <w:r w:rsidR="00A4018E" w:rsidRPr="00625622">
        <w:rPr>
          <w:rFonts w:ascii="Times New Roman" w:hAnsi="Times New Roman" w:cs="Times New Roman"/>
        </w:rPr>
        <w:t xml:space="preserve"> </w:t>
      </w:r>
      <w:r w:rsidR="00584131" w:rsidRPr="00FF2000">
        <w:rPr>
          <w:rFonts w:ascii="Times New Roman" w:hAnsi="Times New Roman" w:cs="Times New Roman"/>
          <w:i/>
        </w:rPr>
        <w:t>P</w:t>
      </w:r>
      <w:r w:rsidR="00584131" w:rsidRPr="00625622">
        <w:rPr>
          <w:rFonts w:ascii="Times New Roman" w:hAnsi="Times New Roman" w:cs="Times New Roman"/>
        </w:rPr>
        <w:t>-values in bold (</w:t>
      </w:r>
      <w:r w:rsidR="00584131" w:rsidRPr="00FF2000">
        <w:rPr>
          <w:rFonts w:ascii="Times New Roman" w:hAnsi="Times New Roman" w:cs="Times New Roman"/>
          <w:i/>
        </w:rPr>
        <w:t>P</w:t>
      </w:r>
      <w:r w:rsidR="00584131" w:rsidRPr="00625622">
        <w:rPr>
          <w:rFonts w:ascii="Times New Roman" w:hAnsi="Times New Roman" w:cs="Times New Roman"/>
        </w:rPr>
        <w:t xml:space="preserve"> &lt; 0.05), italics (</w:t>
      </w:r>
      <w:r w:rsidR="00584131" w:rsidRPr="00FF2000">
        <w:rPr>
          <w:rFonts w:ascii="Times New Roman" w:hAnsi="Times New Roman" w:cs="Times New Roman"/>
          <w:i/>
        </w:rPr>
        <w:t>P</w:t>
      </w:r>
      <w:r w:rsidR="00584131" w:rsidRPr="00625622">
        <w:rPr>
          <w:rFonts w:ascii="Times New Roman" w:hAnsi="Times New Roman" w:cs="Times New Roman"/>
        </w:rPr>
        <w:t xml:space="preserve"> &lt; 0.10), and normal font (</w:t>
      </w:r>
      <w:r w:rsidR="00584131" w:rsidRPr="00FF2000">
        <w:rPr>
          <w:rFonts w:ascii="Times New Roman" w:hAnsi="Times New Roman" w:cs="Times New Roman"/>
          <w:i/>
        </w:rPr>
        <w:t>P</w:t>
      </w:r>
      <w:r w:rsidR="00584131" w:rsidRPr="00625622">
        <w:rPr>
          <w:rFonts w:ascii="Times New Roman" w:hAnsi="Times New Roman" w:cs="Times New Roman"/>
        </w:rPr>
        <w:t xml:space="preserve"> &gt; 0.10) denote degree of statistical significance.</w:t>
      </w:r>
    </w:p>
    <w:p w14:paraId="72F1A7BE" w14:textId="77777777" w:rsidR="009F1AC2" w:rsidRPr="00625622" w:rsidRDefault="009F1AC2">
      <w:pPr>
        <w:rPr>
          <w:rFonts w:ascii="Times New Roman" w:hAnsi="Times New Roman" w:cs="Times New Roman"/>
        </w:rPr>
      </w:pPr>
    </w:p>
    <w:p w14:paraId="3BBD2726" w14:textId="77777777" w:rsidR="009F1AC2" w:rsidRPr="00625622" w:rsidRDefault="009F1AC2">
      <w:pPr>
        <w:rPr>
          <w:rFonts w:ascii="Times New Roman" w:hAnsi="Times New Roman" w:cs="Times New Roman"/>
        </w:rPr>
      </w:pPr>
    </w:p>
    <w:p w14:paraId="6293B1D9" w14:textId="194A5C51" w:rsidR="009F1AC2" w:rsidRPr="00625622" w:rsidRDefault="009F1AC2">
      <w:pPr>
        <w:rPr>
          <w:rFonts w:ascii="Times New Roman" w:hAnsi="Times New Roman" w:cs="Times New Roman"/>
        </w:rPr>
      </w:pPr>
      <w:r w:rsidRPr="00625622">
        <w:rPr>
          <w:rFonts w:ascii="Times New Roman" w:hAnsi="Times New Roman" w:cs="Times New Roman"/>
          <w:b/>
        </w:rPr>
        <w:t xml:space="preserve">Table </w:t>
      </w:r>
      <w:r w:rsidR="00D37C0D">
        <w:rPr>
          <w:rFonts w:ascii="Times New Roman" w:hAnsi="Times New Roman" w:cs="Times New Roman"/>
          <w:b/>
        </w:rPr>
        <w:t>S2</w:t>
      </w:r>
      <w:r w:rsidRPr="00625622">
        <w:rPr>
          <w:rFonts w:ascii="Times New Roman" w:hAnsi="Times New Roman" w:cs="Times New Roman"/>
          <w:b/>
        </w:rPr>
        <w:t>:</w:t>
      </w:r>
      <w:r w:rsidR="00855DBA" w:rsidRPr="00625622">
        <w:rPr>
          <w:rFonts w:ascii="Times New Roman" w:hAnsi="Times New Roman" w:cs="Times New Roman"/>
        </w:rPr>
        <w:t xml:space="preserve"> </w:t>
      </w:r>
      <w:r w:rsidR="00D37C0D">
        <w:rPr>
          <w:rFonts w:ascii="Times New Roman" w:hAnsi="Times New Roman" w:cs="Times New Roman"/>
        </w:rPr>
        <w:t>Statistical m</w:t>
      </w:r>
      <w:r w:rsidR="00855DBA" w:rsidRPr="00625622">
        <w:rPr>
          <w:rFonts w:ascii="Times New Roman" w:hAnsi="Times New Roman" w:cs="Times New Roman"/>
        </w:rPr>
        <w:t>odels</w:t>
      </w:r>
      <w:r w:rsidRPr="00625622">
        <w:rPr>
          <w:rFonts w:ascii="Times New Roman" w:hAnsi="Times New Roman" w:cs="Times New Roman"/>
        </w:rPr>
        <w:t xml:space="preserve"> </w:t>
      </w:r>
      <w:r w:rsidR="00A1115F" w:rsidRPr="00625622">
        <w:rPr>
          <w:rFonts w:ascii="Times New Roman" w:hAnsi="Times New Roman" w:cs="Times New Roman"/>
        </w:rPr>
        <w:t>explaining insect food web responses to genetic variation in coastal willow (</w:t>
      </w:r>
      <w:r w:rsidR="00A1115F" w:rsidRPr="00625622">
        <w:rPr>
          <w:rFonts w:ascii="Times New Roman" w:hAnsi="Times New Roman" w:cs="Times New Roman"/>
          <w:i/>
        </w:rPr>
        <w:t xml:space="preserve">Salix </w:t>
      </w:r>
      <w:proofErr w:type="spellStart"/>
      <w:r w:rsidR="00A1115F" w:rsidRPr="00625622">
        <w:rPr>
          <w:rFonts w:ascii="Times New Roman" w:hAnsi="Times New Roman" w:cs="Times New Roman"/>
          <w:i/>
        </w:rPr>
        <w:t>hookeriana</w:t>
      </w:r>
      <w:proofErr w:type="spellEnd"/>
      <w:r w:rsidR="00A1115F" w:rsidRPr="00625622">
        <w:rPr>
          <w:rFonts w:ascii="Times New Roman" w:hAnsi="Times New Roman" w:cs="Times New Roman"/>
        </w:rPr>
        <w:t>).</w:t>
      </w:r>
      <w:r w:rsidR="0032031E" w:rsidRPr="00625622">
        <w:rPr>
          <w:rFonts w:ascii="Times New Roman" w:hAnsi="Times New Roman" w:cs="Times New Roman"/>
        </w:rPr>
        <w:t xml:space="preserve"> </w:t>
      </w:r>
      <w:r w:rsidR="00933F78">
        <w:rPr>
          <w:rFonts w:ascii="Times New Roman" w:hAnsi="Times New Roman" w:cs="Times New Roman"/>
        </w:rPr>
        <w:t>W</w:t>
      </w:r>
      <w:r w:rsidR="00401AA0">
        <w:rPr>
          <w:rFonts w:ascii="Times New Roman" w:hAnsi="Times New Roman" w:cs="Times New Roman"/>
        </w:rPr>
        <w:t>e report the coefficients of</w:t>
      </w:r>
      <w:r w:rsidR="00933F78">
        <w:rPr>
          <w:rFonts w:ascii="Times New Roman" w:hAnsi="Times New Roman" w:cs="Times New Roman"/>
        </w:rPr>
        <w:t xml:space="preserve"> all</w:t>
      </w:r>
      <w:r w:rsidR="00401AA0">
        <w:rPr>
          <w:rFonts w:ascii="Times New Roman" w:hAnsi="Times New Roman" w:cs="Times New Roman"/>
        </w:rPr>
        <w:t xml:space="preserve"> pre</w:t>
      </w:r>
      <w:r w:rsidR="00933F78">
        <w:rPr>
          <w:rFonts w:ascii="Times New Roman" w:hAnsi="Times New Roman" w:cs="Times New Roman"/>
        </w:rPr>
        <w:t>dictor variables that were included in the f</w:t>
      </w:r>
      <w:r w:rsidR="0032031E" w:rsidRPr="00625622">
        <w:rPr>
          <w:rFonts w:ascii="Times New Roman" w:hAnsi="Times New Roman" w:cs="Times New Roman"/>
        </w:rPr>
        <w:t xml:space="preserve">inal </w:t>
      </w:r>
      <w:r w:rsidR="00933F78">
        <w:rPr>
          <w:rFonts w:ascii="Times New Roman" w:hAnsi="Times New Roman" w:cs="Times New Roman"/>
        </w:rPr>
        <w:t>statistical models, which were</w:t>
      </w:r>
      <w:r w:rsidR="0032031E" w:rsidRPr="00625622">
        <w:rPr>
          <w:rFonts w:ascii="Times New Roman" w:hAnsi="Times New Roman" w:cs="Times New Roman"/>
        </w:rPr>
        <w:t xml:space="preserve"> determined using AIC and likelihood-ratio tests.</w:t>
      </w:r>
    </w:p>
    <w:tbl>
      <w:tblPr>
        <w:tblStyle w:val="TableGrid"/>
        <w:tblW w:w="9606" w:type="dxa"/>
        <w:tblLook w:val="00A0" w:firstRow="1" w:lastRow="0" w:firstColumn="1" w:lastColumn="0" w:noHBand="0" w:noVBand="0"/>
      </w:tblPr>
      <w:tblGrid>
        <w:gridCol w:w="2376"/>
        <w:gridCol w:w="1701"/>
        <w:gridCol w:w="2113"/>
        <w:gridCol w:w="1431"/>
        <w:gridCol w:w="1985"/>
      </w:tblGrid>
      <w:tr w:rsidR="00D31CA9" w:rsidRPr="00625622" w14:paraId="1CABA7D9" w14:textId="77777777">
        <w:tc>
          <w:tcPr>
            <w:tcW w:w="2376" w:type="dxa"/>
          </w:tcPr>
          <w:p w14:paraId="571AB1E4" w14:textId="77777777" w:rsidR="00D31CA9" w:rsidRPr="00625622" w:rsidRDefault="00D31CA9">
            <w:pPr>
              <w:rPr>
                <w:rFonts w:ascii="Times New Roman" w:hAnsi="Times New Roman" w:cs="Times New Roman"/>
                <w:b/>
              </w:rPr>
            </w:pPr>
            <w:r w:rsidRPr="00625622">
              <w:rPr>
                <w:rFonts w:ascii="Times New Roman" w:hAnsi="Times New Roman" w:cs="Times New Roman"/>
                <w:b/>
              </w:rPr>
              <w:t>Response</w:t>
            </w:r>
          </w:p>
        </w:tc>
        <w:tc>
          <w:tcPr>
            <w:tcW w:w="7230" w:type="dxa"/>
            <w:gridSpan w:val="4"/>
          </w:tcPr>
          <w:p w14:paraId="36274C6C" w14:textId="77777777" w:rsidR="00D31CA9" w:rsidRPr="00625622" w:rsidRDefault="00D31CA9" w:rsidP="009F1AC2">
            <w:pPr>
              <w:jc w:val="center"/>
              <w:rPr>
                <w:rFonts w:ascii="Times New Roman" w:hAnsi="Times New Roman" w:cs="Times New Roman"/>
                <w:b/>
              </w:rPr>
            </w:pPr>
            <w:r w:rsidRPr="00625622">
              <w:rPr>
                <w:rFonts w:ascii="Times New Roman" w:hAnsi="Times New Roman" w:cs="Times New Roman"/>
                <w:b/>
              </w:rPr>
              <w:t>Predictors</w:t>
            </w:r>
          </w:p>
        </w:tc>
      </w:tr>
      <w:tr w:rsidR="00D31CA9" w:rsidRPr="00625622" w14:paraId="2E31EE3C" w14:textId="77777777">
        <w:tc>
          <w:tcPr>
            <w:tcW w:w="2376" w:type="dxa"/>
            <w:vAlign w:val="bottom"/>
          </w:tcPr>
          <w:p w14:paraId="0052F6CB" w14:textId="77777777" w:rsidR="00D31CA9" w:rsidRPr="00625622" w:rsidRDefault="00D31CA9" w:rsidP="00FE70EF">
            <w:pPr>
              <w:rPr>
                <w:rFonts w:ascii="Times New Roman" w:hAnsi="Times New Roman" w:cs="Times New Roman"/>
                <w:b/>
                <w:vertAlign w:val="superscript"/>
              </w:rPr>
            </w:pPr>
            <w:r w:rsidRPr="00625622">
              <w:rPr>
                <w:rFonts w:ascii="Times New Roman" w:hAnsi="Times New Roman" w:cs="Times New Roman"/>
                <w:b/>
              </w:rPr>
              <w:t>Gall size</w:t>
            </w:r>
            <w:r w:rsidR="0032031E" w:rsidRPr="00625622">
              <w:rPr>
                <w:rFonts w:ascii="Times New Roman" w:hAnsi="Times New Roman" w:cs="Times New Roman"/>
                <w:b/>
                <w:vertAlign w:val="superscript"/>
              </w:rPr>
              <w:t>1</w:t>
            </w:r>
          </w:p>
        </w:tc>
        <w:tc>
          <w:tcPr>
            <w:tcW w:w="1701" w:type="dxa"/>
            <w:vAlign w:val="bottom"/>
          </w:tcPr>
          <w:p w14:paraId="09D27DC0" w14:textId="77777777" w:rsidR="0032031E" w:rsidRPr="00625622" w:rsidRDefault="00AA1AE8" w:rsidP="00444DC8">
            <w:pPr>
              <w:jc w:val="center"/>
              <w:rPr>
                <w:rFonts w:ascii="Times New Roman" w:hAnsi="Times New Roman" w:cs="Times New Roman"/>
                <w:b/>
              </w:rPr>
            </w:pPr>
            <w:r w:rsidRPr="00625622">
              <w:rPr>
                <w:rFonts w:ascii="Times New Roman" w:hAnsi="Times New Roman" w:cs="Times New Roman"/>
                <w:b/>
              </w:rPr>
              <w:t>Salicylates/</w:t>
            </w:r>
          </w:p>
          <w:p w14:paraId="6B2EE479" w14:textId="77777777" w:rsidR="00D31CA9" w:rsidRPr="00625622" w:rsidRDefault="00AA1AE8" w:rsidP="00444DC8">
            <w:pPr>
              <w:jc w:val="center"/>
              <w:rPr>
                <w:rFonts w:ascii="Times New Roman" w:hAnsi="Times New Roman" w:cs="Times New Roman"/>
                <w:b/>
              </w:rPr>
            </w:pPr>
            <w:r w:rsidRPr="00625622">
              <w:rPr>
                <w:rFonts w:ascii="Times New Roman" w:hAnsi="Times New Roman" w:cs="Times New Roman"/>
                <w:b/>
              </w:rPr>
              <w:t>Tannins PC1</w:t>
            </w:r>
          </w:p>
        </w:tc>
        <w:tc>
          <w:tcPr>
            <w:tcW w:w="2113" w:type="dxa"/>
            <w:vAlign w:val="bottom"/>
          </w:tcPr>
          <w:p w14:paraId="00FFE73E" w14:textId="77777777" w:rsidR="00044BCF" w:rsidRPr="00625622" w:rsidRDefault="00044BCF" w:rsidP="00444DC8">
            <w:pPr>
              <w:jc w:val="center"/>
              <w:rPr>
                <w:rFonts w:ascii="Times New Roman" w:hAnsi="Times New Roman" w:cs="Times New Roman"/>
                <w:b/>
              </w:rPr>
            </w:pPr>
            <w:r w:rsidRPr="00625622">
              <w:rPr>
                <w:rFonts w:ascii="Times New Roman" w:hAnsi="Times New Roman" w:cs="Times New Roman"/>
                <w:b/>
              </w:rPr>
              <w:t>Flavones/</w:t>
            </w:r>
          </w:p>
          <w:p w14:paraId="7456F270" w14:textId="77777777" w:rsidR="00D31CA9" w:rsidRPr="00625622" w:rsidRDefault="00044BCF" w:rsidP="00444DC8">
            <w:pPr>
              <w:jc w:val="center"/>
              <w:rPr>
                <w:rFonts w:ascii="Times New Roman" w:hAnsi="Times New Roman" w:cs="Times New Roman"/>
                <w:b/>
              </w:rPr>
            </w:pPr>
            <w:proofErr w:type="spellStart"/>
            <w:r w:rsidRPr="00625622">
              <w:rPr>
                <w:rFonts w:ascii="Times New Roman" w:hAnsi="Times New Roman" w:cs="Times New Roman"/>
                <w:b/>
              </w:rPr>
              <w:t>Flavonols</w:t>
            </w:r>
            <w:proofErr w:type="spellEnd"/>
            <w:r w:rsidRPr="00625622">
              <w:rPr>
                <w:rFonts w:ascii="Times New Roman" w:hAnsi="Times New Roman" w:cs="Times New Roman"/>
                <w:b/>
              </w:rPr>
              <w:t xml:space="preserve"> PC1</w:t>
            </w:r>
          </w:p>
        </w:tc>
        <w:tc>
          <w:tcPr>
            <w:tcW w:w="1431" w:type="dxa"/>
            <w:vAlign w:val="bottom"/>
          </w:tcPr>
          <w:p w14:paraId="469FA661" w14:textId="77777777" w:rsidR="00D31CA9" w:rsidRPr="00625622" w:rsidRDefault="00D31CA9" w:rsidP="00465EA1">
            <w:pPr>
              <w:ind w:left="-57"/>
              <w:rPr>
                <w:rFonts w:ascii="Times New Roman" w:hAnsi="Times New Roman" w:cs="Times New Roman"/>
              </w:rPr>
            </w:pPr>
          </w:p>
        </w:tc>
        <w:tc>
          <w:tcPr>
            <w:tcW w:w="1985" w:type="dxa"/>
            <w:vAlign w:val="bottom"/>
          </w:tcPr>
          <w:p w14:paraId="75BEA7A2" w14:textId="77777777" w:rsidR="00D31CA9" w:rsidRPr="00625622" w:rsidRDefault="00D31CA9" w:rsidP="00465EA1">
            <w:pPr>
              <w:ind w:left="-57"/>
              <w:rPr>
                <w:rFonts w:ascii="Times New Roman" w:hAnsi="Times New Roman" w:cs="Times New Roman"/>
              </w:rPr>
            </w:pPr>
          </w:p>
        </w:tc>
      </w:tr>
      <w:tr w:rsidR="00D31CA9" w:rsidRPr="00625622" w14:paraId="2782C3BD" w14:textId="77777777">
        <w:tc>
          <w:tcPr>
            <w:tcW w:w="2376" w:type="dxa"/>
          </w:tcPr>
          <w:p w14:paraId="4C8D3B5A" w14:textId="77777777" w:rsidR="00D31CA9" w:rsidRPr="00625622" w:rsidRDefault="00D31CA9" w:rsidP="00D31CA9">
            <w:pPr>
              <w:ind w:left="284"/>
              <w:rPr>
                <w:rFonts w:ascii="Times New Roman" w:hAnsi="Times New Roman" w:cs="Times New Roman"/>
              </w:rPr>
            </w:pPr>
            <w:r w:rsidRPr="00625622">
              <w:rPr>
                <w:rFonts w:ascii="Times New Roman" w:hAnsi="Times New Roman" w:cs="Times New Roman"/>
              </w:rPr>
              <w:t>Leaf gall</w:t>
            </w:r>
          </w:p>
        </w:tc>
        <w:tc>
          <w:tcPr>
            <w:tcW w:w="1701" w:type="dxa"/>
            <w:vAlign w:val="bottom"/>
          </w:tcPr>
          <w:p w14:paraId="612AD771" w14:textId="77777777" w:rsidR="00D31CA9" w:rsidRPr="00625622" w:rsidRDefault="00AA1AE8" w:rsidP="00444DC8">
            <w:pPr>
              <w:jc w:val="center"/>
              <w:rPr>
                <w:rFonts w:ascii="Times New Roman" w:hAnsi="Times New Roman" w:cs="Times New Roman"/>
                <w:b/>
              </w:rPr>
            </w:pPr>
            <w:r w:rsidRPr="00625622">
              <w:rPr>
                <w:rFonts w:ascii="Times New Roman" w:hAnsi="Times New Roman" w:cs="Times New Roman"/>
                <w:b/>
              </w:rPr>
              <w:t>-0.20</w:t>
            </w:r>
          </w:p>
        </w:tc>
        <w:tc>
          <w:tcPr>
            <w:tcW w:w="2113" w:type="dxa"/>
            <w:vAlign w:val="bottom"/>
          </w:tcPr>
          <w:p w14:paraId="4397EB88" w14:textId="77777777" w:rsidR="00D31CA9" w:rsidRPr="00625622" w:rsidRDefault="00AA1AE8" w:rsidP="00444DC8">
            <w:pPr>
              <w:jc w:val="center"/>
              <w:rPr>
                <w:rFonts w:ascii="Times New Roman" w:hAnsi="Times New Roman" w:cs="Times New Roman"/>
                <w:b/>
              </w:rPr>
            </w:pPr>
            <w:r w:rsidRPr="00625622">
              <w:rPr>
                <w:rFonts w:ascii="Times New Roman" w:hAnsi="Times New Roman" w:cs="Times New Roman"/>
                <w:b/>
              </w:rPr>
              <w:t>-0.26</w:t>
            </w:r>
          </w:p>
        </w:tc>
        <w:tc>
          <w:tcPr>
            <w:tcW w:w="1431" w:type="dxa"/>
            <w:vAlign w:val="bottom"/>
          </w:tcPr>
          <w:p w14:paraId="3633A64F" w14:textId="77777777" w:rsidR="00D31CA9" w:rsidRPr="00625622" w:rsidRDefault="00D31CA9" w:rsidP="00465EA1">
            <w:pPr>
              <w:ind w:left="-57"/>
              <w:rPr>
                <w:rFonts w:ascii="Times New Roman" w:hAnsi="Times New Roman" w:cs="Times New Roman"/>
              </w:rPr>
            </w:pPr>
          </w:p>
        </w:tc>
        <w:tc>
          <w:tcPr>
            <w:tcW w:w="1985" w:type="dxa"/>
            <w:vAlign w:val="bottom"/>
          </w:tcPr>
          <w:p w14:paraId="767FFFBC" w14:textId="77777777" w:rsidR="00D31CA9" w:rsidRPr="00625622" w:rsidRDefault="00D31CA9" w:rsidP="00465EA1">
            <w:pPr>
              <w:ind w:left="-57"/>
              <w:rPr>
                <w:rFonts w:ascii="Times New Roman" w:hAnsi="Times New Roman" w:cs="Times New Roman"/>
              </w:rPr>
            </w:pPr>
          </w:p>
        </w:tc>
      </w:tr>
      <w:tr w:rsidR="00D31CA9" w:rsidRPr="00625622" w14:paraId="2340264A" w14:textId="77777777">
        <w:tc>
          <w:tcPr>
            <w:tcW w:w="2376" w:type="dxa"/>
            <w:vAlign w:val="bottom"/>
          </w:tcPr>
          <w:p w14:paraId="5E9BE7A0" w14:textId="77777777" w:rsidR="00D31CA9" w:rsidRPr="00625622" w:rsidRDefault="00D31CA9" w:rsidP="00FE70EF">
            <w:pPr>
              <w:rPr>
                <w:rFonts w:ascii="Times New Roman" w:hAnsi="Times New Roman" w:cs="Times New Roman"/>
                <w:b/>
                <w:vertAlign w:val="superscript"/>
              </w:rPr>
            </w:pPr>
            <w:r w:rsidRPr="00625622">
              <w:rPr>
                <w:rFonts w:ascii="Times New Roman" w:hAnsi="Times New Roman" w:cs="Times New Roman"/>
                <w:b/>
              </w:rPr>
              <w:t>Gall abundance</w:t>
            </w:r>
            <w:r w:rsidR="0032031E" w:rsidRPr="00625622">
              <w:rPr>
                <w:rFonts w:ascii="Times New Roman" w:hAnsi="Times New Roman" w:cs="Times New Roman"/>
                <w:b/>
                <w:vertAlign w:val="superscript"/>
              </w:rPr>
              <w:t>2</w:t>
            </w:r>
          </w:p>
        </w:tc>
        <w:tc>
          <w:tcPr>
            <w:tcW w:w="1701" w:type="dxa"/>
            <w:vAlign w:val="bottom"/>
          </w:tcPr>
          <w:p w14:paraId="1E11C749"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C</w:t>
            </w:r>
            <w:proofErr w:type="gramStart"/>
            <w:r w:rsidRPr="00625622">
              <w:rPr>
                <w:rFonts w:ascii="Times New Roman" w:hAnsi="Times New Roman" w:cs="Times New Roman"/>
                <w:b/>
              </w:rPr>
              <w:t>:N</w:t>
            </w:r>
            <w:proofErr w:type="gramEnd"/>
          </w:p>
        </w:tc>
        <w:tc>
          <w:tcPr>
            <w:tcW w:w="2113" w:type="dxa"/>
            <w:vAlign w:val="bottom"/>
          </w:tcPr>
          <w:p w14:paraId="2B16ED0C" w14:textId="77777777" w:rsidR="003C27EB" w:rsidRPr="00625622" w:rsidRDefault="003C27EB" w:rsidP="00444DC8">
            <w:pPr>
              <w:jc w:val="center"/>
              <w:rPr>
                <w:rFonts w:ascii="Times New Roman" w:hAnsi="Times New Roman" w:cs="Times New Roman"/>
                <w:b/>
              </w:rPr>
            </w:pPr>
            <w:proofErr w:type="spellStart"/>
            <w:r w:rsidRPr="00625622">
              <w:rPr>
                <w:rFonts w:ascii="Times New Roman" w:hAnsi="Times New Roman" w:cs="Times New Roman"/>
                <w:b/>
              </w:rPr>
              <w:t>Flavanones</w:t>
            </w:r>
            <w:proofErr w:type="spellEnd"/>
            <w:r w:rsidRPr="00625622">
              <w:rPr>
                <w:rFonts w:ascii="Times New Roman" w:hAnsi="Times New Roman" w:cs="Times New Roman"/>
                <w:b/>
              </w:rPr>
              <w:t>/</w:t>
            </w:r>
          </w:p>
          <w:p w14:paraId="2990C1AC" w14:textId="77777777" w:rsidR="00D31CA9" w:rsidRPr="00625622" w:rsidRDefault="003C27EB" w:rsidP="00444DC8">
            <w:pPr>
              <w:jc w:val="center"/>
              <w:rPr>
                <w:rFonts w:ascii="Times New Roman" w:hAnsi="Times New Roman" w:cs="Times New Roman"/>
                <w:b/>
              </w:rPr>
            </w:pPr>
            <w:proofErr w:type="spellStart"/>
            <w:r w:rsidRPr="00625622">
              <w:rPr>
                <w:rFonts w:ascii="Times New Roman" w:hAnsi="Times New Roman" w:cs="Times New Roman"/>
                <w:b/>
              </w:rPr>
              <w:t>Flavanonols</w:t>
            </w:r>
            <w:proofErr w:type="spellEnd"/>
            <w:r w:rsidR="00F85B77" w:rsidRPr="00625622">
              <w:rPr>
                <w:rFonts w:ascii="Times New Roman" w:hAnsi="Times New Roman" w:cs="Times New Roman"/>
                <w:b/>
              </w:rPr>
              <w:t xml:space="preserve"> PC1</w:t>
            </w:r>
          </w:p>
        </w:tc>
        <w:tc>
          <w:tcPr>
            <w:tcW w:w="1431" w:type="dxa"/>
            <w:vAlign w:val="bottom"/>
          </w:tcPr>
          <w:p w14:paraId="3162B4EF"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Plant size</w:t>
            </w:r>
          </w:p>
        </w:tc>
        <w:tc>
          <w:tcPr>
            <w:tcW w:w="1985" w:type="dxa"/>
            <w:vAlign w:val="bottom"/>
          </w:tcPr>
          <w:p w14:paraId="32C3F94F" w14:textId="77777777" w:rsidR="00D31CA9" w:rsidRPr="00625622" w:rsidRDefault="00D31CA9" w:rsidP="00465EA1">
            <w:pPr>
              <w:ind w:left="-57"/>
              <w:rPr>
                <w:rFonts w:ascii="Times New Roman" w:hAnsi="Times New Roman" w:cs="Times New Roman"/>
              </w:rPr>
            </w:pPr>
          </w:p>
        </w:tc>
      </w:tr>
      <w:tr w:rsidR="00D31CA9" w:rsidRPr="00625622" w14:paraId="0664A479" w14:textId="77777777">
        <w:tc>
          <w:tcPr>
            <w:tcW w:w="2376" w:type="dxa"/>
          </w:tcPr>
          <w:p w14:paraId="6F09AF82" w14:textId="77777777" w:rsidR="00D31CA9" w:rsidRPr="00625622" w:rsidRDefault="00D31CA9" w:rsidP="00D31CA9">
            <w:pPr>
              <w:ind w:left="284"/>
              <w:rPr>
                <w:rFonts w:ascii="Times New Roman" w:hAnsi="Times New Roman" w:cs="Times New Roman"/>
              </w:rPr>
            </w:pPr>
            <w:r w:rsidRPr="00625622">
              <w:rPr>
                <w:rFonts w:ascii="Times New Roman" w:hAnsi="Times New Roman" w:cs="Times New Roman"/>
              </w:rPr>
              <w:t>Leaf gall</w:t>
            </w:r>
          </w:p>
        </w:tc>
        <w:tc>
          <w:tcPr>
            <w:tcW w:w="1701" w:type="dxa"/>
            <w:vAlign w:val="bottom"/>
          </w:tcPr>
          <w:p w14:paraId="619F0B21"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i/>
              </w:rPr>
              <w:t>0.04</w:t>
            </w:r>
          </w:p>
        </w:tc>
        <w:tc>
          <w:tcPr>
            <w:tcW w:w="2113" w:type="dxa"/>
            <w:vAlign w:val="bottom"/>
          </w:tcPr>
          <w:p w14:paraId="2D7AE966"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-0.03</w:t>
            </w:r>
          </w:p>
        </w:tc>
        <w:tc>
          <w:tcPr>
            <w:tcW w:w="1431" w:type="dxa"/>
            <w:vAlign w:val="bottom"/>
          </w:tcPr>
          <w:p w14:paraId="5F58C3EC"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-0.36</w:t>
            </w:r>
          </w:p>
        </w:tc>
        <w:tc>
          <w:tcPr>
            <w:tcW w:w="1985" w:type="dxa"/>
            <w:vAlign w:val="bottom"/>
          </w:tcPr>
          <w:p w14:paraId="6B6114B7" w14:textId="77777777" w:rsidR="00D31CA9" w:rsidRPr="00625622" w:rsidRDefault="00D31CA9" w:rsidP="00465EA1">
            <w:pPr>
              <w:ind w:left="-57"/>
              <w:rPr>
                <w:rFonts w:ascii="Times New Roman" w:hAnsi="Times New Roman" w:cs="Times New Roman"/>
              </w:rPr>
            </w:pPr>
          </w:p>
        </w:tc>
      </w:tr>
      <w:tr w:rsidR="00D31CA9" w:rsidRPr="00625622" w14:paraId="7BEB203B" w14:textId="77777777">
        <w:tc>
          <w:tcPr>
            <w:tcW w:w="2376" w:type="dxa"/>
          </w:tcPr>
          <w:p w14:paraId="5E067053" w14:textId="77777777" w:rsidR="00D31CA9" w:rsidRPr="00625622" w:rsidRDefault="00D31CA9" w:rsidP="00D31CA9">
            <w:pPr>
              <w:ind w:left="284"/>
              <w:rPr>
                <w:rFonts w:ascii="Times New Roman" w:hAnsi="Times New Roman" w:cs="Times New Roman"/>
              </w:rPr>
            </w:pPr>
            <w:r w:rsidRPr="00625622">
              <w:rPr>
                <w:rFonts w:ascii="Times New Roman" w:hAnsi="Times New Roman" w:cs="Times New Roman"/>
              </w:rPr>
              <w:t>Bud gall</w:t>
            </w:r>
          </w:p>
        </w:tc>
        <w:tc>
          <w:tcPr>
            <w:tcW w:w="1701" w:type="dxa"/>
            <w:vAlign w:val="bottom"/>
          </w:tcPr>
          <w:p w14:paraId="38100D19"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i/>
              </w:rPr>
              <w:t>0.08</w:t>
            </w:r>
          </w:p>
        </w:tc>
        <w:tc>
          <w:tcPr>
            <w:tcW w:w="2113" w:type="dxa"/>
            <w:vAlign w:val="bottom"/>
          </w:tcPr>
          <w:p w14:paraId="5AD355F7"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-0.07</w:t>
            </w:r>
          </w:p>
        </w:tc>
        <w:tc>
          <w:tcPr>
            <w:tcW w:w="1431" w:type="dxa"/>
            <w:vAlign w:val="bottom"/>
          </w:tcPr>
          <w:p w14:paraId="7895D56B"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-1.01</w:t>
            </w:r>
          </w:p>
        </w:tc>
        <w:tc>
          <w:tcPr>
            <w:tcW w:w="1985" w:type="dxa"/>
            <w:vAlign w:val="bottom"/>
          </w:tcPr>
          <w:p w14:paraId="27297145" w14:textId="77777777" w:rsidR="00D31CA9" w:rsidRPr="00625622" w:rsidRDefault="00D31CA9" w:rsidP="00465EA1">
            <w:pPr>
              <w:ind w:left="-57"/>
              <w:rPr>
                <w:rFonts w:ascii="Times New Roman" w:hAnsi="Times New Roman" w:cs="Times New Roman"/>
              </w:rPr>
            </w:pPr>
          </w:p>
        </w:tc>
      </w:tr>
      <w:tr w:rsidR="00D31CA9" w:rsidRPr="00625622" w14:paraId="7755D967" w14:textId="77777777">
        <w:tc>
          <w:tcPr>
            <w:tcW w:w="2376" w:type="dxa"/>
          </w:tcPr>
          <w:p w14:paraId="0640722C" w14:textId="03622F64" w:rsidR="00D31CA9" w:rsidRPr="00625622" w:rsidRDefault="00933F78" w:rsidP="00D31CA9">
            <w:pPr>
              <w:ind w:left="284"/>
              <w:rPr>
                <w:rFonts w:ascii="Times New Roman" w:hAnsi="Times New Roman" w:cs="Times New Roman"/>
              </w:rPr>
            </w:pPr>
            <w:r>
              <w:rPr>
                <w:rFonts w:ascii="Times New Roman" w:hAnsi="Times New Roman" w:cs="Times New Roman"/>
              </w:rPr>
              <w:t>Apical-s</w:t>
            </w:r>
            <w:r w:rsidR="00D31CA9" w:rsidRPr="00625622">
              <w:rPr>
                <w:rFonts w:ascii="Times New Roman" w:hAnsi="Times New Roman" w:cs="Times New Roman"/>
              </w:rPr>
              <w:t>tem gall</w:t>
            </w:r>
          </w:p>
        </w:tc>
        <w:tc>
          <w:tcPr>
            <w:tcW w:w="1701" w:type="dxa"/>
            <w:vAlign w:val="bottom"/>
          </w:tcPr>
          <w:p w14:paraId="7168A37A"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0.01</w:t>
            </w:r>
          </w:p>
        </w:tc>
        <w:tc>
          <w:tcPr>
            <w:tcW w:w="2113" w:type="dxa"/>
            <w:vAlign w:val="bottom"/>
          </w:tcPr>
          <w:p w14:paraId="56546094"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0.46</w:t>
            </w:r>
          </w:p>
        </w:tc>
        <w:tc>
          <w:tcPr>
            <w:tcW w:w="1431" w:type="dxa"/>
            <w:vAlign w:val="bottom"/>
          </w:tcPr>
          <w:p w14:paraId="7E09DEE9"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0.26</w:t>
            </w:r>
          </w:p>
        </w:tc>
        <w:tc>
          <w:tcPr>
            <w:tcW w:w="1985" w:type="dxa"/>
            <w:vAlign w:val="bottom"/>
          </w:tcPr>
          <w:p w14:paraId="5BB985FB" w14:textId="77777777" w:rsidR="00D31CA9" w:rsidRPr="00625622" w:rsidRDefault="00D31CA9" w:rsidP="00465EA1">
            <w:pPr>
              <w:ind w:left="-57"/>
              <w:rPr>
                <w:rFonts w:ascii="Times New Roman" w:hAnsi="Times New Roman" w:cs="Times New Roman"/>
              </w:rPr>
            </w:pPr>
          </w:p>
        </w:tc>
      </w:tr>
      <w:tr w:rsidR="00D31CA9" w:rsidRPr="00625622" w14:paraId="50E64368" w14:textId="77777777">
        <w:tc>
          <w:tcPr>
            <w:tcW w:w="2376" w:type="dxa"/>
          </w:tcPr>
          <w:p w14:paraId="338241D9" w14:textId="2BF39121" w:rsidR="00D31CA9" w:rsidRPr="00625622" w:rsidRDefault="00933F78" w:rsidP="00D31CA9">
            <w:pPr>
              <w:ind w:left="284"/>
              <w:rPr>
                <w:rFonts w:ascii="Times New Roman" w:hAnsi="Times New Roman" w:cs="Times New Roman"/>
              </w:rPr>
            </w:pPr>
            <w:r>
              <w:rPr>
                <w:rFonts w:ascii="Times New Roman" w:hAnsi="Times New Roman" w:cs="Times New Roman"/>
              </w:rPr>
              <w:t>Mid-s</w:t>
            </w:r>
            <w:r w:rsidR="00D31CA9" w:rsidRPr="00625622">
              <w:rPr>
                <w:rFonts w:ascii="Times New Roman" w:hAnsi="Times New Roman" w:cs="Times New Roman"/>
              </w:rPr>
              <w:t>tem gall</w:t>
            </w:r>
          </w:p>
        </w:tc>
        <w:tc>
          <w:tcPr>
            <w:tcW w:w="1701" w:type="dxa"/>
            <w:vAlign w:val="bottom"/>
          </w:tcPr>
          <w:p w14:paraId="2724FE5F"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0.02</w:t>
            </w:r>
          </w:p>
        </w:tc>
        <w:tc>
          <w:tcPr>
            <w:tcW w:w="2113" w:type="dxa"/>
            <w:vAlign w:val="bottom"/>
          </w:tcPr>
          <w:p w14:paraId="513F4280"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-1.81</w:t>
            </w:r>
          </w:p>
        </w:tc>
        <w:tc>
          <w:tcPr>
            <w:tcW w:w="1431" w:type="dxa"/>
            <w:vAlign w:val="bottom"/>
          </w:tcPr>
          <w:p w14:paraId="02E706FD" w14:textId="77777777" w:rsidR="00D31CA9" w:rsidRPr="00625622" w:rsidRDefault="00F85B77" w:rsidP="00444DC8">
            <w:pPr>
              <w:jc w:val="center"/>
              <w:rPr>
                <w:rFonts w:ascii="Times New Roman" w:hAnsi="Times New Roman" w:cs="Times New Roman"/>
              </w:rPr>
            </w:pPr>
            <w:r w:rsidRPr="00625622">
              <w:rPr>
                <w:rFonts w:ascii="Times New Roman" w:hAnsi="Times New Roman" w:cs="Times New Roman"/>
              </w:rPr>
              <w:t>-</w:t>
            </w:r>
            <w:r w:rsidRPr="00625622">
              <w:rPr>
                <w:rFonts w:ascii="Times New Roman" w:hAnsi="Times New Roman" w:cs="Times New Roman"/>
                <w:i/>
              </w:rPr>
              <w:t>4.77</w:t>
            </w:r>
          </w:p>
        </w:tc>
        <w:tc>
          <w:tcPr>
            <w:tcW w:w="1985" w:type="dxa"/>
            <w:vAlign w:val="bottom"/>
          </w:tcPr>
          <w:p w14:paraId="7403CD42" w14:textId="77777777" w:rsidR="00D31CA9" w:rsidRPr="00625622" w:rsidRDefault="00D31CA9" w:rsidP="00465EA1">
            <w:pPr>
              <w:ind w:left="-57"/>
              <w:rPr>
                <w:rFonts w:ascii="Times New Roman" w:hAnsi="Times New Roman" w:cs="Times New Roman"/>
              </w:rPr>
            </w:pPr>
          </w:p>
        </w:tc>
      </w:tr>
      <w:tr w:rsidR="00D31CA9" w:rsidRPr="00625622" w14:paraId="456BF5EC" w14:textId="77777777">
        <w:tc>
          <w:tcPr>
            <w:tcW w:w="2376" w:type="dxa"/>
            <w:vAlign w:val="bottom"/>
          </w:tcPr>
          <w:p w14:paraId="2CB4C2E0" w14:textId="104A0599" w:rsidR="00D31CA9" w:rsidRPr="00625622" w:rsidRDefault="00D37C0D" w:rsidP="00FE70EF">
            <w:pPr>
              <w:rPr>
                <w:rFonts w:ascii="Times New Roman" w:hAnsi="Times New Roman" w:cs="Times New Roman"/>
                <w:b/>
              </w:rPr>
            </w:pPr>
            <w:r>
              <w:rPr>
                <w:rFonts w:ascii="Times New Roman" w:hAnsi="Times New Roman" w:cs="Times New Roman"/>
                <w:b/>
              </w:rPr>
              <w:t>Abundance of g</w:t>
            </w:r>
            <w:r w:rsidR="00C1388B" w:rsidRPr="00625622">
              <w:rPr>
                <w:rFonts w:ascii="Times New Roman" w:hAnsi="Times New Roman" w:cs="Times New Roman"/>
                <w:b/>
              </w:rPr>
              <w:t>all-parasitoid</w:t>
            </w:r>
            <w:r w:rsidR="00E060BA" w:rsidRPr="00625622">
              <w:rPr>
                <w:rFonts w:ascii="Times New Roman" w:hAnsi="Times New Roman" w:cs="Times New Roman"/>
                <w:b/>
              </w:rPr>
              <w:t xml:space="preserve"> </w:t>
            </w:r>
            <w:r w:rsidR="009B4423" w:rsidRPr="00625622">
              <w:rPr>
                <w:rFonts w:ascii="Times New Roman" w:hAnsi="Times New Roman" w:cs="Times New Roman"/>
                <w:b/>
              </w:rPr>
              <w:t>interaction</w:t>
            </w:r>
            <w:r>
              <w:rPr>
                <w:rFonts w:ascii="Times New Roman" w:hAnsi="Times New Roman" w:cs="Times New Roman"/>
                <w:b/>
              </w:rPr>
              <w:t>s</w:t>
            </w:r>
            <w:r w:rsidR="0032031E" w:rsidRPr="00625622">
              <w:rPr>
                <w:rFonts w:ascii="Times New Roman" w:hAnsi="Times New Roman" w:cs="Times New Roman"/>
                <w:b/>
                <w:vertAlign w:val="superscript"/>
              </w:rPr>
              <w:t>2</w:t>
            </w:r>
          </w:p>
        </w:tc>
        <w:tc>
          <w:tcPr>
            <w:tcW w:w="1701" w:type="dxa"/>
            <w:vAlign w:val="bottom"/>
          </w:tcPr>
          <w:p w14:paraId="2DA4D9E7" w14:textId="77777777" w:rsidR="00295C74" w:rsidRPr="00625622" w:rsidRDefault="00F85B77" w:rsidP="00444DC8">
            <w:pPr>
              <w:jc w:val="center"/>
              <w:rPr>
                <w:rFonts w:ascii="Times New Roman" w:hAnsi="Times New Roman" w:cs="Times New Roman"/>
                <w:b/>
              </w:rPr>
            </w:pPr>
            <w:r w:rsidRPr="00625622">
              <w:rPr>
                <w:rFonts w:ascii="Times New Roman" w:hAnsi="Times New Roman" w:cs="Times New Roman"/>
                <w:b/>
              </w:rPr>
              <w:t>Leaf gall</w:t>
            </w:r>
          </w:p>
          <w:p w14:paraId="2848342F" w14:textId="77777777" w:rsidR="00D31CA9" w:rsidRPr="00625622" w:rsidRDefault="00F85B77" w:rsidP="00444DC8">
            <w:pPr>
              <w:jc w:val="center"/>
              <w:rPr>
                <w:rFonts w:ascii="Times New Roman" w:hAnsi="Times New Roman" w:cs="Times New Roman"/>
                <w:b/>
              </w:rPr>
            </w:pPr>
            <w:proofErr w:type="gramStart"/>
            <w:r w:rsidRPr="00625622">
              <w:rPr>
                <w:rFonts w:ascii="Times New Roman" w:hAnsi="Times New Roman" w:cs="Times New Roman"/>
                <w:b/>
              </w:rPr>
              <w:t>size</w:t>
            </w:r>
            <w:proofErr w:type="gramEnd"/>
          </w:p>
        </w:tc>
        <w:tc>
          <w:tcPr>
            <w:tcW w:w="2113" w:type="dxa"/>
            <w:vAlign w:val="bottom"/>
          </w:tcPr>
          <w:p w14:paraId="7506AA90"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Leaf gall abundance</w:t>
            </w:r>
          </w:p>
        </w:tc>
        <w:tc>
          <w:tcPr>
            <w:tcW w:w="1431" w:type="dxa"/>
            <w:vAlign w:val="bottom"/>
          </w:tcPr>
          <w:p w14:paraId="1BCA5F0F" w14:textId="77777777" w:rsidR="00D31CA9" w:rsidRPr="00625622" w:rsidRDefault="00F85B77" w:rsidP="00444DC8">
            <w:pPr>
              <w:jc w:val="center"/>
              <w:rPr>
                <w:rFonts w:ascii="Times New Roman" w:hAnsi="Times New Roman" w:cs="Times New Roman"/>
                <w:b/>
              </w:rPr>
            </w:pPr>
            <w:r w:rsidRPr="00625622">
              <w:rPr>
                <w:rFonts w:ascii="Times New Roman" w:hAnsi="Times New Roman" w:cs="Times New Roman"/>
                <w:b/>
              </w:rPr>
              <w:t>Bud gall abundance</w:t>
            </w:r>
          </w:p>
        </w:tc>
        <w:tc>
          <w:tcPr>
            <w:tcW w:w="1985" w:type="dxa"/>
            <w:vAlign w:val="bottom"/>
          </w:tcPr>
          <w:p w14:paraId="3DAD88F5" w14:textId="177F2088" w:rsidR="00D31CA9" w:rsidRPr="00625622" w:rsidRDefault="00D37C0D" w:rsidP="00444DC8">
            <w:pPr>
              <w:jc w:val="center"/>
              <w:rPr>
                <w:rFonts w:ascii="Times New Roman" w:hAnsi="Times New Roman" w:cs="Times New Roman"/>
                <w:b/>
              </w:rPr>
            </w:pPr>
            <w:r>
              <w:rPr>
                <w:rFonts w:ascii="Times New Roman" w:hAnsi="Times New Roman" w:cs="Times New Roman"/>
                <w:b/>
              </w:rPr>
              <w:t>A</w:t>
            </w:r>
            <w:r w:rsidR="00F85B77" w:rsidRPr="00625622">
              <w:rPr>
                <w:rFonts w:ascii="Times New Roman" w:hAnsi="Times New Roman" w:cs="Times New Roman"/>
                <w:b/>
              </w:rPr>
              <w:t>pical</w:t>
            </w:r>
            <w:r>
              <w:rPr>
                <w:rFonts w:ascii="Times New Roman" w:hAnsi="Times New Roman" w:cs="Times New Roman"/>
                <w:b/>
              </w:rPr>
              <w:t>-s</w:t>
            </w:r>
            <w:r w:rsidR="00F85B77" w:rsidRPr="00625622">
              <w:rPr>
                <w:rFonts w:ascii="Times New Roman" w:hAnsi="Times New Roman" w:cs="Times New Roman"/>
                <w:b/>
              </w:rPr>
              <w:t>tem gall abundance</w:t>
            </w:r>
          </w:p>
        </w:tc>
      </w:tr>
      <w:tr w:rsidR="00D31CA9" w:rsidRPr="00625622" w14:paraId="559C8F51" w14:textId="77777777">
        <w:tc>
          <w:tcPr>
            <w:tcW w:w="2376" w:type="dxa"/>
          </w:tcPr>
          <w:p w14:paraId="59C62D2F" w14:textId="77777777" w:rsidR="00D31CA9" w:rsidRPr="00625622" w:rsidRDefault="00C1388B" w:rsidP="00E060BA">
            <w:pPr>
              <w:ind w:left="284"/>
              <w:rPr>
                <w:rFonts w:ascii="Times New Roman" w:hAnsi="Times New Roman" w:cs="Times New Roman"/>
              </w:rPr>
            </w:pPr>
            <w:r w:rsidRPr="00625622">
              <w:rPr>
                <w:rFonts w:ascii="Times New Roman" w:hAnsi="Times New Roman" w:cs="Times New Roman"/>
              </w:rPr>
              <w:t>Leaf gall</w:t>
            </w:r>
          </w:p>
        </w:tc>
        <w:tc>
          <w:tcPr>
            <w:tcW w:w="1701" w:type="dxa"/>
            <w:vAlign w:val="bottom"/>
          </w:tcPr>
          <w:p w14:paraId="22C044BC" w14:textId="77777777" w:rsidR="00D31CA9" w:rsidRPr="00625622" w:rsidRDefault="00D31CA9" w:rsidP="00444DC8">
            <w:pPr>
              <w:jc w:val="right"/>
              <w:rPr>
                <w:rFonts w:ascii="Times New Roman" w:hAnsi="Times New Roman" w:cs="Times New Roman"/>
              </w:rPr>
            </w:pPr>
          </w:p>
        </w:tc>
        <w:tc>
          <w:tcPr>
            <w:tcW w:w="2113" w:type="dxa"/>
            <w:vAlign w:val="bottom"/>
          </w:tcPr>
          <w:p w14:paraId="45199FE9" w14:textId="77777777" w:rsidR="00D31CA9" w:rsidRPr="00625622" w:rsidRDefault="00D31CA9" w:rsidP="00465EA1">
            <w:pPr>
              <w:ind w:left="-57"/>
              <w:jc w:val="right"/>
              <w:rPr>
                <w:rFonts w:ascii="Times New Roman" w:hAnsi="Times New Roman" w:cs="Times New Roman"/>
              </w:rPr>
            </w:pPr>
          </w:p>
        </w:tc>
        <w:tc>
          <w:tcPr>
            <w:tcW w:w="1431" w:type="dxa"/>
            <w:vAlign w:val="bottom"/>
          </w:tcPr>
          <w:p w14:paraId="03188FA8" w14:textId="77777777" w:rsidR="00D31CA9" w:rsidRPr="00625622" w:rsidRDefault="00D31CA9" w:rsidP="00465EA1">
            <w:pPr>
              <w:ind w:left="-57"/>
              <w:jc w:val="right"/>
              <w:rPr>
                <w:rFonts w:ascii="Times New Roman" w:hAnsi="Times New Roman" w:cs="Times New Roman"/>
              </w:rPr>
            </w:pPr>
          </w:p>
        </w:tc>
        <w:tc>
          <w:tcPr>
            <w:tcW w:w="1985" w:type="dxa"/>
            <w:vAlign w:val="bottom"/>
          </w:tcPr>
          <w:p w14:paraId="604BC39F" w14:textId="77777777" w:rsidR="00D31CA9" w:rsidRPr="00625622" w:rsidRDefault="00D31CA9" w:rsidP="00465EA1">
            <w:pPr>
              <w:ind w:left="-57"/>
              <w:jc w:val="right"/>
              <w:rPr>
                <w:rFonts w:ascii="Times New Roman" w:hAnsi="Times New Roman" w:cs="Times New Roman"/>
              </w:rPr>
            </w:pPr>
          </w:p>
        </w:tc>
      </w:tr>
      <w:tr w:rsidR="00D31CA9" w:rsidRPr="00625622" w14:paraId="6660FDED" w14:textId="77777777">
        <w:tc>
          <w:tcPr>
            <w:tcW w:w="2376" w:type="dxa"/>
          </w:tcPr>
          <w:p w14:paraId="7232FE20" w14:textId="77777777" w:rsidR="00D31CA9"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295C74" w:rsidRPr="00625622">
              <w:rPr>
                <w:rFonts w:ascii="Times New Roman" w:hAnsi="Times New Roman" w:cs="Times New Roman"/>
              </w:rPr>
              <w:t xml:space="preserve"> sp.</w:t>
            </w:r>
          </w:p>
        </w:tc>
        <w:tc>
          <w:tcPr>
            <w:tcW w:w="1701" w:type="dxa"/>
            <w:vAlign w:val="bottom"/>
          </w:tcPr>
          <w:p w14:paraId="294BFA74"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-0.22</w:t>
            </w:r>
          </w:p>
        </w:tc>
        <w:tc>
          <w:tcPr>
            <w:tcW w:w="2113" w:type="dxa"/>
            <w:vAlign w:val="bottom"/>
          </w:tcPr>
          <w:p w14:paraId="62D3EC1C"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1.22</w:t>
            </w:r>
          </w:p>
        </w:tc>
        <w:tc>
          <w:tcPr>
            <w:tcW w:w="1431" w:type="dxa"/>
            <w:vAlign w:val="bottom"/>
          </w:tcPr>
          <w:p w14:paraId="7715E24F"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0.20</w:t>
            </w:r>
          </w:p>
        </w:tc>
        <w:tc>
          <w:tcPr>
            <w:tcW w:w="1985" w:type="dxa"/>
            <w:vAlign w:val="bottom"/>
          </w:tcPr>
          <w:p w14:paraId="1D97DF5F"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-0.15</w:t>
            </w:r>
          </w:p>
        </w:tc>
      </w:tr>
      <w:tr w:rsidR="00D31CA9" w:rsidRPr="00625622" w14:paraId="588BBD49" w14:textId="77777777">
        <w:tc>
          <w:tcPr>
            <w:tcW w:w="2376" w:type="dxa"/>
          </w:tcPr>
          <w:p w14:paraId="31FA52B4" w14:textId="77777777" w:rsidR="00D31CA9"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Mesopolobus</w:t>
            </w:r>
            <w:proofErr w:type="spellEnd"/>
            <w:r w:rsidR="00295C74" w:rsidRPr="00625622">
              <w:rPr>
                <w:rFonts w:ascii="Times New Roman" w:hAnsi="Times New Roman" w:cs="Times New Roman"/>
                <w:i/>
              </w:rPr>
              <w:t xml:space="preserve"> </w:t>
            </w:r>
            <w:r w:rsidR="00295C74" w:rsidRPr="00625622">
              <w:rPr>
                <w:rFonts w:ascii="Times New Roman" w:hAnsi="Times New Roman" w:cs="Times New Roman"/>
              </w:rPr>
              <w:t>sp.</w:t>
            </w:r>
          </w:p>
        </w:tc>
        <w:tc>
          <w:tcPr>
            <w:tcW w:w="1701" w:type="dxa"/>
            <w:vAlign w:val="bottom"/>
          </w:tcPr>
          <w:p w14:paraId="6B43828E"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-0.27</w:t>
            </w:r>
          </w:p>
        </w:tc>
        <w:tc>
          <w:tcPr>
            <w:tcW w:w="2113" w:type="dxa"/>
            <w:vAlign w:val="bottom"/>
          </w:tcPr>
          <w:p w14:paraId="17F46026"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0.90</w:t>
            </w:r>
          </w:p>
        </w:tc>
        <w:tc>
          <w:tcPr>
            <w:tcW w:w="1431" w:type="dxa"/>
            <w:vAlign w:val="bottom"/>
          </w:tcPr>
          <w:p w14:paraId="15194E46"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-0.26</w:t>
            </w:r>
          </w:p>
        </w:tc>
        <w:tc>
          <w:tcPr>
            <w:tcW w:w="1985" w:type="dxa"/>
            <w:vAlign w:val="bottom"/>
          </w:tcPr>
          <w:p w14:paraId="06DC9D50"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0.44</w:t>
            </w:r>
          </w:p>
        </w:tc>
      </w:tr>
      <w:tr w:rsidR="00D31CA9" w:rsidRPr="00625622" w14:paraId="3EF7CE72" w14:textId="77777777">
        <w:tc>
          <w:tcPr>
            <w:tcW w:w="2376" w:type="dxa"/>
          </w:tcPr>
          <w:p w14:paraId="03E96E58" w14:textId="77777777" w:rsidR="00D31CA9"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295C74" w:rsidRPr="00625622">
              <w:rPr>
                <w:rFonts w:ascii="Times New Roman" w:hAnsi="Times New Roman" w:cs="Times New Roman"/>
              </w:rPr>
              <w:t xml:space="preserve"> sp.</w:t>
            </w:r>
          </w:p>
        </w:tc>
        <w:tc>
          <w:tcPr>
            <w:tcW w:w="1701" w:type="dxa"/>
            <w:vAlign w:val="bottom"/>
          </w:tcPr>
          <w:p w14:paraId="2D3ACAC3"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i/>
              </w:rPr>
              <w:t>0.19</w:t>
            </w:r>
          </w:p>
        </w:tc>
        <w:tc>
          <w:tcPr>
            <w:tcW w:w="2113" w:type="dxa"/>
            <w:vAlign w:val="bottom"/>
          </w:tcPr>
          <w:p w14:paraId="4381556F"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0.76</w:t>
            </w:r>
          </w:p>
        </w:tc>
        <w:tc>
          <w:tcPr>
            <w:tcW w:w="1431" w:type="dxa"/>
            <w:vAlign w:val="bottom"/>
          </w:tcPr>
          <w:p w14:paraId="53B75ED0"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-0.30</w:t>
            </w:r>
          </w:p>
        </w:tc>
        <w:tc>
          <w:tcPr>
            <w:tcW w:w="1985" w:type="dxa"/>
            <w:vAlign w:val="bottom"/>
          </w:tcPr>
          <w:p w14:paraId="3CBD2316"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0.72</w:t>
            </w:r>
          </w:p>
        </w:tc>
      </w:tr>
      <w:tr w:rsidR="00D31CA9" w:rsidRPr="00625622" w14:paraId="5C8D8B64" w14:textId="77777777">
        <w:tc>
          <w:tcPr>
            <w:tcW w:w="2376" w:type="dxa"/>
          </w:tcPr>
          <w:p w14:paraId="43B7C1E2" w14:textId="2BF33414" w:rsidR="00D31CA9" w:rsidRPr="00625622" w:rsidRDefault="00933F78" w:rsidP="00E060BA">
            <w:pPr>
              <w:ind w:left="454"/>
              <w:rPr>
                <w:rFonts w:ascii="Times New Roman" w:hAnsi="Times New Roman" w:cs="Times New Roman"/>
              </w:rPr>
            </w:pPr>
            <w:proofErr w:type="spellStart"/>
            <w:r w:rsidRPr="00933F78">
              <w:rPr>
                <w:rFonts w:ascii="Times New Roman" w:hAnsi="Times New Roman" w:cs="Times New Roman"/>
                <w:i/>
              </w:rPr>
              <w:t>Tetrastichus</w:t>
            </w:r>
            <w:proofErr w:type="spellEnd"/>
            <w:r>
              <w:rPr>
                <w:rFonts w:ascii="Times New Roman" w:hAnsi="Times New Roman" w:cs="Times New Roman"/>
              </w:rPr>
              <w:t xml:space="preserve"> sp.</w:t>
            </w:r>
          </w:p>
        </w:tc>
        <w:tc>
          <w:tcPr>
            <w:tcW w:w="1701" w:type="dxa"/>
            <w:vAlign w:val="bottom"/>
          </w:tcPr>
          <w:p w14:paraId="7B95C61A"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w:t>
            </w:r>
            <w:r w:rsidRPr="00625622">
              <w:rPr>
                <w:rFonts w:ascii="Times New Roman" w:hAnsi="Times New Roman" w:cs="Times New Roman"/>
                <w:i/>
              </w:rPr>
              <w:t>0.24</w:t>
            </w:r>
          </w:p>
        </w:tc>
        <w:tc>
          <w:tcPr>
            <w:tcW w:w="2113" w:type="dxa"/>
            <w:vAlign w:val="bottom"/>
          </w:tcPr>
          <w:p w14:paraId="3BDDCCD4"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0.71</w:t>
            </w:r>
          </w:p>
        </w:tc>
        <w:tc>
          <w:tcPr>
            <w:tcW w:w="1431" w:type="dxa"/>
            <w:vAlign w:val="bottom"/>
          </w:tcPr>
          <w:p w14:paraId="4707C4BF"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0.45</w:t>
            </w:r>
          </w:p>
        </w:tc>
        <w:tc>
          <w:tcPr>
            <w:tcW w:w="1985" w:type="dxa"/>
            <w:vAlign w:val="bottom"/>
          </w:tcPr>
          <w:p w14:paraId="1013A42A"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-1.09</w:t>
            </w:r>
          </w:p>
        </w:tc>
      </w:tr>
      <w:tr w:rsidR="00D31CA9" w:rsidRPr="00625622" w14:paraId="07266167" w14:textId="77777777">
        <w:tc>
          <w:tcPr>
            <w:tcW w:w="2376" w:type="dxa"/>
          </w:tcPr>
          <w:p w14:paraId="3D2954A5" w14:textId="2C21B876" w:rsidR="00D31CA9"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rPr>
              <w:t>Mymarid</w:t>
            </w:r>
            <w:proofErr w:type="spellEnd"/>
            <w:r w:rsidR="00933F78">
              <w:rPr>
                <w:rFonts w:ascii="Times New Roman" w:hAnsi="Times New Roman" w:cs="Times New Roman"/>
              </w:rPr>
              <w:t xml:space="preserve"> sp. A</w:t>
            </w:r>
          </w:p>
        </w:tc>
        <w:tc>
          <w:tcPr>
            <w:tcW w:w="1701" w:type="dxa"/>
            <w:vAlign w:val="bottom"/>
          </w:tcPr>
          <w:p w14:paraId="75A10532"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-1.67</w:t>
            </w:r>
          </w:p>
        </w:tc>
        <w:tc>
          <w:tcPr>
            <w:tcW w:w="2113" w:type="dxa"/>
            <w:vAlign w:val="bottom"/>
          </w:tcPr>
          <w:p w14:paraId="3D514567" w14:textId="77777777" w:rsidR="00D31CA9" w:rsidRPr="00625622" w:rsidRDefault="009D231F" w:rsidP="00444DC8">
            <w:pPr>
              <w:jc w:val="center"/>
              <w:rPr>
                <w:rFonts w:ascii="Times New Roman" w:hAnsi="Times New Roman" w:cs="Times New Roman"/>
                <w:b/>
              </w:rPr>
            </w:pPr>
            <w:r w:rsidRPr="00625622">
              <w:rPr>
                <w:rFonts w:ascii="Times New Roman" w:hAnsi="Times New Roman" w:cs="Times New Roman"/>
                <w:b/>
              </w:rPr>
              <w:t>20.83</w:t>
            </w:r>
          </w:p>
        </w:tc>
        <w:tc>
          <w:tcPr>
            <w:tcW w:w="1431" w:type="dxa"/>
            <w:vAlign w:val="bottom"/>
          </w:tcPr>
          <w:p w14:paraId="71E04C2B"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-2.07</w:t>
            </w:r>
          </w:p>
        </w:tc>
        <w:tc>
          <w:tcPr>
            <w:tcW w:w="1985" w:type="dxa"/>
            <w:vAlign w:val="bottom"/>
          </w:tcPr>
          <w:p w14:paraId="44D6FFF6" w14:textId="77777777" w:rsidR="00D31CA9" w:rsidRPr="00625622" w:rsidRDefault="009D231F" w:rsidP="00444DC8">
            <w:pPr>
              <w:jc w:val="center"/>
              <w:rPr>
                <w:rFonts w:ascii="Times New Roman" w:hAnsi="Times New Roman" w:cs="Times New Roman"/>
              </w:rPr>
            </w:pPr>
            <w:r w:rsidRPr="00625622">
              <w:rPr>
                <w:rFonts w:ascii="Times New Roman" w:hAnsi="Times New Roman" w:cs="Times New Roman"/>
              </w:rPr>
              <w:t>3.35</w:t>
            </w:r>
          </w:p>
        </w:tc>
      </w:tr>
      <w:tr w:rsidR="00C1388B" w:rsidRPr="00625622" w14:paraId="492E0D41" w14:textId="77777777">
        <w:tc>
          <w:tcPr>
            <w:tcW w:w="2376" w:type="dxa"/>
          </w:tcPr>
          <w:p w14:paraId="66736882" w14:textId="77777777" w:rsidR="00C1388B" w:rsidRPr="00625622" w:rsidRDefault="00C1388B" w:rsidP="00E060BA">
            <w:pPr>
              <w:ind w:left="284"/>
              <w:rPr>
                <w:rFonts w:ascii="Times New Roman" w:hAnsi="Times New Roman" w:cs="Times New Roman"/>
              </w:rPr>
            </w:pPr>
            <w:r w:rsidRPr="00625622">
              <w:rPr>
                <w:rFonts w:ascii="Times New Roman" w:hAnsi="Times New Roman" w:cs="Times New Roman"/>
              </w:rPr>
              <w:t>Bud gall</w:t>
            </w:r>
          </w:p>
        </w:tc>
        <w:tc>
          <w:tcPr>
            <w:tcW w:w="1701" w:type="dxa"/>
            <w:vAlign w:val="bottom"/>
          </w:tcPr>
          <w:p w14:paraId="747D36FD" w14:textId="77777777" w:rsidR="00C1388B" w:rsidRPr="00625622" w:rsidRDefault="00C1388B" w:rsidP="00444DC8">
            <w:pPr>
              <w:jc w:val="center"/>
              <w:rPr>
                <w:rFonts w:ascii="Times New Roman" w:hAnsi="Times New Roman" w:cs="Times New Roman"/>
              </w:rPr>
            </w:pPr>
          </w:p>
        </w:tc>
        <w:tc>
          <w:tcPr>
            <w:tcW w:w="2113" w:type="dxa"/>
            <w:vAlign w:val="bottom"/>
          </w:tcPr>
          <w:p w14:paraId="02B37A1B" w14:textId="77777777" w:rsidR="00C1388B" w:rsidRPr="00625622" w:rsidRDefault="00C1388B" w:rsidP="00444DC8">
            <w:pPr>
              <w:jc w:val="center"/>
              <w:rPr>
                <w:rFonts w:ascii="Times New Roman" w:hAnsi="Times New Roman" w:cs="Times New Roman"/>
              </w:rPr>
            </w:pPr>
          </w:p>
        </w:tc>
        <w:tc>
          <w:tcPr>
            <w:tcW w:w="1431" w:type="dxa"/>
            <w:vAlign w:val="bottom"/>
          </w:tcPr>
          <w:p w14:paraId="3A600A64" w14:textId="77777777" w:rsidR="00C1388B" w:rsidRPr="00625622" w:rsidRDefault="00C1388B" w:rsidP="00444DC8">
            <w:pPr>
              <w:jc w:val="center"/>
              <w:rPr>
                <w:rFonts w:ascii="Times New Roman" w:hAnsi="Times New Roman" w:cs="Times New Roman"/>
              </w:rPr>
            </w:pPr>
          </w:p>
        </w:tc>
        <w:tc>
          <w:tcPr>
            <w:tcW w:w="1985" w:type="dxa"/>
            <w:vAlign w:val="bottom"/>
          </w:tcPr>
          <w:p w14:paraId="117B7B18" w14:textId="77777777" w:rsidR="00C1388B" w:rsidRPr="00625622" w:rsidRDefault="00C1388B" w:rsidP="00444DC8">
            <w:pPr>
              <w:jc w:val="center"/>
              <w:rPr>
                <w:rFonts w:ascii="Times New Roman" w:hAnsi="Times New Roman" w:cs="Times New Roman"/>
              </w:rPr>
            </w:pPr>
          </w:p>
        </w:tc>
      </w:tr>
      <w:tr w:rsidR="00C1388B" w:rsidRPr="00625622" w14:paraId="53327F3E" w14:textId="77777777">
        <w:tc>
          <w:tcPr>
            <w:tcW w:w="2376" w:type="dxa"/>
          </w:tcPr>
          <w:p w14:paraId="06BF3FAC"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295C74" w:rsidRPr="00625622">
              <w:rPr>
                <w:rFonts w:ascii="Times New Roman" w:hAnsi="Times New Roman" w:cs="Times New Roman"/>
              </w:rPr>
              <w:t xml:space="preserve"> sp.</w:t>
            </w:r>
          </w:p>
        </w:tc>
        <w:tc>
          <w:tcPr>
            <w:tcW w:w="1701" w:type="dxa"/>
            <w:vAlign w:val="bottom"/>
          </w:tcPr>
          <w:p w14:paraId="71FA60C7"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0.43</w:t>
            </w:r>
          </w:p>
        </w:tc>
        <w:tc>
          <w:tcPr>
            <w:tcW w:w="2113" w:type="dxa"/>
            <w:vAlign w:val="bottom"/>
          </w:tcPr>
          <w:p w14:paraId="2D5FB472"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0.23</w:t>
            </w:r>
          </w:p>
        </w:tc>
        <w:tc>
          <w:tcPr>
            <w:tcW w:w="1431" w:type="dxa"/>
            <w:vAlign w:val="bottom"/>
          </w:tcPr>
          <w:p w14:paraId="4B9A4085" w14:textId="77777777" w:rsidR="00C1388B" w:rsidRPr="00625622" w:rsidRDefault="00F76406" w:rsidP="00444DC8">
            <w:pPr>
              <w:jc w:val="center"/>
              <w:rPr>
                <w:rFonts w:ascii="Times New Roman" w:hAnsi="Times New Roman" w:cs="Times New Roman"/>
                <w:b/>
              </w:rPr>
            </w:pPr>
            <w:r w:rsidRPr="00625622">
              <w:rPr>
                <w:rFonts w:ascii="Times New Roman" w:hAnsi="Times New Roman" w:cs="Times New Roman"/>
                <w:b/>
              </w:rPr>
              <w:t>5.81</w:t>
            </w:r>
          </w:p>
        </w:tc>
        <w:tc>
          <w:tcPr>
            <w:tcW w:w="1985" w:type="dxa"/>
            <w:vAlign w:val="bottom"/>
          </w:tcPr>
          <w:p w14:paraId="77AA169D"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-14.25</w:t>
            </w:r>
          </w:p>
        </w:tc>
      </w:tr>
      <w:tr w:rsidR="00C1388B" w:rsidRPr="00625622" w14:paraId="7E9EE8C1" w14:textId="77777777">
        <w:tc>
          <w:tcPr>
            <w:tcW w:w="2376" w:type="dxa"/>
          </w:tcPr>
          <w:p w14:paraId="53485141"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Mesopolobus</w:t>
            </w:r>
            <w:proofErr w:type="spellEnd"/>
            <w:r w:rsidR="00295C74" w:rsidRPr="00625622">
              <w:rPr>
                <w:rFonts w:ascii="Times New Roman" w:hAnsi="Times New Roman" w:cs="Times New Roman"/>
              </w:rPr>
              <w:t xml:space="preserve"> sp.</w:t>
            </w:r>
          </w:p>
        </w:tc>
        <w:tc>
          <w:tcPr>
            <w:tcW w:w="1701" w:type="dxa"/>
            <w:vAlign w:val="bottom"/>
          </w:tcPr>
          <w:p w14:paraId="1861FB64"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0.16</w:t>
            </w:r>
          </w:p>
        </w:tc>
        <w:tc>
          <w:tcPr>
            <w:tcW w:w="2113" w:type="dxa"/>
            <w:vAlign w:val="bottom"/>
          </w:tcPr>
          <w:p w14:paraId="01F5D777"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0.30</w:t>
            </w:r>
          </w:p>
        </w:tc>
        <w:tc>
          <w:tcPr>
            <w:tcW w:w="1431" w:type="dxa"/>
            <w:vAlign w:val="bottom"/>
          </w:tcPr>
          <w:p w14:paraId="4F57A32E"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0.77</w:t>
            </w:r>
          </w:p>
        </w:tc>
        <w:tc>
          <w:tcPr>
            <w:tcW w:w="1985" w:type="dxa"/>
            <w:vAlign w:val="bottom"/>
          </w:tcPr>
          <w:p w14:paraId="701C0955"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1.95</w:t>
            </w:r>
          </w:p>
        </w:tc>
      </w:tr>
      <w:tr w:rsidR="00C1388B" w:rsidRPr="00625622" w14:paraId="5D082ABC" w14:textId="77777777">
        <w:tc>
          <w:tcPr>
            <w:tcW w:w="2376" w:type="dxa"/>
          </w:tcPr>
          <w:p w14:paraId="31541D17"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295C74" w:rsidRPr="00625622">
              <w:rPr>
                <w:rFonts w:ascii="Times New Roman" w:hAnsi="Times New Roman" w:cs="Times New Roman"/>
              </w:rPr>
              <w:t xml:space="preserve"> sp.</w:t>
            </w:r>
          </w:p>
        </w:tc>
        <w:tc>
          <w:tcPr>
            <w:tcW w:w="1701" w:type="dxa"/>
            <w:vAlign w:val="bottom"/>
          </w:tcPr>
          <w:p w14:paraId="02ECC145" w14:textId="77777777" w:rsidR="00C1388B" w:rsidRPr="00625622" w:rsidRDefault="00F76406" w:rsidP="00444DC8">
            <w:pPr>
              <w:jc w:val="center"/>
              <w:rPr>
                <w:rFonts w:ascii="Times New Roman" w:hAnsi="Times New Roman" w:cs="Times New Roman"/>
                <w:b/>
              </w:rPr>
            </w:pPr>
            <w:r w:rsidRPr="00625622">
              <w:rPr>
                <w:rFonts w:ascii="Times New Roman" w:hAnsi="Times New Roman" w:cs="Times New Roman"/>
                <w:b/>
              </w:rPr>
              <w:t>-0.17</w:t>
            </w:r>
          </w:p>
        </w:tc>
        <w:tc>
          <w:tcPr>
            <w:tcW w:w="2113" w:type="dxa"/>
            <w:vAlign w:val="bottom"/>
          </w:tcPr>
          <w:p w14:paraId="4FBF133C"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0.31</w:t>
            </w:r>
          </w:p>
        </w:tc>
        <w:tc>
          <w:tcPr>
            <w:tcW w:w="1431" w:type="dxa"/>
            <w:vAlign w:val="bottom"/>
          </w:tcPr>
          <w:p w14:paraId="7051D437" w14:textId="77777777" w:rsidR="00C1388B" w:rsidRPr="00625622" w:rsidRDefault="00F76406" w:rsidP="00444DC8">
            <w:pPr>
              <w:jc w:val="center"/>
              <w:rPr>
                <w:rFonts w:ascii="Times New Roman" w:hAnsi="Times New Roman" w:cs="Times New Roman"/>
                <w:b/>
              </w:rPr>
            </w:pPr>
            <w:r w:rsidRPr="00625622">
              <w:rPr>
                <w:rFonts w:ascii="Times New Roman" w:hAnsi="Times New Roman" w:cs="Times New Roman"/>
                <w:b/>
              </w:rPr>
              <w:t>1.39</w:t>
            </w:r>
          </w:p>
        </w:tc>
        <w:tc>
          <w:tcPr>
            <w:tcW w:w="1985" w:type="dxa"/>
            <w:vAlign w:val="bottom"/>
          </w:tcPr>
          <w:p w14:paraId="0E4736A6"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-0.43</w:t>
            </w:r>
          </w:p>
        </w:tc>
      </w:tr>
      <w:tr w:rsidR="00C1388B" w:rsidRPr="00625622" w14:paraId="51E8AA0A" w14:textId="77777777">
        <w:tc>
          <w:tcPr>
            <w:tcW w:w="2376" w:type="dxa"/>
          </w:tcPr>
          <w:p w14:paraId="1D5C637D" w14:textId="4DCB744B" w:rsidR="00C1388B" w:rsidRPr="00625622" w:rsidRDefault="00933F78" w:rsidP="00E060BA">
            <w:pPr>
              <w:ind w:left="454"/>
              <w:rPr>
                <w:rFonts w:ascii="Times New Roman" w:hAnsi="Times New Roman" w:cs="Times New Roman"/>
              </w:rPr>
            </w:pPr>
            <w:proofErr w:type="spellStart"/>
            <w:r w:rsidRPr="00933F78">
              <w:rPr>
                <w:rFonts w:ascii="Times New Roman" w:hAnsi="Times New Roman" w:cs="Times New Roman"/>
                <w:i/>
              </w:rPr>
              <w:t>Tetrastichus</w:t>
            </w:r>
            <w:proofErr w:type="spellEnd"/>
            <w:r>
              <w:rPr>
                <w:rFonts w:ascii="Times New Roman" w:hAnsi="Times New Roman" w:cs="Times New Roman"/>
              </w:rPr>
              <w:t xml:space="preserve"> sp.</w:t>
            </w:r>
          </w:p>
        </w:tc>
        <w:tc>
          <w:tcPr>
            <w:tcW w:w="1701" w:type="dxa"/>
            <w:vAlign w:val="bottom"/>
          </w:tcPr>
          <w:p w14:paraId="7C61692E"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0.15</w:t>
            </w:r>
          </w:p>
        </w:tc>
        <w:tc>
          <w:tcPr>
            <w:tcW w:w="2113" w:type="dxa"/>
            <w:vAlign w:val="bottom"/>
          </w:tcPr>
          <w:p w14:paraId="400D0172"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0.51</w:t>
            </w:r>
          </w:p>
        </w:tc>
        <w:tc>
          <w:tcPr>
            <w:tcW w:w="1431" w:type="dxa"/>
            <w:vAlign w:val="bottom"/>
          </w:tcPr>
          <w:p w14:paraId="4DFD5671" w14:textId="77777777" w:rsidR="00C1388B" w:rsidRPr="00625622" w:rsidRDefault="00F76406" w:rsidP="00444DC8">
            <w:pPr>
              <w:jc w:val="center"/>
              <w:rPr>
                <w:rFonts w:ascii="Times New Roman" w:hAnsi="Times New Roman" w:cs="Times New Roman"/>
                <w:b/>
              </w:rPr>
            </w:pPr>
            <w:r w:rsidRPr="00625622">
              <w:rPr>
                <w:rFonts w:ascii="Times New Roman" w:hAnsi="Times New Roman" w:cs="Times New Roman"/>
                <w:b/>
              </w:rPr>
              <w:t>1.83</w:t>
            </w:r>
          </w:p>
        </w:tc>
        <w:tc>
          <w:tcPr>
            <w:tcW w:w="1985" w:type="dxa"/>
            <w:vAlign w:val="bottom"/>
          </w:tcPr>
          <w:p w14:paraId="0AEA19B3"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0.08</w:t>
            </w:r>
          </w:p>
        </w:tc>
      </w:tr>
      <w:tr w:rsidR="00C1388B" w:rsidRPr="00625622" w14:paraId="622E7996" w14:textId="77777777">
        <w:tc>
          <w:tcPr>
            <w:tcW w:w="2376" w:type="dxa"/>
          </w:tcPr>
          <w:p w14:paraId="65D01C72"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Lestodiplosis</w:t>
            </w:r>
            <w:proofErr w:type="spellEnd"/>
            <w:r w:rsidR="0032031E" w:rsidRPr="00625622">
              <w:rPr>
                <w:rFonts w:ascii="Times New Roman" w:hAnsi="Times New Roman" w:cs="Times New Roman"/>
                <w:i/>
              </w:rPr>
              <w:t xml:space="preserve"> </w:t>
            </w:r>
            <w:r w:rsidR="0032031E" w:rsidRPr="00625622">
              <w:rPr>
                <w:rFonts w:ascii="Times New Roman" w:hAnsi="Times New Roman" w:cs="Times New Roman"/>
              </w:rPr>
              <w:t>sp.</w:t>
            </w:r>
          </w:p>
        </w:tc>
        <w:tc>
          <w:tcPr>
            <w:tcW w:w="1701" w:type="dxa"/>
            <w:vAlign w:val="bottom"/>
          </w:tcPr>
          <w:p w14:paraId="7BE020F2"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0.04</w:t>
            </w:r>
          </w:p>
        </w:tc>
        <w:tc>
          <w:tcPr>
            <w:tcW w:w="2113" w:type="dxa"/>
            <w:vAlign w:val="bottom"/>
          </w:tcPr>
          <w:p w14:paraId="605CD474"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-0.61</w:t>
            </w:r>
          </w:p>
        </w:tc>
        <w:tc>
          <w:tcPr>
            <w:tcW w:w="1431" w:type="dxa"/>
            <w:vAlign w:val="bottom"/>
          </w:tcPr>
          <w:p w14:paraId="644F5FBF"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i/>
              </w:rPr>
              <w:t>1.46</w:t>
            </w:r>
          </w:p>
        </w:tc>
        <w:tc>
          <w:tcPr>
            <w:tcW w:w="1985" w:type="dxa"/>
            <w:vAlign w:val="bottom"/>
          </w:tcPr>
          <w:p w14:paraId="54191B05"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1.75</w:t>
            </w:r>
          </w:p>
        </w:tc>
      </w:tr>
      <w:tr w:rsidR="00C1388B" w:rsidRPr="00625622" w14:paraId="5EFD638F" w14:textId="77777777">
        <w:tc>
          <w:tcPr>
            <w:tcW w:w="2376" w:type="dxa"/>
          </w:tcPr>
          <w:p w14:paraId="2BFB697A" w14:textId="58E165DD" w:rsidR="00C1388B" w:rsidRPr="00625622" w:rsidRDefault="00933F78" w:rsidP="00E060BA">
            <w:pPr>
              <w:ind w:left="284"/>
              <w:rPr>
                <w:rFonts w:ascii="Times New Roman" w:hAnsi="Times New Roman" w:cs="Times New Roman"/>
              </w:rPr>
            </w:pPr>
            <w:r>
              <w:rPr>
                <w:rFonts w:ascii="Times New Roman" w:hAnsi="Times New Roman" w:cs="Times New Roman"/>
              </w:rPr>
              <w:t>Apical-s</w:t>
            </w:r>
            <w:r w:rsidR="00C1388B" w:rsidRPr="00625622">
              <w:rPr>
                <w:rFonts w:ascii="Times New Roman" w:hAnsi="Times New Roman" w:cs="Times New Roman"/>
              </w:rPr>
              <w:t>tem gall</w:t>
            </w:r>
          </w:p>
        </w:tc>
        <w:tc>
          <w:tcPr>
            <w:tcW w:w="1701" w:type="dxa"/>
            <w:vAlign w:val="bottom"/>
          </w:tcPr>
          <w:p w14:paraId="670A3C11" w14:textId="77777777" w:rsidR="00C1388B" w:rsidRPr="00625622" w:rsidRDefault="00C1388B" w:rsidP="00444DC8">
            <w:pPr>
              <w:jc w:val="center"/>
              <w:rPr>
                <w:rFonts w:ascii="Times New Roman" w:hAnsi="Times New Roman" w:cs="Times New Roman"/>
              </w:rPr>
            </w:pPr>
          </w:p>
        </w:tc>
        <w:tc>
          <w:tcPr>
            <w:tcW w:w="2113" w:type="dxa"/>
            <w:vAlign w:val="bottom"/>
          </w:tcPr>
          <w:p w14:paraId="0EAF54B6" w14:textId="77777777" w:rsidR="00C1388B" w:rsidRPr="00625622" w:rsidRDefault="00C1388B" w:rsidP="00444DC8">
            <w:pPr>
              <w:jc w:val="center"/>
              <w:rPr>
                <w:rFonts w:ascii="Times New Roman" w:hAnsi="Times New Roman" w:cs="Times New Roman"/>
              </w:rPr>
            </w:pPr>
          </w:p>
        </w:tc>
        <w:tc>
          <w:tcPr>
            <w:tcW w:w="1431" w:type="dxa"/>
            <w:vAlign w:val="bottom"/>
          </w:tcPr>
          <w:p w14:paraId="7751793E" w14:textId="77777777" w:rsidR="00C1388B" w:rsidRPr="00625622" w:rsidRDefault="00C1388B" w:rsidP="00444DC8">
            <w:pPr>
              <w:jc w:val="center"/>
              <w:rPr>
                <w:rFonts w:ascii="Times New Roman" w:hAnsi="Times New Roman" w:cs="Times New Roman"/>
              </w:rPr>
            </w:pPr>
          </w:p>
        </w:tc>
        <w:tc>
          <w:tcPr>
            <w:tcW w:w="1985" w:type="dxa"/>
            <w:vAlign w:val="bottom"/>
          </w:tcPr>
          <w:p w14:paraId="0BA54965" w14:textId="77777777" w:rsidR="00C1388B" w:rsidRPr="00625622" w:rsidRDefault="00C1388B" w:rsidP="00444DC8">
            <w:pPr>
              <w:jc w:val="center"/>
              <w:rPr>
                <w:rFonts w:ascii="Times New Roman" w:hAnsi="Times New Roman" w:cs="Times New Roman"/>
              </w:rPr>
            </w:pPr>
          </w:p>
        </w:tc>
      </w:tr>
      <w:tr w:rsidR="00C1388B" w:rsidRPr="00625622" w14:paraId="470EF0BE" w14:textId="77777777">
        <w:tc>
          <w:tcPr>
            <w:tcW w:w="2376" w:type="dxa"/>
          </w:tcPr>
          <w:p w14:paraId="39E143CF"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Torymus</w:t>
            </w:r>
            <w:proofErr w:type="spellEnd"/>
            <w:r w:rsidR="00295C74" w:rsidRPr="00625622">
              <w:rPr>
                <w:rFonts w:ascii="Times New Roman" w:hAnsi="Times New Roman" w:cs="Times New Roman"/>
              </w:rPr>
              <w:t xml:space="preserve"> sp.</w:t>
            </w:r>
          </w:p>
        </w:tc>
        <w:tc>
          <w:tcPr>
            <w:tcW w:w="1701" w:type="dxa"/>
            <w:vAlign w:val="bottom"/>
          </w:tcPr>
          <w:p w14:paraId="11F33465"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-0.12</w:t>
            </w:r>
          </w:p>
        </w:tc>
        <w:tc>
          <w:tcPr>
            <w:tcW w:w="2113" w:type="dxa"/>
            <w:vAlign w:val="bottom"/>
          </w:tcPr>
          <w:p w14:paraId="3A2DB227"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0.05</w:t>
            </w:r>
          </w:p>
        </w:tc>
        <w:tc>
          <w:tcPr>
            <w:tcW w:w="1431" w:type="dxa"/>
            <w:vAlign w:val="bottom"/>
          </w:tcPr>
          <w:p w14:paraId="06184322"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-0.64</w:t>
            </w:r>
          </w:p>
        </w:tc>
        <w:tc>
          <w:tcPr>
            <w:tcW w:w="1985" w:type="dxa"/>
            <w:vAlign w:val="bottom"/>
          </w:tcPr>
          <w:p w14:paraId="6BD43555" w14:textId="77777777" w:rsidR="00C1388B" w:rsidRPr="00625622" w:rsidRDefault="00F76406" w:rsidP="00444DC8">
            <w:pPr>
              <w:jc w:val="center"/>
              <w:rPr>
                <w:rFonts w:ascii="Times New Roman" w:hAnsi="Times New Roman" w:cs="Times New Roman"/>
                <w:b/>
              </w:rPr>
            </w:pPr>
            <w:r w:rsidRPr="00625622">
              <w:rPr>
                <w:rFonts w:ascii="Times New Roman" w:hAnsi="Times New Roman" w:cs="Times New Roman"/>
                <w:b/>
              </w:rPr>
              <w:t>4.09</w:t>
            </w:r>
          </w:p>
        </w:tc>
      </w:tr>
      <w:tr w:rsidR="00C1388B" w:rsidRPr="00625622" w14:paraId="29E5D979" w14:textId="77777777">
        <w:tc>
          <w:tcPr>
            <w:tcW w:w="2376" w:type="dxa"/>
          </w:tcPr>
          <w:p w14:paraId="23369466" w14:textId="43B4D2F1" w:rsidR="00C1388B" w:rsidRPr="00625622" w:rsidRDefault="00933F78" w:rsidP="00E060BA">
            <w:pPr>
              <w:ind w:left="284"/>
              <w:rPr>
                <w:rFonts w:ascii="Times New Roman" w:hAnsi="Times New Roman" w:cs="Times New Roman"/>
              </w:rPr>
            </w:pPr>
            <w:r>
              <w:rPr>
                <w:rFonts w:ascii="Times New Roman" w:hAnsi="Times New Roman" w:cs="Times New Roman"/>
              </w:rPr>
              <w:t>Mid-s</w:t>
            </w:r>
            <w:r w:rsidR="00C1388B" w:rsidRPr="00625622">
              <w:rPr>
                <w:rFonts w:ascii="Times New Roman" w:hAnsi="Times New Roman" w:cs="Times New Roman"/>
              </w:rPr>
              <w:t>tem gall</w:t>
            </w:r>
          </w:p>
        </w:tc>
        <w:tc>
          <w:tcPr>
            <w:tcW w:w="1701" w:type="dxa"/>
            <w:vAlign w:val="bottom"/>
          </w:tcPr>
          <w:p w14:paraId="7FE7CBB1" w14:textId="77777777" w:rsidR="00C1388B" w:rsidRPr="00625622" w:rsidRDefault="00C1388B" w:rsidP="00444DC8">
            <w:pPr>
              <w:jc w:val="center"/>
              <w:rPr>
                <w:rFonts w:ascii="Times New Roman" w:hAnsi="Times New Roman" w:cs="Times New Roman"/>
              </w:rPr>
            </w:pPr>
          </w:p>
        </w:tc>
        <w:tc>
          <w:tcPr>
            <w:tcW w:w="2113" w:type="dxa"/>
            <w:vAlign w:val="bottom"/>
          </w:tcPr>
          <w:p w14:paraId="7A7E3FCE" w14:textId="77777777" w:rsidR="00C1388B" w:rsidRPr="00625622" w:rsidRDefault="00C1388B" w:rsidP="00444DC8">
            <w:pPr>
              <w:jc w:val="center"/>
              <w:rPr>
                <w:rFonts w:ascii="Times New Roman" w:hAnsi="Times New Roman" w:cs="Times New Roman"/>
              </w:rPr>
            </w:pPr>
          </w:p>
        </w:tc>
        <w:tc>
          <w:tcPr>
            <w:tcW w:w="1431" w:type="dxa"/>
            <w:vAlign w:val="bottom"/>
          </w:tcPr>
          <w:p w14:paraId="5862C170" w14:textId="77777777" w:rsidR="00C1388B" w:rsidRPr="00625622" w:rsidRDefault="00C1388B" w:rsidP="00444DC8">
            <w:pPr>
              <w:jc w:val="center"/>
              <w:rPr>
                <w:rFonts w:ascii="Times New Roman" w:hAnsi="Times New Roman" w:cs="Times New Roman"/>
              </w:rPr>
            </w:pPr>
          </w:p>
        </w:tc>
        <w:tc>
          <w:tcPr>
            <w:tcW w:w="1985" w:type="dxa"/>
            <w:vAlign w:val="bottom"/>
          </w:tcPr>
          <w:p w14:paraId="5FA3CC6A" w14:textId="77777777" w:rsidR="00C1388B" w:rsidRPr="00625622" w:rsidRDefault="00C1388B" w:rsidP="00444DC8">
            <w:pPr>
              <w:jc w:val="center"/>
              <w:rPr>
                <w:rFonts w:ascii="Times New Roman" w:hAnsi="Times New Roman" w:cs="Times New Roman"/>
              </w:rPr>
            </w:pPr>
          </w:p>
        </w:tc>
      </w:tr>
      <w:tr w:rsidR="00C1388B" w:rsidRPr="00625622" w14:paraId="0B81BB42" w14:textId="77777777">
        <w:tc>
          <w:tcPr>
            <w:tcW w:w="2376" w:type="dxa"/>
          </w:tcPr>
          <w:p w14:paraId="71D4BE10" w14:textId="77777777" w:rsidR="00C1388B" w:rsidRPr="00625622" w:rsidRDefault="00C1388B" w:rsidP="00E060BA">
            <w:pPr>
              <w:ind w:left="454"/>
              <w:rPr>
                <w:rFonts w:ascii="Times New Roman" w:hAnsi="Times New Roman" w:cs="Times New Roman"/>
              </w:rPr>
            </w:pPr>
            <w:proofErr w:type="spellStart"/>
            <w:r w:rsidRPr="00625622">
              <w:rPr>
                <w:rFonts w:ascii="Times New Roman" w:hAnsi="Times New Roman" w:cs="Times New Roman"/>
                <w:i/>
              </w:rPr>
              <w:t>Platygaster</w:t>
            </w:r>
            <w:proofErr w:type="spellEnd"/>
            <w:r w:rsidR="00295C74" w:rsidRPr="00625622">
              <w:rPr>
                <w:rFonts w:ascii="Times New Roman" w:hAnsi="Times New Roman" w:cs="Times New Roman"/>
              </w:rPr>
              <w:t xml:space="preserve"> sp.</w:t>
            </w:r>
          </w:p>
        </w:tc>
        <w:tc>
          <w:tcPr>
            <w:tcW w:w="1701" w:type="dxa"/>
            <w:vAlign w:val="bottom"/>
          </w:tcPr>
          <w:p w14:paraId="098C541E"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1.54</w:t>
            </w:r>
          </w:p>
        </w:tc>
        <w:tc>
          <w:tcPr>
            <w:tcW w:w="2113" w:type="dxa"/>
            <w:vAlign w:val="bottom"/>
          </w:tcPr>
          <w:p w14:paraId="6783B061"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w:t>
            </w:r>
            <w:r w:rsidRPr="00625622">
              <w:rPr>
                <w:rFonts w:ascii="Times New Roman" w:hAnsi="Times New Roman" w:cs="Times New Roman"/>
                <w:i/>
              </w:rPr>
              <w:t>15.03</w:t>
            </w:r>
          </w:p>
        </w:tc>
        <w:tc>
          <w:tcPr>
            <w:tcW w:w="1431" w:type="dxa"/>
            <w:vAlign w:val="bottom"/>
          </w:tcPr>
          <w:p w14:paraId="42125CE5"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0.53</w:t>
            </w:r>
          </w:p>
        </w:tc>
        <w:tc>
          <w:tcPr>
            <w:tcW w:w="1985" w:type="dxa"/>
            <w:vAlign w:val="bottom"/>
          </w:tcPr>
          <w:p w14:paraId="558286FF" w14:textId="77777777" w:rsidR="00C1388B" w:rsidRPr="00625622" w:rsidRDefault="00F76406" w:rsidP="00444DC8">
            <w:pPr>
              <w:jc w:val="center"/>
              <w:rPr>
                <w:rFonts w:ascii="Times New Roman" w:hAnsi="Times New Roman" w:cs="Times New Roman"/>
              </w:rPr>
            </w:pPr>
            <w:r w:rsidRPr="00625622">
              <w:rPr>
                <w:rFonts w:ascii="Times New Roman" w:hAnsi="Times New Roman" w:cs="Times New Roman"/>
              </w:rPr>
              <w:t>-9.23</w:t>
            </w:r>
          </w:p>
        </w:tc>
      </w:tr>
    </w:tbl>
    <w:p w14:paraId="0AF9858F" w14:textId="77777777" w:rsidR="00A1115F" w:rsidRPr="00625622" w:rsidRDefault="00A1115F" w:rsidP="0032031E">
      <w:pPr>
        <w:rPr>
          <w:rFonts w:ascii="Times New Roman" w:hAnsi="Times New Roman" w:cs="Times New Roman"/>
        </w:rPr>
      </w:pPr>
      <w:r w:rsidRPr="00625622">
        <w:rPr>
          <w:rFonts w:ascii="Times New Roman" w:hAnsi="Times New Roman" w:cs="Times New Roman"/>
        </w:rPr>
        <w:t xml:space="preserve">Notes: </w:t>
      </w:r>
      <w:r w:rsidRPr="00625622">
        <w:rPr>
          <w:rFonts w:ascii="Times New Roman" w:hAnsi="Times New Roman" w:cs="Times New Roman"/>
          <w:vertAlign w:val="superscript"/>
        </w:rPr>
        <w:t>1</w:t>
      </w:r>
      <w:r w:rsidRPr="00625622">
        <w:rPr>
          <w:rFonts w:ascii="Times New Roman" w:hAnsi="Times New Roman" w:cs="Times New Roman"/>
        </w:rPr>
        <w:t xml:space="preserve">GLM (error distribution = Gaussian, link function = identity), log-transformed; </w:t>
      </w:r>
      <w:r w:rsidRPr="00625622">
        <w:rPr>
          <w:rFonts w:ascii="Times New Roman" w:hAnsi="Times New Roman" w:cs="Times New Roman"/>
          <w:vertAlign w:val="superscript"/>
        </w:rPr>
        <w:t>2</w:t>
      </w:r>
      <w:r w:rsidRPr="00625622">
        <w:rPr>
          <w:rFonts w:ascii="Times New Roman" w:hAnsi="Times New Roman" w:cs="Times New Roman"/>
        </w:rPr>
        <w:t xml:space="preserve">multivariate GLM (error distribution = negative binomial, link </w:t>
      </w:r>
      <w:r w:rsidR="0032031E" w:rsidRPr="00625622">
        <w:rPr>
          <w:rFonts w:ascii="Times New Roman" w:hAnsi="Times New Roman" w:cs="Times New Roman"/>
        </w:rPr>
        <w:t>function = log).</w:t>
      </w:r>
      <w:r w:rsidRPr="00625622">
        <w:rPr>
          <w:rFonts w:ascii="Times New Roman" w:hAnsi="Times New Roman" w:cs="Times New Roman"/>
        </w:rPr>
        <w:t xml:space="preserve"> </w:t>
      </w:r>
      <w:r w:rsidRPr="00FF2000">
        <w:rPr>
          <w:rFonts w:ascii="Times New Roman" w:hAnsi="Times New Roman" w:cs="Times New Roman"/>
          <w:i/>
        </w:rPr>
        <w:t>P</w:t>
      </w:r>
      <w:r w:rsidRPr="00625622">
        <w:rPr>
          <w:rFonts w:ascii="Times New Roman" w:hAnsi="Times New Roman" w:cs="Times New Roman"/>
        </w:rPr>
        <w:t>-values in bold (</w:t>
      </w:r>
      <w:r w:rsidRPr="00FF2000">
        <w:rPr>
          <w:rFonts w:ascii="Times New Roman" w:hAnsi="Times New Roman" w:cs="Times New Roman"/>
          <w:i/>
        </w:rPr>
        <w:t>P</w:t>
      </w:r>
      <w:r w:rsidRPr="00625622">
        <w:rPr>
          <w:rFonts w:ascii="Times New Roman" w:hAnsi="Times New Roman" w:cs="Times New Roman"/>
        </w:rPr>
        <w:t xml:space="preserve"> &lt; 0.05), italics (</w:t>
      </w:r>
      <w:r w:rsidRPr="00FF2000">
        <w:rPr>
          <w:rFonts w:ascii="Times New Roman" w:hAnsi="Times New Roman" w:cs="Times New Roman"/>
          <w:i/>
        </w:rPr>
        <w:t>P</w:t>
      </w:r>
      <w:r w:rsidRPr="00625622">
        <w:rPr>
          <w:rFonts w:ascii="Times New Roman" w:hAnsi="Times New Roman" w:cs="Times New Roman"/>
        </w:rPr>
        <w:t xml:space="preserve"> &lt; 0.10), and normal font (</w:t>
      </w:r>
      <w:r w:rsidRPr="00FF2000">
        <w:rPr>
          <w:rFonts w:ascii="Times New Roman" w:hAnsi="Times New Roman" w:cs="Times New Roman"/>
          <w:i/>
        </w:rPr>
        <w:t>P</w:t>
      </w:r>
      <w:r w:rsidRPr="00625622">
        <w:rPr>
          <w:rFonts w:ascii="Times New Roman" w:hAnsi="Times New Roman" w:cs="Times New Roman"/>
        </w:rPr>
        <w:t xml:space="preserve"> &gt; 0.10) denote degree of statistical significance.</w:t>
      </w:r>
    </w:p>
    <w:p w14:paraId="2185635E" w14:textId="77777777" w:rsidR="00ED0A81" w:rsidRPr="00625622" w:rsidRDefault="00ED0A81">
      <w:pPr>
        <w:rPr>
          <w:rFonts w:ascii="Times New Roman" w:hAnsi="Times New Roman" w:cs="Times New Roman"/>
        </w:rPr>
      </w:pPr>
    </w:p>
    <w:p w14:paraId="1541CB44" w14:textId="77777777" w:rsidR="00ED0A81" w:rsidRPr="00625622" w:rsidRDefault="00ED0A81">
      <w:pPr>
        <w:rPr>
          <w:rFonts w:ascii="Times New Roman" w:hAnsi="Times New Roman" w:cs="Times New Roman"/>
        </w:rPr>
      </w:pPr>
    </w:p>
    <w:p w14:paraId="181FB96F" w14:textId="51317509" w:rsidR="009F1AC2" w:rsidRPr="00625622" w:rsidRDefault="00D34DFC">
      <w:pPr>
        <w:rPr>
          <w:rFonts w:ascii="Times New Roman" w:hAnsi="Times New Roman" w:cs="Times New Roman"/>
        </w:rPr>
      </w:pPr>
      <w:r w:rsidRPr="00625622">
        <w:rPr>
          <w:rFonts w:ascii="Times New Roman" w:hAnsi="Times New Roman" w:cs="Times New Roman"/>
          <w:b/>
        </w:rPr>
        <w:t xml:space="preserve">Table </w:t>
      </w:r>
      <w:r w:rsidR="00D37C0D">
        <w:rPr>
          <w:rFonts w:ascii="Times New Roman" w:hAnsi="Times New Roman" w:cs="Times New Roman"/>
          <w:b/>
        </w:rPr>
        <w:t>S3</w:t>
      </w:r>
      <w:r w:rsidRPr="00625622">
        <w:rPr>
          <w:rFonts w:ascii="Times New Roman" w:hAnsi="Times New Roman" w:cs="Times New Roman"/>
          <w:b/>
        </w:rPr>
        <w:t>:</w:t>
      </w:r>
      <w:r w:rsidRPr="00625622">
        <w:rPr>
          <w:rFonts w:ascii="Times New Roman" w:hAnsi="Times New Roman" w:cs="Times New Roman"/>
        </w:rPr>
        <w:t xml:space="preserve"> </w:t>
      </w:r>
      <w:r w:rsidR="00D37C0D">
        <w:rPr>
          <w:rFonts w:ascii="Times New Roman" w:hAnsi="Times New Roman" w:cs="Times New Roman"/>
        </w:rPr>
        <w:t>Generalized linear m</w:t>
      </w:r>
      <w:r w:rsidR="00FD47BD" w:rsidRPr="00625622">
        <w:rPr>
          <w:rFonts w:ascii="Times New Roman" w:hAnsi="Times New Roman" w:cs="Times New Roman"/>
        </w:rPr>
        <w:t xml:space="preserve">odels </w:t>
      </w:r>
      <w:r w:rsidR="00D37C0D">
        <w:rPr>
          <w:rFonts w:ascii="Times New Roman" w:hAnsi="Times New Roman" w:cs="Times New Roman"/>
        </w:rPr>
        <w:t xml:space="preserve">(error distribution = binomial, link function = </w:t>
      </w:r>
      <w:proofErr w:type="spellStart"/>
      <w:r w:rsidR="00D37C0D">
        <w:rPr>
          <w:rFonts w:ascii="Times New Roman" w:hAnsi="Times New Roman" w:cs="Times New Roman"/>
        </w:rPr>
        <w:t>logit</w:t>
      </w:r>
      <w:proofErr w:type="spellEnd"/>
      <w:r w:rsidR="00D37C0D">
        <w:rPr>
          <w:rFonts w:ascii="Times New Roman" w:hAnsi="Times New Roman" w:cs="Times New Roman"/>
        </w:rPr>
        <w:t xml:space="preserve">) </w:t>
      </w:r>
      <w:r w:rsidR="00FD47BD" w:rsidRPr="00625622">
        <w:rPr>
          <w:rFonts w:ascii="Times New Roman" w:hAnsi="Times New Roman" w:cs="Times New Roman"/>
        </w:rPr>
        <w:t>explaining the proportion of leaf galls parasitized.</w:t>
      </w:r>
      <w:r w:rsidR="00D37C0D">
        <w:rPr>
          <w:rFonts w:ascii="Times New Roman" w:hAnsi="Times New Roman" w:cs="Times New Roman"/>
        </w:rPr>
        <w:t xml:space="preserve"> </w:t>
      </w:r>
      <w:r w:rsidR="00D37C0D" w:rsidRPr="00625622">
        <w:rPr>
          <w:rFonts w:ascii="Times New Roman" w:hAnsi="Times New Roman" w:cs="Times New Roman"/>
        </w:rPr>
        <w:t>Final models were determined using AIC and likelihood-ratio tests.</w:t>
      </w:r>
    </w:p>
    <w:tbl>
      <w:tblPr>
        <w:tblStyle w:val="TableGrid"/>
        <w:tblW w:w="0" w:type="auto"/>
        <w:tblLook w:val="00A0" w:firstRow="1" w:lastRow="0" w:firstColumn="1" w:lastColumn="0" w:noHBand="0" w:noVBand="0"/>
      </w:tblPr>
      <w:tblGrid>
        <w:gridCol w:w="2093"/>
        <w:gridCol w:w="2551"/>
        <w:gridCol w:w="993"/>
        <w:gridCol w:w="910"/>
        <w:gridCol w:w="983"/>
      </w:tblGrid>
      <w:tr w:rsidR="00ED0A81" w:rsidRPr="00625622" w14:paraId="7578511C" w14:textId="77777777">
        <w:tc>
          <w:tcPr>
            <w:tcW w:w="2093" w:type="dxa"/>
          </w:tcPr>
          <w:p w14:paraId="1419A6FA" w14:textId="77777777" w:rsidR="00ED0A81" w:rsidRPr="00625622" w:rsidRDefault="00ED0A81">
            <w:pPr>
              <w:rPr>
                <w:rFonts w:ascii="Times New Roman" w:hAnsi="Times New Roman" w:cs="Times New Roman"/>
                <w:b/>
              </w:rPr>
            </w:pPr>
            <w:r w:rsidRPr="00625622">
              <w:rPr>
                <w:rFonts w:ascii="Times New Roman" w:hAnsi="Times New Roman" w:cs="Times New Roman"/>
                <w:b/>
              </w:rPr>
              <w:t>Response</w:t>
            </w:r>
          </w:p>
        </w:tc>
        <w:tc>
          <w:tcPr>
            <w:tcW w:w="2551" w:type="dxa"/>
          </w:tcPr>
          <w:p w14:paraId="37277B85" w14:textId="77777777" w:rsidR="00ED0A81" w:rsidRPr="00625622" w:rsidRDefault="00ED0A81">
            <w:pPr>
              <w:rPr>
                <w:rFonts w:ascii="Times New Roman" w:hAnsi="Times New Roman" w:cs="Times New Roman"/>
                <w:b/>
              </w:rPr>
            </w:pPr>
            <w:r w:rsidRPr="00625622">
              <w:rPr>
                <w:rFonts w:ascii="Times New Roman" w:hAnsi="Times New Roman" w:cs="Times New Roman"/>
                <w:b/>
              </w:rPr>
              <w:t>Predictor</w:t>
            </w:r>
          </w:p>
        </w:tc>
        <w:tc>
          <w:tcPr>
            <w:tcW w:w="993" w:type="dxa"/>
          </w:tcPr>
          <w:p w14:paraId="00BA67B9" w14:textId="77777777" w:rsidR="00ED0A81" w:rsidRPr="00625622" w:rsidRDefault="00ED0A81" w:rsidP="00ED0A81">
            <w:pPr>
              <w:jc w:val="center"/>
              <w:rPr>
                <w:rFonts w:ascii="Times New Roman" w:hAnsi="Times New Roman" w:cs="Times New Roman"/>
                <w:b/>
              </w:rPr>
            </w:pPr>
            <w:proofErr w:type="spellStart"/>
            <w:proofErr w:type="gramStart"/>
            <w:r w:rsidRPr="00625622">
              <w:rPr>
                <w:rFonts w:ascii="Times New Roman" w:hAnsi="Times New Roman" w:cs="Times New Roman"/>
                <w:b/>
              </w:rPr>
              <w:t>df</w:t>
            </w:r>
            <w:proofErr w:type="spellEnd"/>
            <w:proofErr w:type="gramEnd"/>
          </w:p>
        </w:tc>
        <w:tc>
          <w:tcPr>
            <w:tcW w:w="910" w:type="dxa"/>
          </w:tcPr>
          <w:p w14:paraId="0A29E5D9" w14:textId="77777777" w:rsidR="00ED0A81" w:rsidRPr="00625622" w:rsidRDefault="00ED0A81" w:rsidP="00ED0A81">
            <w:pPr>
              <w:jc w:val="center"/>
              <w:rPr>
                <w:rFonts w:ascii="Times New Roman" w:hAnsi="Times New Roman" w:cs="Times New Roman"/>
                <w:b/>
              </w:rPr>
            </w:pPr>
            <w:r w:rsidRPr="00625622">
              <w:rPr>
                <w:rFonts w:ascii="Times New Roman" w:hAnsi="Times New Roman" w:cs="Times New Roman"/>
                <w:b/>
              </w:rPr>
              <w:sym w:font="Symbol" w:char="F063"/>
            </w:r>
            <w:r w:rsidRPr="00625622">
              <w:rPr>
                <w:rFonts w:ascii="Times New Roman" w:hAnsi="Times New Roman" w:cs="Times New Roman"/>
                <w:b/>
                <w:vertAlign w:val="superscript"/>
              </w:rPr>
              <w:t>2</w:t>
            </w:r>
          </w:p>
        </w:tc>
        <w:tc>
          <w:tcPr>
            <w:tcW w:w="983" w:type="dxa"/>
          </w:tcPr>
          <w:p w14:paraId="04636DCF" w14:textId="77777777" w:rsidR="00ED0A81" w:rsidRPr="00625622" w:rsidRDefault="00ED0A81" w:rsidP="00ED0A81">
            <w:pPr>
              <w:jc w:val="center"/>
              <w:rPr>
                <w:rFonts w:ascii="Times New Roman" w:hAnsi="Times New Roman" w:cs="Times New Roman"/>
                <w:b/>
                <w:i/>
              </w:rPr>
            </w:pPr>
            <w:r w:rsidRPr="00625622">
              <w:rPr>
                <w:rFonts w:ascii="Times New Roman" w:hAnsi="Times New Roman" w:cs="Times New Roman"/>
                <w:b/>
                <w:i/>
              </w:rPr>
              <w:t>P</w:t>
            </w:r>
          </w:p>
        </w:tc>
      </w:tr>
      <w:tr w:rsidR="00ED0A81" w:rsidRPr="00625622" w14:paraId="7D3307D0" w14:textId="77777777">
        <w:tc>
          <w:tcPr>
            <w:tcW w:w="2093" w:type="dxa"/>
          </w:tcPr>
          <w:p w14:paraId="23CC9C7E" w14:textId="77777777" w:rsidR="00ED0A81" w:rsidRPr="00625622" w:rsidRDefault="00ED0A81" w:rsidP="00ED0A81">
            <w:pPr>
              <w:rPr>
                <w:rFonts w:ascii="Times New Roman" w:hAnsi="Times New Roman" w:cs="Times New Roman"/>
              </w:rPr>
            </w:pPr>
            <w:r w:rsidRPr="00625622">
              <w:rPr>
                <w:rFonts w:ascii="Times New Roman" w:hAnsi="Times New Roman" w:cs="Times New Roman"/>
              </w:rPr>
              <w:t>Total parasitism</w:t>
            </w:r>
          </w:p>
        </w:tc>
        <w:tc>
          <w:tcPr>
            <w:tcW w:w="2551" w:type="dxa"/>
          </w:tcPr>
          <w:p w14:paraId="7B9C4CA3" w14:textId="77777777" w:rsidR="00ED0A81" w:rsidRPr="00625622" w:rsidRDefault="00ED0A81">
            <w:pPr>
              <w:rPr>
                <w:rFonts w:ascii="Times New Roman" w:hAnsi="Times New Roman" w:cs="Times New Roman"/>
              </w:rPr>
            </w:pPr>
            <w:r w:rsidRPr="00625622">
              <w:rPr>
                <w:rFonts w:ascii="Times New Roman" w:hAnsi="Times New Roman" w:cs="Times New Roman"/>
              </w:rPr>
              <w:t>Gall size</w:t>
            </w:r>
          </w:p>
        </w:tc>
        <w:tc>
          <w:tcPr>
            <w:tcW w:w="993" w:type="dxa"/>
          </w:tcPr>
          <w:p w14:paraId="3634F244"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1,79</w:t>
            </w:r>
          </w:p>
        </w:tc>
        <w:tc>
          <w:tcPr>
            <w:tcW w:w="910" w:type="dxa"/>
          </w:tcPr>
          <w:p w14:paraId="283EE7A8"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22.28</w:t>
            </w:r>
          </w:p>
        </w:tc>
        <w:tc>
          <w:tcPr>
            <w:tcW w:w="983" w:type="dxa"/>
          </w:tcPr>
          <w:p w14:paraId="1049E06A"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&lt;0.001</w:t>
            </w:r>
          </w:p>
        </w:tc>
      </w:tr>
      <w:tr w:rsidR="00ED0A81" w:rsidRPr="00625622" w14:paraId="56E0729D" w14:textId="77777777">
        <w:tc>
          <w:tcPr>
            <w:tcW w:w="2093" w:type="dxa"/>
          </w:tcPr>
          <w:p w14:paraId="29BFB771" w14:textId="77777777" w:rsidR="00ED0A81" w:rsidRPr="00625622" w:rsidRDefault="00ED0A81">
            <w:pPr>
              <w:rPr>
                <w:rFonts w:ascii="Times New Roman" w:hAnsi="Times New Roman" w:cs="Times New Roman"/>
              </w:rPr>
            </w:pPr>
            <w:proofErr w:type="spellStart"/>
            <w:r w:rsidRPr="00625622">
              <w:rPr>
                <w:rFonts w:ascii="Times New Roman" w:hAnsi="Times New Roman" w:cs="Times New Roman"/>
                <w:i/>
              </w:rPr>
              <w:t>Platygaster</w:t>
            </w:r>
            <w:proofErr w:type="spellEnd"/>
            <w:r w:rsidR="0032031E" w:rsidRPr="00625622">
              <w:rPr>
                <w:rFonts w:ascii="Times New Roman" w:hAnsi="Times New Roman" w:cs="Times New Roman"/>
                <w:i/>
              </w:rPr>
              <w:t xml:space="preserve"> </w:t>
            </w:r>
            <w:r w:rsidR="0032031E" w:rsidRPr="00625622">
              <w:rPr>
                <w:rFonts w:ascii="Times New Roman" w:hAnsi="Times New Roman" w:cs="Times New Roman"/>
              </w:rPr>
              <w:t>sp.</w:t>
            </w:r>
          </w:p>
        </w:tc>
        <w:tc>
          <w:tcPr>
            <w:tcW w:w="2551" w:type="dxa"/>
          </w:tcPr>
          <w:p w14:paraId="3AED2DB6" w14:textId="77777777" w:rsidR="00ED0A81" w:rsidRPr="00625622" w:rsidRDefault="00ED0A81">
            <w:pPr>
              <w:rPr>
                <w:rFonts w:ascii="Times New Roman" w:hAnsi="Times New Roman" w:cs="Times New Roman"/>
              </w:rPr>
            </w:pPr>
            <w:r w:rsidRPr="00625622">
              <w:rPr>
                <w:rFonts w:ascii="Times New Roman" w:hAnsi="Times New Roman" w:cs="Times New Roman"/>
              </w:rPr>
              <w:t>Gall size</w:t>
            </w:r>
          </w:p>
        </w:tc>
        <w:tc>
          <w:tcPr>
            <w:tcW w:w="993" w:type="dxa"/>
          </w:tcPr>
          <w:p w14:paraId="37FF79C8"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5EEFBF40"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17.58</w:t>
            </w:r>
          </w:p>
        </w:tc>
        <w:tc>
          <w:tcPr>
            <w:tcW w:w="983" w:type="dxa"/>
          </w:tcPr>
          <w:p w14:paraId="2E88F309"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&lt;0.001</w:t>
            </w:r>
          </w:p>
        </w:tc>
      </w:tr>
      <w:tr w:rsidR="00ED0A81" w:rsidRPr="00625622" w14:paraId="3AB2F5BD" w14:textId="77777777">
        <w:tc>
          <w:tcPr>
            <w:tcW w:w="2093" w:type="dxa"/>
          </w:tcPr>
          <w:p w14:paraId="7B99E2C6" w14:textId="77777777" w:rsidR="00ED0A81" w:rsidRPr="00625622" w:rsidRDefault="00ED0A81">
            <w:pPr>
              <w:rPr>
                <w:rFonts w:ascii="Times New Roman" w:hAnsi="Times New Roman" w:cs="Times New Roman"/>
              </w:rPr>
            </w:pPr>
          </w:p>
        </w:tc>
        <w:tc>
          <w:tcPr>
            <w:tcW w:w="2551" w:type="dxa"/>
          </w:tcPr>
          <w:p w14:paraId="599DBBCA" w14:textId="77777777" w:rsidR="00ED0A81" w:rsidRPr="00625622" w:rsidRDefault="00ED0A81">
            <w:pPr>
              <w:rPr>
                <w:rFonts w:ascii="Times New Roman" w:hAnsi="Times New Roman" w:cs="Times New Roman"/>
              </w:rPr>
            </w:pPr>
            <w:r w:rsidRPr="00625622">
              <w:rPr>
                <w:rFonts w:ascii="Times New Roman" w:hAnsi="Times New Roman" w:cs="Times New Roman"/>
              </w:rPr>
              <w:t>Gall abundance</w:t>
            </w:r>
          </w:p>
        </w:tc>
        <w:tc>
          <w:tcPr>
            <w:tcW w:w="993" w:type="dxa"/>
          </w:tcPr>
          <w:p w14:paraId="133A29F3"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39680287"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0.73</w:t>
            </w:r>
          </w:p>
        </w:tc>
        <w:tc>
          <w:tcPr>
            <w:tcW w:w="983" w:type="dxa"/>
          </w:tcPr>
          <w:p w14:paraId="6635D82C" w14:textId="77777777" w:rsidR="00ED0A81" w:rsidRPr="00625622" w:rsidRDefault="00ED0A81" w:rsidP="00ED0A81">
            <w:pPr>
              <w:jc w:val="right"/>
              <w:rPr>
                <w:rFonts w:ascii="Times New Roman" w:hAnsi="Times New Roman" w:cs="Times New Roman"/>
              </w:rPr>
            </w:pPr>
            <w:r w:rsidRPr="00625622">
              <w:rPr>
                <w:rFonts w:ascii="Times New Roman" w:hAnsi="Times New Roman" w:cs="Times New Roman"/>
              </w:rPr>
              <w:t>0.394</w:t>
            </w:r>
          </w:p>
        </w:tc>
      </w:tr>
      <w:tr w:rsidR="00ED0A81" w:rsidRPr="00625622" w14:paraId="55CF6626" w14:textId="77777777">
        <w:tc>
          <w:tcPr>
            <w:tcW w:w="2093" w:type="dxa"/>
          </w:tcPr>
          <w:p w14:paraId="7E8A20C2" w14:textId="77777777" w:rsidR="00ED0A81" w:rsidRPr="00625622" w:rsidRDefault="00ED0A81">
            <w:pPr>
              <w:rPr>
                <w:rFonts w:ascii="Times New Roman" w:hAnsi="Times New Roman" w:cs="Times New Roman"/>
              </w:rPr>
            </w:pPr>
          </w:p>
        </w:tc>
        <w:tc>
          <w:tcPr>
            <w:tcW w:w="2551" w:type="dxa"/>
          </w:tcPr>
          <w:p w14:paraId="1417AF29" w14:textId="77777777" w:rsidR="00ED0A81" w:rsidRPr="00625622" w:rsidRDefault="00ED0A81">
            <w:pPr>
              <w:rPr>
                <w:rFonts w:ascii="Times New Roman" w:hAnsi="Times New Roman" w:cs="Times New Roman"/>
              </w:rPr>
            </w:pPr>
            <w:r w:rsidRPr="00625622">
              <w:rPr>
                <w:rFonts w:ascii="Times New Roman" w:hAnsi="Times New Roman" w:cs="Times New Roman"/>
              </w:rPr>
              <w:t>Gall size x abundance</w:t>
            </w:r>
          </w:p>
        </w:tc>
        <w:tc>
          <w:tcPr>
            <w:tcW w:w="993" w:type="dxa"/>
          </w:tcPr>
          <w:p w14:paraId="6BA774F5"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123EDCA2"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8.71</w:t>
            </w:r>
          </w:p>
        </w:tc>
        <w:tc>
          <w:tcPr>
            <w:tcW w:w="983" w:type="dxa"/>
          </w:tcPr>
          <w:p w14:paraId="10A2EF9F"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0.003</w:t>
            </w:r>
          </w:p>
        </w:tc>
      </w:tr>
      <w:tr w:rsidR="00ED0A81" w:rsidRPr="00625622" w14:paraId="75F8C0C2" w14:textId="77777777">
        <w:tc>
          <w:tcPr>
            <w:tcW w:w="2093" w:type="dxa"/>
          </w:tcPr>
          <w:p w14:paraId="108EB346" w14:textId="77777777" w:rsidR="00ED0A81" w:rsidRPr="00625622" w:rsidRDefault="00ED0A81">
            <w:pPr>
              <w:rPr>
                <w:rFonts w:ascii="Times New Roman" w:hAnsi="Times New Roman" w:cs="Times New Roman"/>
              </w:rPr>
            </w:pPr>
            <w:proofErr w:type="spellStart"/>
            <w:r w:rsidRPr="00625622">
              <w:rPr>
                <w:rFonts w:ascii="Times New Roman" w:hAnsi="Times New Roman" w:cs="Times New Roman"/>
                <w:i/>
              </w:rPr>
              <w:t>Mesopolobus</w:t>
            </w:r>
            <w:proofErr w:type="spellEnd"/>
            <w:r w:rsidR="0032031E" w:rsidRPr="00625622">
              <w:rPr>
                <w:rFonts w:ascii="Times New Roman" w:hAnsi="Times New Roman" w:cs="Times New Roman"/>
                <w:i/>
              </w:rPr>
              <w:t xml:space="preserve"> </w:t>
            </w:r>
            <w:r w:rsidR="0032031E" w:rsidRPr="00625622">
              <w:rPr>
                <w:rFonts w:ascii="Times New Roman" w:hAnsi="Times New Roman" w:cs="Times New Roman"/>
              </w:rPr>
              <w:t>sp.</w:t>
            </w:r>
          </w:p>
        </w:tc>
        <w:tc>
          <w:tcPr>
            <w:tcW w:w="2551" w:type="dxa"/>
          </w:tcPr>
          <w:p w14:paraId="4D803462" w14:textId="77777777" w:rsidR="00ED0A81" w:rsidRPr="00625622" w:rsidRDefault="00ED0A81">
            <w:pPr>
              <w:rPr>
                <w:rFonts w:ascii="Times New Roman" w:hAnsi="Times New Roman" w:cs="Times New Roman"/>
              </w:rPr>
            </w:pPr>
            <w:r w:rsidRPr="00625622">
              <w:rPr>
                <w:rFonts w:ascii="Times New Roman" w:hAnsi="Times New Roman" w:cs="Times New Roman"/>
              </w:rPr>
              <w:t>Gall size</w:t>
            </w:r>
          </w:p>
        </w:tc>
        <w:tc>
          <w:tcPr>
            <w:tcW w:w="993" w:type="dxa"/>
          </w:tcPr>
          <w:p w14:paraId="4A667708"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57F1492B"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7.28</w:t>
            </w:r>
          </w:p>
        </w:tc>
        <w:tc>
          <w:tcPr>
            <w:tcW w:w="983" w:type="dxa"/>
          </w:tcPr>
          <w:p w14:paraId="5E90D99A"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0.007</w:t>
            </w:r>
          </w:p>
        </w:tc>
      </w:tr>
      <w:tr w:rsidR="00ED0A81" w:rsidRPr="00625622" w14:paraId="393EF113" w14:textId="77777777">
        <w:tc>
          <w:tcPr>
            <w:tcW w:w="2093" w:type="dxa"/>
          </w:tcPr>
          <w:p w14:paraId="6307CE2E" w14:textId="77777777" w:rsidR="00ED0A81" w:rsidRPr="00625622" w:rsidRDefault="00ED0A81">
            <w:pPr>
              <w:rPr>
                <w:rFonts w:ascii="Times New Roman" w:hAnsi="Times New Roman" w:cs="Times New Roman"/>
              </w:rPr>
            </w:pPr>
          </w:p>
        </w:tc>
        <w:tc>
          <w:tcPr>
            <w:tcW w:w="2551" w:type="dxa"/>
          </w:tcPr>
          <w:p w14:paraId="3D7DB6B8" w14:textId="77777777" w:rsidR="00ED0A81" w:rsidRPr="00625622" w:rsidRDefault="00ED0A81">
            <w:pPr>
              <w:rPr>
                <w:rFonts w:ascii="Times New Roman" w:hAnsi="Times New Roman" w:cs="Times New Roman"/>
              </w:rPr>
            </w:pPr>
            <w:r w:rsidRPr="00625622">
              <w:rPr>
                <w:rFonts w:ascii="Times New Roman" w:hAnsi="Times New Roman" w:cs="Times New Roman"/>
              </w:rPr>
              <w:t>Gall abundance</w:t>
            </w:r>
          </w:p>
        </w:tc>
        <w:tc>
          <w:tcPr>
            <w:tcW w:w="993" w:type="dxa"/>
          </w:tcPr>
          <w:p w14:paraId="1AD77BED"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57B9E6B9"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0.29</w:t>
            </w:r>
          </w:p>
        </w:tc>
        <w:tc>
          <w:tcPr>
            <w:tcW w:w="983" w:type="dxa"/>
          </w:tcPr>
          <w:p w14:paraId="11D526D2" w14:textId="77777777" w:rsidR="00ED0A81" w:rsidRPr="00625622" w:rsidRDefault="00ED0A81" w:rsidP="00ED0A81">
            <w:pPr>
              <w:jc w:val="right"/>
              <w:rPr>
                <w:rFonts w:ascii="Times New Roman" w:hAnsi="Times New Roman" w:cs="Times New Roman"/>
              </w:rPr>
            </w:pPr>
            <w:r w:rsidRPr="00625622">
              <w:rPr>
                <w:rFonts w:ascii="Times New Roman" w:hAnsi="Times New Roman" w:cs="Times New Roman"/>
              </w:rPr>
              <w:t>0.588</w:t>
            </w:r>
          </w:p>
        </w:tc>
      </w:tr>
      <w:tr w:rsidR="00ED0A81" w:rsidRPr="00625622" w14:paraId="1B559A79" w14:textId="77777777">
        <w:tc>
          <w:tcPr>
            <w:tcW w:w="2093" w:type="dxa"/>
          </w:tcPr>
          <w:p w14:paraId="3EB334E1" w14:textId="77777777" w:rsidR="00ED0A81" w:rsidRPr="00625622" w:rsidRDefault="00ED0A81">
            <w:pPr>
              <w:rPr>
                <w:rFonts w:ascii="Times New Roman" w:hAnsi="Times New Roman" w:cs="Times New Roman"/>
              </w:rPr>
            </w:pPr>
          </w:p>
        </w:tc>
        <w:tc>
          <w:tcPr>
            <w:tcW w:w="2551" w:type="dxa"/>
          </w:tcPr>
          <w:p w14:paraId="7C006072" w14:textId="77777777" w:rsidR="00ED0A81" w:rsidRPr="00625622" w:rsidRDefault="00ED0A81">
            <w:pPr>
              <w:rPr>
                <w:rFonts w:ascii="Times New Roman" w:hAnsi="Times New Roman" w:cs="Times New Roman"/>
              </w:rPr>
            </w:pPr>
            <w:r w:rsidRPr="00625622">
              <w:rPr>
                <w:rFonts w:ascii="Times New Roman" w:hAnsi="Times New Roman" w:cs="Times New Roman"/>
              </w:rPr>
              <w:t>Gall size x abundance</w:t>
            </w:r>
          </w:p>
        </w:tc>
        <w:tc>
          <w:tcPr>
            <w:tcW w:w="993" w:type="dxa"/>
          </w:tcPr>
          <w:p w14:paraId="3580E4E9"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1,77</w:t>
            </w:r>
          </w:p>
        </w:tc>
        <w:tc>
          <w:tcPr>
            <w:tcW w:w="910" w:type="dxa"/>
          </w:tcPr>
          <w:p w14:paraId="2CDA7CE9"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4.21</w:t>
            </w:r>
          </w:p>
        </w:tc>
        <w:tc>
          <w:tcPr>
            <w:tcW w:w="983" w:type="dxa"/>
          </w:tcPr>
          <w:p w14:paraId="54F6CE4F"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0.040</w:t>
            </w:r>
          </w:p>
        </w:tc>
      </w:tr>
      <w:tr w:rsidR="00ED0A81" w:rsidRPr="00625622" w14:paraId="15C1D4AE" w14:textId="77777777">
        <w:tc>
          <w:tcPr>
            <w:tcW w:w="2093" w:type="dxa"/>
          </w:tcPr>
          <w:p w14:paraId="3E13CB68" w14:textId="77777777" w:rsidR="00ED0A81" w:rsidRPr="00625622" w:rsidRDefault="00ED0A81">
            <w:pPr>
              <w:rPr>
                <w:rFonts w:ascii="Times New Roman" w:hAnsi="Times New Roman" w:cs="Times New Roman"/>
              </w:rPr>
            </w:pPr>
            <w:proofErr w:type="spellStart"/>
            <w:r w:rsidRPr="00625622">
              <w:rPr>
                <w:rFonts w:ascii="Times New Roman" w:hAnsi="Times New Roman" w:cs="Times New Roman"/>
                <w:i/>
              </w:rPr>
              <w:t>Torymus</w:t>
            </w:r>
            <w:proofErr w:type="spellEnd"/>
            <w:r w:rsidR="0032031E" w:rsidRPr="00625622">
              <w:rPr>
                <w:rFonts w:ascii="Times New Roman" w:hAnsi="Times New Roman" w:cs="Times New Roman"/>
                <w:i/>
              </w:rPr>
              <w:t xml:space="preserve"> </w:t>
            </w:r>
            <w:r w:rsidR="0032031E" w:rsidRPr="00625622">
              <w:rPr>
                <w:rFonts w:ascii="Times New Roman" w:hAnsi="Times New Roman" w:cs="Times New Roman"/>
              </w:rPr>
              <w:t>sp.</w:t>
            </w:r>
          </w:p>
        </w:tc>
        <w:tc>
          <w:tcPr>
            <w:tcW w:w="2551" w:type="dxa"/>
          </w:tcPr>
          <w:p w14:paraId="186F1825" w14:textId="77777777" w:rsidR="00ED0A81" w:rsidRPr="00625622" w:rsidRDefault="00ED0A81">
            <w:pPr>
              <w:rPr>
                <w:rFonts w:ascii="Times New Roman" w:hAnsi="Times New Roman" w:cs="Times New Roman"/>
              </w:rPr>
            </w:pPr>
            <w:r w:rsidRPr="00625622">
              <w:rPr>
                <w:rFonts w:ascii="Times New Roman" w:hAnsi="Times New Roman" w:cs="Times New Roman"/>
              </w:rPr>
              <w:t>Gall size</w:t>
            </w:r>
          </w:p>
        </w:tc>
        <w:tc>
          <w:tcPr>
            <w:tcW w:w="993" w:type="dxa"/>
          </w:tcPr>
          <w:p w14:paraId="78FE023A"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1,78</w:t>
            </w:r>
          </w:p>
        </w:tc>
        <w:tc>
          <w:tcPr>
            <w:tcW w:w="910" w:type="dxa"/>
          </w:tcPr>
          <w:p w14:paraId="43A87384"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3.83</w:t>
            </w:r>
          </w:p>
        </w:tc>
        <w:tc>
          <w:tcPr>
            <w:tcW w:w="983" w:type="dxa"/>
          </w:tcPr>
          <w:p w14:paraId="30645FF4" w14:textId="77777777" w:rsidR="00ED0A81" w:rsidRPr="00625622" w:rsidRDefault="00ED0A81" w:rsidP="00ED0A81">
            <w:pPr>
              <w:jc w:val="right"/>
              <w:rPr>
                <w:rFonts w:ascii="Times New Roman" w:hAnsi="Times New Roman" w:cs="Times New Roman"/>
                <w:i/>
              </w:rPr>
            </w:pPr>
            <w:r w:rsidRPr="00625622">
              <w:rPr>
                <w:rFonts w:ascii="Times New Roman" w:hAnsi="Times New Roman" w:cs="Times New Roman"/>
                <w:i/>
              </w:rPr>
              <w:t>0.050</w:t>
            </w:r>
          </w:p>
        </w:tc>
      </w:tr>
      <w:tr w:rsidR="00ED0A81" w:rsidRPr="00625622" w14:paraId="1DC9C199" w14:textId="77777777">
        <w:tc>
          <w:tcPr>
            <w:tcW w:w="2093" w:type="dxa"/>
          </w:tcPr>
          <w:p w14:paraId="4808E42A" w14:textId="77777777" w:rsidR="00ED0A81" w:rsidRPr="00625622" w:rsidRDefault="00ED0A81">
            <w:pPr>
              <w:rPr>
                <w:rFonts w:ascii="Times New Roman" w:hAnsi="Times New Roman" w:cs="Times New Roman"/>
              </w:rPr>
            </w:pPr>
          </w:p>
        </w:tc>
        <w:tc>
          <w:tcPr>
            <w:tcW w:w="2551" w:type="dxa"/>
          </w:tcPr>
          <w:p w14:paraId="1825E7A4" w14:textId="77777777" w:rsidR="00ED0A81" w:rsidRPr="00625622" w:rsidRDefault="00ED0A81">
            <w:pPr>
              <w:rPr>
                <w:rFonts w:ascii="Times New Roman" w:hAnsi="Times New Roman" w:cs="Times New Roman"/>
              </w:rPr>
            </w:pPr>
            <w:r w:rsidRPr="00625622">
              <w:rPr>
                <w:rFonts w:ascii="Times New Roman" w:hAnsi="Times New Roman" w:cs="Times New Roman"/>
              </w:rPr>
              <w:t>Gall abundance</w:t>
            </w:r>
          </w:p>
        </w:tc>
        <w:tc>
          <w:tcPr>
            <w:tcW w:w="993" w:type="dxa"/>
          </w:tcPr>
          <w:p w14:paraId="013443E4" w14:textId="77777777" w:rsidR="00ED0A81" w:rsidRPr="00625622" w:rsidRDefault="00ED0A81" w:rsidP="00ED0A81">
            <w:pPr>
              <w:jc w:val="center"/>
              <w:rPr>
                <w:rFonts w:ascii="Times New Roman" w:hAnsi="Times New Roman" w:cs="Times New Roman"/>
              </w:rPr>
            </w:pPr>
            <w:r w:rsidRPr="00625622">
              <w:rPr>
                <w:rFonts w:ascii="Times New Roman" w:hAnsi="Times New Roman" w:cs="Times New Roman"/>
              </w:rPr>
              <w:t>1,78</w:t>
            </w:r>
          </w:p>
        </w:tc>
        <w:tc>
          <w:tcPr>
            <w:tcW w:w="910" w:type="dxa"/>
          </w:tcPr>
          <w:p w14:paraId="4D1D35FA" w14:textId="77777777" w:rsidR="00ED0A81" w:rsidRPr="00625622" w:rsidRDefault="00ED0A81" w:rsidP="00ED0A81">
            <w:pPr>
              <w:ind w:right="113"/>
              <w:jc w:val="right"/>
              <w:rPr>
                <w:rFonts w:ascii="Times New Roman" w:hAnsi="Times New Roman" w:cs="Times New Roman"/>
              </w:rPr>
            </w:pPr>
            <w:r w:rsidRPr="00625622">
              <w:rPr>
                <w:rFonts w:ascii="Times New Roman" w:hAnsi="Times New Roman" w:cs="Times New Roman"/>
              </w:rPr>
              <w:t>5.24</w:t>
            </w:r>
          </w:p>
        </w:tc>
        <w:tc>
          <w:tcPr>
            <w:tcW w:w="983" w:type="dxa"/>
          </w:tcPr>
          <w:p w14:paraId="74ACA1D8" w14:textId="77777777" w:rsidR="00ED0A81" w:rsidRPr="00625622" w:rsidRDefault="00ED0A81" w:rsidP="00ED0A81">
            <w:pPr>
              <w:jc w:val="right"/>
              <w:rPr>
                <w:rFonts w:ascii="Times New Roman" w:hAnsi="Times New Roman" w:cs="Times New Roman"/>
                <w:b/>
              </w:rPr>
            </w:pPr>
            <w:r w:rsidRPr="00625622">
              <w:rPr>
                <w:rFonts w:ascii="Times New Roman" w:hAnsi="Times New Roman" w:cs="Times New Roman"/>
                <w:b/>
              </w:rPr>
              <w:t>0.022</w:t>
            </w:r>
          </w:p>
        </w:tc>
      </w:tr>
    </w:tbl>
    <w:p w14:paraId="6014D43C" w14:textId="77777777" w:rsidR="00CC5AED" w:rsidRDefault="00CC5AED">
      <w:pPr>
        <w:rPr>
          <w:rFonts w:ascii="Times New Roman" w:hAnsi="Times New Roman" w:cs="Times New Roman"/>
        </w:rPr>
      </w:pPr>
    </w:p>
    <w:p w14:paraId="055FCB82" w14:textId="631D19A9" w:rsidR="007F6DB9" w:rsidRDefault="00B5730C" w:rsidP="00B50320">
      <w:pPr>
        <w:widowControl w:val="0"/>
        <w:autoSpaceDE w:val="0"/>
        <w:autoSpaceDN w:val="0"/>
        <w:adjustRightInd w:val="0"/>
        <w:rPr>
          <w:rFonts w:ascii="Times New Roman" w:hAnsi="Times New Roman" w:cs="Times New Roman"/>
        </w:rPr>
      </w:pPr>
      <w:r w:rsidRPr="009A1793">
        <w:rPr>
          <w:rFonts w:ascii="Times New Roman" w:hAnsi="Times New Roman" w:cs="Times New Roman"/>
          <w:b/>
          <w:u w:val="single"/>
        </w:rPr>
        <w:t xml:space="preserve">Relatedness </w:t>
      </w:r>
      <w:r w:rsidR="007D2987" w:rsidRPr="009A1793">
        <w:rPr>
          <w:rFonts w:ascii="Times New Roman" w:hAnsi="Times New Roman" w:cs="Times New Roman"/>
          <w:b/>
          <w:u w:val="single"/>
        </w:rPr>
        <w:t xml:space="preserve">and </w:t>
      </w:r>
      <w:r w:rsidR="006C2E1D">
        <w:rPr>
          <w:rFonts w:ascii="Times New Roman" w:hAnsi="Times New Roman" w:cs="Times New Roman"/>
          <w:b/>
          <w:u w:val="single"/>
        </w:rPr>
        <w:t>functional-trait diversity</w:t>
      </w:r>
      <w:r w:rsidR="007D2987" w:rsidRPr="009A1793">
        <w:rPr>
          <w:rFonts w:ascii="Times New Roman" w:hAnsi="Times New Roman" w:cs="Times New Roman"/>
          <w:b/>
          <w:u w:val="single"/>
        </w:rPr>
        <w:t xml:space="preserve"> </w:t>
      </w:r>
      <w:r w:rsidRPr="009A1793">
        <w:rPr>
          <w:rFonts w:ascii="Times New Roman" w:hAnsi="Times New Roman" w:cs="Times New Roman"/>
          <w:b/>
          <w:u w:val="single"/>
        </w:rPr>
        <w:t>of willow genotypes</w:t>
      </w:r>
      <w:r w:rsidR="007272DF">
        <w:rPr>
          <w:rFonts w:ascii="Times New Roman" w:hAnsi="Times New Roman" w:cs="Times New Roman"/>
          <w:b/>
        </w:rPr>
        <w:t xml:space="preserve"> – </w:t>
      </w:r>
      <w:r w:rsidR="007272DF" w:rsidRPr="009A1793">
        <w:rPr>
          <w:rFonts w:ascii="Times New Roman" w:hAnsi="Times New Roman" w:cs="Times New Roman"/>
        </w:rPr>
        <w:t>The</w:t>
      </w:r>
      <w:r w:rsidR="00FA39BB" w:rsidRPr="002D4671">
        <w:rPr>
          <w:rFonts w:ascii="Times New Roman" w:hAnsi="Times New Roman" w:cs="Times New Roman"/>
        </w:rPr>
        <w:t xml:space="preserve"> matrix of microsatellite markers </w:t>
      </w:r>
      <w:r w:rsidRPr="002D4671">
        <w:rPr>
          <w:rFonts w:ascii="Times New Roman" w:hAnsi="Times New Roman" w:cs="Times New Roman"/>
        </w:rPr>
        <w:t xml:space="preserve">for the 26 willow genotypes used in this study </w:t>
      </w:r>
      <w:r w:rsidR="00FA39BB" w:rsidRPr="002D4671">
        <w:rPr>
          <w:rFonts w:ascii="Times New Roman" w:hAnsi="Times New Roman" w:cs="Times New Roman"/>
        </w:rPr>
        <w:t xml:space="preserve">was published in </w:t>
      </w:r>
      <w:r w:rsidRPr="002D4671">
        <w:rPr>
          <w:rFonts w:ascii="Times New Roman" w:hAnsi="Times New Roman" w:cs="Times New Roman"/>
        </w:rPr>
        <w:t>Table S1</w:t>
      </w:r>
      <w:r w:rsidR="00FA39BB" w:rsidRPr="002D4671">
        <w:rPr>
          <w:rFonts w:ascii="Times New Roman" w:hAnsi="Times New Roman" w:cs="Times New Roman"/>
        </w:rPr>
        <w:t xml:space="preserve"> of </w:t>
      </w:r>
      <w:r w:rsidR="0058741E">
        <w:rPr>
          <w:rFonts w:ascii="Times New Roman" w:hAnsi="Times New Roman" w:cs="Times New Roman"/>
        </w:rPr>
        <w:fldChar w:fldCharType="begin">
          <w:fldData xml:space="preserve">NgA5ADUAMABlADEAYwA3AC0AOABiADgANAAtADQANgAzADcALQA5AGQAZAA5AC0AZQA3ADQANgA0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</w:fldData>
        </w:fldChar>
      </w:r>
      <w:r w:rsidR="0058741E">
        <w:rPr>
          <w:rFonts w:ascii="Times New Roman" w:hAnsi="Times New Roman" w:cs="Times New Roman"/>
        </w:rPr>
        <w:instrText>ADDIN LABTIVA_CITE \* MERGEFORMAT</w:instrText>
      </w:r>
      <w:r w:rsidR="0058741E">
        <w:rPr>
          <w:rFonts w:ascii="Times New Roman" w:hAnsi="Times New Roman" w:cs="Times New Roman"/>
        </w:rPr>
      </w:r>
      <w:r w:rsidR="0058741E">
        <w:rPr>
          <w:rFonts w:ascii="Times New Roman" w:hAnsi="Times New Roman" w:cs="Times New Roman"/>
        </w:rPr>
        <w:fldChar w:fldCharType="separate"/>
      </w:r>
      <w:r w:rsidR="0058741E" w:rsidRPr="0058741E">
        <w:rPr>
          <w:rFonts w:ascii="Times New Roman" w:hAnsi="Times New Roman" w:cs="Times New Roman"/>
          <w:noProof/>
          <w:color w:val="000000"/>
          <w:lang w:val="en-US"/>
        </w:rPr>
        <w:t>(1)</w:t>
      </w:r>
      <w:r w:rsidR="0058741E">
        <w:rPr>
          <w:rFonts w:ascii="Times New Roman" w:hAnsi="Times New Roman" w:cs="Times New Roman"/>
        </w:rPr>
        <w:fldChar w:fldCharType="end"/>
      </w:r>
      <w:r w:rsidR="0058741E">
        <w:rPr>
          <w:rFonts w:ascii="Times New Roman" w:hAnsi="Times New Roman" w:cs="Times New Roman"/>
        </w:rPr>
        <w:t>;</w:t>
      </w:r>
      <w:r w:rsidR="00FA39BB" w:rsidRPr="002D4671">
        <w:rPr>
          <w:rFonts w:ascii="Times New Roman" w:hAnsi="Times New Roman" w:cs="Times New Roman"/>
        </w:rPr>
        <w:t xml:space="preserve"> however, since the willow genotyping </w:t>
      </w:r>
      <w:r w:rsidR="007D2987" w:rsidRPr="002D4671">
        <w:rPr>
          <w:rFonts w:ascii="Times New Roman" w:hAnsi="Times New Roman" w:cs="Times New Roman"/>
        </w:rPr>
        <w:t xml:space="preserve">was only based on 2 markers, they </w:t>
      </w:r>
      <w:r w:rsidR="00FA39BB" w:rsidRPr="002D4671">
        <w:rPr>
          <w:rFonts w:ascii="Times New Roman" w:hAnsi="Times New Roman" w:cs="Times New Roman"/>
        </w:rPr>
        <w:t xml:space="preserve">were unable to infer the relatedness </w:t>
      </w:r>
      <w:r w:rsidR="006C2E1D">
        <w:rPr>
          <w:rFonts w:ascii="Times New Roman" w:hAnsi="Times New Roman" w:cs="Times New Roman"/>
        </w:rPr>
        <w:t>among</w:t>
      </w:r>
      <w:r w:rsidR="00FA39BB" w:rsidRPr="002D4671">
        <w:rPr>
          <w:rFonts w:ascii="Times New Roman" w:hAnsi="Times New Roman" w:cs="Times New Roman"/>
        </w:rPr>
        <w:t xml:space="preserve"> genotypes.</w:t>
      </w:r>
      <w:r w:rsidRPr="002D4671">
        <w:rPr>
          <w:rFonts w:ascii="Times New Roman" w:hAnsi="Times New Roman" w:cs="Times New Roman"/>
        </w:rPr>
        <w:t xml:space="preserve"> If </w:t>
      </w:r>
      <w:r w:rsidR="002D4671">
        <w:rPr>
          <w:rFonts w:ascii="Times New Roman" w:hAnsi="Times New Roman" w:cs="Times New Roman"/>
        </w:rPr>
        <w:t xml:space="preserve">certain genotypes are more closely related to each other, and consequently have very similar phenotypes, this could introduce spurious confidence in </w:t>
      </w:r>
      <w:r w:rsidR="007272DF">
        <w:rPr>
          <w:rFonts w:ascii="Times New Roman" w:hAnsi="Times New Roman" w:cs="Times New Roman"/>
        </w:rPr>
        <w:t xml:space="preserve">our </w:t>
      </w:r>
      <w:r w:rsidR="002D4671">
        <w:rPr>
          <w:rFonts w:ascii="Times New Roman" w:hAnsi="Times New Roman" w:cs="Times New Roman"/>
        </w:rPr>
        <w:t>associations between willow traits and gall abundances</w:t>
      </w:r>
      <w:r w:rsidR="006C2E1D">
        <w:rPr>
          <w:rFonts w:ascii="Times New Roman" w:hAnsi="Times New Roman" w:cs="Times New Roman"/>
        </w:rPr>
        <w:t>/phenotypes</w:t>
      </w:r>
      <w:r w:rsidRPr="002D4671">
        <w:rPr>
          <w:rFonts w:ascii="Times New Roman" w:hAnsi="Times New Roman" w:cs="Times New Roman"/>
        </w:rPr>
        <w:t xml:space="preserve">. </w:t>
      </w:r>
      <w:r w:rsidR="007D2987" w:rsidRPr="002D4671">
        <w:rPr>
          <w:rFonts w:ascii="Times New Roman" w:hAnsi="Times New Roman" w:cs="Times New Roman"/>
        </w:rPr>
        <w:t xml:space="preserve">We </w:t>
      </w:r>
      <w:r w:rsidR="002D4671">
        <w:rPr>
          <w:rFonts w:ascii="Times New Roman" w:hAnsi="Times New Roman" w:cs="Times New Roman"/>
        </w:rPr>
        <w:t xml:space="preserve">can examine </w:t>
      </w:r>
      <w:r w:rsidR="006C2E1D">
        <w:rPr>
          <w:rFonts w:ascii="Times New Roman" w:hAnsi="Times New Roman" w:cs="Times New Roman"/>
        </w:rPr>
        <w:t xml:space="preserve">this phenotypic similarity </w:t>
      </w:r>
      <w:r w:rsidR="00FA39BB" w:rsidRPr="002D4671">
        <w:rPr>
          <w:rFonts w:ascii="Times New Roman" w:hAnsi="Times New Roman" w:cs="Times New Roman"/>
        </w:rPr>
        <w:t xml:space="preserve">by measuring the functional </w:t>
      </w:r>
      <w:r w:rsidR="0036433B" w:rsidRPr="002D4671">
        <w:rPr>
          <w:rFonts w:ascii="Times New Roman" w:hAnsi="Times New Roman" w:cs="Times New Roman"/>
        </w:rPr>
        <w:t>evenness and divergence</w:t>
      </w:r>
      <w:r w:rsidR="00FA39BB" w:rsidRPr="002D4671">
        <w:rPr>
          <w:rFonts w:ascii="Times New Roman" w:hAnsi="Times New Roman" w:cs="Times New Roman"/>
        </w:rPr>
        <w:t xml:space="preserve"> </w:t>
      </w:r>
      <w:r w:rsidR="006C2E1D">
        <w:rPr>
          <w:rFonts w:ascii="Times New Roman" w:hAnsi="Times New Roman" w:cs="Times New Roman"/>
        </w:rPr>
        <w:t xml:space="preserve">of the 26 willow genotypes </w:t>
      </w:r>
      <w:r w:rsidR="00FA39BB" w:rsidRPr="002D4671">
        <w:rPr>
          <w:rFonts w:ascii="Times New Roman" w:hAnsi="Times New Roman" w:cs="Times New Roman"/>
        </w:rPr>
        <w:t>in multivariate trait space</w:t>
      </w:r>
      <w:r w:rsidR="0036433B" w:rsidRPr="002D4671">
        <w:rPr>
          <w:rFonts w:ascii="Times New Roman" w:hAnsi="Times New Roman" w:cs="Times New Roman"/>
        </w:rPr>
        <w:t xml:space="preserve"> </w:t>
      </w:r>
      <w:r w:rsidR="00F74737">
        <w:rPr>
          <w:rFonts w:ascii="Times New Roman" w:hAnsi="Times New Roman" w:cs="Times New Roman"/>
        </w:rPr>
        <w:fldChar w:fldCharType="begin">
          <w:fldData xml:space="preserve">NgA5ADUAMABlADEAYwA3AC0AOABiADgANAAtADQANgAzADcALQA5AGQAZAA5AC0AZQA3ADQANgA0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</w:fldData>
        </w:fldChar>
      </w:r>
      <w:r w:rsidR="00F74737">
        <w:rPr>
          <w:rFonts w:ascii="Times New Roman" w:hAnsi="Times New Roman" w:cs="Times New Roman"/>
        </w:rPr>
        <w:instrText>ADDIN LABTIVA_CITE \* MERGEFORMAT</w:instrText>
      </w:r>
      <w:r w:rsidR="00F74737">
        <w:rPr>
          <w:rFonts w:ascii="Times New Roman" w:hAnsi="Times New Roman" w:cs="Times New Roman"/>
        </w:rPr>
      </w:r>
      <w:r w:rsidR="00F74737">
        <w:rPr>
          <w:rFonts w:ascii="Times New Roman" w:hAnsi="Times New Roman" w:cs="Times New Roman"/>
        </w:rPr>
        <w:fldChar w:fldCharType="separate"/>
      </w:r>
      <w:r w:rsidR="0058741E" w:rsidRPr="0058741E">
        <w:rPr>
          <w:rFonts w:ascii="Times New Roman" w:hAnsi="Times New Roman" w:cs="Times New Roman"/>
          <w:noProof/>
          <w:color w:val="000000"/>
          <w:lang w:val="en-US"/>
        </w:rPr>
        <w:t>(2)</w:t>
      </w:r>
      <w:r w:rsidR="00F74737">
        <w:rPr>
          <w:rFonts w:ascii="Times New Roman" w:hAnsi="Times New Roman" w:cs="Times New Roman"/>
        </w:rPr>
        <w:fldChar w:fldCharType="end"/>
      </w:r>
      <w:r w:rsidR="00FA39BB" w:rsidRPr="002D4671">
        <w:rPr>
          <w:rFonts w:ascii="Times New Roman" w:hAnsi="Times New Roman" w:cs="Times New Roman"/>
        </w:rPr>
        <w:t>. To do this, we calculated the average trait value for each of the 40 traits</w:t>
      </w:r>
      <w:r w:rsidR="00FA7A1D">
        <w:rPr>
          <w:rFonts w:ascii="Times New Roman" w:hAnsi="Times New Roman" w:cs="Times New Roman"/>
        </w:rPr>
        <w:t xml:space="preserve"> we measured</w:t>
      </w:r>
      <w:r w:rsidR="00FA39BB" w:rsidRPr="002D4671">
        <w:rPr>
          <w:rFonts w:ascii="Times New Roman" w:hAnsi="Times New Roman" w:cs="Times New Roman"/>
        </w:rPr>
        <w:t xml:space="preserve"> for each willow genotype. We then calculated functional evenness and functional divergence </w:t>
      </w:r>
      <w:r w:rsidR="0036433B" w:rsidRPr="002D4671">
        <w:rPr>
          <w:rFonts w:ascii="Times New Roman" w:hAnsi="Times New Roman" w:cs="Times New Roman"/>
        </w:rPr>
        <w:t>using the ‘</w:t>
      </w:r>
      <w:r w:rsidR="00FA39BB" w:rsidRPr="002D4671">
        <w:rPr>
          <w:rFonts w:ascii="Times New Roman" w:hAnsi="Times New Roman" w:cs="Times New Roman"/>
          <w:i/>
        </w:rPr>
        <w:t>FD</w:t>
      </w:r>
      <w:r w:rsidR="0036433B" w:rsidRPr="002D4671">
        <w:rPr>
          <w:rFonts w:ascii="Times New Roman" w:hAnsi="Times New Roman" w:cs="Times New Roman"/>
        </w:rPr>
        <w:t>’</w:t>
      </w:r>
      <w:r w:rsidR="00FA39BB" w:rsidRPr="002D4671">
        <w:rPr>
          <w:rFonts w:ascii="Times New Roman" w:hAnsi="Times New Roman" w:cs="Times New Roman"/>
        </w:rPr>
        <w:t xml:space="preserve"> package in R</w:t>
      </w:r>
      <w:r w:rsidR="0036433B" w:rsidRPr="002D4671">
        <w:rPr>
          <w:rFonts w:ascii="Times New Roman" w:hAnsi="Times New Roman" w:cs="Times New Roman"/>
        </w:rPr>
        <w:t>. For both indices, v</w:t>
      </w:r>
      <w:r w:rsidR="00FA39BB" w:rsidRPr="002D4671">
        <w:rPr>
          <w:rFonts w:ascii="Times New Roman" w:hAnsi="Times New Roman" w:cs="Times New Roman"/>
        </w:rPr>
        <w:t>alues close to zero correspond to functional redundancy, while values close to one indicate functional distinctiveness. We found that functional evenness and divergence were equal to 0.94 and 0.87, respectively</w:t>
      </w:r>
      <w:r w:rsidR="00FA7A1D">
        <w:rPr>
          <w:rFonts w:ascii="Times New Roman" w:hAnsi="Times New Roman" w:cs="Times New Roman"/>
        </w:rPr>
        <w:t>, suggesting</w:t>
      </w:r>
      <w:r w:rsidR="00FA39BB" w:rsidRPr="002D4671">
        <w:rPr>
          <w:rFonts w:ascii="Times New Roman" w:hAnsi="Times New Roman" w:cs="Times New Roman"/>
        </w:rPr>
        <w:t xml:space="preserve"> that </w:t>
      </w:r>
      <w:r w:rsidR="0036433B" w:rsidRPr="002D4671">
        <w:rPr>
          <w:rFonts w:ascii="Times New Roman" w:hAnsi="Times New Roman" w:cs="Times New Roman"/>
        </w:rPr>
        <w:t>the</w:t>
      </w:r>
      <w:r w:rsidR="00C01660">
        <w:rPr>
          <w:rFonts w:ascii="Times New Roman" w:hAnsi="Times New Roman" w:cs="Times New Roman"/>
        </w:rPr>
        <w:t xml:space="preserve"> </w:t>
      </w:r>
      <w:r w:rsidR="006C2E1D">
        <w:rPr>
          <w:rFonts w:ascii="Times New Roman" w:hAnsi="Times New Roman" w:cs="Times New Roman"/>
        </w:rPr>
        <w:t xml:space="preserve">phenotypes </w:t>
      </w:r>
      <w:r w:rsidR="00C01660">
        <w:rPr>
          <w:rFonts w:ascii="Times New Roman" w:hAnsi="Times New Roman" w:cs="Times New Roman"/>
        </w:rPr>
        <w:t>(in multivariate trait space) of each genotype</w:t>
      </w:r>
      <w:r w:rsidR="006C2E1D">
        <w:rPr>
          <w:rFonts w:ascii="Times New Roman" w:hAnsi="Times New Roman" w:cs="Times New Roman"/>
        </w:rPr>
        <w:t xml:space="preserve"> are quite distinct from each other</w:t>
      </w:r>
      <w:r w:rsidR="0036433B" w:rsidRPr="002D4671">
        <w:rPr>
          <w:rFonts w:ascii="Times New Roman" w:hAnsi="Times New Roman" w:cs="Times New Roman"/>
        </w:rPr>
        <w:t>.</w:t>
      </w:r>
      <w:r w:rsidR="007272DF">
        <w:rPr>
          <w:rFonts w:ascii="Times New Roman" w:hAnsi="Times New Roman" w:cs="Times New Roman"/>
        </w:rPr>
        <w:t xml:space="preserve"> </w:t>
      </w:r>
      <w:r w:rsidR="007272DF" w:rsidRPr="007272DF">
        <w:rPr>
          <w:rFonts w:ascii="Times New Roman" w:hAnsi="Times New Roman" w:cs="Times New Roman"/>
        </w:rPr>
        <w:t>Therefore, we argue that not knowing the relatedness among the 26 genotypes probably introduces little bias in our trait associations with the abundances and sizes of galls.</w:t>
      </w:r>
    </w:p>
    <w:p w14:paraId="0D194A85" w14:textId="77777777" w:rsidR="00195C7C" w:rsidRDefault="00195C7C" w:rsidP="00B50320">
      <w:pPr>
        <w:widowControl w:val="0"/>
        <w:autoSpaceDE w:val="0"/>
        <w:autoSpaceDN w:val="0"/>
        <w:adjustRightInd w:val="0"/>
        <w:rPr>
          <w:ins w:id="0" w:author="Matthew Barbour" w:date="2015-11-03T15:26:00Z"/>
          <w:rFonts w:ascii="Times New Roman" w:hAnsi="Times New Roman" w:cs="Times New Roman"/>
        </w:rPr>
      </w:pPr>
    </w:p>
    <w:p w14:paraId="0D90208A" w14:textId="35571C41" w:rsidR="004E418A" w:rsidRPr="00D35249" w:rsidRDefault="00195C7C" w:rsidP="004E418A">
      <w:pPr>
        <w:widowControl w:val="0"/>
        <w:autoSpaceDE w:val="0"/>
        <w:autoSpaceDN w:val="0"/>
        <w:adjustRightInd w:val="0"/>
        <w:rPr>
          <w:ins w:id="1" w:author="Matthew Barbour" w:date="2015-11-03T15:38:00Z"/>
          <w:rFonts w:ascii="Times New Roman" w:hAnsi="Times New Roman" w:cs="Times New Roman"/>
        </w:rPr>
      </w:pPr>
      <w:ins w:id="2" w:author="Matthew Barbour" w:date="2015-11-03T15:26:00Z">
        <w:r w:rsidRPr="00B10923">
          <w:rPr>
            <w:rFonts w:ascii="Times New Roman" w:hAnsi="Times New Roman" w:cs="Times New Roman"/>
            <w:u w:val="single"/>
          </w:rPr>
          <w:t>Sampling interactions in gall-</w:t>
        </w:r>
        <w:proofErr w:type="spellStart"/>
        <w:r w:rsidRPr="00B10923">
          <w:rPr>
            <w:rFonts w:ascii="Times New Roman" w:hAnsi="Times New Roman" w:cs="Times New Roman"/>
            <w:u w:val="single"/>
          </w:rPr>
          <w:t>parasitoid</w:t>
        </w:r>
        <w:proofErr w:type="spellEnd"/>
        <w:r w:rsidRPr="00B10923">
          <w:rPr>
            <w:rFonts w:ascii="Times New Roman" w:hAnsi="Times New Roman" w:cs="Times New Roman"/>
            <w:u w:val="single"/>
          </w:rPr>
          <w:t xml:space="preserve"> network</w:t>
        </w:r>
        <w:r w:rsidRPr="004E418A">
          <w:rPr>
            <w:rFonts w:ascii="Times New Roman" w:hAnsi="Times New Roman" w:cs="Times New Roman"/>
          </w:rPr>
          <w:t xml:space="preserve"> –</w:t>
        </w:r>
      </w:ins>
      <w:ins w:id="3" w:author="Matthew Barbour" w:date="2015-11-03T15:27:00Z">
        <w:r w:rsidRPr="004E418A">
          <w:rPr>
            <w:rFonts w:ascii="Times New Roman" w:hAnsi="Times New Roman" w:cs="Times New Roman"/>
          </w:rPr>
          <w:t xml:space="preserve"> </w:t>
        </w:r>
      </w:ins>
      <w:ins w:id="4" w:author="Matthew Barbour" w:date="2015-11-03T15:38:00Z">
        <w:r w:rsidR="004E418A" w:rsidRPr="00B10923">
          <w:rPr>
            <w:rFonts w:ascii="Times New Roman" w:hAnsi="Times New Roman" w:cs="Times New Roman"/>
          </w:rPr>
          <w:t>The total number of potential gall-</w:t>
        </w:r>
        <w:proofErr w:type="spellStart"/>
        <w:r w:rsidR="004E418A" w:rsidRPr="00B10923">
          <w:rPr>
            <w:rFonts w:ascii="Times New Roman" w:hAnsi="Times New Roman" w:cs="Times New Roman"/>
          </w:rPr>
          <w:t>parasitoid</w:t>
        </w:r>
        <w:proofErr w:type="spellEnd"/>
        <w:r w:rsidR="004E418A" w:rsidRPr="00B10923">
          <w:rPr>
            <w:rFonts w:ascii="Times New Roman" w:hAnsi="Times New Roman" w:cs="Times New Roman"/>
          </w:rPr>
          <w:t xml:space="preserve"> interactions in this bipartite network is 24 (i.e. each of the 4 galls could interact with each of the 6 </w:t>
        </w:r>
        <w:proofErr w:type="spellStart"/>
        <w:r w:rsidR="004E418A" w:rsidRPr="00B10923">
          <w:rPr>
            <w:rFonts w:ascii="Times New Roman" w:hAnsi="Times New Roman" w:cs="Times New Roman"/>
          </w:rPr>
          <w:t>parasitoids</w:t>
        </w:r>
        <w:proofErr w:type="spellEnd"/>
        <w:r w:rsidR="004E418A" w:rsidRPr="00B10923">
          <w:rPr>
            <w:rFonts w:ascii="Times New Roman" w:hAnsi="Times New Roman" w:cs="Times New Roman"/>
          </w:rPr>
          <w:t xml:space="preserve">, 6*4 = 24). </w:t>
        </w:r>
        <w:r w:rsidR="004E418A" w:rsidRPr="00A73DB3">
          <w:rPr>
            <w:rFonts w:ascii="Times New Roman" w:hAnsi="Times New Roman" w:cs="Times New Roman"/>
          </w:rPr>
          <w:t>I</w:t>
        </w:r>
        <w:r w:rsidR="004E418A" w:rsidRPr="00B10923">
          <w:rPr>
            <w:rFonts w:ascii="Times New Roman" w:hAnsi="Times New Roman" w:cs="Times New Roman"/>
          </w:rPr>
          <w:t xml:space="preserve">nterspecific differences among gall species (e.g. differences in gall morphology, phenology, plant part galled, etc.) </w:t>
        </w:r>
        <w:r w:rsidR="004E418A">
          <w:rPr>
            <w:rFonts w:ascii="Times New Roman" w:hAnsi="Times New Roman" w:cs="Times New Roman"/>
          </w:rPr>
          <w:t xml:space="preserve">and sampling effort </w:t>
        </w:r>
        <w:r w:rsidR="004E418A" w:rsidRPr="00B10923">
          <w:rPr>
            <w:rFonts w:ascii="Times New Roman" w:hAnsi="Times New Roman" w:cs="Times New Roman"/>
          </w:rPr>
          <w:t>likely constrain the number of potential interactions observed to considerably less than 24. While it was not the focus of our study to examine interspecific differences, it is important to demonstrate that we have sampled the majority of interactions in the gall-</w:t>
        </w:r>
        <w:proofErr w:type="spellStart"/>
        <w:r w:rsidR="004E418A" w:rsidRPr="00B10923">
          <w:rPr>
            <w:rFonts w:ascii="Times New Roman" w:hAnsi="Times New Roman" w:cs="Times New Roman"/>
          </w:rPr>
          <w:t>parasitoid</w:t>
        </w:r>
        <w:proofErr w:type="spellEnd"/>
        <w:r w:rsidR="004E418A" w:rsidRPr="00B10923">
          <w:rPr>
            <w:rFonts w:ascii="Times New Roman" w:hAnsi="Times New Roman" w:cs="Times New Roman"/>
          </w:rPr>
          <w:t xml:space="preserve"> network. </w:t>
        </w:r>
        <w:r w:rsidR="004E418A" w:rsidRPr="004E418A">
          <w:rPr>
            <w:rFonts w:ascii="Times New Roman" w:hAnsi="Times New Roman" w:cs="Times New Roman"/>
          </w:rPr>
          <w:t xml:space="preserve">To demonstrate </w:t>
        </w:r>
        <w:r w:rsidR="004E418A" w:rsidRPr="00B10923">
          <w:rPr>
            <w:rFonts w:ascii="Times New Roman" w:hAnsi="Times New Roman" w:cs="Times New Roman"/>
          </w:rPr>
          <w:t xml:space="preserve">this, </w:t>
        </w:r>
        <w:r w:rsidR="004E418A" w:rsidRPr="004E418A">
          <w:rPr>
            <w:rFonts w:ascii="Times New Roman" w:hAnsi="Times New Roman" w:cs="Times New Roman"/>
          </w:rPr>
          <w:t>we considered unique gall-</w:t>
        </w:r>
        <w:proofErr w:type="spellStart"/>
        <w:r w:rsidR="004E418A" w:rsidRPr="004E418A">
          <w:rPr>
            <w:rFonts w:ascii="Times New Roman" w:hAnsi="Times New Roman" w:cs="Times New Roman"/>
          </w:rPr>
          <w:t>parasitoid</w:t>
        </w:r>
        <w:proofErr w:type="spellEnd"/>
        <w:r w:rsidR="004E418A" w:rsidRPr="004E418A">
          <w:rPr>
            <w:rFonts w:ascii="Times New Roman" w:hAnsi="Times New Roman" w:cs="Times New Roman"/>
          </w:rPr>
          <w:t xml:space="preserve"> interactions as ‘species’ and used Chao 1 </w:t>
        </w:r>
      </w:ins>
      <w:r w:rsidR="004E418A" w:rsidRPr="004E418A">
        <w:rPr>
          <w:rFonts w:ascii="Times New Roman" w:hAnsi="Times New Roman" w:cs="Times New Roman"/>
        </w:rPr>
        <w:fldChar w:fldCharType="begin">
          <w:fldData xml:space="preserve">NgA5ADUAMABlADEAYwA3AC0AOABiADgANAAtADQANgAzADcALQA5AGQAZAA5AC0AZQA3ADQANgA0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</w:fldData>
        </w:fldChar>
      </w:r>
      <w:r w:rsidR="004E418A" w:rsidRPr="00B10923">
        <w:rPr>
          <w:rFonts w:ascii="Times New Roman" w:hAnsi="Times New Roman" w:cs="Times New Roman"/>
        </w:rPr>
        <w:instrText>ADDIN LABTIVA_CITE \* MERGEFORMAT</w:instrText>
      </w:r>
      <w:r w:rsidR="004E418A" w:rsidRPr="00B10923">
        <w:rPr>
          <w:rFonts w:ascii="Times New Roman" w:hAnsi="Times New Roman" w:cs="Times New Roman"/>
        </w:rPr>
      </w:r>
      <w:r w:rsidR="004E418A" w:rsidRPr="00B10923">
        <w:rPr>
          <w:rFonts w:ascii="Times New Roman" w:hAnsi="Times New Roman" w:cs="Times New Roman"/>
        </w:rPr>
        <w:fldChar w:fldCharType="separate"/>
      </w:r>
      <w:ins w:id="5" w:author="Matthew Barbour" w:date="2015-11-03T15:38:00Z">
        <w:r w:rsidR="004E418A" w:rsidRPr="004E418A">
          <w:rPr>
            <w:rFonts w:ascii="Times New Roman" w:hAnsi="Times New Roman" w:cs="Times New Roman"/>
            <w:noProof/>
            <w:color w:val="000000"/>
            <w:lang w:val="en-US"/>
          </w:rPr>
          <w:t>(5)</w:t>
        </w:r>
        <w:r w:rsidR="004E418A" w:rsidRPr="004E418A">
          <w:rPr>
            <w:rFonts w:ascii="Times New Roman" w:hAnsi="Times New Roman" w:cs="Times New Roman"/>
          </w:rPr>
          <w:fldChar w:fldCharType="end"/>
        </w:r>
        <w:r w:rsidR="004E418A" w:rsidRPr="00B10923">
          <w:rPr>
            <w:rFonts w:ascii="Times New Roman" w:hAnsi="Times New Roman" w:cs="Times New Roman"/>
          </w:rPr>
          <w:t xml:space="preserve"> </w:t>
        </w:r>
        <w:r w:rsidR="004E418A" w:rsidRPr="004E418A">
          <w:rPr>
            <w:rFonts w:ascii="Times New Roman" w:hAnsi="Times New Roman" w:cs="Times New Roman"/>
          </w:rPr>
          <w:t>to estimate the total number of interactions. While we documented 12 unique gall-</w:t>
        </w:r>
        <w:proofErr w:type="spellStart"/>
        <w:r w:rsidR="004E418A" w:rsidRPr="004E418A">
          <w:rPr>
            <w:rFonts w:ascii="Times New Roman" w:hAnsi="Times New Roman" w:cs="Times New Roman"/>
          </w:rPr>
          <w:t>parasitoid</w:t>
        </w:r>
        <w:proofErr w:type="spellEnd"/>
        <w:r w:rsidR="004E418A" w:rsidRPr="004E418A">
          <w:rPr>
            <w:rFonts w:ascii="Times New Roman" w:hAnsi="Times New Roman" w:cs="Times New Roman"/>
          </w:rPr>
          <w:t xml:space="preserve"> interactions, Chao 1 estimated the number of interactions to be 14.98 </w:t>
        </w:r>
        <w:r w:rsidR="004E418A" w:rsidRPr="00A73DB3">
          <w:rPr>
            <w:rFonts w:ascii="Times New Roman" w:hAnsi="Times New Roman" w:cs="Times New Roman"/>
          </w:rPr>
          <w:t>(std. error = 4.49), suggesting that we have sampled the majority of interactions in the gall-</w:t>
        </w:r>
        <w:proofErr w:type="spellStart"/>
        <w:r w:rsidR="004E418A" w:rsidRPr="00A73DB3">
          <w:rPr>
            <w:rFonts w:ascii="Times New Roman" w:hAnsi="Times New Roman" w:cs="Times New Roman"/>
          </w:rPr>
          <w:t>parasitoid</w:t>
        </w:r>
        <w:proofErr w:type="spellEnd"/>
        <w:r w:rsidR="004E418A" w:rsidRPr="00A73DB3">
          <w:rPr>
            <w:rFonts w:ascii="Times New Roman" w:hAnsi="Times New Roman" w:cs="Times New Roman"/>
          </w:rPr>
          <w:t xml:space="preserve"> network.</w:t>
        </w:r>
      </w:ins>
    </w:p>
    <w:p w14:paraId="6AB60B86" w14:textId="77777777" w:rsidR="003A32AE" w:rsidRPr="001A25C4" w:rsidDel="001A25C4" w:rsidRDefault="003A32AE" w:rsidP="00933F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6" w:author="Matthew Barbour" w:date="2015-11-03T19:27:00Z"/>
          <w:rFonts w:ascii="Times New Roman" w:hAnsi="Times New Roman" w:cs="Times New Roman"/>
        </w:rPr>
      </w:pPr>
    </w:p>
    <w:p w14:paraId="6CFB1792" w14:textId="77777777" w:rsidR="001A25C4" w:rsidRDefault="001A25C4" w:rsidP="00B50320">
      <w:pPr>
        <w:widowControl w:val="0"/>
        <w:autoSpaceDE w:val="0"/>
        <w:autoSpaceDN w:val="0"/>
        <w:adjustRightInd w:val="0"/>
        <w:rPr>
          <w:rFonts w:ascii="Times New Roman" w:hAnsi="Times New Roman" w:cs="Times New Roman"/>
          <w:b/>
        </w:rPr>
      </w:pPr>
    </w:p>
    <w:p w14:paraId="57B91BA9" w14:textId="6A489AD4" w:rsidR="00530F0B" w:rsidRPr="00625622" w:rsidRDefault="00FF2000" w:rsidP="00933F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rPr>
      </w:pPr>
      <w:r w:rsidRPr="009A1793">
        <w:rPr>
          <w:rFonts w:ascii="Times New Roman" w:hAnsi="Times New Roman" w:cs="Times New Roman"/>
          <w:b/>
          <w:u w:val="single"/>
        </w:rPr>
        <w:t>Calculating quantitative-</w:t>
      </w:r>
      <w:r w:rsidR="00530F0B" w:rsidRPr="009A1793">
        <w:rPr>
          <w:rFonts w:ascii="Times New Roman" w:hAnsi="Times New Roman" w:cs="Times New Roman"/>
          <w:b/>
          <w:u w:val="single"/>
        </w:rPr>
        <w:t>weighted linkage density (food-web complexity)</w:t>
      </w:r>
      <w:r w:rsidR="00395B5B">
        <w:rPr>
          <w:rFonts w:ascii="Times New Roman" w:hAnsi="Times New Roman" w:cs="Times New Roman"/>
        </w:rPr>
        <w:t xml:space="preserve"> – Quantitative</w:t>
      </w:r>
      <w:r>
        <w:rPr>
          <w:rFonts w:ascii="Times New Roman" w:hAnsi="Times New Roman" w:cs="Times New Roman"/>
        </w:rPr>
        <w:t>-</w:t>
      </w:r>
      <w:r w:rsidR="00530F0B" w:rsidRPr="00625622">
        <w:rPr>
          <w:rFonts w:ascii="Times New Roman" w:hAnsi="Times New Roman" w:cs="Times New Roman"/>
        </w:rPr>
        <w:t xml:space="preserve">weighted linkage density, </w:t>
      </w:r>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oMath>
      <w:r w:rsidR="00530F0B" w:rsidRPr="00625622">
        <w:rPr>
          <w:rFonts w:ascii="Times New Roman" w:hAnsi="Times New Roman" w:cs="Times New Roman"/>
          <w:color w:val="000000"/>
        </w:rPr>
        <w:t>, was calculated using the following equations</w:t>
      </w:r>
      <w:r w:rsidR="00F74737">
        <w:rPr>
          <w:rFonts w:ascii="Times New Roman" w:hAnsi="Times New Roman" w:cs="Times New Roman"/>
          <w:color w:val="000000"/>
        </w:rPr>
        <w:t xml:space="preserve"> </w:t>
      </w:r>
      <w:r w:rsidR="00F74737">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RABEADAALQA5ADYAOABDADMAOQA2AEQAQwBGADgARAB8AGUATgBwAHQAVQBjAHQAdQAyAHoAQQBR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</w:fldData>
        </w:fldChar>
      </w:r>
      <w:r w:rsidR="00F74737">
        <w:rPr>
          <w:rFonts w:ascii="Times New Roman" w:hAnsi="Times New Roman" w:cs="Times New Roman"/>
          <w:color w:val="000000"/>
        </w:rPr>
        <w:instrText>ADDIN LABTIVA_CITE \* MERGEFORMAT</w:instrText>
      </w:r>
      <w:r w:rsidR="00F74737">
        <w:rPr>
          <w:rFonts w:ascii="Times New Roman" w:hAnsi="Times New Roman" w:cs="Times New Roman"/>
          <w:color w:val="000000"/>
        </w:rPr>
      </w:r>
      <w:r w:rsidR="00F74737">
        <w:rPr>
          <w:rFonts w:ascii="Times New Roman" w:hAnsi="Times New Roman" w:cs="Times New Roman"/>
          <w:color w:val="000000"/>
        </w:rPr>
        <w:fldChar w:fldCharType="separate"/>
      </w:r>
      <w:r w:rsidR="0058741E" w:rsidRPr="0058741E">
        <w:rPr>
          <w:rFonts w:ascii="Times New Roman" w:hAnsi="Times New Roman" w:cs="Times New Roman"/>
          <w:noProof/>
          <w:color w:val="000000"/>
          <w:lang w:val="en-US"/>
        </w:rPr>
        <w:t>(3)</w:t>
      </w:r>
      <w:r w:rsidR="00F74737">
        <w:rPr>
          <w:rFonts w:ascii="Times New Roman" w:hAnsi="Times New Roman" w:cs="Times New Roman"/>
          <w:color w:val="000000"/>
        </w:rPr>
        <w:fldChar w:fldCharType="end"/>
      </w:r>
      <w:r w:rsidR="00530F0B" w:rsidRPr="00625622">
        <w:rPr>
          <w:rFonts w:ascii="Times New Roman" w:hAnsi="Times New Roman" w:cs="Times New Roman"/>
          <w:color w:val="000000"/>
        </w:rPr>
        <w:t xml:space="preserve">. Given an </w:t>
      </w:r>
      <w:r w:rsidR="00530F0B" w:rsidRPr="00625622">
        <w:rPr>
          <w:rFonts w:ascii="Times New Roman" w:hAnsi="Times New Roman" w:cs="Times New Roman"/>
          <w:i/>
          <w:color w:val="000000"/>
        </w:rPr>
        <w:t>s</w:t>
      </w:r>
      <w:r w:rsidR="00530F0B" w:rsidRPr="00625622">
        <w:rPr>
          <w:rFonts w:ascii="Times New Roman" w:hAnsi="Times New Roman" w:cs="Times New Roman"/>
          <w:color w:val="000000"/>
        </w:rPr>
        <w:t>-by-</w:t>
      </w:r>
      <w:r w:rsidR="00530F0B" w:rsidRPr="00625622">
        <w:rPr>
          <w:rFonts w:ascii="Times New Roman" w:hAnsi="Times New Roman" w:cs="Times New Roman"/>
          <w:i/>
          <w:color w:val="000000"/>
        </w:rPr>
        <w:t>s</w:t>
      </w:r>
      <w:r w:rsidR="00530F0B" w:rsidRPr="00625622">
        <w:rPr>
          <w:rFonts w:ascii="Times New Roman" w:hAnsi="Times New Roman" w:cs="Times New Roman"/>
          <w:color w:val="000000"/>
        </w:rPr>
        <w:t xml:space="preserve"> food web matrix </w:t>
      </w:r>
      <w:r w:rsidR="00530F0B" w:rsidRPr="00625622">
        <w:rPr>
          <w:rFonts w:ascii="Times New Roman" w:hAnsi="Times New Roman" w:cs="Times New Roman"/>
          <w:b/>
          <w:color w:val="000000"/>
        </w:rPr>
        <w:t>b</w:t>
      </w:r>
      <w:r w:rsidR="00530F0B" w:rsidRPr="00625622">
        <w:rPr>
          <w:rFonts w:ascii="Times New Roman" w:hAnsi="Times New Roman" w:cs="Times New Roman"/>
          <w:color w:val="000000"/>
        </w:rPr>
        <w:t xml:space="preserve"> = </w:t>
      </w:r>
      <m:oMath>
        <m:d>
          <m:dPr>
            <m:begChr m:val="["/>
            <m:endChr m:val="]"/>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e>
        </m:d>
      </m:oMath>
      <w:r w:rsidR="00530F0B" w:rsidRPr="00625622">
        <w:rPr>
          <w:rFonts w:ascii="Times New Roman" w:hAnsi="Times New Roman" w:cs="Times New Roman"/>
          <w:color w:val="000000"/>
        </w:rPr>
        <w:t xml:space="preserve">, with </w:t>
      </w: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oMath>
      <w:r w:rsidR="00530F0B" w:rsidRPr="00625622">
        <w:rPr>
          <w:rFonts w:ascii="Times New Roman" w:hAnsi="Times New Roman" w:cs="Times New Roman"/>
          <w:color w:val="000000"/>
        </w:rPr>
        <w:t xml:space="preserve"> corresponding to the number of individuals of species </w:t>
      </w:r>
      <w:r w:rsidR="00530F0B" w:rsidRPr="00625622">
        <w:rPr>
          <w:rFonts w:ascii="Times New Roman" w:hAnsi="Times New Roman" w:cs="Times New Roman"/>
          <w:i/>
          <w:color w:val="000000"/>
        </w:rPr>
        <w:t>j</w:t>
      </w:r>
      <w:r w:rsidR="00530F0B" w:rsidRPr="00625622">
        <w:rPr>
          <w:rFonts w:ascii="Times New Roman" w:hAnsi="Times New Roman" w:cs="Times New Roman"/>
          <w:color w:val="000000"/>
        </w:rPr>
        <w:t xml:space="preserve"> (galls or parasitoids) emerging from species </w:t>
      </w:r>
      <w:proofErr w:type="spellStart"/>
      <w:r w:rsidR="00530F0B" w:rsidRPr="00625622">
        <w:rPr>
          <w:rFonts w:ascii="Times New Roman" w:hAnsi="Times New Roman" w:cs="Times New Roman"/>
          <w:i/>
          <w:color w:val="000000"/>
        </w:rPr>
        <w:t>i</w:t>
      </w:r>
      <w:proofErr w:type="spellEnd"/>
      <w:r w:rsidR="00530F0B" w:rsidRPr="00625622">
        <w:rPr>
          <w:rFonts w:ascii="Times New Roman" w:hAnsi="Times New Roman" w:cs="Times New Roman"/>
          <w:i/>
          <w:color w:val="000000"/>
        </w:rPr>
        <w:t xml:space="preserve"> </w:t>
      </w:r>
      <w:r w:rsidR="00530F0B" w:rsidRPr="00625622">
        <w:rPr>
          <w:rFonts w:ascii="Times New Roman" w:hAnsi="Times New Roman" w:cs="Times New Roman"/>
          <w:color w:val="000000"/>
        </w:rPr>
        <w:t xml:space="preserve">(willow or galls) per willow branch over a single growing season, </w:t>
      </w: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oMath>
      <w:r w:rsidR="00530F0B" w:rsidRPr="00625622">
        <w:rPr>
          <w:rFonts w:ascii="Times New Roman" w:hAnsi="Times New Roman" w:cs="Times New Roman"/>
          <w:color w:val="000000"/>
        </w:rPr>
        <w:t xml:space="preserve"> </w:t>
      </w:r>
      <w:proofErr w:type="gramStart"/>
      <w:r w:rsidR="00530F0B" w:rsidRPr="00625622">
        <w:rPr>
          <w:rFonts w:ascii="Times New Roman" w:hAnsi="Times New Roman" w:cs="Times New Roman"/>
          <w:color w:val="000000"/>
        </w:rPr>
        <w:t>is</w:t>
      </w:r>
      <w:proofErr w:type="gramEnd"/>
      <w:r w:rsidR="00530F0B" w:rsidRPr="00625622">
        <w:rPr>
          <w:rFonts w:ascii="Times New Roman" w:hAnsi="Times New Roman" w:cs="Times New Roman"/>
          <w:color w:val="000000"/>
        </w:rPr>
        <w:t xml:space="preserve"> the sum of row </w:t>
      </w:r>
      <w:proofErr w:type="spellStart"/>
      <w:r w:rsidR="00530F0B" w:rsidRPr="00625622">
        <w:rPr>
          <w:rFonts w:ascii="Times New Roman" w:hAnsi="Times New Roman" w:cs="Times New Roman"/>
          <w:i/>
          <w:color w:val="000000"/>
        </w:rPr>
        <w:t>i</w:t>
      </w:r>
      <w:proofErr w:type="spellEnd"/>
      <w:r w:rsidR="00530F0B" w:rsidRPr="00625622">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j</m:t>
            </m:r>
          </m:sub>
        </m:sSub>
      </m:oMath>
      <w:r w:rsidR="00530F0B" w:rsidRPr="00625622">
        <w:rPr>
          <w:rFonts w:ascii="Times New Roman" w:hAnsi="Times New Roman" w:cs="Times New Roman"/>
          <w:color w:val="000000"/>
        </w:rPr>
        <w:t xml:space="preserve"> </w:t>
      </w:r>
      <w:proofErr w:type="gramStart"/>
      <w:r w:rsidR="00530F0B" w:rsidRPr="00625622">
        <w:rPr>
          <w:rFonts w:ascii="Times New Roman" w:hAnsi="Times New Roman" w:cs="Times New Roman"/>
          <w:color w:val="000000"/>
        </w:rPr>
        <w:t>is</w:t>
      </w:r>
      <w:proofErr w:type="gramEnd"/>
      <w:r w:rsidR="00530F0B" w:rsidRPr="00625622">
        <w:rPr>
          <w:rFonts w:ascii="Times New Roman" w:hAnsi="Times New Roman" w:cs="Times New Roman"/>
          <w:color w:val="000000"/>
        </w:rPr>
        <w:t xml:space="preserve"> the sum of column </w:t>
      </w:r>
      <w:r w:rsidR="00530F0B" w:rsidRPr="00625622">
        <w:rPr>
          <w:rFonts w:ascii="Times New Roman" w:hAnsi="Times New Roman" w:cs="Times New Roman"/>
          <w:i/>
          <w:color w:val="000000"/>
        </w:rPr>
        <w:t>j</w:t>
      </w:r>
      <w:r w:rsidR="00530F0B" w:rsidRPr="00625622">
        <w:rPr>
          <w:rFonts w:ascii="Times New Roman" w:hAnsi="Times New Roman" w:cs="Times New Roman"/>
          <w:color w:val="000000"/>
        </w:rPr>
        <w:t xml:space="preserve">, and </w:t>
      </w:r>
      <m:oMath>
        <m:r>
          <w:rPr>
            <w:rFonts w:ascii="Cambria Math" w:hAnsi="Cambria Math" w:cs="Times New Roman"/>
            <w:color w:val="000000"/>
          </w:rPr>
          <m:t>b..</m:t>
        </m:r>
      </m:oMath>
      <w:r w:rsidR="00530F0B" w:rsidRPr="00625622">
        <w:rPr>
          <w:rFonts w:ascii="Times New Roman" w:hAnsi="Times New Roman" w:cs="Times New Roman"/>
          <w:color w:val="000000"/>
        </w:rPr>
        <w:t xml:space="preserve"> </w:t>
      </w:r>
      <w:proofErr w:type="gramStart"/>
      <w:r w:rsidR="00530F0B" w:rsidRPr="00625622">
        <w:rPr>
          <w:rFonts w:ascii="Times New Roman" w:hAnsi="Times New Roman" w:cs="Times New Roman"/>
          <w:color w:val="000000"/>
        </w:rPr>
        <w:t>is</w:t>
      </w:r>
      <w:proofErr w:type="gramEnd"/>
      <w:r w:rsidR="00530F0B" w:rsidRPr="00625622">
        <w:rPr>
          <w:rFonts w:ascii="Times New Roman" w:hAnsi="Times New Roman" w:cs="Times New Roman"/>
          <w:color w:val="000000"/>
        </w:rPr>
        <w:t xml:space="preserve"> the total sum. The Shannon indices for the prey and predatory interactions were calculated as,</w:t>
      </w:r>
    </w:p>
    <w:p w14:paraId="7366F81C" w14:textId="77777777" w:rsidR="00530F0B" w:rsidRPr="00625622" w:rsidRDefault="007F6DB9" w:rsidP="00530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j</m:t>
              </m:r>
            </m:sub>
          </m:sSub>
          <m:r>
            <w:rPr>
              <w:rFonts w:ascii="Cambria Math" w:hAnsi="Cambria Math" w:cs="Times New Roman"/>
              <w:color w:val="000000"/>
            </w:rPr>
            <m:t>=-</m:t>
          </m:r>
          <m:nary>
            <m:naryPr>
              <m:chr m:val="∑"/>
              <m:limLoc m:val="undOvr"/>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s</m:t>
              </m:r>
            </m:sup>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num>
                <m:den>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j</m:t>
                      </m:r>
                    </m:sub>
                  </m:sSub>
                </m:den>
              </m:f>
            </m:e>
          </m:nary>
          <m:func>
            <m:funcPr>
              <m:ctrlPr>
                <w:rPr>
                  <w:rFonts w:ascii="Cambria Math" w:hAnsi="Cambria Math" w:cs="Times New Roman"/>
                  <w:i/>
                  <w:color w:val="000000"/>
                </w:rPr>
              </m:ctrlPr>
            </m:funcPr>
            <m:fName>
              <m:r>
                <m:rPr>
                  <m:sty m:val="p"/>
                </m:rPr>
                <w:rPr>
                  <w:rFonts w:ascii="Cambria Math" w:hAnsi="Cambria Math" w:cs="Times New Roman"/>
                  <w:color w:val="000000"/>
                </w:rPr>
                <m:t>ln</m:t>
              </m:r>
            </m:fName>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num>
                <m:den>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j</m:t>
                      </m:r>
                    </m:sub>
                  </m:sSub>
                </m:den>
              </m:f>
            </m:e>
          </m:func>
        </m:oMath>
      </m:oMathPara>
    </w:p>
    <w:p w14:paraId="50494295" w14:textId="77777777" w:rsidR="00530F0B" w:rsidRPr="00625622" w:rsidRDefault="007F6DB9" w:rsidP="00530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i</m:t>
              </m:r>
            </m:sub>
          </m:sSub>
          <m:r>
            <w:rPr>
              <w:rFonts w:ascii="Cambria Math" w:hAnsi="Cambria Math" w:cs="Times New Roman"/>
              <w:color w:val="000000"/>
            </w:rPr>
            <m:t>=-</m:t>
          </m:r>
          <m:nary>
            <m:naryPr>
              <m:chr m:val="∑"/>
              <m:limLoc m:val="undOvr"/>
              <m:ctrlPr>
                <w:rPr>
                  <w:rFonts w:ascii="Cambria Math" w:hAnsi="Cambria Math" w:cs="Times New Roman"/>
                  <w:i/>
                  <w:color w:val="000000"/>
                </w:rPr>
              </m:ctrlPr>
            </m:naryPr>
            <m:sub>
              <m:r>
                <w:rPr>
                  <w:rFonts w:ascii="Cambria Math" w:hAnsi="Cambria Math" w:cs="Times New Roman"/>
                  <w:color w:val="000000"/>
                </w:rPr>
                <m:t>j=1</m:t>
              </m:r>
            </m:sub>
            <m:sup>
              <m:r>
                <w:rPr>
                  <w:rFonts w:ascii="Cambria Math" w:hAnsi="Cambria Math" w:cs="Times New Roman"/>
                  <w:color w:val="000000"/>
                </w:rPr>
                <m:t>s</m:t>
              </m:r>
            </m:sup>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num>
                <m:den>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den>
              </m:f>
            </m:e>
          </m:nary>
          <m:func>
            <m:funcPr>
              <m:ctrlPr>
                <w:rPr>
                  <w:rFonts w:ascii="Cambria Math" w:hAnsi="Cambria Math" w:cs="Times New Roman"/>
                  <w:i/>
                  <w:color w:val="000000"/>
                </w:rPr>
              </m:ctrlPr>
            </m:funcPr>
            <m:fName>
              <m:r>
                <m:rPr>
                  <m:sty m:val="p"/>
                </m:rPr>
                <w:rPr>
                  <w:rFonts w:ascii="Cambria Math" w:hAnsi="Cambria Math" w:cs="Times New Roman"/>
                  <w:color w:val="000000"/>
                </w:rPr>
                <m:t>ln</m:t>
              </m:r>
            </m:fName>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ij</m:t>
                      </m:r>
                    </m:sub>
                  </m:sSub>
                </m:num>
                <m:den>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den>
              </m:f>
            </m:e>
          </m:func>
        </m:oMath>
      </m:oMathPara>
    </w:p>
    <w:p w14:paraId="258C2413" w14:textId="71477E18" w:rsidR="00530F0B" w:rsidRPr="00625622" w:rsidRDefault="00530F0B" w:rsidP="00933F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625622">
        <w:rPr>
          <w:rFonts w:ascii="Times New Roman" w:hAnsi="Times New Roman" w:cs="Times New Roman"/>
          <w:color w:val="000000"/>
        </w:rPr>
        <w:t xml:space="preserve"> The effective number of prey and predatory interactions were calculated as </w:t>
      </w:r>
      <m:oMath>
        <m:sSubSup>
          <m:sSubSupPr>
            <m:ctrlPr>
              <w:rPr>
                <w:rFonts w:ascii="Cambria Math" w:hAnsi="Cambria Math" w:cs="Times New Roman"/>
                <w:i/>
                <w:color w:val="000000"/>
              </w:rPr>
            </m:ctrlPr>
          </m:sSubSupPr>
          <m:e>
            <m:r>
              <w:rPr>
                <w:rFonts w:ascii="Cambria Math" w:hAnsi="Cambria Math" w:cs="Times New Roman"/>
                <w:color w:val="000000"/>
              </w:rPr>
              <m:t>N</m:t>
            </m:r>
          </m:e>
          <m:sub>
            <m:r>
              <w:rPr>
                <w:rFonts w:ascii="Cambria Math" w:hAnsi="Cambria Math" w:cs="Times New Roman"/>
                <w:color w:val="000000"/>
              </w:rPr>
              <m:t>j</m:t>
            </m:r>
          </m:sub>
          <m:sup>
            <m:r>
              <w:rPr>
                <w:rFonts w:ascii="Cambria Math" w:hAnsi="Cambria Math" w:cs="Times New Roman"/>
                <w:color w:val="000000"/>
              </w:rPr>
              <m:t>*</m:t>
            </m:r>
          </m:sup>
        </m:sSubSup>
        <m:r>
          <w:rPr>
            <w:rFonts w:ascii="Cambria Math" w:hAnsi="Cambria Math" w:cs="Times New Roman"/>
            <w:color w:val="000000"/>
          </w:rPr>
          <m:t>=</m:t>
        </m:r>
        <m:r>
          <m:rPr>
            <m:sty m:val="p"/>
          </m:rPr>
          <w:rPr>
            <w:rFonts w:ascii="Cambria Math" w:hAnsi="Cambria Math" w:cs="Times New Roman"/>
            <w:color w:val="000000"/>
          </w:rPr>
          <m:t>exp</m:t>
        </m:r>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j</m:t>
                </m:r>
              </m:sub>
            </m:sSub>
          </m:e>
        </m:d>
      </m:oMath>
      <w:r w:rsidRPr="00625622">
        <w:rPr>
          <w:rFonts w:ascii="Times New Roman" w:hAnsi="Times New Roman" w:cs="Times New Roman"/>
          <w:color w:val="000000"/>
        </w:rPr>
        <w:t xml:space="preserve"> and </w:t>
      </w:r>
      <m:oMath>
        <m:sSubSup>
          <m:sSubSupPr>
            <m:ctrlPr>
              <w:rPr>
                <w:rFonts w:ascii="Cambria Math" w:hAnsi="Cambria Math" w:cs="Times New Roman"/>
                <w:i/>
                <w:color w:val="000000"/>
              </w:rPr>
            </m:ctrlPr>
          </m:sSubSupPr>
          <m:e>
            <m:r>
              <w:rPr>
                <w:rFonts w:ascii="Cambria Math" w:hAnsi="Cambria Math" w:cs="Times New Roman"/>
                <w:color w:val="000000"/>
              </w:rPr>
              <m:t>N</m:t>
            </m:r>
          </m:e>
          <m:sub>
            <m:r>
              <w:rPr>
                <w:rFonts w:ascii="Cambria Math" w:hAnsi="Cambria Math" w:cs="Times New Roman"/>
                <w:color w:val="000000"/>
              </w:rPr>
              <m:t>i</m:t>
            </m:r>
          </m:sub>
          <m:sup>
            <m:r>
              <w:rPr>
                <w:rFonts w:ascii="Cambria Math" w:hAnsi="Cambria Math" w:cs="Times New Roman"/>
                <w:color w:val="000000"/>
              </w:rPr>
              <m:t>*</m:t>
            </m:r>
          </m:sup>
        </m:sSubSup>
        <m:r>
          <w:rPr>
            <w:rFonts w:ascii="Cambria Math" w:hAnsi="Cambria Math" w:cs="Times New Roman"/>
            <w:color w:val="000000"/>
          </w:rPr>
          <m:t>=</m:t>
        </m:r>
        <m:r>
          <m:rPr>
            <m:sty m:val="p"/>
          </m:rPr>
          <w:rPr>
            <w:rFonts w:ascii="Cambria Math" w:hAnsi="Cambria Math" w:cs="Times New Roman"/>
            <w:color w:val="000000"/>
          </w:rPr>
          <m:t>exp</m:t>
        </m:r>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i</m:t>
                </m:r>
              </m:sub>
            </m:sSub>
          </m:e>
        </m:d>
        <m:r>
          <w:rPr>
            <w:rFonts w:ascii="Cambria Math" w:hAnsi="Cambria Math" w:cs="Times New Roman"/>
            <w:color w:val="000000"/>
          </w:rPr>
          <m:t>,</m:t>
        </m:r>
      </m:oMath>
      <w:r w:rsidRPr="00625622">
        <w:rPr>
          <w:rFonts w:ascii="Times New Roman" w:hAnsi="Times New Roman" w:cs="Times New Roman"/>
          <w:color w:val="000000"/>
        </w:rPr>
        <w:t xml:space="preserve"> resp</w:t>
      </w:r>
      <w:r w:rsidR="00FF2000">
        <w:rPr>
          <w:rFonts w:ascii="Times New Roman" w:hAnsi="Times New Roman" w:cs="Times New Roman"/>
          <w:color w:val="000000"/>
        </w:rPr>
        <w:t>ectively. Finally, quantitative-</w:t>
      </w:r>
      <w:r w:rsidRPr="00625622">
        <w:rPr>
          <w:rFonts w:ascii="Times New Roman" w:hAnsi="Times New Roman" w:cs="Times New Roman"/>
          <w:color w:val="000000"/>
        </w:rPr>
        <w:t xml:space="preserve">weighted link density was calculated as,  </w:t>
      </w:r>
    </w:p>
    <w:p w14:paraId="0C50AD7E" w14:textId="77777777" w:rsidR="00530F0B" w:rsidRPr="00625622" w:rsidRDefault="007F6DB9" w:rsidP="00530F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LD</m:t>
              </m:r>
            </m:e>
            <m:sub>
              <m:r>
                <w:rPr>
                  <w:rFonts w:ascii="Cambria Math" w:hAnsi="Cambria Math" w:cs="Times New Roman"/>
                  <w:color w:val="000000"/>
                </w:rPr>
                <m:t>q</m:t>
              </m:r>
            </m:sub>
          </m:sSub>
          <m:r>
            <w:rPr>
              <w:rFonts w:ascii="Cambria Math" w:hAnsi="Cambria Math" w:cs="Times New Roman"/>
              <w:color w:val="000000"/>
            </w:rPr>
            <m:t xml:space="preserve">= </m:t>
          </m:r>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2b..</m:t>
              </m:r>
            </m:den>
          </m:f>
          <m:d>
            <m:dPr>
              <m:ctrlPr>
                <w:rPr>
                  <w:rFonts w:ascii="Cambria Math" w:hAnsi="Cambria Math" w:cs="Times New Roman"/>
                  <w:i/>
                  <w:color w:val="000000"/>
                </w:rPr>
              </m:ctrlPr>
            </m:dPr>
            <m:e>
              <m:nary>
                <m:naryPr>
                  <m:chr m:val="∑"/>
                  <m:limLoc m:val="undOvr"/>
                  <m:ctrlPr>
                    <w:rPr>
                      <w:rFonts w:ascii="Cambria Math" w:hAnsi="Cambria Math" w:cs="Times New Roman"/>
                      <w:i/>
                      <w:color w:val="000000"/>
                    </w:rPr>
                  </m:ctrlPr>
                </m:naryPr>
                <m:sub>
                  <m:r>
                    <w:rPr>
                      <w:rFonts w:ascii="Cambria Math" w:hAnsi="Cambria Math" w:cs="Times New Roman"/>
                      <w:color w:val="000000"/>
                    </w:rPr>
                    <m:t>i=1</m:t>
                  </m:r>
                </m:sub>
                <m:sup>
                  <m:r>
                    <w:rPr>
                      <w:rFonts w:ascii="Cambria Math" w:hAnsi="Cambria Math" w:cs="Times New Roman"/>
                      <w:color w:val="000000"/>
                    </w:rPr>
                    <m:t>s</m:t>
                  </m:r>
                </m:sup>
                <m:e>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sSubSup>
                    <m:sSubSupPr>
                      <m:ctrlPr>
                        <w:rPr>
                          <w:rFonts w:ascii="Cambria Math" w:hAnsi="Cambria Math" w:cs="Times New Roman"/>
                          <w:i/>
                          <w:color w:val="000000"/>
                        </w:rPr>
                      </m:ctrlPr>
                    </m:sSubSupPr>
                    <m:e>
                      <m:r>
                        <w:rPr>
                          <w:rFonts w:ascii="Cambria Math" w:hAnsi="Cambria Math" w:cs="Times New Roman"/>
                          <w:color w:val="000000"/>
                        </w:rPr>
                        <m:t>N</m:t>
                      </m:r>
                    </m:e>
                    <m:sub>
                      <m:r>
                        <w:rPr>
                          <w:rFonts w:ascii="Cambria Math" w:hAnsi="Cambria Math" w:cs="Times New Roman"/>
                          <w:color w:val="000000"/>
                        </w:rPr>
                        <m:t>i</m:t>
                      </m:r>
                    </m:sub>
                    <m:sup>
                      <m:r>
                        <w:rPr>
                          <w:rFonts w:ascii="Cambria Math" w:hAnsi="Cambria Math" w:cs="Times New Roman"/>
                          <w:color w:val="000000"/>
                        </w:rPr>
                        <m:t>*</m:t>
                      </m:r>
                    </m:sup>
                  </m:sSubSup>
                  <m:r>
                    <w:rPr>
                      <w:rFonts w:ascii="Cambria Math" w:hAnsi="Cambria Math" w:cs="Times New Roman"/>
                      <w:color w:val="000000"/>
                    </w:rPr>
                    <m:t xml:space="preserve"> + </m:t>
                  </m:r>
                  <m:nary>
                    <m:naryPr>
                      <m:chr m:val="∑"/>
                      <m:limLoc m:val="undOvr"/>
                      <m:ctrlPr>
                        <w:rPr>
                          <w:rFonts w:ascii="Cambria Math" w:hAnsi="Cambria Math" w:cs="Times New Roman"/>
                          <w:i/>
                          <w:color w:val="000000"/>
                        </w:rPr>
                      </m:ctrlPr>
                    </m:naryPr>
                    <m:sub>
                      <m:r>
                        <w:rPr>
                          <w:rFonts w:ascii="Cambria Math" w:hAnsi="Cambria Math" w:cs="Times New Roman"/>
                          <w:color w:val="000000"/>
                        </w:rPr>
                        <m:t>j=1</m:t>
                      </m:r>
                    </m:sub>
                    <m:sup>
                      <m:r>
                        <w:rPr>
                          <w:rFonts w:ascii="Cambria Math" w:hAnsi="Cambria Math" w:cs="Times New Roman"/>
                          <w:color w:val="000000"/>
                        </w:rPr>
                        <m:t>s</m:t>
                      </m:r>
                    </m:sup>
                    <m:e>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j</m:t>
                          </m:r>
                        </m:sub>
                      </m:sSub>
                      <m:sSubSup>
                        <m:sSubSupPr>
                          <m:ctrlPr>
                            <w:rPr>
                              <w:rFonts w:ascii="Cambria Math" w:hAnsi="Cambria Math" w:cs="Times New Roman"/>
                              <w:i/>
                              <w:color w:val="000000"/>
                            </w:rPr>
                          </m:ctrlPr>
                        </m:sSubSupPr>
                        <m:e>
                          <m:r>
                            <w:rPr>
                              <w:rFonts w:ascii="Cambria Math" w:hAnsi="Cambria Math" w:cs="Times New Roman"/>
                              <w:color w:val="000000"/>
                            </w:rPr>
                            <m:t>N</m:t>
                          </m:r>
                        </m:e>
                        <m:sub>
                          <m:r>
                            <w:rPr>
                              <w:rFonts w:ascii="Cambria Math" w:hAnsi="Cambria Math" w:cs="Times New Roman"/>
                              <w:color w:val="000000"/>
                            </w:rPr>
                            <m:t>j</m:t>
                          </m:r>
                        </m:sub>
                        <m:sup>
                          <m:r>
                            <w:rPr>
                              <w:rFonts w:ascii="Cambria Math" w:hAnsi="Cambria Math" w:cs="Times New Roman"/>
                              <w:color w:val="000000"/>
                            </w:rPr>
                            <m:t>*</m:t>
                          </m:r>
                        </m:sup>
                      </m:sSubSup>
                    </m:e>
                  </m:nary>
                </m:e>
              </m:nary>
            </m:e>
          </m:d>
        </m:oMath>
      </m:oMathPara>
    </w:p>
    <w:p w14:paraId="20181A63" w14:textId="2AF5B967" w:rsidR="00530F0B" w:rsidRDefault="00530F0B">
      <w:pPr>
        <w:rPr>
          <w:ins w:id="7" w:author="Matthew Barbour" w:date="2015-10-30T08:14:00Z"/>
          <w:rFonts w:ascii="Times New Roman" w:hAnsi="Times New Roman" w:cs="Times New Roman"/>
        </w:rPr>
      </w:pPr>
    </w:p>
    <w:p w14:paraId="2AB967DF" w14:textId="77777777" w:rsidR="0082101A" w:rsidRDefault="0082101A" w:rsidP="0082101A">
      <w:pPr>
        <w:widowControl w:val="0"/>
        <w:autoSpaceDE w:val="0"/>
        <w:autoSpaceDN w:val="0"/>
        <w:adjustRightInd w:val="0"/>
        <w:rPr>
          <w:ins w:id="8" w:author="Matthew Barbour" w:date="2015-11-03T19:12:00Z"/>
          <w:rFonts w:ascii="Times New Roman" w:hAnsi="Times New Roman" w:cs="Times New Roman"/>
          <w:lang w:val="en-US"/>
        </w:rPr>
      </w:pPr>
      <w:ins w:id="9" w:author="Matthew Barbour" w:date="2015-11-03T19:12:00Z">
        <w:r>
          <w:rPr>
            <w:rFonts w:ascii="Times New Roman" w:hAnsi="Times New Roman" w:cs="Times New Roman"/>
            <w:u w:val="single"/>
            <w:lang w:val="en-US"/>
          </w:rPr>
          <w:t>Asymptotic vs. non-asymptotic models</w:t>
        </w:r>
        <w:r>
          <w:rPr>
            <w:rFonts w:ascii="Times New Roman" w:hAnsi="Times New Roman" w:cs="Times New Roman"/>
            <w:lang w:val="en-US"/>
          </w:rPr>
          <w:t xml:space="preserve"> – We fit both asymptotic and non-asymptotic phenomenological models (4) to extrapolate our estimates of food-web complexity. While more sophisticated and accurate models have been developed to extrapolate species richness (5), nothing has been developed for extrapolating food-web complexity. These phenomenological models have the advantage that they make no assumptions about the processes generating the data (5); therefore, they are likely a good starting point for extrapolating food-web complexity (4). </w:t>
        </w:r>
      </w:ins>
    </w:p>
    <w:p w14:paraId="25D297BA" w14:textId="77777777" w:rsidR="0082101A" w:rsidRDefault="0082101A" w:rsidP="0082101A">
      <w:pPr>
        <w:widowControl w:val="0"/>
        <w:autoSpaceDE w:val="0"/>
        <w:autoSpaceDN w:val="0"/>
        <w:adjustRightInd w:val="0"/>
        <w:ind w:firstLine="720"/>
        <w:rPr>
          <w:ins w:id="10" w:author="Matthew Barbour" w:date="2015-11-03T19:12:00Z"/>
          <w:rFonts w:ascii="Times New Roman" w:hAnsi="Times New Roman" w:cs="Times New Roman"/>
          <w:lang w:val="en-US"/>
        </w:rPr>
      </w:pPr>
      <w:ins w:id="11" w:author="Matthew Barbour" w:date="2015-11-03T19:12:00Z">
        <w:r>
          <w:rPr>
            <w:rFonts w:ascii="Times New Roman" w:hAnsi="Times New Roman" w:cs="Times New Roman"/>
            <w:lang w:val="en-US"/>
          </w:rPr>
          <w:t xml:space="preserve">For our asymptotic model we used a scaled and shifted </w:t>
        </w:r>
        <w:proofErr w:type="spellStart"/>
        <w:r>
          <w:rPr>
            <w:rFonts w:ascii="Times New Roman" w:hAnsi="Times New Roman" w:cs="Times New Roman"/>
            <w:lang w:val="en-US"/>
          </w:rPr>
          <w:t>Michaelis-Menten</w:t>
        </w:r>
        <w:proofErr w:type="spellEnd"/>
        <w:r>
          <w:rPr>
            <w:rFonts w:ascii="Times New Roman" w:hAnsi="Times New Roman" w:cs="Times New Roman"/>
            <w:lang w:val="en-US"/>
          </w:rPr>
          <w:t xml:space="preserve"> function (4) of the form, </w:t>
        </w:r>
      </w:ins>
    </w:p>
    <w:p w14:paraId="1B137983" w14:textId="412F30EF" w:rsidR="0082101A" w:rsidRDefault="00347C43"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2" w:author="Matthew Barbour" w:date="2015-11-03T19:12:00Z"/>
          <w:rFonts w:ascii="Times New Roman" w:hAnsi="Times New Roman" w:cs="Times New Roman"/>
          <w:lang w:val="en-US"/>
        </w:rPr>
      </w:pPr>
      <m:oMath>
        <m:sSub>
          <m:sSubPr>
            <m:ctrlPr>
              <w:ins w:id="13" w:author="Matthew Barbour" w:date="2015-11-03T19:15:00Z">
                <w:rPr>
                  <w:rFonts w:ascii="Cambria Math" w:hAnsi="Cambria Math" w:cs="Times New Roman"/>
                  <w:i/>
                  <w:lang w:val="en-US"/>
                </w:rPr>
              </w:ins>
            </m:ctrlPr>
          </m:sSubPr>
          <m:e>
            <w:ins w:id="14" w:author="Matthew Barbour" w:date="2015-11-03T19:15:00Z">
              <m:r>
                <w:rPr>
                  <w:rFonts w:ascii="Cambria Math" w:hAnsi="Cambria Math" w:cs="Times New Roman"/>
                  <w:lang w:val="en-US"/>
                </w:rPr>
                <m:t>LD</m:t>
              </m:r>
            </w:ins>
          </m:e>
          <m:sub>
            <w:ins w:id="15" w:author="Matthew Barbour" w:date="2015-11-03T19:15:00Z">
              <m:r>
                <w:rPr>
                  <w:rFonts w:ascii="Cambria Math" w:hAnsi="Cambria Math" w:cs="Times New Roman"/>
                  <w:lang w:val="en-US"/>
                </w:rPr>
                <m:t>q,N</m:t>
              </m:r>
            </w:ins>
          </m:sub>
        </m:sSub>
        <w:ins w:id="16" w:author="Matthew Barbour" w:date="2015-11-03T19:15:00Z">
          <m:r>
            <w:rPr>
              <w:rFonts w:ascii="Cambria Math" w:hAnsi="Cambria Math" w:cs="Times New Roman"/>
              <w:lang w:val="en-US"/>
            </w:rPr>
            <m:t>=</m:t>
          </m:r>
        </w:ins>
        <m:f>
          <m:fPr>
            <m:ctrlPr>
              <w:ins w:id="17" w:author="Matthew Barbour" w:date="2015-11-03T19:15:00Z">
                <w:rPr>
                  <w:rFonts w:ascii="Cambria Math" w:hAnsi="Cambria Math" w:cs="Times New Roman"/>
                  <w:i/>
                  <w:lang w:val="en-US"/>
                </w:rPr>
              </w:ins>
            </m:ctrlPr>
          </m:fPr>
          <m:num>
            <w:ins w:id="18" w:author="Matthew Barbour" w:date="2015-11-03T19:15:00Z">
              <m:r>
                <w:rPr>
                  <w:rFonts w:ascii="Cambria Math" w:hAnsi="Cambria Math" w:cs="Times New Roman"/>
                  <w:lang w:val="en-US"/>
                </w:rPr>
                <m:t>a(N-1)</m:t>
              </m:r>
            </w:ins>
          </m:num>
          <m:den>
            <w:ins w:id="19" w:author="Matthew Barbour" w:date="2015-11-03T19:15:00Z">
              <m:r>
                <w:rPr>
                  <w:rFonts w:ascii="Cambria Math" w:hAnsi="Cambria Math" w:cs="Times New Roman"/>
                  <w:lang w:val="en-US"/>
                </w:rPr>
                <m:t>(b+(N-1)</m:t>
              </m:r>
            </w:ins>
          </m:den>
        </m:f>
        <w:ins w:id="20" w:author="Matthew Barbour" w:date="2015-11-03T19:15:00Z">
          <m:r>
            <w:rPr>
              <w:rFonts w:ascii="Cambria Math" w:hAnsi="Cambria Math" w:cs="Times New Roman"/>
              <w:lang w:val="en-US"/>
            </w:rPr>
            <m:t>+</m:t>
          </m:r>
        </w:ins>
        <m:acc>
          <m:accPr>
            <m:chr m:val="̅"/>
            <m:ctrlPr>
              <w:ins w:id="21" w:author="Matthew Barbour" w:date="2015-11-03T19:15:00Z">
                <w:rPr>
                  <w:rFonts w:ascii="Cambria Math" w:hAnsi="Cambria Math" w:cs="Times New Roman"/>
                  <w:i/>
                  <w:lang w:val="en-US"/>
                </w:rPr>
              </w:ins>
            </m:ctrlPr>
          </m:accPr>
          <m:e>
            <m:sSub>
              <m:sSubPr>
                <m:ctrlPr>
                  <w:ins w:id="22" w:author="Matthew Barbour" w:date="2015-11-03T19:15:00Z">
                    <w:rPr>
                      <w:rFonts w:ascii="Cambria Math" w:hAnsi="Cambria Math" w:cs="Times New Roman"/>
                      <w:i/>
                      <w:lang w:val="en-US"/>
                    </w:rPr>
                  </w:ins>
                </m:ctrlPr>
              </m:sSubPr>
              <m:e>
                <w:ins w:id="23" w:author="Matthew Barbour" w:date="2015-11-03T19:15:00Z">
                  <m:r>
                    <w:rPr>
                      <w:rFonts w:ascii="Cambria Math" w:hAnsi="Cambria Math" w:cs="Times New Roman"/>
                      <w:lang w:val="en-US"/>
                    </w:rPr>
                    <m:t>LD</m:t>
                  </m:r>
                </w:ins>
              </m:e>
              <m:sub>
                <w:ins w:id="24" w:author="Matthew Barbour" w:date="2015-11-03T19:15:00Z">
                  <m:r>
                    <w:rPr>
                      <w:rFonts w:ascii="Cambria Math" w:hAnsi="Cambria Math" w:cs="Times New Roman"/>
                      <w:lang w:val="en-US"/>
                    </w:rPr>
                    <m:t>q,1</m:t>
                  </m:r>
                </w:ins>
              </m:sub>
            </m:sSub>
          </m:e>
        </m:acc>
      </m:oMath>
      <w:ins w:id="25" w:author="Matthew Barbour" w:date="2015-11-03T19:12:00Z">
        <w:r w:rsidR="0082101A">
          <w:rPr>
            <w:rFonts w:ascii="Times New Roman" w:hAnsi="Times New Roman" w:cs="Times New Roman"/>
            <w:lang w:val="en-US"/>
          </w:rPr>
          <w:t xml:space="preserve">, </w:t>
        </w:r>
      </w:ins>
    </w:p>
    <w:p w14:paraId="5529603E" w14:textId="2516DA0C" w:rsidR="0082101A" w:rsidRDefault="0082101A"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26" w:author="Matthew Barbour" w:date="2015-11-03T19:12:00Z"/>
          <w:rFonts w:ascii="Times New Roman" w:hAnsi="Times New Roman" w:cs="Times New Roman"/>
          <w:lang w:val="en-US"/>
        </w:rPr>
      </w:pPr>
      <w:proofErr w:type="gramStart"/>
      <w:ins w:id="27" w:author="Matthew Barbour" w:date="2015-11-03T19:12:00Z">
        <w:r>
          <w:rPr>
            <w:rFonts w:ascii="Times New Roman" w:hAnsi="Times New Roman" w:cs="Times New Roman"/>
            <w:lang w:val="en-US"/>
          </w:rPr>
          <w:t>where</w:t>
        </w:r>
        <w:proofErr w:type="gramEnd"/>
        <w:r>
          <w:rPr>
            <w:rFonts w:ascii="Times New Roman" w:hAnsi="Times New Roman" w:cs="Times New Roman"/>
            <w:lang w:val="en-US"/>
          </w:rPr>
          <w:t xml:space="preserve"> </w:t>
        </w:r>
        <w:r>
          <w:rPr>
            <w:rFonts w:ascii="Times New Roman" w:hAnsi="Times New Roman" w:cs="Times New Roman"/>
            <w:i/>
            <w:iCs/>
            <w:lang w:val="en-US"/>
          </w:rPr>
          <w:t>N</w:t>
        </w:r>
        <w:r>
          <w:rPr>
            <w:rFonts w:ascii="Times New Roman" w:hAnsi="Times New Roman" w:cs="Times New Roman"/>
            <w:lang w:val="en-US"/>
          </w:rPr>
          <w:t xml:space="preserve"> represents either the number of plants (sampling effort simulation) or the number of genotypes (genetic variation simulation). </w:t>
        </w:r>
        <w:proofErr w:type="spellStart"/>
        <w:r>
          <w:rPr>
            <w:rFonts w:ascii="Times New Roman" w:hAnsi="Times New Roman" w:cs="Times New Roman"/>
            <w:i/>
            <w:iCs/>
            <w:lang w:val="en-US"/>
          </w:rPr>
          <w:t>LD</w:t>
        </w:r>
        <w:r>
          <w:rPr>
            <w:rFonts w:ascii="Times New Roman" w:hAnsi="Times New Roman" w:cs="Times New Roman"/>
            <w:i/>
            <w:iCs/>
            <w:vertAlign w:val="subscript"/>
            <w:lang w:val="en-US"/>
          </w:rPr>
          <w:t>q</w:t>
        </w:r>
        <w:proofErr w:type="gramStart"/>
        <w:r>
          <w:rPr>
            <w:rFonts w:ascii="Times New Roman" w:hAnsi="Times New Roman" w:cs="Times New Roman"/>
            <w:i/>
            <w:iCs/>
            <w:vertAlign w:val="subscript"/>
            <w:lang w:val="en-US"/>
          </w:rPr>
          <w:t>,N</w:t>
        </w:r>
        <w:proofErr w:type="spellEnd"/>
        <w:proofErr w:type="gramEnd"/>
        <w:r>
          <w:rPr>
            <w:rFonts w:ascii="Times New Roman" w:hAnsi="Times New Roman" w:cs="Times New Roman"/>
            <w:i/>
            <w:iCs/>
            <w:lang w:val="en-US"/>
          </w:rPr>
          <w:t xml:space="preserve"> </w:t>
        </w:r>
        <w:r>
          <w:rPr>
            <w:rFonts w:ascii="Times New Roman" w:hAnsi="Times New Roman" w:cs="Times New Roman"/>
            <w:lang w:val="en-US"/>
          </w:rPr>
          <w:t xml:space="preserve">is the predicted complexity at </w:t>
        </w:r>
        <w:r>
          <w:rPr>
            <w:rFonts w:ascii="Times New Roman" w:hAnsi="Times New Roman" w:cs="Times New Roman"/>
            <w:i/>
            <w:iCs/>
            <w:lang w:val="en-US"/>
          </w:rPr>
          <w:t>N</w:t>
        </w:r>
        <w:r>
          <w:rPr>
            <w:rFonts w:ascii="Times New Roman" w:hAnsi="Times New Roman" w:cs="Times New Roman"/>
            <w:lang w:val="en-US"/>
          </w:rPr>
          <w:t>,</w:t>
        </w:r>
        <w:r>
          <w:rPr>
            <w:rFonts w:ascii="Times New Roman" w:hAnsi="Times New Roman" w:cs="Times New Roman"/>
            <w:i/>
            <w:iCs/>
            <w:lang w:val="en-US"/>
          </w:rPr>
          <w:t xml:space="preserve"> </w:t>
        </w:r>
        <w:r>
          <w:rPr>
            <w:rFonts w:ascii="Times New Roman" w:hAnsi="Times New Roman" w:cs="Times New Roman"/>
            <w:lang w:val="en-US"/>
          </w:rPr>
          <w:t xml:space="preserve">while </w:t>
        </w:r>
        <w:r>
          <w:rPr>
            <w:rFonts w:ascii="Times New Roman" w:hAnsi="Times New Roman" w:cs="Times New Roman"/>
            <w:i/>
            <w:iCs/>
            <w:lang w:val="en-US"/>
          </w:rPr>
          <w:t>a</w:t>
        </w:r>
        <w:r>
          <w:rPr>
            <w:rFonts w:ascii="Times New Roman" w:hAnsi="Times New Roman" w:cs="Times New Roman"/>
            <w:lang w:val="en-US"/>
          </w:rPr>
          <w:t xml:space="preserve"> and </w:t>
        </w:r>
        <w:r>
          <w:rPr>
            <w:rFonts w:ascii="Times New Roman" w:hAnsi="Times New Roman" w:cs="Times New Roman"/>
            <w:i/>
            <w:iCs/>
            <w:lang w:val="en-US"/>
          </w:rPr>
          <w:t>b</w:t>
        </w:r>
        <w:r>
          <w:rPr>
            <w:rFonts w:ascii="Times New Roman" w:hAnsi="Times New Roman" w:cs="Times New Roman"/>
            <w:lang w:val="en-US"/>
          </w:rPr>
          <w:t xml:space="preserve"> are phenomenological parameters that scale </w:t>
        </w:r>
        <w:proofErr w:type="spellStart"/>
        <w:r>
          <w:rPr>
            <w:rFonts w:ascii="Times New Roman" w:hAnsi="Times New Roman" w:cs="Times New Roman"/>
            <w:i/>
            <w:iCs/>
            <w:lang w:val="en-US"/>
          </w:rPr>
          <w:t>LD</w:t>
        </w:r>
        <w:r>
          <w:rPr>
            <w:rFonts w:ascii="Times New Roman" w:hAnsi="Times New Roman" w:cs="Times New Roman"/>
            <w:i/>
            <w:iCs/>
            <w:vertAlign w:val="subscript"/>
            <w:lang w:val="en-US"/>
          </w:rPr>
          <w:t>q,N</w:t>
        </w:r>
        <w:proofErr w:type="spellEnd"/>
        <w:r>
          <w:rPr>
            <w:rFonts w:ascii="Times New Roman" w:hAnsi="Times New Roman" w:cs="Times New Roman"/>
            <w:i/>
            <w:iCs/>
            <w:vertAlign w:val="subscript"/>
            <w:lang w:val="en-US"/>
          </w:rPr>
          <w:t xml:space="preserve">  </w:t>
        </w:r>
        <w:r>
          <w:rPr>
            <w:rFonts w:ascii="Times New Roman" w:hAnsi="Times New Roman" w:cs="Times New Roman"/>
            <w:lang w:val="en-US"/>
          </w:rPr>
          <w:t xml:space="preserve">and </w:t>
        </w:r>
        <w:r>
          <w:rPr>
            <w:rFonts w:ascii="Times New Roman" w:hAnsi="Times New Roman" w:cs="Times New Roman"/>
            <w:i/>
            <w:iCs/>
            <w:lang w:val="en-US"/>
          </w:rPr>
          <w:t>N</w:t>
        </w:r>
        <w:r>
          <w:rPr>
            <w:rFonts w:ascii="Times New Roman" w:hAnsi="Times New Roman" w:cs="Times New Roman"/>
            <w:lang w:val="en-US"/>
          </w:rPr>
          <w:t xml:space="preserve">, respectively. </w:t>
        </w:r>
      </w:ins>
      <m:oMath>
        <m:acc>
          <m:accPr>
            <m:chr m:val="̅"/>
            <m:ctrlPr>
              <w:ins w:id="28" w:author="Matthew Barbour" w:date="2015-11-03T19:15:00Z">
                <w:rPr>
                  <w:rFonts w:ascii="Cambria Math" w:hAnsi="Cambria Math" w:cs="Times New Roman"/>
                  <w:i/>
                  <w:lang w:val="en-US"/>
                </w:rPr>
              </w:ins>
            </m:ctrlPr>
          </m:accPr>
          <m:e>
            <m:sSub>
              <m:sSubPr>
                <m:ctrlPr>
                  <w:ins w:id="29" w:author="Matthew Barbour" w:date="2015-11-03T19:15:00Z">
                    <w:rPr>
                      <w:rFonts w:ascii="Cambria Math" w:hAnsi="Cambria Math" w:cs="Times New Roman"/>
                      <w:i/>
                      <w:lang w:val="en-US"/>
                    </w:rPr>
                  </w:ins>
                </m:ctrlPr>
              </m:sSubPr>
              <m:e>
                <w:ins w:id="30" w:author="Matthew Barbour" w:date="2015-11-03T19:15:00Z">
                  <m:r>
                    <w:rPr>
                      <w:rFonts w:ascii="Cambria Math" w:hAnsi="Cambria Math" w:cs="Times New Roman"/>
                      <w:lang w:val="en-US"/>
                    </w:rPr>
                    <m:t>LD</m:t>
                  </m:r>
                </w:ins>
              </m:e>
              <m:sub>
                <w:ins w:id="31" w:author="Matthew Barbour" w:date="2015-11-03T19:15:00Z">
                  <m:r>
                    <w:rPr>
                      <w:rFonts w:ascii="Cambria Math" w:hAnsi="Cambria Math" w:cs="Times New Roman"/>
                      <w:lang w:val="en-US"/>
                    </w:rPr>
                    <m:t>q,1</m:t>
                  </m:r>
                </w:ins>
              </m:sub>
            </m:sSub>
          </m:e>
        </m:acc>
      </m:oMath>
      <w:ins w:id="32" w:author="Matthew Barbour" w:date="2015-11-03T19:15:00Z">
        <w:r w:rsidR="00CC1A6B">
          <w:rPr>
            <w:rFonts w:ascii="Times New Roman" w:hAnsi="Times New Roman" w:cs="Times New Roman"/>
            <w:lang w:val="en-US"/>
          </w:rPr>
          <w:t xml:space="preserve"> </w:t>
        </w:r>
      </w:ins>
      <w:proofErr w:type="gramStart"/>
      <w:ins w:id="33" w:author="Matthew Barbour" w:date="2015-11-03T19:12:00Z">
        <w:r>
          <w:rPr>
            <w:rFonts w:ascii="Times New Roman" w:hAnsi="Times New Roman" w:cs="Times New Roman"/>
            <w:lang w:val="en-US"/>
          </w:rPr>
          <w:t>is</w:t>
        </w:r>
        <w:proofErr w:type="gramEnd"/>
        <w:r>
          <w:rPr>
            <w:rFonts w:ascii="Times New Roman" w:hAnsi="Times New Roman" w:cs="Times New Roman"/>
            <w:lang w:val="en-US"/>
          </w:rPr>
          <w:t xml:space="preserve"> a constant parameter, representing the average complexity for either 1-genotype 1-plant (sampling effort simulation) or 1-genotype 4-plants (genetic variation simulation). Adding the constant, </w:t>
        </w:r>
      </w:ins>
      <m:oMath>
        <m:acc>
          <m:accPr>
            <m:chr m:val="̅"/>
            <m:ctrlPr>
              <w:ins w:id="34" w:author="Matthew Barbour" w:date="2015-11-03T19:15:00Z">
                <w:rPr>
                  <w:rFonts w:ascii="Cambria Math" w:hAnsi="Cambria Math" w:cs="Times New Roman"/>
                  <w:i/>
                  <w:lang w:val="en-US"/>
                </w:rPr>
              </w:ins>
            </m:ctrlPr>
          </m:accPr>
          <m:e>
            <m:sSub>
              <m:sSubPr>
                <m:ctrlPr>
                  <w:ins w:id="35" w:author="Matthew Barbour" w:date="2015-11-03T19:15:00Z">
                    <w:rPr>
                      <w:rFonts w:ascii="Cambria Math" w:hAnsi="Cambria Math" w:cs="Times New Roman"/>
                      <w:i/>
                      <w:lang w:val="en-US"/>
                    </w:rPr>
                  </w:ins>
                </m:ctrlPr>
              </m:sSubPr>
              <m:e>
                <w:ins w:id="36" w:author="Matthew Barbour" w:date="2015-11-03T19:15:00Z">
                  <m:r>
                    <w:rPr>
                      <w:rFonts w:ascii="Cambria Math" w:hAnsi="Cambria Math" w:cs="Times New Roman"/>
                      <w:lang w:val="en-US"/>
                    </w:rPr>
                    <m:t>LD</m:t>
                  </m:r>
                </w:ins>
              </m:e>
              <m:sub>
                <w:ins w:id="37" w:author="Matthew Barbour" w:date="2015-11-03T19:15:00Z">
                  <m:r>
                    <w:rPr>
                      <w:rFonts w:ascii="Cambria Math" w:hAnsi="Cambria Math" w:cs="Times New Roman"/>
                      <w:lang w:val="en-US"/>
                    </w:rPr>
                    <m:t>q</m:t>
                  </m:r>
                  <w:proofErr w:type="gramStart"/>
                  <m:r>
                    <w:rPr>
                      <w:rFonts w:ascii="Cambria Math" w:hAnsi="Cambria Math" w:cs="Times New Roman"/>
                      <w:lang w:val="en-US"/>
                    </w:rPr>
                    <m:t>,1</m:t>
                  </m:r>
                  <w:proofErr w:type="gramEnd"/>
                </w:ins>
              </m:sub>
            </m:sSub>
          </m:e>
        </m:acc>
      </m:oMath>
      <w:ins w:id="38" w:author="Matthew Barbour" w:date="2015-11-03T19:12:00Z">
        <w:r>
          <w:rPr>
            <w:rFonts w:ascii="Times New Roman" w:hAnsi="Times New Roman" w:cs="Times New Roman"/>
            <w:lang w:val="en-US"/>
          </w:rPr>
          <w:t xml:space="preserve">, and subtracting the constant, 1, shift the function so that when </w:t>
        </w:r>
        <w:r>
          <w:rPr>
            <w:rFonts w:ascii="Times New Roman" w:hAnsi="Times New Roman" w:cs="Times New Roman"/>
            <w:i/>
            <w:iCs/>
            <w:lang w:val="en-US"/>
          </w:rPr>
          <w:t>N</w:t>
        </w:r>
        <w:r>
          <w:rPr>
            <w:rFonts w:ascii="Times New Roman" w:hAnsi="Times New Roman" w:cs="Times New Roman"/>
            <w:lang w:val="en-US"/>
          </w:rPr>
          <w:t xml:space="preserve"> = 1, </w:t>
        </w:r>
      </w:ins>
      <m:oMath>
        <m:sSub>
          <m:sSubPr>
            <m:ctrlPr>
              <w:ins w:id="39" w:author="Matthew Barbour" w:date="2015-11-03T19:16:00Z">
                <w:rPr>
                  <w:rFonts w:ascii="Cambria Math" w:hAnsi="Cambria Math" w:cs="Times New Roman"/>
                  <w:i/>
                  <w:lang w:val="en-US"/>
                </w:rPr>
              </w:ins>
            </m:ctrlPr>
          </m:sSubPr>
          <m:e>
            <w:ins w:id="40" w:author="Matthew Barbour" w:date="2015-11-03T19:16:00Z">
              <m:r>
                <w:rPr>
                  <w:rFonts w:ascii="Cambria Math" w:hAnsi="Cambria Math" w:cs="Times New Roman"/>
                  <w:lang w:val="en-US"/>
                </w:rPr>
                <m:t>LD</m:t>
              </m:r>
            </w:ins>
          </m:e>
          <m:sub>
            <w:ins w:id="41" w:author="Matthew Barbour" w:date="2015-11-03T19:16:00Z">
              <m:r>
                <w:rPr>
                  <w:rFonts w:ascii="Cambria Math" w:hAnsi="Cambria Math" w:cs="Times New Roman"/>
                  <w:lang w:val="en-US"/>
                </w:rPr>
                <m:t>q,N</m:t>
              </m:r>
            </w:ins>
          </m:sub>
        </m:sSub>
        <w:ins w:id="42" w:author="Matthew Barbour" w:date="2015-11-03T19:16:00Z">
          <m:r>
            <w:rPr>
              <w:rFonts w:ascii="Cambria Math" w:hAnsi="Cambria Math" w:cs="Times New Roman"/>
              <w:lang w:val="en-US"/>
            </w:rPr>
            <m:t>=</m:t>
          </m:r>
        </w:ins>
        <m:acc>
          <m:accPr>
            <m:chr m:val="̅"/>
            <m:ctrlPr>
              <w:ins w:id="43" w:author="Matthew Barbour" w:date="2015-11-03T19:16:00Z">
                <w:rPr>
                  <w:rFonts w:ascii="Cambria Math" w:hAnsi="Cambria Math" w:cs="Times New Roman"/>
                  <w:i/>
                  <w:lang w:val="en-US"/>
                </w:rPr>
              </w:ins>
            </m:ctrlPr>
          </m:accPr>
          <m:e>
            <m:sSub>
              <m:sSubPr>
                <m:ctrlPr>
                  <w:ins w:id="44" w:author="Matthew Barbour" w:date="2015-11-03T19:16:00Z">
                    <w:rPr>
                      <w:rFonts w:ascii="Cambria Math" w:hAnsi="Cambria Math" w:cs="Times New Roman"/>
                      <w:i/>
                      <w:lang w:val="en-US"/>
                    </w:rPr>
                  </w:ins>
                </m:ctrlPr>
              </m:sSubPr>
              <m:e>
                <w:ins w:id="45" w:author="Matthew Barbour" w:date="2015-11-03T19:16:00Z">
                  <m:r>
                    <w:rPr>
                      <w:rFonts w:ascii="Cambria Math" w:hAnsi="Cambria Math" w:cs="Times New Roman"/>
                      <w:lang w:val="en-US"/>
                    </w:rPr>
                    <m:t>LD</m:t>
                  </m:r>
                </w:ins>
              </m:e>
              <m:sub>
                <w:ins w:id="46" w:author="Matthew Barbour" w:date="2015-11-03T19:16:00Z">
                  <m:r>
                    <w:rPr>
                      <w:rFonts w:ascii="Cambria Math" w:hAnsi="Cambria Math" w:cs="Times New Roman"/>
                      <w:lang w:val="en-US"/>
                    </w:rPr>
                    <m:t>q,1</m:t>
                  </m:r>
                </w:ins>
              </m:sub>
            </m:sSub>
          </m:e>
        </m:acc>
      </m:oMath>
      <w:ins w:id="47" w:author="Matthew Barbour" w:date="2015-11-03T19:12:00Z">
        <w:r>
          <w:rPr>
            <w:rFonts w:ascii="Times New Roman" w:hAnsi="Times New Roman" w:cs="Times New Roman"/>
            <w:lang w:val="en-US"/>
          </w:rPr>
          <w:t xml:space="preserve"> . We used non-linear least squares to estimate parameters </w:t>
        </w:r>
        <w:proofErr w:type="gramStart"/>
        <w:r>
          <w:rPr>
            <w:rFonts w:ascii="Times New Roman" w:hAnsi="Times New Roman" w:cs="Times New Roman"/>
            <w:i/>
            <w:iCs/>
            <w:lang w:val="en-US"/>
          </w:rPr>
          <w:t xml:space="preserve">a </w:t>
        </w:r>
        <w:r>
          <w:rPr>
            <w:rFonts w:ascii="Times New Roman" w:hAnsi="Times New Roman" w:cs="Times New Roman"/>
            <w:lang w:val="en-US"/>
          </w:rPr>
          <w:t>and</w:t>
        </w:r>
        <w:proofErr w:type="gramEnd"/>
        <w:r>
          <w:rPr>
            <w:rFonts w:ascii="Times New Roman" w:hAnsi="Times New Roman" w:cs="Times New Roman"/>
            <w:lang w:val="en-US"/>
          </w:rPr>
          <w:t xml:space="preserve"> </w:t>
        </w:r>
        <w:r>
          <w:rPr>
            <w:rFonts w:ascii="Times New Roman" w:hAnsi="Times New Roman" w:cs="Times New Roman"/>
            <w:i/>
            <w:iCs/>
            <w:lang w:val="en-US"/>
          </w:rPr>
          <w:t>b</w:t>
        </w:r>
        <w:r>
          <w:rPr>
            <w:rFonts w:ascii="Times New Roman" w:hAnsi="Times New Roman" w:cs="Times New Roman"/>
            <w:lang w:val="en-US"/>
          </w:rPr>
          <w:t xml:space="preserve">. For the non-asymptotic models, we fit </w:t>
        </w:r>
      </w:ins>
      <w:ins w:id="48" w:author="Matthew Barbour" w:date="2015-11-03T19:17:00Z">
        <w:r w:rsidR="00FE7C03">
          <w:rPr>
            <w:rFonts w:ascii="Times New Roman" w:hAnsi="Times New Roman" w:cs="Times New Roman"/>
            <w:iCs/>
            <w:lang w:val="en-US"/>
          </w:rPr>
          <w:t>log-log (</w:t>
        </w:r>
        <m:oMath>
          <m:func>
            <m:funcPr>
              <m:ctrlPr>
                <w:rPr>
                  <w:rFonts w:ascii="Cambria Math" w:hAnsi="Cambria Math" w:cs="Times New Roman"/>
                  <w:i/>
                  <w:lang w:val="en-US"/>
                </w:rPr>
              </m:ctrlPr>
            </m:funcPr>
            <m:fName>
              <m:func>
                <m:funcPr>
                  <m:ctrlPr>
                    <w:rPr>
                      <w:rFonts w:ascii="Cambria Math" w:hAnsi="Cambria Math" w:cs="Times New Roman"/>
                      <w:i/>
                      <w:lang w:val="en-US"/>
                    </w:rPr>
                  </m:ctrlPr>
                </m:funcPr>
                <m:fName>
                  <m:r>
                    <m:rPr>
                      <m:sty m:val="p"/>
                    </m:rPr>
                    <w:rPr>
                      <w:rFonts w:ascii="Cambria Math" w:hAnsi="Cambria Math" w:cs="Times New Roman"/>
                      <w:lang w:val="en-US"/>
                    </w:rPr>
                    <m:t>log</m:t>
                  </m:r>
                </m:fName>
                <m:e>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m:t>
                      </m:r>
                      <w:proofErr w:type="gramStart"/>
                      <m:r>
                        <w:rPr>
                          <w:rFonts w:ascii="Cambria Math" w:hAnsi="Cambria Math" w:cs="Times New Roman"/>
                          <w:lang w:val="en-US"/>
                        </w:rPr>
                        <m:t>,N</m:t>
                      </m:r>
                      <w:proofErr w:type="gramEnd"/>
                    </m:sub>
                  </m:sSub>
                  <m:r>
                    <w:rPr>
                      <w:rFonts w:ascii="Cambria Math" w:hAnsi="Cambria Math" w:cs="Times New Roman"/>
                      <w:lang w:val="en-US"/>
                    </w:rPr>
                    <m:t>)</m:t>
                  </m:r>
                </m:e>
              </m:func>
              <m:r>
                <m:rPr>
                  <m:sty m:val="p"/>
                </m:rPr>
                <w:rPr>
                  <w:rFonts w:ascii="Cambria Math" w:hAnsi="Cambria Math" w:cs="Times New Roman"/>
                  <w:lang w:val="en-US"/>
                </w:rPr>
                <m:t>=m*log</m:t>
              </m:r>
            </m:fName>
            <m:e>
              <m:r>
                <w:rPr>
                  <w:rFonts w:ascii="Cambria Math" w:hAnsi="Cambria Math" w:cs="Times New Roman"/>
                  <w:lang w:val="en-US"/>
                </w:rPr>
                <m:t>(N</m:t>
              </m:r>
            </m:e>
          </m:func>
          <m:r>
            <w:rPr>
              <w:rFonts w:ascii="Cambria Math" w:hAnsi="Cambria Math" w:cs="Times New Roman"/>
              <w:lang w:val="en-US"/>
            </w:rPr>
            <m:t>)+intercept</m:t>
          </m:r>
        </m:oMath>
        <w:r w:rsidR="00FE7C03">
          <w:rPr>
            <w:rFonts w:ascii="Times New Roman" w:hAnsi="Times New Roman" w:cs="Times New Roman"/>
            <w:lang w:val="en-US"/>
          </w:rPr>
          <w:t>) and log-linear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lang w:val="en-US"/>
                    </w:rPr>
                    <m:t>LD</m:t>
                  </m:r>
                </m:e>
                <m:sub>
                  <m:r>
                    <w:rPr>
                      <w:rFonts w:ascii="Cambria Math" w:hAnsi="Cambria Math" w:cs="Times New Roman"/>
                      <w:lang w:val="en-US"/>
                    </w:rPr>
                    <m:t>q,N</m:t>
                  </m:r>
                </m:sub>
              </m:sSub>
              <m:r>
                <m:rPr>
                  <m:sty m:val="p"/>
                </m:rPr>
                <w:rPr>
                  <w:rFonts w:ascii="Cambria Math" w:hAnsi="Cambria Math" w:cs="Times New Roman"/>
                  <w:lang w:val="en-US"/>
                </w:rPr>
                <m:t>=m*log</m:t>
              </m:r>
            </m:fName>
            <m:e>
              <m:r>
                <w:rPr>
                  <w:rFonts w:ascii="Cambria Math" w:hAnsi="Cambria Math" w:cs="Times New Roman"/>
                  <w:lang w:val="en-US"/>
                </w:rPr>
                <m:t>(</m:t>
              </m:r>
              <m:r>
                <w:rPr>
                  <w:rFonts w:ascii="Cambria Math" w:hAnsi="Cambria Math" w:cs="Times New Roman"/>
                  <w:lang w:val="en-US"/>
                </w:rPr>
                <m:t>N</m:t>
              </m:r>
            </m:e>
          </m:func>
          <m:r>
            <w:rPr>
              <w:rFonts w:ascii="Cambria Math" w:hAnsi="Cambria Math" w:cs="Times New Roman"/>
              <w:lang w:val="en-US"/>
            </w:rPr>
            <m:t>)+intercept</m:t>
          </m:r>
        </m:oMath>
        <w:r w:rsidR="00FE7C03">
          <w:rPr>
            <w:rFonts w:ascii="Times New Roman" w:hAnsi="Times New Roman" w:cs="Times New Roman"/>
            <w:lang w:val="en-US"/>
          </w:rPr>
          <w:t>).</w:t>
        </w:r>
      </w:ins>
      <w:ins w:id="49" w:author="Matthew Barbour" w:date="2015-11-03T19:12:00Z">
        <w:r>
          <w:rPr>
            <w:rFonts w:ascii="Times New Roman" w:hAnsi="Times New Roman" w:cs="Times New Roman"/>
            <w:lang w:val="en-US"/>
          </w:rPr>
          <w:t xml:space="preserve"> The asymptotic and non-asymptotic models we chose have been widely used for extrapolating species richness (4), which is why we used them for food-web complexity.</w:t>
        </w:r>
      </w:ins>
    </w:p>
    <w:p w14:paraId="2F5E1992" w14:textId="77777777" w:rsidR="0082101A" w:rsidRDefault="0082101A"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50" w:author="Matthew Barbour" w:date="2015-11-03T19:12:00Z"/>
          <w:rFonts w:ascii="Times New Roman" w:hAnsi="Times New Roman" w:cs="Times New Roman"/>
          <w:lang w:val="en-US"/>
        </w:rPr>
      </w:pPr>
    </w:p>
    <w:p w14:paraId="4807B0DC" w14:textId="77777777" w:rsidR="0082101A" w:rsidRDefault="0082101A"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51" w:author="Matthew Barbour" w:date="2015-11-03T19:12:00Z"/>
          <w:rFonts w:ascii="Times New Roman" w:hAnsi="Times New Roman" w:cs="Times New Roman"/>
          <w:lang w:val="en-US"/>
        </w:rPr>
      </w:pPr>
      <w:ins w:id="52" w:author="Matthew Barbour" w:date="2015-11-03T19:12:00Z">
        <w:r>
          <w:rPr>
            <w:rFonts w:ascii="Times New Roman" w:hAnsi="Times New Roman" w:cs="Times New Roman"/>
            <w:u w:val="single"/>
            <w:lang w:val="en-US"/>
          </w:rPr>
          <w:t>Results for simulations of sampling effort and genetic variation</w:t>
        </w:r>
        <w:r>
          <w:rPr>
            <w:rFonts w:ascii="Times New Roman" w:hAnsi="Times New Roman" w:cs="Times New Roman"/>
            <w:lang w:val="en-US"/>
          </w:rPr>
          <w:t xml:space="preserve"> – We fit the asymptotic and non-asymptotic models to our sampling effort simulations of 1-genotype mixtures of 1 to 4 plants (1,000 estimates per level of sampling effort, details in </w:t>
        </w:r>
        <w:r>
          <w:rPr>
            <w:rFonts w:ascii="Times New Roman" w:hAnsi="Times New Roman" w:cs="Times New Roman"/>
            <w:i/>
            <w:iCs/>
            <w:lang w:val="en-US"/>
          </w:rPr>
          <w:t>Materials and Methods</w:t>
        </w:r>
        <w:r>
          <w:rPr>
            <w:rFonts w:ascii="Times New Roman" w:hAnsi="Times New Roman" w:cs="Times New Roman"/>
            <w:lang w:val="en-US"/>
          </w:rPr>
          <w:t xml:space="preserve">). We found that all of the models gave a similar fit to the data; however, they gave very different predictions for the complexity of 1-genotype 100-plant mixtures (Table S4). Therefore, to evaluate which of these models was more realistic, we re-fit these models to our genetic variation simulations of 1 to 25 genotypes (grey circles in Fig. 6 of main text). </w:t>
        </w:r>
      </w:ins>
    </w:p>
    <w:p w14:paraId="6A18B1F3" w14:textId="6906708A" w:rsidR="0082101A" w:rsidRDefault="0082101A"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53" w:author="Matthew Barbour" w:date="2015-11-03T19:12:00Z"/>
          <w:rFonts w:ascii="Times New Roman" w:hAnsi="Times New Roman" w:cs="Times New Roman"/>
          <w:lang w:val="en-US"/>
        </w:rPr>
      </w:pPr>
      <w:ins w:id="54" w:author="Matthew Barbour" w:date="2015-11-03T19:12:00Z">
        <w:r>
          <w:rPr>
            <w:rFonts w:ascii="Times New Roman" w:hAnsi="Times New Roman" w:cs="Times New Roman"/>
            <w:lang w:val="en-US"/>
          </w:rPr>
          <w:t>We found that the asymptotic model provided a much better fit (</w:t>
        </w:r>
        <w:r>
          <w:rPr>
            <w:rFonts w:ascii="Times New Roman" w:hAnsi="Times New Roman" w:cs="Times New Roman"/>
            <w:i/>
            <w:iCs/>
            <w:lang w:val="en-US"/>
          </w:rPr>
          <w:t>R</w:t>
        </w:r>
        <w:r>
          <w:rPr>
            <w:rFonts w:ascii="Times New Roman" w:hAnsi="Times New Roman" w:cs="Times New Roman"/>
            <w:i/>
            <w:iCs/>
            <w:vertAlign w:val="superscript"/>
            <w:lang w:val="en-US"/>
          </w:rPr>
          <w:t>2</w:t>
        </w:r>
        <w:r>
          <w:rPr>
            <w:rFonts w:ascii="Times New Roman" w:hAnsi="Times New Roman" w:cs="Times New Roman"/>
            <w:lang w:val="en-US"/>
          </w:rPr>
          <w:t xml:space="preserve"> = 0.96) and more accurate predictions than either of the non-asymptotic models (Table S5). In particular, the asymptotic model’s predicted complexity of 25-genotype 100-plant mixtures deviated less than a tenth of 1% from the observed average</w:t>
        </w:r>
      </w:ins>
      <w:ins w:id="55" w:author="Matthew Barbour" w:date="2015-11-03T19:28:00Z">
        <w:r w:rsidR="001A25C4">
          <w:rPr>
            <w:rFonts w:ascii="Times New Roman" w:hAnsi="Times New Roman" w:cs="Times New Roman"/>
            <w:lang w:val="en-US"/>
          </w:rPr>
          <w:t xml:space="preserve"> (</w:t>
        </w:r>
        <w:proofErr w:type="spellStart"/>
        <w:r w:rsidR="001A25C4" w:rsidRPr="00111FEC">
          <w:rPr>
            <w:rFonts w:ascii="Times New Roman" w:hAnsi="Times New Roman" w:cs="Times New Roman"/>
            <w:i/>
            <w:lang w:val="en-US"/>
          </w:rPr>
          <w:t>LD</w:t>
        </w:r>
        <w:r w:rsidR="001A25C4" w:rsidRPr="00111FEC">
          <w:rPr>
            <w:rFonts w:ascii="Times New Roman" w:hAnsi="Times New Roman" w:cs="Times New Roman"/>
            <w:i/>
            <w:vertAlign w:val="subscript"/>
            <w:lang w:val="en-US"/>
          </w:rPr>
          <w:t>q</w:t>
        </w:r>
        <w:proofErr w:type="spellEnd"/>
        <w:r w:rsidR="001A25C4">
          <w:rPr>
            <w:rFonts w:ascii="Times New Roman" w:hAnsi="Times New Roman" w:cs="Times New Roman"/>
            <w:i/>
            <w:vertAlign w:val="subscript"/>
            <w:lang w:val="en-US"/>
          </w:rPr>
          <w:t xml:space="preserve"> </w:t>
        </w:r>
        <w:r w:rsidR="001A25C4">
          <w:rPr>
            <w:rFonts w:ascii="Times New Roman" w:hAnsi="Times New Roman" w:cs="Times New Roman"/>
            <w:lang w:val="en-US"/>
          </w:rPr>
          <w:t>= 2.208)</w:t>
        </w:r>
      </w:ins>
      <w:ins w:id="56" w:author="Matthew Barbour" w:date="2015-11-03T19:12:00Z">
        <w:r>
          <w:rPr>
            <w:rFonts w:ascii="Times New Roman" w:hAnsi="Times New Roman" w:cs="Times New Roman"/>
            <w:lang w:val="en-US"/>
          </w:rPr>
          <w:t xml:space="preserve">, whereas the non-asymptotic models overestimated </w:t>
        </w:r>
        <w:r w:rsidR="001A25C4">
          <w:rPr>
            <w:rFonts w:ascii="Times New Roman" w:hAnsi="Times New Roman" w:cs="Times New Roman"/>
            <w:lang w:val="en-US"/>
          </w:rPr>
          <w:t>complexity between 2 and 4</w:t>
        </w:r>
        <w:r>
          <w:rPr>
            <w:rFonts w:ascii="Times New Roman" w:hAnsi="Times New Roman" w:cs="Times New Roman"/>
            <w:lang w:val="en-US"/>
          </w:rPr>
          <w:t xml:space="preserve">%. </w:t>
        </w:r>
      </w:ins>
    </w:p>
    <w:p w14:paraId="506FA2CC" w14:textId="77777777" w:rsidR="0082101A" w:rsidRDefault="0082101A"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57" w:author="Matthew Barbour" w:date="2015-11-03T19:12:00Z"/>
          <w:rFonts w:ascii="Times New Roman" w:hAnsi="Times New Roman" w:cs="Times New Roman"/>
          <w:lang w:val="en-US"/>
        </w:rPr>
      </w:pPr>
    </w:p>
    <w:p w14:paraId="65C55F0C" w14:textId="77777777" w:rsidR="0082101A" w:rsidRDefault="0082101A"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58" w:author="Matthew Barbour" w:date="2015-11-03T19:12:00Z"/>
          <w:rFonts w:ascii="Times New Roman" w:hAnsi="Times New Roman" w:cs="Times New Roman"/>
          <w:lang w:val="en-US"/>
        </w:rPr>
      </w:pPr>
      <w:ins w:id="59" w:author="Matthew Barbour" w:date="2015-11-03T19:12:00Z">
        <w:r>
          <w:rPr>
            <w:rFonts w:ascii="Times New Roman" w:hAnsi="Times New Roman" w:cs="Times New Roman"/>
            <w:lang w:val="en-US"/>
          </w:rPr>
          <w:t xml:space="preserve">Table S4: Comparing asymptotic and non-asymptotic models for predicting the complexity of 1-genotype 100-plant mixtures. Note that for these data (sampling effort simulation), </w:t>
        </w:r>
        <w:r>
          <w:rPr>
            <w:rFonts w:ascii="Times New Roman" w:hAnsi="Times New Roman" w:cs="Times New Roman"/>
            <w:i/>
            <w:iCs/>
            <w:lang w:val="en-US"/>
          </w:rPr>
          <w:t xml:space="preserve">N </w:t>
        </w:r>
        <w:r>
          <w:rPr>
            <w:rFonts w:ascii="Times New Roman" w:hAnsi="Times New Roman" w:cs="Times New Roman"/>
            <w:lang w:val="en-US"/>
          </w:rPr>
          <w:t>represents the number of plants.</w:t>
        </w:r>
      </w:ins>
    </w:p>
    <w:tbl>
      <w:tblPr>
        <w:tblW w:w="0" w:type="auto"/>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943"/>
        <w:gridCol w:w="3544"/>
        <w:gridCol w:w="709"/>
        <w:gridCol w:w="1666"/>
      </w:tblGrid>
      <w:tr w:rsidR="00581278" w14:paraId="7057B8A0" w14:textId="77777777" w:rsidTr="001A25C4">
        <w:tblPrEx>
          <w:tblCellMar>
            <w:top w:w="0" w:type="dxa"/>
            <w:bottom w:w="0" w:type="dxa"/>
          </w:tblCellMar>
        </w:tblPrEx>
        <w:trPr>
          <w:ins w:id="60" w:author="Matthew Barbour" w:date="2015-11-03T19:12:00Z"/>
        </w:trPr>
        <w:tc>
          <w:tcPr>
            <w:tcW w:w="2943" w:type="dxa"/>
            <w:tcBorders>
              <w:top w:val="single" w:sz="4" w:space="0" w:color="BFBFBF"/>
              <w:bottom w:val="single" w:sz="4" w:space="0" w:color="BFBFBF"/>
              <w:right w:val="single" w:sz="4" w:space="0" w:color="BFBFBF"/>
            </w:tcBorders>
            <w:tcMar>
              <w:top w:w="100" w:type="nil"/>
              <w:right w:w="100" w:type="nil"/>
            </w:tcMar>
            <w:vAlign w:val="bottom"/>
          </w:tcPr>
          <w:p w14:paraId="5FDC41A0" w14:textId="3B79810C"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61" w:author="Matthew Barbour" w:date="2015-11-03T19:12:00Z"/>
                <w:rFonts w:ascii="Times New Roman" w:hAnsi="Times New Roman" w:cs="Times New Roman"/>
                <w:lang w:val="en-US"/>
              </w:rPr>
            </w:pPr>
            <w:ins w:id="62" w:author="Matthew Barbour" w:date="2015-11-03T19:18:00Z">
              <w:r>
                <w:rPr>
                  <w:rFonts w:ascii="Times New Roman" w:hAnsi="Times New Roman" w:cs="Times New Roman"/>
                  <w:lang w:val="en-US"/>
                </w:rPr>
                <w:t>Model type</w:t>
              </w:r>
            </w:ins>
          </w:p>
        </w:tc>
        <w:tc>
          <w:tcPr>
            <w:tcW w:w="3544" w:type="dxa"/>
            <w:tcBorders>
              <w:top w:val="single" w:sz="4" w:space="0" w:color="BFBFBF"/>
              <w:left w:val="single" w:sz="4" w:space="0" w:color="BFBFBF"/>
              <w:bottom w:val="single" w:sz="4" w:space="0" w:color="BFBFBF"/>
              <w:right w:val="single" w:sz="4" w:space="0" w:color="BFBFBF"/>
            </w:tcBorders>
            <w:tcMar>
              <w:top w:w="100" w:type="nil"/>
              <w:right w:w="100" w:type="nil"/>
            </w:tcMar>
            <w:vAlign w:val="bottom"/>
          </w:tcPr>
          <w:p w14:paraId="1FCE710B" w14:textId="40BC9810"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63" w:author="Matthew Barbour" w:date="2015-11-03T19:12:00Z"/>
                <w:rFonts w:ascii="Times New Roman" w:hAnsi="Times New Roman" w:cs="Times New Roman"/>
                <w:lang w:val="en-US"/>
              </w:rPr>
            </w:pPr>
            <w:ins w:id="64" w:author="Matthew Barbour" w:date="2015-11-03T19:18:00Z">
              <w:r>
                <w:rPr>
                  <w:rFonts w:ascii="Times New Roman" w:hAnsi="Times New Roman" w:cs="Times New Roman"/>
                  <w:lang w:val="en-US"/>
                </w:rPr>
                <w:t>Equation</w:t>
              </w:r>
            </w:ins>
          </w:p>
        </w:tc>
        <w:tc>
          <w:tcPr>
            <w:tcW w:w="709" w:type="dxa"/>
            <w:tcBorders>
              <w:top w:val="single" w:sz="4" w:space="0" w:color="BFBFBF"/>
              <w:left w:val="single" w:sz="4" w:space="0" w:color="BFBFBF"/>
              <w:bottom w:val="single" w:sz="4" w:space="0" w:color="BFBFBF"/>
              <w:right w:val="single" w:sz="4" w:space="0" w:color="BFBFBF"/>
            </w:tcBorders>
            <w:tcMar>
              <w:top w:w="100" w:type="nil"/>
              <w:right w:w="100" w:type="nil"/>
            </w:tcMar>
            <w:vAlign w:val="bottom"/>
          </w:tcPr>
          <w:p w14:paraId="4DD36546" w14:textId="0F7A4558"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ind w:right="-6"/>
              <w:rPr>
                <w:ins w:id="65" w:author="Matthew Barbour" w:date="2015-11-03T19:12:00Z"/>
                <w:rFonts w:ascii="Times New Roman" w:hAnsi="Times New Roman" w:cs="Times New Roman"/>
                <w:i/>
                <w:iCs/>
                <w:lang w:val="en-US"/>
              </w:rPr>
            </w:pPr>
            <w:ins w:id="66" w:author="Matthew Barbour" w:date="2015-11-03T19:18:00Z">
              <w:r w:rsidRPr="00111FEC">
                <w:rPr>
                  <w:rFonts w:ascii="Times New Roman" w:hAnsi="Times New Roman" w:cs="Times New Roman"/>
                  <w:i/>
                  <w:lang w:val="en-US"/>
                </w:rPr>
                <w:t>R</w:t>
              </w:r>
              <w:r w:rsidRPr="00111FEC">
                <w:rPr>
                  <w:rFonts w:ascii="Times New Roman" w:hAnsi="Times New Roman" w:cs="Times New Roman"/>
                  <w:i/>
                  <w:vertAlign w:val="superscript"/>
                  <w:lang w:val="en-US"/>
                </w:rPr>
                <w:t>2</w:t>
              </w:r>
            </w:ins>
          </w:p>
        </w:tc>
        <w:tc>
          <w:tcPr>
            <w:tcW w:w="1666" w:type="dxa"/>
            <w:tcBorders>
              <w:top w:val="single" w:sz="4" w:space="0" w:color="BFBFBF"/>
              <w:left w:val="single" w:sz="4" w:space="0" w:color="BFBFBF"/>
              <w:bottom w:val="single" w:sz="4" w:space="0" w:color="BFBFBF"/>
            </w:tcBorders>
            <w:tcMar>
              <w:top w:w="100" w:type="nil"/>
              <w:right w:w="100" w:type="nil"/>
            </w:tcMar>
            <w:vAlign w:val="bottom"/>
          </w:tcPr>
          <w:p w14:paraId="5A6306DE" w14:textId="77777777"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67" w:author="Matthew Barbour" w:date="2015-11-03T19:22:00Z"/>
                <w:rFonts w:ascii="Times New Roman" w:hAnsi="Times New Roman" w:cs="Times New Roman"/>
                <w:lang w:val="en-US"/>
              </w:rPr>
            </w:pPr>
            <w:ins w:id="68" w:author="Matthew Barbour" w:date="2015-11-03T19:18:00Z">
              <w:r>
                <w:rPr>
                  <w:rFonts w:ascii="Times New Roman" w:hAnsi="Times New Roman" w:cs="Times New Roman"/>
                  <w:lang w:val="en-US"/>
                </w:rPr>
                <w:t xml:space="preserve">Predicted </w:t>
              </w:r>
              <w:proofErr w:type="spellStart"/>
              <w:r w:rsidRPr="00111FEC">
                <w:rPr>
                  <w:rFonts w:ascii="Times New Roman" w:hAnsi="Times New Roman" w:cs="Times New Roman"/>
                  <w:i/>
                  <w:lang w:val="en-US"/>
                </w:rPr>
                <w:t>LD</w:t>
              </w:r>
              <w:r w:rsidRPr="00111FEC">
                <w:rPr>
                  <w:rFonts w:ascii="Times New Roman" w:hAnsi="Times New Roman" w:cs="Times New Roman"/>
                  <w:i/>
                  <w:vertAlign w:val="subscript"/>
                  <w:lang w:val="en-US"/>
                </w:rPr>
                <w:t>q</w:t>
              </w:r>
              <w:proofErr w:type="spellEnd"/>
              <w:r>
                <w:rPr>
                  <w:rFonts w:ascii="Times New Roman" w:hAnsi="Times New Roman" w:cs="Times New Roman"/>
                  <w:i/>
                  <w:lang w:val="en-US"/>
                </w:rPr>
                <w:t xml:space="preserve"> </w:t>
              </w:r>
            </w:ins>
            <w:ins w:id="69" w:author="Matthew Barbour" w:date="2015-11-03T19:22:00Z">
              <w:r w:rsidR="008A52B9">
                <w:rPr>
                  <w:rFonts w:ascii="Times New Roman" w:hAnsi="Times New Roman" w:cs="Times New Roman"/>
                  <w:lang w:val="en-US"/>
                </w:rPr>
                <w:t>1-genotype</w:t>
              </w:r>
            </w:ins>
          </w:p>
          <w:p w14:paraId="41E103B3" w14:textId="08E24C12" w:rsidR="008A52B9" w:rsidRDefault="008A52B9"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70" w:author="Matthew Barbour" w:date="2015-11-03T19:12:00Z"/>
                <w:rFonts w:ascii="Times New Roman" w:hAnsi="Times New Roman" w:cs="Times New Roman"/>
                <w:lang w:val="en-US"/>
              </w:rPr>
            </w:pPr>
            <w:ins w:id="71" w:author="Matthew Barbour" w:date="2015-11-03T19:22:00Z">
              <w:r>
                <w:rPr>
                  <w:rFonts w:ascii="Times New Roman" w:hAnsi="Times New Roman" w:cs="Times New Roman"/>
                  <w:lang w:val="en-US"/>
                </w:rPr>
                <w:t>100-plant mixture</w:t>
              </w:r>
            </w:ins>
          </w:p>
        </w:tc>
      </w:tr>
      <w:tr w:rsidR="00581278" w14:paraId="53B28774" w14:textId="77777777" w:rsidTr="001A25C4">
        <w:tblPrEx>
          <w:tblBorders>
            <w:top w:val="none" w:sz="0" w:space="0" w:color="auto"/>
          </w:tblBorders>
          <w:tblCellMar>
            <w:top w:w="0" w:type="dxa"/>
            <w:bottom w:w="0" w:type="dxa"/>
          </w:tblCellMar>
        </w:tblPrEx>
        <w:trPr>
          <w:ins w:id="72" w:author="Matthew Barbour" w:date="2015-11-03T19:12:00Z"/>
        </w:trPr>
        <w:tc>
          <w:tcPr>
            <w:tcW w:w="2943" w:type="dxa"/>
            <w:tcBorders>
              <w:top w:val="single" w:sz="4" w:space="0" w:color="BFBFBF"/>
              <w:bottom w:val="single" w:sz="4" w:space="0" w:color="BFBFBF"/>
              <w:right w:val="single" w:sz="4" w:space="0" w:color="BFBFBF"/>
            </w:tcBorders>
            <w:tcMar>
              <w:top w:w="100" w:type="nil"/>
              <w:right w:w="100" w:type="nil"/>
            </w:tcMar>
            <w:vAlign w:val="center"/>
          </w:tcPr>
          <w:p w14:paraId="3CD01A7B" w14:textId="77777777" w:rsidR="008A52B9"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73" w:author="Matthew Barbour" w:date="2015-11-03T19:23:00Z"/>
                <w:rFonts w:ascii="Times New Roman" w:hAnsi="Times New Roman" w:cs="Times New Roman"/>
                <w:lang w:val="en-US"/>
              </w:rPr>
            </w:pPr>
            <w:ins w:id="74" w:author="Matthew Barbour" w:date="2015-11-03T19:18:00Z">
              <w:r>
                <w:rPr>
                  <w:rFonts w:ascii="Times New Roman" w:hAnsi="Times New Roman" w:cs="Times New Roman"/>
                  <w:lang w:val="en-US"/>
                </w:rPr>
                <w:t xml:space="preserve">Asymptotic </w:t>
              </w:r>
            </w:ins>
          </w:p>
          <w:p w14:paraId="7052C0B7" w14:textId="1694BC79"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75" w:author="Matthew Barbour" w:date="2015-11-03T19:12:00Z"/>
                <w:rFonts w:ascii="Times New Roman" w:hAnsi="Times New Roman" w:cs="Times New Roman"/>
                <w:lang w:val="en-US"/>
              </w:rPr>
            </w:pPr>
            <w:ins w:id="76" w:author="Matthew Barbour" w:date="2015-11-03T19:18:00Z">
              <w:r>
                <w:rPr>
                  <w:rFonts w:ascii="Times New Roman" w:hAnsi="Times New Roman" w:cs="Times New Roman"/>
                  <w:lang w:val="en-US"/>
                </w:rPr>
                <w:t>(</w:t>
              </w:r>
              <w:proofErr w:type="spellStart"/>
              <w:r>
                <w:rPr>
                  <w:rFonts w:ascii="Times New Roman" w:hAnsi="Times New Roman" w:cs="Times New Roman"/>
                  <w:lang w:val="en-US"/>
                </w:rPr>
                <w:t>Michaelis-Menten</w:t>
              </w:r>
              <w:proofErr w:type="spellEnd"/>
              <w:r>
                <w:rPr>
                  <w:rFonts w:ascii="Times New Roman" w:hAnsi="Times New Roman" w:cs="Times New Roman"/>
                  <w:lang w:val="en-US"/>
                </w:rPr>
                <w:t>)</w:t>
              </w:r>
            </w:ins>
          </w:p>
        </w:tc>
        <w:tc>
          <w:tcPr>
            <w:tcW w:w="3544"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31B83095" w14:textId="2886682B"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77" w:author="Matthew Barbour" w:date="2015-11-03T19:12:00Z"/>
                <w:rFonts w:ascii="Times New Roman" w:hAnsi="Times New Roman" w:cs="Times New Roman"/>
                <w:lang w:val="en-US"/>
              </w:rPr>
            </w:pPr>
            <m:oMathPara>
              <m:oMath>
                <m:sSub>
                  <m:sSubPr>
                    <m:ctrlPr>
                      <w:ins w:id="78" w:author="Matthew Barbour" w:date="2015-11-03T19:18:00Z">
                        <w:rPr>
                          <w:rFonts w:ascii="Cambria Math" w:hAnsi="Cambria Math" w:cs="Times New Roman"/>
                          <w:i/>
                          <w:lang w:val="en-US"/>
                        </w:rPr>
                      </w:ins>
                    </m:ctrlPr>
                  </m:sSubPr>
                  <m:e>
                    <w:ins w:id="79" w:author="Matthew Barbour" w:date="2015-11-03T19:18:00Z">
                      <m:r>
                        <w:rPr>
                          <w:rFonts w:ascii="Cambria Math" w:hAnsi="Cambria Math" w:cs="Times New Roman"/>
                          <w:lang w:val="en-US"/>
                        </w:rPr>
                        <m:t>LD</m:t>
                      </m:r>
                    </w:ins>
                  </m:e>
                  <m:sub>
                    <w:ins w:id="80" w:author="Matthew Barbour" w:date="2015-11-03T19:18:00Z">
                      <m:r>
                        <w:rPr>
                          <w:rFonts w:ascii="Cambria Math" w:hAnsi="Cambria Math" w:cs="Times New Roman"/>
                          <w:lang w:val="en-US"/>
                        </w:rPr>
                        <m:t>q,N</m:t>
                      </m:r>
                    </w:ins>
                  </m:sub>
                </m:sSub>
                <w:ins w:id="81" w:author="Matthew Barbour" w:date="2015-11-03T19:18:00Z">
                  <m:r>
                    <w:rPr>
                      <w:rFonts w:ascii="Cambria Math" w:hAnsi="Cambria Math" w:cs="Times New Roman"/>
                      <w:lang w:val="en-US"/>
                    </w:rPr>
                    <m:t>=</m:t>
                  </m:r>
                </w:ins>
                <m:f>
                  <m:fPr>
                    <m:ctrlPr>
                      <w:ins w:id="82" w:author="Matthew Barbour" w:date="2015-11-03T19:18:00Z">
                        <w:rPr>
                          <w:rFonts w:ascii="Cambria Math" w:hAnsi="Cambria Math" w:cs="Times New Roman"/>
                          <w:i/>
                          <w:lang w:val="en-US"/>
                        </w:rPr>
                      </w:ins>
                    </m:ctrlPr>
                  </m:fPr>
                  <m:num>
                    <w:ins w:id="83" w:author="Matthew Barbour" w:date="2015-11-03T19:18:00Z">
                      <m:r>
                        <w:rPr>
                          <w:rFonts w:ascii="Cambria Math" w:hAnsi="Cambria Math" w:cs="Times New Roman"/>
                          <w:lang w:val="en-US"/>
                        </w:rPr>
                        <m:t>0.62(</m:t>
                      </m:r>
                    </w:ins>
                    <w:ins w:id="84" w:author="Matthew Barbour" w:date="2015-11-03T19:19:00Z">
                      <m:r>
                        <w:rPr>
                          <w:rFonts w:ascii="Cambria Math" w:hAnsi="Cambria Math" w:cs="Times New Roman"/>
                          <w:lang w:val="en-US"/>
                        </w:rPr>
                        <m:t>N</m:t>
                      </m:r>
                    </w:ins>
                    <w:ins w:id="85" w:author="Matthew Barbour" w:date="2015-11-03T19:18:00Z">
                      <m:r>
                        <w:rPr>
                          <w:rFonts w:ascii="Cambria Math" w:hAnsi="Cambria Math" w:cs="Times New Roman"/>
                          <w:lang w:val="en-US"/>
                        </w:rPr>
                        <m:t>-1)</m:t>
                      </m:r>
                    </w:ins>
                  </m:num>
                  <m:den>
                    <w:ins w:id="86" w:author="Matthew Barbour" w:date="2015-11-03T19:18:00Z">
                      <m:r>
                        <w:rPr>
                          <w:rFonts w:ascii="Cambria Math" w:hAnsi="Cambria Math" w:cs="Times New Roman"/>
                          <w:lang w:val="en-US"/>
                        </w:rPr>
                        <m:t>(3.62+(</m:t>
                      </m:r>
                    </w:ins>
                    <w:ins w:id="87" w:author="Matthew Barbour" w:date="2015-11-03T19:19:00Z">
                      <m:r>
                        <w:rPr>
                          <w:rFonts w:ascii="Cambria Math" w:hAnsi="Cambria Math" w:cs="Times New Roman"/>
                          <w:lang w:val="en-US"/>
                        </w:rPr>
                        <m:t>N</m:t>
                      </m:r>
                    </w:ins>
                    <w:ins w:id="88" w:author="Matthew Barbour" w:date="2015-11-03T19:18:00Z">
                      <m:r>
                        <w:rPr>
                          <w:rFonts w:ascii="Cambria Math" w:hAnsi="Cambria Math" w:cs="Times New Roman"/>
                          <w:lang w:val="en-US"/>
                        </w:rPr>
                        <m:t>-1)</m:t>
                      </m:r>
                    </w:ins>
                  </m:den>
                </m:f>
                <w:ins w:id="89" w:author="Matthew Barbour" w:date="2015-11-03T19:18:00Z">
                  <m:r>
                    <w:rPr>
                      <w:rFonts w:ascii="Cambria Math" w:hAnsi="Cambria Math" w:cs="Times New Roman"/>
                      <w:lang w:val="en-US"/>
                    </w:rPr>
                    <m:t>+1.25</m:t>
                  </m:r>
                </w:ins>
              </m:oMath>
            </m:oMathPara>
          </w:p>
        </w:tc>
        <w:tc>
          <w:tcPr>
            <w:tcW w:w="709"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022C809A" w14:textId="52B3928C"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90" w:author="Matthew Barbour" w:date="2015-11-03T19:12:00Z"/>
                <w:rFonts w:ascii="Times New Roman" w:hAnsi="Times New Roman" w:cs="Times New Roman"/>
                <w:lang w:val="en-US"/>
              </w:rPr>
            </w:pPr>
            <w:ins w:id="91" w:author="Matthew Barbour" w:date="2015-11-03T19:18:00Z">
              <w:r>
                <w:rPr>
                  <w:rFonts w:ascii="Times New Roman" w:hAnsi="Times New Roman" w:cs="Times New Roman"/>
                  <w:lang w:val="en-US"/>
                </w:rPr>
                <w:t>0.89</w:t>
              </w:r>
            </w:ins>
          </w:p>
        </w:tc>
        <w:tc>
          <w:tcPr>
            <w:tcW w:w="1666" w:type="dxa"/>
            <w:tcBorders>
              <w:top w:val="single" w:sz="4" w:space="0" w:color="BFBFBF"/>
              <w:left w:val="single" w:sz="4" w:space="0" w:color="BFBFBF"/>
              <w:bottom w:val="single" w:sz="4" w:space="0" w:color="BFBFBF"/>
            </w:tcBorders>
            <w:tcMar>
              <w:top w:w="100" w:type="nil"/>
              <w:right w:w="100" w:type="nil"/>
            </w:tcMar>
            <w:vAlign w:val="center"/>
          </w:tcPr>
          <w:p w14:paraId="004E3777" w14:textId="505A2547"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92" w:author="Matthew Barbour" w:date="2015-11-03T19:12:00Z"/>
                <w:rFonts w:ascii="Times New Roman" w:hAnsi="Times New Roman" w:cs="Times New Roman"/>
                <w:lang w:val="en-US"/>
              </w:rPr>
            </w:pPr>
            <w:ins w:id="93" w:author="Matthew Barbour" w:date="2015-11-03T19:18:00Z">
              <w:r>
                <w:rPr>
                  <w:rFonts w:ascii="Times New Roman" w:hAnsi="Times New Roman" w:cs="Times New Roman"/>
                  <w:lang w:val="en-US"/>
                </w:rPr>
                <w:t>1.84</w:t>
              </w:r>
            </w:ins>
          </w:p>
        </w:tc>
      </w:tr>
      <w:tr w:rsidR="00581278" w14:paraId="225C3BA8" w14:textId="77777777" w:rsidTr="001A25C4">
        <w:tblPrEx>
          <w:tblBorders>
            <w:top w:val="none" w:sz="0" w:space="0" w:color="auto"/>
          </w:tblBorders>
          <w:tblCellMar>
            <w:top w:w="0" w:type="dxa"/>
            <w:bottom w:w="0" w:type="dxa"/>
          </w:tblCellMar>
        </w:tblPrEx>
        <w:trPr>
          <w:ins w:id="94" w:author="Matthew Barbour" w:date="2015-11-03T19:12:00Z"/>
        </w:trPr>
        <w:tc>
          <w:tcPr>
            <w:tcW w:w="2943" w:type="dxa"/>
            <w:tcBorders>
              <w:top w:val="single" w:sz="4" w:space="0" w:color="BFBFBF"/>
              <w:bottom w:val="single" w:sz="4" w:space="0" w:color="BFBFBF"/>
              <w:right w:val="single" w:sz="4" w:space="0" w:color="BFBFBF"/>
            </w:tcBorders>
            <w:tcMar>
              <w:top w:w="100" w:type="nil"/>
              <w:right w:w="100" w:type="nil"/>
            </w:tcMar>
            <w:vAlign w:val="center"/>
          </w:tcPr>
          <w:p w14:paraId="0134742C" w14:textId="77777777" w:rsidR="008A52B9"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95" w:author="Matthew Barbour" w:date="2015-11-03T19:23:00Z"/>
                <w:rFonts w:ascii="Times New Roman" w:hAnsi="Times New Roman" w:cs="Times New Roman"/>
                <w:lang w:val="en-US"/>
              </w:rPr>
            </w:pPr>
            <w:ins w:id="96" w:author="Matthew Barbour" w:date="2015-11-03T19:18:00Z">
              <w:r>
                <w:rPr>
                  <w:rFonts w:ascii="Times New Roman" w:hAnsi="Times New Roman" w:cs="Times New Roman"/>
                  <w:lang w:val="en-US"/>
                </w:rPr>
                <w:t>Non-asymptotic</w:t>
              </w:r>
            </w:ins>
          </w:p>
          <w:p w14:paraId="030358F6" w14:textId="288B2EFD"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97" w:author="Matthew Barbour" w:date="2015-11-03T19:12:00Z"/>
                <w:rFonts w:ascii="Times New Roman" w:hAnsi="Times New Roman" w:cs="Times New Roman"/>
                <w:lang w:val="en-US"/>
              </w:rPr>
            </w:pPr>
            <w:ins w:id="98" w:author="Matthew Barbour" w:date="2015-11-03T19:18:00Z">
              <w:r>
                <w:rPr>
                  <w:rFonts w:ascii="Times New Roman" w:hAnsi="Times New Roman" w:cs="Times New Roman"/>
                  <w:lang w:val="en-US"/>
                </w:rPr>
                <w:t>(</w:t>
              </w:r>
              <w:proofErr w:type="gramStart"/>
              <w:r>
                <w:rPr>
                  <w:rFonts w:ascii="Times New Roman" w:hAnsi="Times New Roman" w:cs="Times New Roman"/>
                  <w:lang w:val="en-US"/>
                </w:rPr>
                <w:t>log</w:t>
              </w:r>
              <w:proofErr w:type="gramEnd"/>
              <w:r>
                <w:rPr>
                  <w:rFonts w:ascii="Times New Roman" w:hAnsi="Times New Roman" w:cs="Times New Roman"/>
                  <w:lang w:val="en-US"/>
                </w:rPr>
                <w:t>-log)</w:t>
              </w:r>
            </w:ins>
          </w:p>
        </w:tc>
        <w:tc>
          <w:tcPr>
            <w:tcW w:w="3544"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32788732" w14:textId="7FB5B393"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99" w:author="Matthew Barbour" w:date="2015-11-03T19:12:00Z"/>
                <w:rFonts w:ascii="Times New Roman" w:hAnsi="Times New Roman" w:cs="Times New Roman"/>
                <w:lang w:val="en-US"/>
              </w:rPr>
            </w:pPr>
            <m:oMathPara>
              <m:oMath>
                <m:func>
                  <m:funcPr>
                    <m:ctrlPr>
                      <w:ins w:id="100" w:author="Matthew Barbour" w:date="2015-11-03T19:18:00Z">
                        <w:rPr>
                          <w:rFonts w:ascii="Cambria Math" w:hAnsi="Cambria Math" w:cs="Times New Roman"/>
                          <w:i/>
                          <w:lang w:val="en-US"/>
                        </w:rPr>
                      </w:ins>
                    </m:ctrlPr>
                  </m:funcPr>
                  <m:fName>
                    <m:func>
                      <m:funcPr>
                        <m:ctrlPr>
                          <w:ins w:id="101" w:author="Matthew Barbour" w:date="2015-11-03T19:18:00Z">
                            <w:rPr>
                              <w:rFonts w:ascii="Cambria Math" w:hAnsi="Cambria Math" w:cs="Times New Roman"/>
                              <w:i/>
                              <w:lang w:val="en-US"/>
                            </w:rPr>
                          </w:ins>
                        </m:ctrlPr>
                      </m:funcPr>
                      <m:fName>
                        <w:ins w:id="102" w:author="Matthew Barbour" w:date="2015-11-03T19:18:00Z">
                          <m:r>
                            <m:rPr>
                              <m:sty m:val="p"/>
                            </m:rPr>
                            <w:rPr>
                              <w:rFonts w:ascii="Cambria Math" w:hAnsi="Cambria Math" w:cs="Times New Roman"/>
                              <w:lang w:val="en-US"/>
                            </w:rPr>
                            <m:t>log</m:t>
                          </m:r>
                        </w:ins>
                      </m:fName>
                      <m:e>
                        <w:ins w:id="103" w:author="Matthew Barbour" w:date="2015-11-03T19:18:00Z">
                          <m:r>
                            <w:rPr>
                              <w:rFonts w:ascii="Cambria Math" w:hAnsi="Cambria Math" w:cs="Times New Roman"/>
                              <w:lang w:val="en-US"/>
                            </w:rPr>
                            <m:t>(</m:t>
                          </m:r>
                        </w:ins>
                        <m:sSub>
                          <m:sSubPr>
                            <m:ctrlPr>
                              <w:ins w:id="104" w:author="Matthew Barbour" w:date="2015-11-03T19:18:00Z">
                                <w:rPr>
                                  <w:rFonts w:ascii="Cambria Math" w:hAnsi="Cambria Math" w:cs="Times New Roman"/>
                                  <w:i/>
                                  <w:lang w:val="en-US"/>
                                </w:rPr>
                              </w:ins>
                            </m:ctrlPr>
                          </m:sSubPr>
                          <m:e>
                            <w:ins w:id="105" w:author="Matthew Barbour" w:date="2015-11-03T19:18:00Z">
                              <m:r>
                                <w:rPr>
                                  <w:rFonts w:ascii="Cambria Math" w:hAnsi="Cambria Math" w:cs="Times New Roman"/>
                                  <w:lang w:val="en-US"/>
                                </w:rPr>
                                <m:t>LD</m:t>
                              </m:r>
                            </w:ins>
                          </m:e>
                          <m:sub>
                            <w:ins w:id="106" w:author="Matthew Barbour" w:date="2015-11-03T19:19:00Z">
                              <m:r>
                                <w:rPr>
                                  <w:rFonts w:ascii="Cambria Math" w:hAnsi="Cambria Math" w:cs="Times New Roman"/>
                                  <w:lang w:val="en-US"/>
                                </w:rPr>
                                <m:t>q,N</m:t>
                              </m:r>
                            </w:ins>
                          </m:sub>
                        </m:sSub>
                        <w:ins w:id="107" w:author="Matthew Barbour" w:date="2015-11-03T19:18:00Z">
                          <m:r>
                            <w:rPr>
                              <w:rFonts w:ascii="Cambria Math" w:hAnsi="Cambria Math" w:cs="Times New Roman"/>
                              <w:lang w:val="en-US"/>
                            </w:rPr>
                            <m:t>)</m:t>
                          </m:r>
                        </w:ins>
                      </m:e>
                    </m:func>
                    <w:ins w:id="108" w:author="Matthew Barbour" w:date="2015-11-03T19:18:00Z">
                      <m:r>
                        <m:rPr>
                          <m:sty m:val="p"/>
                        </m:rPr>
                        <w:rPr>
                          <w:rFonts w:ascii="Cambria Math" w:hAnsi="Cambria Math" w:cs="Times New Roman"/>
                          <w:lang w:val="en-US"/>
                        </w:rPr>
                        <m:t>=0.15*log</m:t>
                      </m:r>
                    </w:ins>
                  </m:fName>
                  <m:e>
                    <w:ins w:id="109" w:author="Matthew Barbour" w:date="2015-11-03T19:18:00Z">
                      <m:r>
                        <w:rPr>
                          <w:rFonts w:ascii="Cambria Math" w:hAnsi="Cambria Math" w:cs="Times New Roman"/>
                          <w:lang w:val="en-US"/>
                        </w:rPr>
                        <m:t>(</m:t>
                      </m:r>
                    </w:ins>
                    <w:ins w:id="110" w:author="Matthew Barbour" w:date="2015-11-03T19:19:00Z">
                      <m:r>
                        <w:rPr>
                          <w:rFonts w:ascii="Cambria Math" w:hAnsi="Cambria Math" w:cs="Times New Roman"/>
                          <w:lang w:val="en-US"/>
                        </w:rPr>
                        <m:t>N</m:t>
                      </m:r>
                    </w:ins>
                  </m:e>
                </m:func>
                <w:ins w:id="111" w:author="Matthew Barbour" w:date="2015-11-03T19:18:00Z">
                  <m:r>
                    <w:rPr>
                      <w:rFonts w:ascii="Cambria Math" w:hAnsi="Cambria Math" w:cs="Times New Roman"/>
                      <w:lang w:val="en-US"/>
                    </w:rPr>
                    <m:t>)+0.22</m:t>
                  </m:r>
                </w:ins>
              </m:oMath>
            </m:oMathPara>
          </w:p>
        </w:tc>
        <w:tc>
          <w:tcPr>
            <w:tcW w:w="709"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54E75AFD" w14:textId="557BD256"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12" w:author="Matthew Barbour" w:date="2015-11-03T19:12:00Z"/>
                <w:rFonts w:ascii="Times New Roman" w:hAnsi="Times New Roman" w:cs="Times New Roman"/>
                <w:lang w:val="en-US"/>
              </w:rPr>
            </w:pPr>
            <w:ins w:id="113" w:author="Matthew Barbour" w:date="2015-11-03T19:18:00Z">
              <w:r>
                <w:rPr>
                  <w:rFonts w:ascii="Times New Roman" w:hAnsi="Times New Roman" w:cs="Times New Roman"/>
                  <w:lang w:val="en-US"/>
                </w:rPr>
                <w:t>0.88</w:t>
              </w:r>
            </w:ins>
          </w:p>
        </w:tc>
        <w:tc>
          <w:tcPr>
            <w:tcW w:w="1666" w:type="dxa"/>
            <w:tcBorders>
              <w:top w:val="single" w:sz="4" w:space="0" w:color="BFBFBF"/>
              <w:left w:val="single" w:sz="4" w:space="0" w:color="BFBFBF"/>
              <w:bottom w:val="single" w:sz="4" w:space="0" w:color="BFBFBF"/>
            </w:tcBorders>
            <w:tcMar>
              <w:top w:w="100" w:type="nil"/>
              <w:right w:w="100" w:type="nil"/>
            </w:tcMar>
            <w:vAlign w:val="center"/>
          </w:tcPr>
          <w:p w14:paraId="4A9A73E0" w14:textId="4729E980"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14" w:author="Matthew Barbour" w:date="2015-11-03T19:12:00Z"/>
                <w:rFonts w:ascii="Times New Roman" w:hAnsi="Times New Roman" w:cs="Times New Roman"/>
                <w:lang w:val="en-US"/>
              </w:rPr>
            </w:pPr>
            <w:ins w:id="115" w:author="Matthew Barbour" w:date="2015-11-03T19:18:00Z">
              <w:r>
                <w:rPr>
                  <w:rFonts w:ascii="Times New Roman" w:hAnsi="Times New Roman" w:cs="Times New Roman"/>
                  <w:lang w:val="en-US"/>
                </w:rPr>
                <w:t>2.45</w:t>
              </w:r>
            </w:ins>
          </w:p>
        </w:tc>
      </w:tr>
      <w:tr w:rsidR="00581278" w14:paraId="1C4DC423" w14:textId="77777777" w:rsidTr="001A25C4">
        <w:tblPrEx>
          <w:tblBorders>
            <w:top w:val="none" w:sz="0" w:space="0" w:color="auto"/>
            <w:bottom w:val="single" w:sz="4" w:space="0" w:color="BFBFBF"/>
          </w:tblBorders>
          <w:tblCellMar>
            <w:top w:w="0" w:type="dxa"/>
            <w:bottom w:w="0" w:type="dxa"/>
          </w:tblCellMar>
        </w:tblPrEx>
        <w:trPr>
          <w:ins w:id="116" w:author="Matthew Barbour" w:date="2015-11-03T19:12:00Z"/>
        </w:trPr>
        <w:tc>
          <w:tcPr>
            <w:tcW w:w="2943" w:type="dxa"/>
            <w:tcBorders>
              <w:top w:val="single" w:sz="4" w:space="0" w:color="BFBFBF"/>
              <w:bottom w:val="single" w:sz="4" w:space="0" w:color="BFBFBF"/>
              <w:right w:val="single" w:sz="4" w:space="0" w:color="BFBFBF"/>
            </w:tcBorders>
            <w:tcMar>
              <w:top w:w="100" w:type="nil"/>
              <w:right w:w="100" w:type="nil"/>
            </w:tcMar>
            <w:vAlign w:val="center"/>
          </w:tcPr>
          <w:p w14:paraId="4B26F6FB" w14:textId="77777777" w:rsidR="008A52B9"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17" w:author="Matthew Barbour" w:date="2015-11-03T19:23:00Z"/>
                <w:rFonts w:ascii="Times New Roman" w:hAnsi="Times New Roman" w:cs="Times New Roman"/>
                <w:lang w:val="en-US"/>
              </w:rPr>
            </w:pPr>
            <w:ins w:id="118" w:author="Matthew Barbour" w:date="2015-11-03T19:18:00Z">
              <w:r>
                <w:rPr>
                  <w:rFonts w:ascii="Times New Roman" w:hAnsi="Times New Roman" w:cs="Times New Roman"/>
                  <w:lang w:val="en-US"/>
                </w:rPr>
                <w:t xml:space="preserve">Non-asymptotic </w:t>
              </w:r>
            </w:ins>
          </w:p>
          <w:p w14:paraId="4769695B" w14:textId="30DDCE21"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19" w:author="Matthew Barbour" w:date="2015-11-03T19:12:00Z"/>
                <w:rFonts w:ascii="Times New Roman" w:hAnsi="Times New Roman" w:cs="Times New Roman"/>
                <w:lang w:val="en-US"/>
              </w:rPr>
            </w:pPr>
            <w:ins w:id="120" w:author="Matthew Barbour" w:date="2015-11-03T19:18:00Z">
              <w:r>
                <w:rPr>
                  <w:rFonts w:ascii="Times New Roman" w:hAnsi="Times New Roman" w:cs="Times New Roman"/>
                  <w:lang w:val="en-US"/>
                </w:rPr>
                <w:t>(</w:t>
              </w:r>
              <w:proofErr w:type="gramStart"/>
              <w:r>
                <w:rPr>
                  <w:rFonts w:ascii="Times New Roman" w:hAnsi="Times New Roman" w:cs="Times New Roman"/>
                  <w:lang w:val="en-US"/>
                </w:rPr>
                <w:t>log</w:t>
              </w:r>
              <w:proofErr w:type="gramEnd"/>
              <w:r>
                <w:rPr>
                  <w:rFonts w:ascii="Times New Roman" w:hAnsi="Times New Roman" w:cs="Times New Roman"/>
                  <w:lang w:val="en-US"/>
                </w:rPr>
                <w:t>-linear)</w:t>
              </w:r>
            </w:ins>
          </w:p>
        </w:tc>
        <w:tc>
          <w:tcPr>
            <w:tcW w:w="3544"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31FBB348" w14:textId="034D6012"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21" w:author="Matthew Barbour" w:date="2015-11-03T19:12:00Z"/>
                <w:rFonts w:ascii="Times New Roman" w:hAnsi="Times New Roman" w:cs="Times New Roman"/>
                <w:lang w:val="en-US"/>
              </w:rPr>
            </w:pPr>
            <m:oMathPara>
              <m:oMath>
                <m:func>
                  <m:funcPr>
                    <m:ctrlPr>
                      <w:ins w:id="122" w:author="Matthew Barbour" w:date="2015-11-03T19:18:00Z">
                        <w:rPr>
                          <w:rFonts w:ascii="Cambria Math" w:hAnsi="Cambria Math" w:cs="Times New Roman"/>
                          <w:i/>
                          <w:lang w:val="en-US"/>
                        </w:rPr>
                      </w:ins>
                    </m:ctrlPr>
                  </m:funcPr>
                  <m:fName>
                    <m:sSub>
                      <m:sSubPr>
                        <m:ctrlPr>
                          <w:ins w:id="123" w:author="Matthew Barbour" w:date="2015-11-03T19:18:00Z">
                            <w:rPr>
                              <w:rFonts w:ascii="Cambria Math" w:hAnsi="Cambria Math" w:cs="Times New Roman"/>
                              <w:i/>
                              <w:lang w:val="en-US"/>
                            </w:rPr>
                          </w:ins>
                        </m:ctrlPr>
                      </m:sSubPr>
                      <m:e>
                        <w:ins w:id="124" w:author="Matthew Barbour" w:date="2015-11-03T19:18:00Z">
                          <m:r>
                            <w:rPr>
                              <w:rFonts w:ascii="Cambria Math" w:hAnsi="Cambria Math" w:cs="Times New Roman"/>
                              <w:lang w:val="en-US"/>
                            </w:rPr>
                            <m:t>LD</m:t>
                          </m:r>
                        </w:ins>
                      </m:e>
                      <m:sub>
                        <w:ins w:id="125" w:author="Matthew Barbour" w:date="2015-11-03T19:19:00Z">
                          <m:r>
                            <w:rPr>
                              <w:rFonts w:ascii="Cambria Math" w:hAnsi="Cambria Math" w:cs="Times New Roman"/>
                              <w:lang w:val="en-US"/>
                            </w:rPr>
                            <m:t>q,N</m:t>
                          </m:r>
                        </w:ins>
                      </m:sub>
                    </m:sSub>
                    <w:ins w:id="126" w:author="Matthew Barbour" w:date="2015-11-03T19:18:00Z">
                      <m:r>
                        <m:rPr>
                          <m:sty m:val="p"/>
                        </m:rPr>
                        <w:rPr>
                          <w:rFonts w:ascii="Cambria Math" w:hAnsi="Cambria Math" w:cs="Times New Roman"/>
                          <w:lang w:val="en-US"/>
                        </w:rPr>
                        <m:t>=0.20*log</m:t>
                      </m:r>
                    </w:ins>
                  </m:fName>
                  <m:e>
                    <w:ins w:id="127" w:author="Matthew Barbour" w:date="2015-11-03T19:18:00Z">
                      <m:r>
                        <w:rPr>
                          <w:rFonts w:ascii="Cambria Math" w:hAnsi="Cambria Math" w:cs="Times New Roman"/>
                          <w:lang w:val="en-US"/>
                        </w:rPr>
                        <m:t>(</m:t>
                      </m:r>
                    </w:ins>
                    <w:ins w:id="128" w:author="Matthew Barbour" w:date="2015-11-03T19:19:00Z">
                      <m:r>
                        <w:rPr>
                          <w:rFonts w:ascii="Cambria Math" w:hAnsi="Cambria Math" w:cs="Times New Roman"/>
                          <w:lang w:val="en-US"/>
                        </w:rPr>
                        <m:t>N</m:t>
                      </m:r>
                    </w:ins>
                  </m:e>
                </m:func>
                <w:ins w:id="129" w:author="Matthew Barbour" w:date="2015-11-03T19:18:00Z">
                  <m:r>
                    <w:rPr>
                      <w:rFonts w:ascii="Cambria Math" w:hAnsi="Cambria Math" w:cs="Times New Roman"/>
                      <w:lang w:val="en-US"/>
                    </w:rPr>
                    <m:t>)+1.24</m:t>
                  </m:r>
                </w:ins>
              </m:oMath>
            </m:oMathPara>
          </w:p>
        </w:tc>
        <w:tc>
          <w:tcPr>
            <w:tcW w:w="709"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2019A83A" w14:textId="05E797C1"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30" w:author="Matthew Barbour" w:date="2015-11-03T19:12:00Z"/>
                <w:rFonts w:ascii="Times New Roman" w:hAnsi="Times New Roman" w:cs="Times New Roman"/>
                <w:lang w:val="en-US"/>
              </w:rPr>
            </w:pPr>
            <w:ins w:id="131" w:author="Matthew Barbour" w:date="2015-11-03T19:18:00Z">
              <w:r>
                <w:rPr>
                  <w:rFonts w:ascii="Times New Roman" w:hAnsi="Times New Roman" w:cs="Times New Roman"/>
                  <w:lang w:val="en-US"/>
                </w:rPr>
                <w:t>0.88</w:t>
              </w:r>
            </w:ins>
          </w:p>
        </w:tc>
        <w:tc>
          <w:tcPr>
            <w:tcW w:w="1666" w:type="dxa"/>
            <w:tcBorders>
              <w:top w:val="single" w:sz="4" w:space="0" w:color="BFBFBF"/>
              <w:left w:val="single" w:sz="4" w:space="0" w:color="BFBFBF"/>
              <w:bottom w:val="single" w:sz="4" w:space="0" w:color="BFBFBF"/>
            </w:tcBorders>
            <w:tcMar>
              <w:top w:w="100" w:type="nil"/>
              <w:right w:w="100" w:type="nil"/>
            </w:tcMar>
            <w:vAlign w:val="center"/>
          </w:tcPr>
          <w:p w14:paraId="13576F19" w14:textId="1E33FFC7" w:rsidR="00581278" w:rsidRDefault="00581278" w:rsidP="008A5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32" w:author="Matthew Barbour" w:date="2015-11-03T19:12:00Z"/>
                <w:rFonts w:ascii="Times New Roman" w:hAnsi="Times New Roman" w:cs="Times New Roman"/>
                <w:lang w:val="en-US"/>
              </w:rPr>
            </w:pPr>
            <w:ins w:id="133" w:author="Matthew Barbour" w:date="2015-11-03T19:18:00Z">
              <w:r>
                <w:rPr>
                  <w:rFonts w:ascii="Times New Roman" w:hAnsi="Times New Roman" w:cs="Times New Roman"/>
                  <w:lang w:val="en-US"/>
                </w:rPr>
                <w:t>2.17</w:t>
              </w:r>
            </w:ins>
          </w:p>
        </w:tc>
      </w:tr>
    </w:tbl>
    <w:p w14:paraId="6E6A3313" w14:textId="77777777" w:rsidR="0082101A" w:rsidRDefault="0082101A"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34" w:author="Matthew Barbour" w:date="2015-11-03T19:12:00Z"/>
          <w:rFonts w:ascii="Times New Roman" w:hAnsi="Times New Roman" w:cs="Times New Roman"/>
          <w:lang w:val="en-US"/>
        </w:rPr>
      </w:pPr>
    </w:p>
    <w:p w14:paraId="7B36613A" w14:textId="10B7C1AB" w:rsidR="0082101A" w:rsidRDefault="0082101A"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35" w:author="Matthew Barbour" w:date="2015-11-03T19:12:00Z"/>
          <w:rFonts w:ascii="Times New Roman" w:hAnsi="Times New Roman" w:cs="Times New Roman"/>
          <w:lang w:val="en-US"/>
        </w:rPr>
      </w:pPr>
      <w:ins w:id="136" w:author="Matthew Barbour" w:date="2015-11-03T19:12:00Z">
        <w:r>
          <w:rPr>
            <w:rFonts w:ascii="Times New Roman" w:hAnsi="Times New Roman" w:cs="Times New Roman"/>
            <w:lang w:val="en-US"/>
          </w:rPr>
          <w:t xml:space="preserve">Table S5: Comparing asymptotic and non-asymptotic models for predicting the complexity of 25-genotype 100-plant mixtures. </w:t>
        </w:r>
      </w:ins>
      <w:ins w:id="137" w:author="Matthew Barbour" w:date="2015-11-03T19:25:00Z">
        <w:r w:rsidR="008A52B9">
          <w:rPr>
            <w:rFonts w:ascii="Times New Roman" w:hAnsi="Times New Roman" w:cs="Times New Roman"/>
            <w:lang w:val="en-US"/>
          </w:rPr>
          <w:t xml:space="preserve">The observed complexity of the 25-genotype 100-plant mixture was 2.208. </w:t>
        </w:r>
      </w:ins>
      <w:ins w:id="138" w:author="Matthew Barbour" w:date="2015-11-03T19:12:00Z">
        <w:r>
          <w:rPr>
            <w:rFonts w:ascii="Times New Roman" w:hAnsi="Times New Roman" w:cs="Times New Roman"/>
            <w:lang w:val="en-US"/>
          </w:rPr>
          <w:t xml:space="preserve">Note that for these data (genetic variation simulation), </w:t>
        </w:r>
        <w:r>
          <w:rPr>
            <w:rFonts w:ascii="Times New Roman" w:hAnsi="Times New Roman" w:cs="Times New Roman"/>
            <w:i/>
            <w:iCs/>
            <w:lang w:val="en-US"/>
          </w:rPr>
          <w:t xml:space="preserve">N </w:t>
        </w:r>
        <w:r>
          <w:rPr>
            <w:rFonts w:ascii="Times New Roman" w:hAnsi="Times New Roman" w:cs="Times New Roman"/>
            <w:lang w:val="en-US"/>
          </w:rPr>
          <w:t>represents the number of genotypes.</w:t>
        </w:r>
      </w:ins>
    </w:p>
    <w:tbl>
      <w:tblPr>
        <w:tblW w:w="8755" w:type="dxa"/>
        <w:tblBorders>
          <w:top w:val="nil"/>
          <w:left w:val="nil"/>
          <w:right w:val="nil"/>
        </w:tblBorders>
        <w:tblLayout w:type="fixed"/>
        <w:tblLook w:val="0000" w:firstRow="0" w:lastRow="0" w:firstColumn="0" w:lastColumn="0" w:noHBand="0" w:noVBand="0"/>
      </w:tblPr>
      <w:tblGrid>
        <w:gridCol w:w="2235"/>
        <w:gridCol w:w="3827"/>
        <w:gridCol w:w="709"/>
        <w:gridCol w:w="1984"/>
      </w:tblGrid>
      <w:tr w:rsidR="001A25C4" w14:paraId="25304A96" w14:textId="77777777" w:rsidTr="001A25C4">
        <w:tblPrEx>
          <w:tblCellMar>
            <w:top w:w="0" w:type="dxa"/>
            <w:bottom w:w="0" w:type="dxa"/>
          </w:tblCellMar>
        </w:tblPrEx>
        <w:trPr>
          <w:ins w:id="139" w:author="Matthew Barbour" w:date="2015-11-03T19:12:00Z"/>
        </w:trPr>
        <w:tc>
          <w:tcPr>
            <w:tcW w:w="223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703CDBB0" w14:textId="77777777" w:rsidR="001A25C4" w:rsidRDefault="001A25C4" w:rsidP="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40" w:author="Matthew Barbour" w:date="2015-11-03T19:12:00Z"/>
                <w:rFonts w:ascii="Times New Roman" w:hAnsi="Times New Roman" w:cs="Times New Roman"/>
                <w:lang w:val="en-US"/>
              </w:rPr>
            </w:pPr>
            <w:ins w:id="141" w:author="Matthew Barbour" w:date="2015-11-03T19:12:00Z">
              <w:r>
                <w:rPr>
                  <w:rFonts w:ascii="Times New Roman" w:hAnsi="Times New Roman" w:cs="Times New Roman"/>
                  <w:lang w:val="en-US"/>
                </w:rPr>
                <w:t>Model type</w:t>
              </w:r>
            </w:ins>
          </w:p>
        </w:tc>
        <w:tc>
          <w:tcPr>
            <w:tcW w:w="382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69C4E53F" w14:textId="77777777" w:rsidR="001A25C4" w:rsidRDefault="001A25C4" w:rsidP="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42" w:author="Matthew Barbour" w:date="2015-11-03T19:12:00Z"/>
                <w:rFonts w:ascii="Times New Roman" w:hAnsi="Times New Roman" w:cs="Times New Roman"/>
                <w:lang w:val="en-US"/>
              </w:rPr>
            </w:pPr>
            <w:ins w:id="143" w:author="Matthew Barbour" w:date="2015-11-03T19:12:00Z">
              <w:r>
                <w:rPr>
                  <w:rFonts w:ascii="Times New Roman" w:hAnsi="Times New Roman" w:cs="Times New Roman"/>
                  <w:lang w:val="en-US"/>
                </w:rPr>
                <w:t>Equation</w:t>
              </w:r>
            </w:ins>
          </w:p>
        </w:tc>
        <w:tc>
          <w:tcPr>
            <w:tcW w:w="70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419B9AE5" w14:textId="77777777" w:rsidR="001A25C4" w:rsidRDefault="001A25C4" w:rsidP="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0"/>
              <w:ind w:right="-6"/>
              <w:rPr>
                <w:ins w:id="144" w:author="Matthew Barbour" w:date="2015-11-03T19:12:00Z"/>
                <w:rFonts w:ascii="Times New Roman" w:hAnsi="Times New Roman" w:cs="Times New Roman"/>
                <w:i/>
                <w:iCs/>
                <w:lang w:val="en-US"/>
              </w:rPr>
            </w:pPr>
            <w:ins w:id="145" w:author="Matthew Barbour" w:date="2015-11-03T19:12:00Z">
              <w:r>
                <w:rPr>
                  <w:rFonts w:ascii="Times New Roman" w:hAnsi="Times New Roman" w:cs="Times New Roman"/>
                  <w:i/>
                  <w:iCs/>
                  <w:lang w:val="en-US"/>
                </w:rPr>
                <w:t>R</w:t>
              </w:r>
              <w:r>
                <w:rPr>
                  <w:rFonts w:ascii="Times New Roman" w:hAnsi="Times New Roman" w:cs="Times New Roman"/>
                  <w:i/>
                  <w:iCs/>
                  <w:vertAlign w:val="superscript"/>
                  <w:lang w:val="en-US"/>
                </w:rPr>
                <w:t>2</w:t>
              </w:r>
            </w:ins>
          </w:p>
        </w:tc>
        <w:tc>
          <w:tcPr>
            <w:tcW w:w="198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394B7D6E" w14:textId="26B5E107" w:rsidR="001A25C4" w:rsidRDefault="001A25C4" w:rsidP="00474D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46" w:author="Matthew Barbour" w:date="2015-11-03T19:24:00Z"/>
                <w:rFonts w:ascii="Times New Roman" w:hAnsi="Times New Roman" w:cs="Times New Roman"/>
                <w:lang w:val="en-US"/>
              </w:rPr>
            </w:pPr>
            <w:ins w:id="147" w:author="Matthew Barbour" w:date="2015-11-03T19:24:00Z">
              <w:r>
                <w:rPr>
                  <w:rFonts w:ascii="Times New Roman" w:hAnsi="Times New Roman" w:cs="Times New Roman"/>
                  <w:lang w:val="en-US"/>
                </w:rPr>
                <w:t xml:space="preserve">Predicted </w:t>
              </w:r>
              <w:proofErr w:type="spellStart"/>
              <w:r w:rsidRPr="00111FEC">
                <w:rPr>
                  <w:rFonts w:ascii="Times New Roman" w:hAnsi="Times New Roman" w:cs="Times New Roman"/>
                  <w:i/>
                  <w:lang w:val="en-US"/>
                </w:rPr>
                <w:t>LD</w:t>
              </w:r>
              <w:r w:rsidRPr="00111FEC">
                <w:rPr>
                  <w:rFonts w:ascii="Times New Roman" w:hAnsi="Times New Roman" w:cs="Times New Roman"/>
                  <w:i/>
                  <w:vertAlign w:val="subscript"/>
                  <w:lang w:val="en-US"/>
                </w:rPr>
                <w:t>q</w:t>
              </w:r>
              <w:proofErr w:type="spellEnd"/>
              <w:r>
                <w:rPr>
                  <w:rFonts w:ascii="Times New Roman" w:hAnsi="Times New Roman" w:cs="Times New Roman"/>
                  <w:i/>
                  <w:lang w:val="en-US"/>
                </w:rPr>
                <w:t xml:space="preserve"> </w:t>
              </w:r>
              <w:r>
                <w:rPr>
                  <w:rFonts w:ascii="Times New Roman" w:hAnsi="Times New Roman" w:cs="Times New Roman"/>
                  <w:lang w:val="en-US"/>
                </w:rPr>
                <w:t>25-genotype</w:t>
              </w:r>
            </w:ins>
          </w:p>
          <w:p w14:paraId="09922A72" w14:textId="2017A853" w:rsidR="001A25C4" w:rsidRDefault="001A25C4" w:rsidP="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48" w:author="Matthew Barbour" w:date="2015-11-03T19:12:00Z"/>
                <w:rFonts w:ascii="Times New Roman" w:hAnsi="Times New Roman" w:cs="Times New Roman"/>
                <w:lang w:val="en-US"/>
              </w:rPr>
              <w:pPrChange w:id="149" w:author="Matthew Barbour" w:date="2015-11-03T19:27: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pPr>
              </w:pPrChange>
            </w:pPr>
            <w:ins w:id="150" w:author="Matthew Barbour" w:date="2015-11-03T19:24:00Z">
              <w:r>
                <w:rPr>
                  <w:rFonts w:ascii="Times New Roman" w:hAnsi="Times New Roman" w:cs="Times New Roman"/>
                  <w:lang w:val="en-US"/>
                </w:rPr>
                <w:t>100-plant mixture</w:t>
              </w:r>
            </w:ins>
          </w:p>
        </w:tc>
      </w:tr>
      <w:tr w:rsidR="001A25C4" w14:paraId="542A7444" w14:textId="77777777" w:rsidTr="001A25C4">
        <w:tblPrEx>
          <w:tblBorders>
            <w:top w:val="none" w:sz="0" w:space="0" w:color="auto"/>
          </w:tblBorders>
          <w:tblCellMar>
            <w:top w:w="0" w:type="dxa"/>
            <w:bottom w:w="0" w:type="dxa"/>
          </w:tblCellMar>
        </w:tblPrEx>
        <w:trPr>
          <w:ins w:id="151" w:author="Matthew Barbour" w:date="2015-11-03T19:12:00Z"/>
        </w:trPr>
        <w:tc>
          <w:tcPr>
            <w:tcW w:w="2235"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48AA210D" w14:textId="36E29E3E" w:rsidR="001A25C4" w:rsidRDefault="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52" w:author="Matthew Barbour" w:date="2015-11-03T19:12:00Z"/>
                <w:rFonts w:ascii="Times New Roman" w:hAnsi="Times New Roman" w:cs="Times New Roman"/>
                <w:lang w:val="en-US"/>
              </w:rPr>
            </w:pPr>
            <w:ins w:id="153" w:author="Matthew Barbour" w:date="2015-11-03T19:20:00Z">
              <w:r>
                <w:rPr>
                  <w:rFonts w:ascii="Times New Roman" w:hAnsi="Times New Roman" w:cs="Times New Roman"/>
                  <w:lang w:val="en-US"/>
                </w:rPr>
                <w:t>Asymptotic (</w:t>
              </w:r>
              <w:proofErr w:type="spellStart"/>
              <w:r>
                <w:rPr>
                  <w:rFonts w:ascii="Times New Roman" w:hAnsi="Times New Roman" w:cs="Times New Roman"/>
                  <w:lang w:val="en-US"/>
                </w:rPr>
                <w:t>Michaelis-Menten</w:t>
              </w:r>
              <w:proofErr w:type="spellEnd"/>
              <w:r>
                <w:rPr>
                  <w:rFonts w:ascii="Times New Roman" w:hAnsi="Times New Roman" w:cs="Times New Roman"/>
                  <w:lang w:val="en-US"/>
                </w:rPr>
                <w:t>)</w:t>
              </w:r>
            </w:ins>
          </w:p>
        </w:tc>
        <w:tc>
          <w:tcPr>
            <w:tcW w:w="3827"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41C2D148" w14:textId="70D04485" w:rsidR="001A25C4" w:rsidRDefault="001A25C4" w:rsidP="00DC7B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54" w:author="Matthew Barbour" w:date="2015-11-03T19:12:00Z"/>
                <w:rFonts w:ascii="Times New Roman" w:hAnsi="Times New Roman" w:cs="Times New Roman"/>
                <w:lang w:val="en-US"/>
              </w:rPr>
            </w:pPr>
            <m:oMathPara>
              <m:oMath>
                <m:sSub>
                  <m:sSubPr>
                    <m:ctrlPr>
                      <w:ins w:id="155" w:author="Matthew Barbour" w:date="2015-11-03T19:20:00Z">
                        <w:rPr>
                          <w:rFonts w:ascii="Cambria Math" w:hAnsi="Cambria Math" w:cs="Times New Roman"/>
                          <w:i/>
                          <w:lang w:val="en-US"/>
                        </w:rPr>
                      </w:ins>
                    </m:ctrlPr>
                  </m:sSubPr>
                  <m:e>
                    <w:ins w:id="156" w:author="Matthew Barbour" w:date="2015-11-03T19:20:00Z">
                      <m:r>
                        <w:rPr>
                          <w:rFonts w:ascii="Cambria Math" w:hAnsi="Cambria Math" w:cs="Times New Roman"/>
                          <w:lang w:val="en-US"/>
                        </w:rPr>
                        <m:t>LD</m:t>
                      </m:r>
                    </w:ins>
                  </m:e>
                  <m:sub>
                    <w:ins w:id="157" w:author="Matthew Barbour" w:date="2015-11-03T19:20:00Z">
                      <m:r>
                        <w:rPr>
                          <w:rFonts w:ascii="Cambria Math" w:hAnsi="Cambria Math" w:cs="Times New Roman"/>
                          <w:lang w:val="en-US"/>
                        </w:rPr>
                        <m:t>q,N</m:t>
                      </m:r>
                    </w:ins>
                  </m:sub>
                </m:sSub>
                <w:ins w:id="158" w:author="Matthew Barbour" w:date="2015-11-03T19:20:00Z">
                  <m:r>
                    <w:rPr>
                      <w:rFonts w:ascii="Cambria Math" w:hAnsi="Cambria Math" w:cs="Times New Roman"/>
                      <w:lang w:val="en-US"/>
                    </w:rPr>
                    <m:t>=</m:t>
                  </m:r>
                </w:ins>
                <m:f>
                  <m:fPr>
                    <m:ctrlPr>
                      <w:ins w:id="159" w:author="Matthew Barbour" w:date="2015-11-03T19:20:00Z">
                        <w:rPr>
                          <w:rFonts w:ascii="Cambria Math" w:hAnsi="Cambria Math" w:cs="Times New Roman"/>
                          <w:i/>
                          <w:lang w:val="en-US"/>
                        </w:rPr>
                      </w:ins>
                    </m:ctrlPr>
                  </m:fPr>
                  <m:num>
                    <w:ins w:id="160" w:author="Matthew Barbour" w:date="2015-11-03T19:20:00Z">
                      <m:r>
                        <w:rPr>
                          <w:rFonts w:ascii="Cambria Math" w:hAnsi="Cambria Math" w:cs="Times New Roman"/>
                          <w:lang w:val="en-US"/>
                        </w:rPr>
                        <m:t>0.76(N-1)</m:t>
                      </m:r>
                    </w:ins>
                  </m:num>
                  <m:den>
                    <w:ins w:id="161" w:author="Matthew Barbour" w:date="2015-11-03T19:20:00Z">
                      <m:r>
                        <w:rPr>
                          <w:rFonts w:ascii="Cambria Math" w:hAnsi="Cambria Math" w:cs="Times New Roman"/>
                          <w:lang w:val="en-US"/>
                        </w:rPr>
                        <m:t>(2.23+(N-1)</m:t>
                      </m:r>
                    </w:ins>
                  </m:den>
                </m:f>
                <w:ins w:id="162" w:author="Matthew Barbour" w:date="2015-11-03T19:20:00Z">
                  <m:r>
                    <w:rPr>
                      <w:rFonts w:ascii="Cambria Math" w:hAnsi="Cambria Math" w:cs="Times New Roman"/>
                      <w:lang w:val="en-US"/>
                    </w:rPr>
                    <m:t>+1.52</m:t>
                  </m:r>
                </w:ins>
              </m:oMath>
            </m:oMathPara>
          </w:p>
        </w:tc>
        <w:tc>
          <w:tcPr>
            <w:tcW w:w="709"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69E37DA9" w14:textId="52B81A06" w:rsidR="001A25C4" w:rsidRDefault="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63" w:author="Matthew Barbour" w:date="2015-11-03T19:12:00Z"/>
                <w:rFonts w:ascii="Times New Roman" w:hAnsi="Times New Roman" w:cs="Times New Roman"/>
                <w:lang w:val="en-US"/>
              </w:rPr>
            </w:pPr>
            <w:ins w:id="164" w:author="Matthew Barbour" w:date="2015-11-03T19:20:00Z">
              <w:r>
                <w:rPr>
                  <w:rFonts w:ascii="Times New Roman" w:hAnsi="Times New Roman" w:cs="Times New Roman"/>
                  <w:lang w:val="en-US"/>
                </w:rPr>
                <w:t>0.96</w:t>
              </w:r>
            </w:ins>
          </w:p>
        </w:tc>
        <w:tc>
          <w:tcPr>
            <w:tcW w:w="1984"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5758B9AC" w14:textId="3D7019CF" w:rsidR="001A25C4" w:rsidRDefault="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65" w:author="Matthew Barbour" w:date="2015-11-03T19:12:00Z"/>
                <w:rFonts w:ascii="Times New Roman" w:hAnsi="Times New Roman" w:cs="Times New Roman"/>
                <w:lang w:val="en-US"/>
              </w:rPr>
            </w:pPr>
            <w:ins w:id="166" w:author="Matthew Barbour" w:date="2015-11-03T19:20:00Z">
              <w:r>
                <w:rPr>
                  <w:rFonts w:ascii="Times New Roman" w:hAnsi="Times New Roman" w:cs="Times New Roman"/>
                  <w:lang w:val="en-US"/>
                </w:rPr>
                <w:t>2.209</w:t>
              </w:r>
            </w:ins>
          </w:p>
        </w:tc>
      </w:tr>
      <w:tr w:rsidR="001A25C4" w14:paraId="14330D05" w14:textId="77777777" w:rsidTr="001A25C4">
        <w:tblPrEx>
          <w:tblBorders>
            <w:top w:val="none" w:sz="0" w:space="0" w:color="auto"/>
          </w:tblBorders>
          <w:tblCellMar>
            <w:top w:w="0" w:type="dxa"/>
            <w:bottom w:w="0" w:type="dxa"/>
          </w:tblCellMar>
        </w:tblPrEx>
        <w:trPr>
          <w:ins w:id="167" w:author="Matthew Barbour" w:date="2015-11-03T19:12:00Z"/>
        </w:trPr>
        <w:tc>
          <w:tcPr>
            <w:tcW w:w="2235"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7BBB3AAE" w14:textId="2618A59F" w:rsidR="001A25C4" w:rsidRDefault="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68" w:author="Matthew Barbour" w:date="2015-11-03T19:12:00Z"/>
                <w:rFonts w:ascii="Times New Roman" w:hAnsi="Times New Roman" w:cs="Times New Roman"/>
                <w:lang w:val="en-US"/>
              </w:rPr>
            </w:pPr>
            <w:ins w:id="169" w:author="Matthew Barbour" w:date="2015-11-03T19:20:00Z">
              <w:r>
                <w:rPr>
                  <w:rFonts w:ascii="Times New Roman" w:hAnsi="Times New Roman" w:cs="Times New Roman"/>
                  <w:lang w:val="en-US"/>
                </w:rPr>
                <w:t>Non-asymptotic (log-log)</w:t>
              </w:r>
            </w:ins>
          </w:p>
        </w:tc>
        <w:tc>
          <w:tcPr>
            <w:tcW w:w="3827"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58C71E38" w14:textId="2DEDE04F" w:rsidR="001A25C4" w:rsidRDefault="001A25C4" w:rsidP="00DC7B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70" w:author="Matthew Barbour" w:date="2015-11-03T19:12:00Z"/>
                <w:rFonts w:ascii="Times New Roman" w:hAnsi="Times New Roman" w:cs="Times New Roman"/>
                <w:lang w:val="en-US"/>
              </w:rPr>
            </w:pPr>
            <m:oMathPara>
              <m:oMath>
                <m:func>
                  <m:funcPr>
                    <m:ctrlPr>
                      <w:ins w:id="171" w:author="Matthew Barbour" w:date="2015-11-03T19:20:00Z">
                        <w:rPr>
                          <w:rFonts w:ascii="Cambria Math" w:hAnsi="Cambria Math" w:cs="Times New Roman"/>
                          <w:i/>
                          <w:lang w:val="en-US"/>
                        </w:rPr>
                      </w:ins>
                    </m:ctrlPr>
                  </m:funcPr>
                  <m:fName>
                    <m:func>
                      <m:funcPr>
                        <m:ctrlPr>
                          <w:ins w:id="172" w:author="Matthew Barbour" w:date="2015-11-03T19:20:00Z">
                            <w:rPr>
                              <w:rFonts w:ascii="Cambria Math" w:hAnsi="Cambria Math" w:cs="Times New Roman"/>
                              <w:i/>
                              <w:lang w:val="en-US"/>
                            </w:rPr>
                          </w:ins>
                        </m:ctrlPr>
                      </m:funcPr>
                      <m:fName>
                        <w:ins w:id="173" w:author="Matthew Barbour" w:date="2015-11-03T19:20:00Z">
                          <m:r>
                            <m:rPr>
                              <m:sty m:val="p"/>
                            </m:rPr>
                            <w:rPr>
                              <w:rFonts w:ascii="Cambria Math" w:hAnsi="Cambria Math" w:cs="Times New Roman"/>
                              <w:lang w:val="en-US"/>
                            </w:rPr>
                            <m:t>log</m:t>
                          </m:r>
                        </w:ins>
                      </m:fName>
                      <m:e>
                        <w:ins w:id="174" w:author="Matthew Barbour" w:date="2015-11-03T19:20:00Z">
                          <m:r>
                            <w:rPr>
                              <w:rFonts w:ascii="Cambria Math" w:hAnsi="Cambria Math" w:cs="Times New Roman"/>
                              <w:lang w:val="en-US"/>
                            </w:rPr>
                            <m:t>(</m:t>
                          </m:r>
                        </w:ins>
                        <m:sSub>
                          <m:sSubPr>
                            <m:ctrlPr>
                              <w:ins w:id="175" w:author="Matthew Barbour" w:date="2015-11-03T19:20:00Z">
                                <w:rPr>
                                  <w:rFonts w:ascii="Cambria Math" w:hAnsi="Cambria Math" w:cs="Times New Roman"/>
                                  <w:i/>
                                  <w:lang w:val="en-US"/>
                                </w:rPr>
                              </w:ins>
                            </m:ctrlPr>
                          </m:sSubPr>
                          <m:e>
                            <w:ins w:id="176" w:author="Matthew Barbour" w:date="2015-11-03T19:20:00Z">
                              <m:r>
                                <w:rPr>
                                  <w:rFonts w:ascii="Cambria Math" w:hAnsi="Cambria Math" w:cs="Times New Roman"/>
                                  <w:lang w:val="en-US"/>
                                </w:rPr>
                                <m:t>LD</m:t>
                              </m:r>
                            </w:ins>
                          </m:e>
                          <m:sub>
                            <w:ins w:id="177" w:author="Matthew Barbour" w:date="2015-11-03T19:20:00Z">
                              <m:r>
                                <w:rPr>
                                  <w:rFonts w:ascii="Cambria Math" w:hAnsi="Cambria Math" w:cs="Times New Roman"/>
                                  <w:lang w:val="en-US"/>
                                </w:rPr>
                                <m:t>q,N</m:t>
                              </m:r>
                            </w:ins>
                          </m:sub>
                        </m:sSub>
                        <w:ins w:id="178" w:author="Matthew Barbour" w:date="2015-11-03T19:20:00Z">
                          <m:r>
                            <w:rPr>
                              <w:rFonts w:ascii="Cambria Math" w:hAnsi="Cambria Math" w:cs="Times New Roman"/>
                              <w:lang w:val="en-US"/>
                            </w:rPr>
                            <m:t>)</m:t>
                          </m:r>
                        </w:ins>
                      </m:e>
                    </m:func>
                    <w:ins w:id="179" w:author="Matthew Barbour" w:date="2015-11-03T19:20:00Z">
                      <m:r>
                        <m:rPr>
                          <m:sty m:val="p"/>
                        </m:rPr>
                        <w:rPr>
                          <w:rFonts w:ascii="Cambria Math" w:hAnsi="Cambria Math" w:cs="Times New Roman"/>
                          <w:lang w:val="en-US"/>
                        </w:rPr>
                        <m:t>=0.10*log</m:t>
                      </m:r>
                    </w:ins>
                  </m:fName>
                  <m:e>
                    <w:ins w:id="180" w:author="Matthew Barbour" w:date="2015-11-03T19:20:00Z">
                      <m:r>
                        <w:rPr>
                          <w:rFonts w:ascii="Cambria Math" w:hAnsi="Cambria Math" w:cs="Times New Roman"/>
                          <w:lang w:val="en-US"/>
                        </w:rPr>
                        <m:t>(N</m:t>
                      </m:r>
                    </w:ins>
                  </m:e>
                </m:func>
                <w:ins w:id="181" w:author="Matthew Barbour" w:date="2015-11-03T19:20:00Z">
                  <m:r>
                    <w:rPr>
                      <w:rFonts w:ascii="Cambria Math" w:hAnsi="Cambria Math" w:cs="Times New Roman"/>
                      <w:lang w:val="en-US"/>
                    </w:rPr>
                    <m:t>)+0.50</m:t>
                  </m:r>
                </w:ins>
              </m:oMath>
            </m:oMathPara>
          </w:p>
        </w:tc>
        <w:tc>
          <w:tcPr>
            <w:tcW w:w="709"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69DF31AB" w14:textId="7192DD18" w:rsidR="001A25C4" w:rsidRDefault="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82" w:author="Matthew Barbour" w:date="2015-11-03T19:12:00Z"/>
                <w:rFonts w:ascii="Times New Roman" w:hAnsi="Times New Roman" w:cs="Times New Roman"/>
                <w:lang w:val="en-US"/>
              </w:rPr>
            </w:pPr>
            <w:ins w:id="183" w:author="Matthew Barbour" w:date="2015-11-03T19:20:00Z">
              <w:r>
                <w:rPr>
                  <w:rFonts w:ascii="Times New Roman" w:hAnsi="Times New Roman" w:cs="Times New Roman"/>
                  <w:lang w:val="en-US"/>
                </w:rPr>
                <w:t>0.87</w:t>
              </w:r>
            </w:ins>
          </w:p>
        </w:tc>
        <w:tc>
          <w:tcPr>
            <w:tcW w:w="1984"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32815978" w14:textId="5F65F8C3" w:rsidR="001A25C4" w:rsidRDefault="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84" w:author="Matthew Barbour" w:date="2015-11-03T19:12:00Z"/>
                <w:rFonts w:ascii="Times New Roman" w:hAnsi="Times New Roman" w:cs="Times New Roman"/>
                <w:lang w:val="en-US"/>
              </w:rPr>
            </w:pPr>
            <w:ins w:id="185" w:author="Matthew Barbour" w:date="2015-11-03T19:20:00Z">
              <w:r>
                <w:rPr>
                  <w:rFonts w:ascii="Times New Roman" w:hAnsi="Times New Roman" w:cs="Times New Roman"/>
                  <w:lang w:val="en-US"/>
                </w:rPr>
                <w:t>2.260</w:t>
              </w:r>
            </w:ins>
          </w:p>
        </w:tc>
      </w:tr>
      <w:tr w:rsidR="001A25C4" w14:paraId="3C5FAD33" w14:textId="77777777" w:rsidTr="001A25C4">
        <w:tblPrEx>
          <w:tblCellMar>
            <w:top w:w="0" w:type="dxa"/>
            <w:bottom w:w="0" w:type="dxa"/>
          </w:tblCellMar>
        </w:tblPrEx>
        <w:trPr>
          <w:ins w:id="186" w:author="Matthew Barbour" w:date="2015-11-03T19:12:00Z"/>
        </w:trPr>
        <w:tc>
          <w:tcPr>
            <w:tcW w:w="2235"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0587307E" w14:textId="3352C795" w:rsidR="001A25C4" w:rsidRDefault="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87" w:author="Matthew Barbour" w:date="2015-11-03T19:12:00Z"/>
                <w:rFonts w:ascii="Times New Roman" w:hAnsi="Times New Roman" w:cs="Times New Roman"/>
                <w:lang w:val="en-US"/>
              </w:rPr>
            </w:pPr>
            <w:ins w:id="188" w:author="Matthew Barbour" w:date="2015-11-03T19:20:00Z">
              <w:r>
                <w:rPr>
                  <w:rFonts w:ascii="Times New Roman" w:hAnsi="Times New Roman" w:cs="Times New Roman"/>
                  <w:lang w:val="en-US"/>
                </w:rPr>
                <w:t>Non-asymptotic (log-linear)</w:t>
              </w:r>
            </w:ins>
          </w:p>
        </w:tc>
        <w:tc>
          <w:tcPr>
            <w:tcW w:w="3827"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2E5C03AD" w14:textId="38BB296B" w:rsidR="001A25C4" w:rsidRDefault="001A25C4" w:rsidP="00DC7B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89" w:author="Matthew Barbour" w:date="2015-11-03T19:12:00Z"/>
                <w:rFonts w:ascii="Times New Roman" w:hAnsi="Times New Roman" w:cs="Times New Roman"/>
                <w:lang w:val="en-US"/>
              </w:rPr>
            </w:pPr>
            <m:oMathPara>
              <m:oMath>
                <m:func>
                  <m:funcPr>
                    <m:ctrlPr>
                      <w:ins w:id="190" w:author="Matthew Barbour" w:date="2015-11-03T19:20:00Z">
                        <w:rPr>
                          <w:rFonts w:ascii="Cambria Math" w:hAnsi="Cambria Math" w:cs="Times New Roman"/>
                          <w:i/>
                          <w:lang w:val="en-US"/>
                        </w:rPr>
                      </w:ins>
                    </m:ctrlPr>
                  </m:funcPr>
                  <m:fName>
                    <m:sSub>
                      <m:sSubPr>
                        <m:ctrlPr>
                          <w:ins w:id="191" w:author="Matthew Barbour" w:date="2015-11-03T19:20:00Z">
                            <w:rPr>
                              <w:rFonts w:ascii="Cambria Math" w:hAnsi="Cambria Math" w:cs="Times New Roman"/>
                              <w:i/>
                              <w:lang w:val="en-US"/>
                            </w:rPr>
                          </w:ins>
                        </m:ctrlPr>
                      </m:sSubPr>
                      <m:e>
                        <w:ins w:id="192" w:author="Matthew Barbour" w:date="2015-11-03T19:20:00Z">
                          <m:r>
                            <w:rPr>
                              <w:rFonts w:ascii="Cambria Math" w:hAnsi="Cambria Math" w:cs="Times New Roman"/>
                              <w:lang w:val="en-US"/>
                            </w:rPr>
                            <m:t>LD</m:t>
                          </m:r>
                        </w:ins>
                      </m:e>
                      <m:sub>
                        <w:ins w:id="193" w:author="Matthew Barbour" w:date="2015-11-03T19:20:00Z">
                          <m:r>
                            <w:rPr>
                              <w:rFonts w:ascii="Cambria Math" w:hAnsi="Cambria Math" w:cs="Times New Roman"/>
                              <w:lang w:val="en-US"/>
                            </w:rPr>
                            <m:t>q,N</m:t>
                          </m:r>
                        </w:ins>
                      </m:sub>
                    </m:sSub>
                    <w:ins w:id="194" w:author="Matthew Barbour" w:date="2015-11-03T19:20:00Z">
                      <m:r>
                        <m:rPr>
                          <m:sty m:val="p"/>
                        </m:rPr>
                        <w:rPr>
                          <w:rFonts w:ascii="Cambria Math" w:hAnsi="Cambria Math" w:cs="Times New Roman"/>
                          <w:lang w:val="en-US"/>
                        </w:rPr>
                        <m:t>=0.19*log</m:t>
                      </m:r>
                    </w:ins>
                  </m:fName>
                  <m:e>
                    <w:ins w:id="195" w:author="Matthew Barbour" w:date="2015-11-03T19:20:00Z">
                      <m:r>
                        <w:rPr>
                          <w:rFonts w:ascii="Cambria Math" w:hAnsi="Cambria Math" w:cs="Times New Roman"/>
                          <w:lang w:val="en-US"/>
                        </w:rPr>
                        <m:t>(N</m:t>
                      </m:r>
                    </w:ins>
                  </m:e>
                </m:func>
                <w:ins w:id="196" w:author="Matthew Barbour" w:date="2015-11-03T19:20:00Z">
                  <m:r>
                    <w:rPr>
                      <w:rFonts w:ascii="Cambria Math" w:hAnsi="Cambria Math" w:cs="Times New Roman"/>
                      <w:lang w:val="en-US"/>
                    </w:rPr>
                    <m:t>)+1.65</m:t>
                  </m:r>
                </w:ins>
              </m:oMath>
            </m:oMathPara>
          </w:p>
        </w:tc>
        <w:tc>
          <w:tcPr>
            <w:tcW w:w="709"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1B05DCA4" w14:textId="634A7F14" w:rsidR="001A25C4" w:rsidRDefault="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97" w:author="Matthew Barbour" w:date="2015-11-03T19:12:00Z"/>
                <w:rFonts w:ascii="Times New Roman" w:hAnsi="Times New Roman" w:cs="Times New Roman"/>
                <w:lang w:val="en-US"/>
              </w:rPr>
            </w:pPr>
            <w:ins w:id="198" w:author="Matthew Barbour" w:date="2015-11-03T19:20:00Z">
              <w:r>
                <w:rPr>
                  <w:rFonts w:ascii="Times New Roman" w:hAnsi="Times New Roman" w:cs="Times New Roman"/>
                  <w:lang w:val="en-US"/>
                </w:rPr>
                <w:t>0.89</w:t>
              </w:r>
            </w:ins>
          </w:p>
        </w:tc>
        <w:tc>
          <w:tcPr>
            <w:tcW w:w="1984"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4AEE3C6B" w14:textId="055F8EE6" w:rsidR="001A25C4" w:rsidRDefault="001A2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199" w:author="Matthew Barbour" w:date="2015-11-03T19:12:00Z"/>
                <w:rFonts w:ascii="Times New Roman" w:hAnsi="Times New Roman" w:cs="Times New Roman"/>
                <w:lang w:val="en-US"/>
              </w:rPr>
            </w:pPr>
            <w:ins w:id="200" w:author="Matthew Barbour" w:date="2015-11-03T19:20:00Z">
              <w:r>
                <w:rPr>
                  <w:rFonts w:ascii="Times New Roman" w:hAnsi="Times New Roman" w:cs="Times New Roman"/>
                  <w:lang w:val="en-US"/>
                </w:rPr>
                <w:t>2.280</w:t>
              </w:r>
            </w:ins>
          </w:p>
        </w:tc>
      </w:tr>
    </w:tbl>
    <w:p w14:paraId="3D845438" w14:textId="77777777" w:rsidR="0082101A" w:rsidRDefault="0082101A" w:rsidP="00821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201" w:author="Matthew Barbour" w:date="2015-11-03T19:12:00Z"/>
          <w:rFonts w:ascii="Times New Roman" w:hAnsi="Times New Roman" w:cs="Times New Roman"/>
          <w:b/>
          <w:bCs/>
          <w:lang w:val="en-US"/>
        </w:rPr>
      </w:pPr>
    </w:p>
    <w:p w14:paraId="622E8C20" w14:textId="2707A585" w:rsidR="0082101A" w:rsidRDefault="0082101A" w:rsidP="0082101A">
      <w:pPr>
        <w:widowControl w:val="0"/>
        <w:autoSpaceDE w:val="0"/>
        <w:autoSpaceDN w:val="0"/>
        <w:adjustRightInd w:val="0"/>
        <w:rPr>
          <w:ins w:id="202" w:author="Matthew Barbour" w:date="2015-11-03T19:14:00Z"/>
          <w:rFonts w:ascii="Times New Roman" w:hAnsi="Times New Roman" w:cs="Times New Roman"/>
          <w:lang w:val="en-US"/>
        </w:rPr>
      </w:pPr>
      <w:ins w:id="203" w:author="Matthew Barbour" w:date="2015-11-03T19:12:00Z">
        <w:r>
          <w:rPr>
            <w:rFonts w:ascii="Times New Roman" w:hAnsi="Times New Roman" w:cs="Times New Roman"/>
            <w:u w:val="single"/>
            <w:lang w:val="en-US"/>
          </w:rPr>
          <w:t>Assessing the accuracy of the asymptotic model</w:t>
        </w:r>
        <w:r>
          <w:rPr>
            <w:rFonts w:ascii="Times New Roman" w:hAnsi="Times New Roman" w:cs="Times New Roman"/>
            <w:lang w:val="en-US"/>
          </w:rPr>
          <w:t xml:space="preserve"> – After we identified the asymptotic model as the most appropriate for our data, we wanted to </w:t>
        </w:r>
      </w:ins>
      <w:ins w:id="204" w:author="Matthew Barbour" w:date="2015-11-03T19:13:00Z">
        <w:r>
          <w:rPr>
            <w:rFonts w:ascii="Times New Roman" w:hAnsi="Times New Roman" w:cs="Times New Roman"/>
            <w:lang w:val="en-US"/>
          </w:rPr>
          <w:t>evaluate</w:t>
        </w:r>
      </w:ins>
      <w:ins w:id="205" w:author="Matthew Barbour" w:date="2015-11-03T19:12:00Z">
        <w:r>
          <w:rPr>
            <w:rFonts w:ascii="Times New Roman" w:hAnsi="Times New Roman" w:cs="Times New Roman"/>
            <w:lang w:val="en-US"/>
          </w:rPr>
          <w:t xml:space="preserve"> whether the model was likely to over- or under-estimate the complexity of 1-genotype 100-plant mixtures. To do this, we took advantage of the complete data set we had for the genetic variation simulation. Specifically, we refit the asymptotic model with smaller fractions of data to examine how accurately it extrapolated to predict the complexity of 25-genotype 100-plant mixtures. When we did this, we found that the model began to increasingly overestimate food-web complexity. For example, using only the first 40% of the data (i.e. 1 to 10 genotypes), the model overestimated food-web complexity by less than 1%; however, using only the first 12% of the data (e.g. 1 to 3 genotypes), the model overestimated food-web complexity by about 3%. While these predictions are still quite accurate, our asymptotic model for the sampling effort simulation is extrapolating based on 4% of the potential data (4 of 100 plants)</w:t>
        </w:r>
        <w:proofErr w:type="gramStart"/>
        <w:r>
          <w:rPr>
            <w:rFonts w:ascii="Times New Roman" w:hAnsi="Times New Roman" w:cs="Times New Roman"/>
            <w:lang w:val="en-US"/>
          </w:rPr>
          <w:t>.</w:t>
        </w:r>
        <w:proofErr w:type="gramEnd"/>
        <w:r>
          <w:rPr>
            <w:rFonts w:ascii="Times New Roman" w:hAnsi="Times New Roman" w:cs="Times New Roman"/>
            <w:lang w:val="en-US"/>
          </w:rPr>
          <w:t xml:space="preserve"> Therefore, the predicted complexity of 1-genotype 100-plant mixtures is likely an overestimate, suggesting that the reported effect of 20% is a conservative estimate of the additive effects of genetic variation.</w:t>
        </w:r>
      </w:ins>
    </w:p>
    <w:p w14:paraId="02A48892" w14:textId="77777777" w:rsidR="0082101A" w:rsidRDefault="0082101A" w:rsidP="0082101A">
      <w:pPr>
        <w:widowControl w:val="0"/>
        <w:autoSpaceDE w:val="0"/>
        <w:autoSpaceDN w:val="0"/>
        <w:adjustRightInd w:val="0"/>
        <w:rPr>
          <w:ins w:id="206" w:author="Matthew Barbour" w:date="2015-11-03T19:11:00Z"/>
          <w:rFonts w:ascii="Times New Roman" w:hAnsi="Times New Roman" w:cs="Times New Roman"/>
          <w:u w:val="single"/>
          <w:lang w:val="en-US"/>
        </w:rPr>
      </w:pPr>
    </w:p>
    <w:p w14:paraId="20ACF022" w14:textId="77777777" w:rsidR="000A4089" w:rsidRDefault="000A4089" w:rsidP="000A40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ins w:id="207" w:author="Matthew Barbour" w:date="2015-10-16T15:44:00Z"/>
          <w:rFonts w:ascii="Times New Roman" w:hAnsi="Times New Roman" w:cs="Times New Roman"/>
          <w:lang w:val="en-US"/>
        </w:rPr>
      </w:pPr>
    </w:p>
    <w:p w14:paraId="1C521ABC" w14:textId="0135A0B4" w:rsidR="00A5013E" w:rsidRDefault="00A5013E" w:rsidP="00A5013E">
      <w:pPr>
        <w:pStyle w:val="CommentText"/>
        <w:rPr>
          <w:ins w:id="208" w:author="Matthew Barbour" w:date="2015-10-19T17:47:00Z"/>
          <w:rFonts w:ascii="Times New Roman" w:hAnsi="Times New Roman" w:cs="Times New Roman"/>
        </w:rPr>
      </w:pPr>
      <w:ins w:id="209" w:author="Matthew Barbour" w:date="2015-10-19T17:47:00Z">
        <w:r w:rsidRPr="00CE66C4">
          <w:rPr>
            <w:rFonts w:ascii="Times New Roman" w:hAnsi="Times New Roman" w:cs="Times New Roman"/>
            <w:b/>
            <w:u w:val="single"/>
          </w:rPr>
          <w:t>Structural equation model of food-web complexity</w:t>
        </w:r>
        <w:r>
          <w:rPr>
            <w:rFonts w:ascii="Times New Roman" w:hAnsi="Times New Roman" w:cs="Times New Roman"/>
          </w:rPr>
          <w:t xml:space="preserve"> – Fig. S1 shows the data used to evaluate the structural equation model in Fig. S2</w:t>
        </w:r>
        <w:r w:rsidRPr="00860450">
          <w:rPr>
            <w:rFonts w:ascii="Times New Roman" w:hAnsi="Times New Roman" w:cs="Times New Roman"/>
          </w:rPr>
          <w:t xml:space="preserve">. </w:t>
        </w:r>
        <w:r>
          <w:rPr>
            <w:rFonts w:ascii="Times New Roman" w:hAnsi="Times New Roman" w:cs="Times New Roman"/>
          </w:rPr>
          <w:t>We found that</w:t>
        </w:r>
        <w:r w:rsidRPr="00860450">
          <w:rPr>
            <w:rFonts w:ascii="Times New Roman" w:hAnsi="Times New Roman" w:cs="Times New Roman"/>
          </w:rPr>
          <w:t xml:space="preserve"> </w:t>
        </w:r>
        <w:r w:rsidRPr="0067003C">
          <w:rPr>
            <w:rFonts w:ascii="Times New Roman" w:hAnsi="Times New Roman" w:cs="Times New Roman"/>
          </w:rPr>
          <w:t xml:space="preserve">this model provided a good fit to the data with no evidence of missing pathways (Fisher </w:t>
        </w:r>
        <w:r w:rsidRPr="00860450">
          <w:rPr>
            <w:rFonts w:ascii="Times New Roman" w:hAnsi="Times New Roman" w:cs="Times New Roman"/>
            <w:i/>
          </w:rPr>
          <w:t xml:space="preserve">C </w:t>
        </w:r>
        <w:r w:rsidRPr="00860450">
          <w:rPr>
            <w:rFonts w:ascii="Times New Roman" w:hAnsi="Times New Roman" w:cs="Times New Roman"/>
          </w:rPr>
          <w:t xml:space="preserve">= 0.88, k = 6, </w:t>
        </w:r>
        <w:r w:rsidRPr="00860450">
          <w:rPr>
            <w:rFonts w:ascii="Times New Roman" w:hAnsi="Times New Roman" w:cs="Times New Roman"/>
            <w:i/>
          </w:rPr>
          <w:t xml:space="preserve">P </w:t>
        </w:r>
        <w:r w:rsidRPr="00860450">
          <w:rPr>
            <w:rFonts w:ascii="Times New Roman" w:hAnsi="Times New Roman" w:cs="Times New Roman"/>
          </w:rPr>
          <w:t>= 0.99). In particular, we found that genetic variation increased food-web complexity</w:t>
        </w:r>
        <w:r>
          <w:rPr>
            <w:rFonts w:ascii="Times New Roman" w:hAnsi="Times New Roman" w:cs="Times New Roman"/>
          </w:rPr>
          <w:t xml:space="preserve"> primarily</w:t>
        </w:r>
        <w:r w:rsidRPr="00860450">
          <w:rPr>
            <w:rFonts w:ascii="Times New Roman" w:hAnsi="Times New Roman" w:cs="Times New Roman"/>
          </w:rPr>
          <w:t xml:space="preserve"> by: (</w:t>
        </w:r>
        <w:proofErr w:type="spellStart"/>
        <w:r w:rsidRPr="00860450">
          <w:rPr>
            <w:rFonts w:ascii="Times New Roman" w:hAnsi="Times New Roman" w:cs="Times New Roman"/>
          </w:rPr>
          <w:t>i</w:t>
        </w:r>
        <w:proofErr w:type="spellEnd"/>
        <w:r w:rsidRPr="00860450">
          <w:rPr>
            <w:rFonts w:ascii="Times New Roman" w:hAnsi="Times New Roman" w:cs="Times New Roman"/>
          </w:rPr>
          <w:t>) an increase in gall richness</w:t>
        </w:r>
        <w:r>
          <w:rPr>
            <w:rFonts w:ascii="Times New Roman" w:hAnsi="Times New Roman" w:cs="Times New Roman"/>
          </w:rPr>
          <w:t xml:space="preserve"> that directly increased complexity (0.49*0.78 = 0.38); and (ii) an increase in gall abundance that indirectly increased complexity by increasing gall vulnerability (0.69*0.62*0.65 = 0.28). Interestingly, gall evenness had a small overall negative effect on complexity ((-0.19*0.58) + (-0.19*-0.32*0.65) + (-0.19*0.28*0.26) = -0.09).</w:t>
        </w:r>
      </w:ins>
    </w:p>
    <w:p w14:paraId="14D85C31" w14:textId="77777777" w:rsidR="00A5013E" w:rsidRDefault="00A5013E" w:rsidP="00A5013E">
      <w:pPr>
        <w:rPr>
          <w:ins w:id="210" w:author="Matthew Barbour" w:date="2015-10-19T17:47:00Z"/>
          <w:rFonts w:ascii="Times New Roman" w:hAnsi="Times New Roman" w:cs="Times New Roman"/>
        </w:rPr>
      </w:pPr>
    </w:p>
    <w:p w14:paraId="4B5578A0" w14:textId="77777777" w:rsidR="00A5013E" w:rsidRDefault="00A5013E" w:rsidP="00A5013E">
      <w:pPr>
        <w:rPr>
          <w:ins w:id="211" w:author="Matthew Barbour" w:date="2015-10-19T17:47:00Z"/>
          <w:rFonts w:ascii="Times New Roman" w:hAnsi="Times New Roman" w:cs="Times New Roman"/>
        </w:rPr>
      </w:pPr>
      <w:bookmarkStart w:id="212" w:name="_GoBack"/>
      <w:r w:rsidRPr="00B50320">
        <w:rPr>
          <w:rFonts w:ascii="Times New Roman" w:hAnsi="Times New Roman" w:cs="Times New Roman"/>
          <w:noProof/>
          <w:lang w:val="en-US" w:eastAsia="en-US"/>
        </w:rPr>
        <w:drawing>
          <wp:inline distT="0" distB="0" distL="0" distR="0" wp14:anchorId="0F863A21" wp14:editId="2B70C0D5">
            <wp:extent cx="5480050" cy="4235450"/>
            <wp:effectExtent l="0" t="0" r="6350" b="6350"/>
            <wp:docPr id="2" name="Picture 2" descr="Macintosh HD:Users:matthewbarbour:Documents:Genotype_Networks:figures:supp_sem_raw_dat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ewbarbour:Documents:Genotype_Networks:figures:supp_sem_raw_data.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0050" cy="4235450"/>
                    </a:xfrm>
                    <a:prstGeom prst="rect">
                      <a:avLst/>
                    </a:prstGeom>
                    <a:noFill/>
                    <a:ln>
                      <a:noFill/>
                    </a:ln>
                  </pic:spPr>
                </pic:pic>
              </a:graphicData>
            </a:graphic>
          </wp:inline>
        </w:drawing>
      </w:r>
      <w:bookmarkEnd w:id="212"/>
    </w:p>
    <w:p w14:paraId="29016E23" w14:textId="77777777" w:rsidR="00A5013E" w:rsidRDefault="00A5013E" w:rsidP="00A5013E">
      <w:pPr>
        <w:rPr>
          <w:ins w:id="213" w:author="Matthew Barbour" w:date="2015-10-19T17:47:00Z"/>
          <w:rFonts w:ascii="Times New Roman" w:hAnsi="Times New Roman" w:cs="Times New Roman"/>
        </w:rPr>
      </w:pPr>
      <w:ins w:id="214" w:author="Matthew Barbour" w:date="2015-10-19T17:47:00Z">
        <w:r>
          <w:rPr>
            <w:rFonts w:ascii="Times New Roman" w:hAnsi="Times New Roman" w:cs="Times New Roman"/>
          </w:rPr>
          <w:t xml:space="preserve">Figure S1. One of 40 replicate simulations, showing the positive relationship between willow genetic variation and </w:t>
        </w:r>
        <w:proofErr w:type="gramStart"/>
        <w:r>
          <w:rPr>
            <w:rFonts w:ascii="Times New Roman" w:hAnsi="Times New Roman" w:cs="Times New Roman"/>
          </w:rPr>
          <w:t>food-web</w:t>
        </w:r>
        <w:proofErr w:type="gramEnd"/>
        <w:r>
          <w:rPr>
            <w:rFonts w:ascii="Times New Roman" w:hAnsi="Times New Roman" w:cs="Times New Roman"/>
          </w:rPr>
          <w:t xml:space="preserve"> complexity. Grey circles represent estimates of food-web complexity for specific samples, whereas blue circles represent the average complexity at each level of genetic variation. These data were used in the structural equation model (Fig. S2).</w:t>
        </w:r>
      </w:ins>
    </w:p>
    <w:p w14:paraId="36EB10A7" w14:textId="77777777" w:rsidR="00A5013E" w:rsidRDefault="00A5013E" w:rsidP="00A5013E">
      <w:pPr>
        <w:rPr>
          <w:ins w:id="215" w:author="Matthew Barbour" w:date="2015-10-19T17:47:00Z"/>
          <w:rFonts w:ascii="Times New Roman" w:hAnsi="Times New Roman" w:cs="Times New Roman"/>
        </w:rPr>
      </w:pPr>
      <w:r w:rsidRPr="00B50320">
        <w:rPr>
          <w:rFonts w:ascii="Times New Roman" w:hAnsi="Times New Roman" w:cs="Times New Roman"/>
          <w:noProof/>
          <w:lang w:val="en-US" w:eastAsia="en-US"/>
        </w:rPr>
        <w:drawing>
          <wp:inline distT="0" distB="0" distL="0" distR="0" wp14:anchorId="1FA271BD" wp14:editId="35F228A4">
            <wp:extent cx="5480050" cy="4235450"/>
            <wp:effectExtent l="0" t="0" r="6350" b="6350"/>
            <wp:docPr id="4" name="Picture 4" descr="Macintosh HD:Users:matthewbarbour:Documents:Genotype_Networks:figures:supp_sem_plot_coef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ewbarbour:Documents:Genotype_Networks:figures:supp_sem_plot_coefs.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050" cy="4235450"/>
                    </a:xfrm>
                    <a:prstGeom prst="rect">
                      <a:avLst/>
                    </a:prstGeom>
                    <a:noFill/>
                    <a:ln>
                      <a:noFill/>
                    </a:ln>
                  </pic:spPr>
                </pic:pic>
              </a:graphicData>
            </a:graphic>
          </wp:inline>
        </w:drawing>
      </w:r>
    </w:p>
    <w:p w14:paraId="72EAABA2" w14:textId="77777777" w:rsidR="00A5013E" w:rsidRDefault="00A5013E" w:rsidP="00A5013E">
      <w:pPr>
        <w:rPr>
          <w:ins w:id="216" w:author="Matthew Barbour" w:date="2015-10-19T17:47:00Z"/>
          <w:rFonts w:ascii="Times New Roman" w:hAnsi="Times New Roman" w:cs="Times New Roman"/>
        </w:rPr>
      </w:pPr>
      <w:ins w:id="217" w:author="Matthew Barbour" w:date="2015-10-19T17:47:00Z">
        <w:r>
          <w:rPr>
            <w:rFonts w:ascii="Times New Roman" w:hAnsi="Times New Roman" w:cs="Times New Roman"/>
          </w:rPr>
          <w:t xml:space="preserve">Figure S2. </w:t>
        </w:r>
        <w:proofErr w:type="gramStart"/>
        <w:r>
          <w:rPr>
            <w:rFonts w:ascii="Times New Roman" w:hAnsi="Times New Roman" w:cs="Times New Roman"/>
          </w:rPr>
          <w:t>Structural equation model of the paths by which genetic variation increases food-web complexity.</w:t>
        </w:r>
        <w:proofErr w:type="gramEnd"/>
        <w:r>
          <w:rPr>
            <w:rFonts w:ascii="Times New Roman" w:hAnsi="Times New Roman" w:cs="Times New Roman"/>
          </w:rPr>
          <w:t xml:space="preserve"> Blue and red arrows indicate positive and negative relationships, respectively. One-way arrows indicate modelled paths, whereas double-headed arrows indicate correlated relationships. Numerical values in the middle of each path represent the standardized path coefficients and can be used to determine the magnitude of direct and indirect effects.</w:t>
        </w:r>
      </w:ins>
    </w:p>
    <w:p w14:paraId="2FC7654E" w14:textId="77777777" w:rsidR="00A5013E" w:rsidRDefault="00A5013E" w:rsidP="00A5013E">
      <w:pPr>
        <w:rPr>
          <w:ins w:id="218" w:author="Matthew Barbour" w:date="2015-10-19T17:47:00Z"/>
          <w:rFonts w:ascii="Times New Roman" w:hAnsi="Times New Roman" w:cs="Times New Roman"/>
        </w:rPr>
      </w:pPr>
    </w:p>
    <w:p w14:paraId="27295631" w14:textId="136F6782" w:rsidR="003A32AE" w:rsidRDefault="003A32AE">
      <w:pPr>
        <w:rPr>
          <w:ins w:id="219" w:author="Matthew Barbour" w:date="2015-10-19T17:12:00Z"/>
          <w:rFonts w:ascii="Times New Roman" w:hAnsi="Times New Roman" w:cs="Times New Roman"/>
        </w:rPr>
      </w:pPr>
    </w:p>
    <w:p w14:paraId="694CFDB4" w14:textId="77777777" w:rsidR="0058741E" w:rsidRDefault="0058741E">
      <w:pPr>
        <w:rPr>
          <w:ins w:id="220" w:author="Matthew Barbour" w:date="2015-10-19T17:12:00Z"/>
          <w:rFonts w:ascii="Times New Roman" w:hAnsi="Times New Roman" w:cs="Times New Roman"/>
        </w:rPr>
      </w:pPr>
    </w:p>
    <w:p w14:paraId="190D9B80" w14:textId="67AACDCB" w:rsidR="0058741E" w:rsidRDefault="0058741E">
      <w:pPr>
        <w:rPr>
          <w:ins w:id="221" w:author="Matthew Barbour" w:date="2015-10-19T17:12:00Z"/>
          <w:rFonts w:ascii="Times New Roman" w:hAnsi="Times New Roman" w:cs="Times New Roman"/>
        </w:rPr>
      </w:pPr>
      <w:ins w:id="222" w:author="Matthew Barbour" w:date="2015-10-19T17:12:00Z">
        <w:r>
          <w:rPr>
            <w:rFonts w:ascii="Times New Roman" w:hAnsi="Times New Roman" w:cs="Times New Roman"/>
          </w:rPr>
          <w:t>References</w:t>
        </w:r>
      </w:ins>
    </w:p>
    <w:p w14:paraId="074452E4" w14:textId="0962B80D" w:rsidR="0058741E" w:rsidRPr="0058741E" w:rsidRDefault="0058741E" w:rsidP="0058741E">
      <w:pPr>
        <w:widowControl w:val="0"/>
        <w:autoSpaceDE w:val="0"/>
        <w:autoSpaceDN w:val="0"/>
        <w:adjustRightInd w:val="0"/>
        <w:rPr>
          <w:ins w:id="223" w:author="Matthew Barbour" w:date="2015-10-19T17:13:00Z"/>
          <w:rFonts w:ascii="Times New Roman" w:hAnsi="Times New Roman" w:cs="Times New Roman"/>
          <w:noProof/>
          <w:color w:val="000000"/>
          <w:lang w:val="en-US"/>
        </w:rPr>
      </w:pPr>
      <w:ins w:id="224" w:author="Matthew Barbour" w:date="2015-10-19T17:13:00Z">
        <w:r>
          <w:rPr>
            <w:rFonts w:ascii="Times New Roman" w:hAnsi="Times New Roman" w:cs="Times New Roman"/>
          </w:rPr>
          <w:br/>
        </w:r>
        <w:r>
          <w:rPr>
            <w:rFonts w:ascii="Times New Roman" w:hAnsi="Times New Roman" w:cs="Times New Roman"/>
          </w:rPr>
          <w:fldChar w:fldCharType="begin"/>
        </w:r>
        <w:r>
          <w:rPr>
            <w:rFonts w:ascii="Times New Roman" w:hAnsi="Times New Roman" w:cs="Times New Roman"/>
          </w:rPr>
          <w:instrText>ADDIN LABTIVA_BIBLIOGRAPHY \* MERGEFORMAT</w:instrText>
        </w:r>
      </w:ins>
      <w:r>
        <w:rPr>
          <w:rFonts w:ascii="Times New Roman" w:hAnsi="Times New Roman" w:cs="Times New Roman"/>
        </w:rPr>
        <w:fldChar w:fldCharType="separate"/>
      </w:r>
      <w:ins w:id="225" w:author="Matthew Barbour" w:date="2015-10-19T17:13:00Z">
        <w:r w:rsidRPr="0058741E">
          <w:rPr>
            <w:rFonts w:ascii="Times New Roman" w:hAnsi="Times New Roman" w:cs="Times New Roman"/>
            <w:noProof/>
            <w:color w:val="000000"/>
            <w:lang w:val="en-US"/>
          </w:rPr>
          <w:t xml:space="preserve">1. </w:t>
        </w:r>
        <w:r w:rsidRPr="0058741E">
          <w:rPr>
            <w:rFonts w:ascii="Times New Roman" w:hAnsi="Times New Roman" w:cs="Times New Roman"/>
            <w:noProof/>
            <w:color w:val="000000"/>
            <w:lang w:val="en-US"/>
          </w:rPr>
          <w:tab/>
          <w:t xml:space="preserve">Barbour MA et al. (2015) Multiple plant traits shape the genetic basis of herbivore community assembly. </w:t>
        </w:r>
        <w:r w:rsidRPr="0058741E">
          <w:rPr>
            <w:rFonts w:ascii="Times New Roman" w:hAnsi="Times New Roman" w:cs="Times New Roman"/>
            <w:i/>
            <w:iCs/>
            <w:noProof/>
            <w:color w:val="000000"/>
            <w:lang w:val="en-US"/>
          </w:rPr>
          <w:t>Functional Ecology</w:t>
        </w:r>
        <w:r w:rsidRPr="0058741E">
          <w:rPr>
            <w:rFonts w:ascii="Times New Roman" w:hAnsi="Times New Roman" w:cs="Times New Roman"/>
            <w:noProof/>
            <w:color w:val="000000"/>
            <w:lang w:val="en-US"/>
          </w:rPr>
          <w:t xml:space="preserve"> 29:995–1006.</w:t>
        </w:r>
      </w:ins>
    </w:p>
    <w:p w14:paraId="632C9652" w14:textId="77777777" w:rsidR="0058741E" w:rsidRPr="0058741E" w:rsidRDefault="0058741E" w:rsidP="0058741E">
      <w:pPr>
        <w:widowControl w:val="0"/>
        <w:autoSpaceDE w:val="0"/>
        <w:autoSpaceDN w:val="0"/>
        <w:adjustRightInd w:val="0"/>
        <w:rPr>
          <w:ins w:id="226" w:author="Matthew Barbour" w:date="2015-10-19T17:13:00Z"/>
          <w:rFonts w:ascii="Times New Roman" w:hAnsi="Times New Roman" w:cs="Times New Roman"/>
          <w:noProof/>
          <w:color w:val="000000"/>
          <w:lang w:val="en-US"/>
        </w:rPr>
      </w:pPr>
      <w:ins w:id="227" w:author="Matthew Barbour" w:date="2015-10-19T17:13:00Z">
        <w:r w:rsidRPr="0058741E">
          <w:rPr>
            <w:rFonts w:ascii="Times New Roman" w:hAnsi="Times New Roman" w:cs="Times New Roman"/>
            <w:noProof/>
            <w:color w:val="000000"/>
            <w:lang w:val="en-US"/>
          </w:rPr>
          <w:t xml:space="preserve">2. </w:t>
        </w:r>
        <w:r w:rsidRPr="0058741E">
          <w:rPr>
            <w:rFonts w:ascii="Times New Roman" w:hAnsi="Times New Roman" w:cs="Times New Roman"/>
            <w:noProof/>
            <w:color w:val="000000"/>
            <w:lang w:val="en-US"/>
          </w:rPr>
          <w:tab/>
          <w:t xml:space="preserve">Villéger S, Mason NW, Mouillot D (2008) New multidimensional functional diversity indices for a multifaceted framework in functional ecology. </w:t>
        </w:r>
        <w:r w:rsidRPr="0058741E">
          <w:rPr>
            <w:rFonts w:ascii="Times New Roman" w:hAnsi="Times New Roman" w:cs="Times New Roman"/>
            <w:i/>
            <w:iCs/>
            <w:noProof/>
            <w:color w:val="000000"/>
            <w:lang w:val="en-US"/>
          </w:rPr>
          <w:t>Ecology</w:t>
        </w:r>
        <w:r w:rsidRPr="0058741E">
          <w:rPr>
            <w:rFonts w:ascii="Times New Roman" w:hAnsi="Times New Roman" w:cs="Times New Roman"/>
            <w:noProof/>
            <w:color w:val="000000"/>
            <w:lang w:val="en-US"/>
          </w:rPr>
          <w:t xml:space="preserve"> 89:2290–2301. Available at: http://www.esajournals.org/doi/abs/10.1890/07-1206.1.</w:t>
        </w:r>
      </w:ins>
    </w:p>
    <w:p w14:paraId="408FA90C" w14:textId="77777777" w:rsidR="0058741E" w:rsidRPr="0058741E" w:rsidRDefault="0058741E" w:rsidP="0058741E">
      <w:pPr>
        <w:widowControl w:val="0"/>
        <w:autoSpaceDE w:val="0"/>
        <w:autoSpaceDN w:val="0"/>
        <w:adjustRightInd w:val="0"/>
        <w:rPr>
          <w:ins w:id="228" w:author="Matthew Barbour" w:date="2015-10-19T17:13:00Z"/>
          <w:rFonts w:ascii="Times New Roman" w:hAnsi="Times New Roman" w:cs="Times New Roman"/>
          <w:noProof/>
          <w:color w:val="000000"/>
          <w:lang w:val="en-US"/>
        </w:rPr>
      </w:pPr>
      <w:ins w:id="229" w:author="Matthew Barbour" w:date="2015-10-19T17:13:00Z">
        <w:r w:rsidRPr="0058741E">
          <w:rPr>
            <w:rFonts w:ascii="Times New Roman" w:hAnsi="Times New Roman" w:cs="Times New Roman"/>
            <w:noProof/>
            <w:color w:val="000000"/>
            <w:lang w:val="en-US"/>
          </w:rPr>
          <w:t xml:space="preserve">3. </w:t>
        </w:r>
        <w:r w:rsidRPr="0058741E">
          <w:rPr>
            <w:rFonts w:ascii="Times New Roman" w:hAnsi="Times New Roman" w:cs="Times New Roman"/>
            <w:noProof/>
            <w:color w:val="000000"/>
            <w:lang w:val="en-US"/>
          </w:rPr>
          <w:tab/>
          <w:t xml:space="preserve">Bersier L-F, Banašek-Richter C, Cattin M-F (2002) Quantitative descriptors of food-web matrices. </w:t>
        </w:r>
        <w:r w:rsidRPr="0058741E">
          <w:rPr>
            <w:rFonts w:ascii="Times New Roman" w:hAnsi="Times New Roman" w:cs="Times New Roman"/>
            <w:i/>
            <w:iCs/>
            <w:noProof/>
            <w:color w:val="000000"/>
            <w:lang w:val="en-US"/>
          </w:rPr>
          <w:t>Ecology</w:t>
        </w:r>
        <w:r w:rsidRPr="0058741E">
          <w:rPr>
            <w:rFonts w:ascii="Times New Roman" w:hAnsi="Times New Roman" w:cs="Times New Roman"/>
            <w:noProof/>
            <w:color w:val="000000"/>
            <w:lang w:val="en-US"/>
          </w:rPr>
          <w:t xml:space="preserve"> 83:2394–2407.</w:t>
        </w:r>
      </w:ins>
    </w:p>
    <w:p w14:paraId="6255025B" w14:textId="77777777" w:rsidR="0058741E" w:rsidRPr="0058741E" w:rsidRDefault="0058741E" w:rsidP="0058741E">
      <w:pPr>
        <w:widowControl w:val="0"/>
        <w:autoSpaceDE w:val="0"/>
        <w:autoSpaceDN w:val="0"/>
        <w:adjustRightInd w:val="0"/>
        <w:rPr>
          <w:ins w:id="230" w:author="Matthew Barbour" w:date="2015-10-19T17:13:00Z"/>
          <w:rFonts w:ascii="Times New Roman" w:hAnsi="Times New Roman" w:cs="Times New Roman"/>
          <w:noProof/>
          <w:color w:val="000000"/>
          <w:lang w:val="en-US"/>
        </w:rPr>
      </w:pPr>
      <w:ins w:id="231" w:author="Matthew Barbour" w:date="2015-10-19T17:13:00Z">
        <w:r w:rsidRPr="0058741E">
          <w:rPr>
            <w:rFonts w:ascii="Times New Roman" w:hAnsi="Times New Roman" w:cs="Times New Roman"/>
            <w:noProof/>
            <w:color w:val="000000"/>
            <w:lang w:val="en-US"/>
          </w:rPr>
          <w:t xml:space="preserve">4. </w:t>
        </w:r>
        <w:r w:rsidRPr="0058741E">
          <w:rPr>
            <w:rFonts w:ascii="Times New Roman" w:hAnsi="Times New Roman" w:cs="Times New Roman"/>
            <w:noProof/>
            <w:color w:val="000000"/>
            <w:lang w:val="en-US"/>
          </w:rPr>
          <w:tab/>
          <w:t xml:space="preserve">Bolker BM (2008) </w:t>
        </w:r>
        <w:r w:rsidRPr="0058741E">
          <w:rPr>
            <w:rFonts w:ascii="Times New Roman" w:hAnsi="Times New Roman" w:cs="Times New Roman"/>
            <w:i/>
            <w:iCs/>
            <w:noProof/>
            <w:color w:val="000000"/>
            <w:lang w:val="en-US"/>
          </w:rPr>
          <w:t>Ecological Models and Data in R</w:t>
        </w:r>
        <w:r w:rsidRPr="0058741E">
          <w:rPr>
            <w:rFonts w:ascii="Times New Roman" w:hAnsi="Times New Roman" w:cs="Times New Roman"/>
            <w:noProof/>
            <w:color w:val="000000"/>
            <w:lang w:val="en-US"/>
          </w:rPr>
          <w:t xml:space="preserve"> (Princeton University Press, Princeton, New Jersey).</w:t>
        </w:r>
      </w:ins>
    </w:p>
    <w:p w14:paraId="72484475" w14:textId="77777777" w:rsidR="0058741E" w:rsidRPr="0058741E" w:rsidRDefault="0058741E" w:rsidP="0058741E">
      <w:pPr>
        <w:widowControl w:val="0"/>
        <w:autoSpaceDE w:val="0"/>
        <w:autoSpaceDN w:val="0"/>
        <w:adjustRightInd w:val="0"/>
        <w:rPr>
          <w:ins w:id="232" w:author="Matthew Barbour" w:date="2015-10-19T17:13:00Z"/>
          <w:rFonts w:ascii="Times New Roman" w:hAnsi="Times New Roman" w:cs="Times New Roman"/>
          <w:noProof/>
          <w:color w:val="000000"/>
          <w:lang w:val="en-US"/>
        </w:rPr>
      </w:pPr>
      <w:ins w:id="233" w:author="Matthew Barbour" w:date="2015-10-19T17:13:00Z">
        <w:r w:rsidRPr="0058741E">
          <w:rPr>
            <w:rFonts w:ascii="Times New Roman" w:hAnsi="Times New Roman" w:cs="Times New Roman"/>
            <w:noProof/>
            <w:color w:val="000000"/>
            <w:lang w:val="en-US"/>
          </w:rPr>
          <w:t xml:space="preserve">5. </w:t>
        </w:r>
        <w:r w:rsidRPr="0058741E">
          <w:rPr>
            <w:rFonts w:ascii="Times New Roman" w:hAnsi="Times New Roman" w:cs="Times New Roman"/>
            <w:noProof/>
            <w:color w:val="000000"/>
            <w:lang w:val="en-US"/>
          </w:rPr>
          <w:tab/>
          <w:t xml:space="preserve">Colwell RK, Coddington J (1994) Estimating terrestrial biodiversity through extrapolation. </w:t>
        </w:r>
        <w:r w:rsidRPr="0058741E">
          <w:rPr>
            <w:rFonts w:ascii="Times New Roman" w:hAnsi="Times New Roman" w:cs="Times New Roman"/>
            <w:i/>
            <w:iCs/>
            <w:noProof/>
            <w:color w:val="000000"/>
            <w:lang w:val="en-US"/>
          </w:rPr>
          <w:t>Phil Trans Roy Soc B</w:t>
        </w:r>
        <w:r w:rsidRPr="0058741E">
          <w:rPr>
            <w:rFonts w:ascii="Times New Roman" w:hAnsi="Times New Roman" w:cs="Times New Roman"/>
            <w:noProof/>
            <w:color w:val="000000"/>
            <w:lang w:val="en-US"/>
          </w:rPr>
          <w:t xml:space="preserve"> 345:101–118.</w:t>
        </w:r>
      </w:ins>
    </w:p>
    <w:p w14:paraId="59772FD1" w14:textId="77777777" w:rsidR="0058741E" w:rsidRPr="0058741E" w:rsidRDefault="0058741E" w:rsidP="0058741E">
      <w:pPr>
        <w:widowControl w:val="0"/>
        <w:autoSpaceDE w:val="0"/>
        <w:autoSpaceDN w:val="0"/>
        <w:adjustRightInd w:val="0"/>
        <w:rPr>
          <w:ins w:id="234" w:author="Matthew Barbour" w:date="2015-10-19T17:13:00Z"/>
          <w:rFonts w:ascii="Times New Roman" w:hAnsi="Times New Roman" w:cs="Times New Roman"/>
          <w:noProof/>
          <w:color w:val="000000"/>
          <w:lang w:val="en-US"/>
        </w:rPr>
      </w:pPr>
    </w:p>
    <w:p w14:paraId="45364E1B" w14:textId="77580853" w:rsidR="0058741E" w:rsidRPr="00062072" w:rsidRDefault="0058741E">
      <w:pPr>
        <w:rPr>
          <w:rFonts w:ascii="Times New Roman" w:hAnsi="Times New Roman" w:cs="Times New Roman"/>
        </w:rPr>
      </w:pPr>
      <w:ins w:id="235" w:author="Matthew Barbour" w:date="2015-10-19T17:13:00Z">
        <w:r>
          <w:rPr>
            <w:rFonts w:ascii="Times New Roman" w:hAnsi="Times New Roman" w:cs="Times New Roman"/>
          </w:rPr>
          <w:fldChar w:fldCharType="end"/>
        </w:r>
      </w:ins>
    </w:p>
    <w:sectPr w:rsidR="0058741E" w:rsidRPr="00062072" w:rsidSect="003A32AE">
      <w:pgSz w:w="12240" w:h="15840"/>
      <w:pgMar w:top="1440" w:right="1797" w:bottom="1440" w:left="1797" w:header="709" w:footer="709" w:gutter="0"/>
      <w:lnNumType w:countBy="1" w:restart="continuous"/>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C6E"/>
    <w:rsid w:val="000017DC"/>
    <w:rsid w:val="00044BCF"/>
    <w:rsid w:val="00062072"/>
    <w:rsid w:val="0006517D"/>
    <w:rsid w:val="00073D5D"/>
    <w:rsid w:val="00075381"/>
    <w:rsid w:val="000918D3"/>
    <w:rsid w:val="000A4089"/>
    <w:rsid w:val="000C47CC"/>
    <w:rsid w:val="000D135D"/>
    <w:rsid w:val="000D528B"/>
    <w:rsid w:val="001004A4"/>
    <w:rsid w:val="00100C6E"/>
    <w:rsid w:val="0010329E"/>
    <w:rsid w:val="0014439D"/>
    <w:rsid w:val="00176B13"/>
    <w:rsid w:val="00195C7C"/>
    <w:rsid w:val="001A25C4"/>
    <w:rsid w:val="001A30DB"/>
    <w:rsid w:val="001A4238"/>
    <w:rsid w:val="001C79A9"/>
    <w:rsid w:val="001F2BD5"/>
    <w:rsid w:val="00211782"/>
    <w:rsid w:val="00272667"/>
    <w:rsid w:val="00277DF9"/>
    <w:rsid w:val="00295C74"/>
    <w:rsid w:val="002B63C2"/>
    <w:rsid w:val="002B7AFF"/>
    <w:rsid w:val="002D4671"/>
    <w:rsid w:val="002E3F94"/>
    <w:rsid w:val="0030205C"/>
    <w:rsid w:val="00315ADA"/>
    <w:rsid w:val="0032031E"/>
    <w:rsid w:val="00347C43"/>
    <w:rsid w:val="00362DD1"/>
    <w:rsid w:val="0036433B"/>
    <w:rsid w:val="00370828"/>
    <w:rsid w:val="0038127A"/>
    <w:rsid w:val="003822DA"/>
    <w:rsid w:val="00395B5B"/>
    <w:rsid w:val="003A32AE"/>
    <w:rsid w:val="003C27EB"/>
    <w:rsid w:val="003D0374"/>
    <w:rsid w:val="003D17B5"/>
    <w:rsid w:val="003F2E82"/>
    <w:rsid w:val="00401AA0"/>
    <w:rsid w:val="00444DC8"/>
    <w:rsid w:val="00446A79"/>
    <w:rsid w:val="00465EA1"/>
    <w:rsid w:val="00474D0F"/>
    <w:rsid w:val="004A5EC2"/>
    <w:rsid w:val="004B4156"/>
    <w:rsid w:val="004C0133"/>
    <w:rsid w:val="004C4656"/>
    <w:rsid w:val="004E1C49"/>
    <w:rsid w:val="004E418A"/>
    <w:rsid w:val="004E540F"/>
    <w:rsid w:val="00517C3D"/>
    <w:rsid w:val="00525E6A"/>
    <w:rsid w:val="00530F0B"/>
    <w:rsid w:val="0056276E"/>
    <w:rsid w:val="00572FF7"/>
    <w:rsid w:val="00581278"/>
    <w:rsid w:val="00584131"/>
    <w:rsid w:val="0058741E"/>
    <w:rsid w:val="00595F9B"/>
    <w:rsid w:val="00602F47"/>
    <w:rsid w:val="006156D5"/>
    <w:rsid w:val="00625622"/>
    <w:rsid w:val="00654C12"/>
    <w:rsid w:val="0067003C"/>
    <w:rsid w:val="00691076"/>
    <w:rsid w:val="006B7AE0"/>
    <w:rsid w:val="006C2E1D"/>
    <w:rsid w:val="006C53E4"/>
    <w:rsid w:val="0071274B"/>
    <w:rsid w:val="007272DF"/>
    <w:rsid w:val="00733972"/>
    <w:rsid w:val="007529C8"/>
    <w:rsid w:val="00752C7B"/>
    <w:rsid w:val="007555C4"/>
    <w:rsid w:val="007B71DE"/>
    <w:rsid w:val="007C58FC"/>
    <w:rsid w:val="007C6001"/>
    <w:rsid w:val="007D2987"/>
    <w:rsid w:val="007F6DB9"/>
    <w:rsid w:val="0082101A"/>
    <w:rsid w:val="00837DE9"/>
    <w:rsid w:val="00841526"/>
    <w:rsid w:val="00855DBA"/>
    <w:rsid w:val="00860450"/>
    <w:rsid w:val="00862F01"/>
    <w:rsid w:val="008704D5"/>
    <w:rsid w:val="00883A72"/>
    <w:rsid w:val="008A52B9"/>
    <w:rsid w:val="00904117"/>
    <w:rsid w:val="00916A0E"/>
    <w:rsid w:val="00932F3E"/>
    <w:rsid w:val="00933F78"/>
    <w:rsid w:val="00941C01"/>
    <w:rsid w:val="0096094F"/>
    <w:rsid w:val="00996F56"/>
    <w:rsid w:val="009972F6"/>
    <w:rsid w:val="009A1793"/>
    <w:rsid w:val="009B4423"/>
    <w:rsid w:val="009D231F"/>
    <w:rsid w:val="009E5259"/>
    <w:rsid w:val="009E63EC"/>
    <w:rsid w:val="009F1AC2"/>
    <w:rsid w:val="009F2360"/>
    <w:rsid w:val="00A1115F"/>
    <w:rsid w:val="00A23593"/>
    <w:rsid w:val="00A37B0A"/>
    <w:rsid w:val="00A4018E"/>
    <w:rsid w:val="00A5013E"/>
    <w:rsid w:val="00A51C2E"/>
    <w:rsid w:val="00A560BE"/>
    <w:rsid w:val="00A5664C"/>
    <w:rsid w:val="00A734B1"/>
    <w:rsid w:val="00A73DB3"/>
    <w:rsid w:val="00AA1AE8"/>
    <w:rsid w:val="00AA5510"/>
    <w:rsid w:val="00AC1CDE"/>
    <w:rsid w:val="00B10923"/>
    <w:rsid w:val="00B20207"/>
    <w:rsid w:val="00B20D53"/>
    <w:rsid w:val="00B3059F"/>
    <w:rsid w:val="00B41937"/>
    <w:rsid w:val="00B50320"/>
    <w:rsid w:val="00B51DB2"/>
    <w:rsid w:val="00B5583E"/>
    <w:rsid w:val="00B5730C"/>
    <w:rsid w:val="00B80530"/>
    <w:rsid w:val="00B847AB"/>
    <w:rsid w:val="00BC378A"/>
    <w:rsid w:val="00BC3ADC"/>
    <w:rsid w:val="00C01660"/>
    <w:rsid w:val="00C1388B"/>
    <w:rsid w:val="00C36EF8"/>
    <w:rsid w:val="00C4653A"/>
    <w:rsid w:val="00C558B8"/>
    <w:rsid w:val="00C70989"/>
    <w:rsid w:val="00CC1A6B"/>
    <w:rsid w:val="00CC5AED"/>
    <w:rsid w:val="00CE66C4"/>
    <w:rsid w:val="00D119B7"/>
    <w:rsid w:val="00D313CB"/>
    <w:rsid w:val="00D31CA9"/>
    <w:rsid w:val="00D34DFC"/>
    <w:rsid w:val="00D37C0D"/>
    <w:rsid w:val="00D70F9F"/>
    <w:rsid w:val="00DA210D"/>
    <w:rsid w:val="00DC76FD"/>
    <w:rsid w:val="00DC7BB8"/>
    <w:rsid w:val="00DD7661"/>
    <w:rsid w:val="00DE6223"/>
    <w:rsid w:val="00E04296"/>
    <w:rsid w:val="00E04518"/>
    <w:rsid w:val="00E060BA"/>
    <w:rsid w:val="00E30596"/>
    <w:rsid w:val="00E310B3"/>
    <w:rsid w:val="00E8779A"/>
    <w:rsid w:val="00E945D5"/>
    <w:rsid w:val="00EB5E81"/>
    <w:rsid w:val="00ED0A81"/>
    <w:rsid w:val="00EF06DB"/>
    <w:rsid w:val="00EF14BB"/>
    <w:rsid w:val="00F659AC"/>
    <w:rsid w:val="00F74737"/>
    <w:rsid w:val="00F76406"/>
    <w:rsid w:val="00F85B77"/>
    <w:rsid w:val="00FA39BB"/>
    <w:rsid w:val="00FA7A1D"/>
    <w:rsid w:val="00FB3CF3"/>
    <w:rsid w:val="00FD47BD"/>
    <w:rsid w:val="00FE70EF"/>
    <w:rsid w:val="00FE7C03"/>
    <w:rsid w:val="00FF200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0A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table" w:styleId="TableGrid">
    <w:name w:val="Table Grid"/>
    <w:basedOn w:val="TableNormal"/>
    <w:uiPriority w:val="59"/>
    <w:rsid w:val="00CC5AE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sid w:val="00EB5E81"/>
    <w:rPr>
      <w:sz w:val="18"/>
      <w:szCs w:val="18"/>
    </w:rPr>
  </w:style>
  <w:style w:type="paragraph" w:styleId="CommentText">
    <w:name w:val="annotation text"/>
    <w:basedOn w:val="Normal"/>
    <w:link w:val="CommentTextChar"/>
    <w:uiPriority w:val="99"/>
    <w:unhideWhenUsed/>
    <w:rsid w:val="00EB5E81"/>
  </w:style>
  <w:style w:type="character" w:customStyle="1" w:styleId="CommentTextChar">
    <w:name w:val="Comment Text Char"/>
    <w:basedOn w:val="DefaultParagraphFont"/>
    <w:link w:val="CommentText"/>
    <w:uiPriority w:val="99"/>
    <w:rsid w:val="00EB5E81"/>
    <w:rPr>
      <w:rFonts w:eastAsiaTheme="minorEastAsia"/>
      <w:lang w:val="en-CA" w:eastAsia="ja-JP"/>
    </w:rPr>
  </w:style>
  <w:style w:type="paragraph" w:styleId="BalloonText">
    <w:name w:val="Balloon Text"/>
    <w:basedOn w:val="Normal"/>
    <w:link w:val="BalloonTextChar"/>
    <w:uiPriority w:val="99"/>
    <w:semiHidden/>
    <w:unhideWhenUsed/>
    <w:rsid w:val="00EB5E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E8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3059F"/>
    <w:rPr>
      <w:b/>
      <w:bCs/>
      <w:sz w:val="20"/>
      <w:szCs w:val="20"/>
    </w:rPr>
  </w:style>
  <w:style w:type="character" w:customStyle="1" w:styleId="CommentSubjectChar">
    <w:name w:val="Comment Subject Char"/>
    <w:basedOn w:val="CommentTextChar"/>
    <w:link w:val="CommentSubject"/>
    <w:uiPriority w:val="99"/>
    <w:semiHidden/>
    <w:rsid w:val="00B3059F"/>
    <w:rPr>
      <w:rFonts w:eastAsiaTheme="minorEastAsia"/>
      <w:b/>
      <w:bCs/>
      <w:sz w:val="20"/>
      <w:szCs w:val="20"/>
      <w:lang w:val="en-CA" w:eastAsia="ja-JP"/>
    </w:rPr>
  </w:style>
  <w:style w:type="character" w:styleId="PlaceholderText">
    <w:name w:val="Placeholder Text"/>
    <w:basedOn w:val="DefaultParagraphFont"/>
    <w:uiPriority w:val="99"/>
    <w:semiHidden/>
    <w:rsid w:val="0058741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table" w:styleId="TableGrid">
    <w:name w:val="Table Grid"/>
    <w:basedOn w:val="TableNormal"/>
    <w:uiPriority w:val="59"/>
    <w:rsid w:val="00CC5AE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sid w:val="00EB5E81"/>
    <w:rPr>
      <w:sz w:val="18"/>
      <w:szCs w:val="18"/>
    </w:rPr>
  </w:style>
  <w:style w:type="paragraph" w:styleId="CommentText">
    <w:name w:val="annotation text"/>
    <w:basedOn w:val="Normal"/>
    <w:link w:val="CommentTextChar"/>
    <w:uiPriority w:val="99"/>
    <w:unhideWhenUsed/>
    <w:rsid w:val="00EB5E81"/>
  </w:style>
  <w:style w:type="character" w:customStyle="1" w:styleId="CommentTextChar">
    <w:name w:val="Comment Text Char"/>
    <w:basedOn w:val="DefaultParagraphFont"/>
    <w:link w:val="CommentText"/>
    <w:uiPriority w:val="99"/>
    <w:rsid w:val="00EB5E81"/>
    <w:rPr>
      <w:rFonts w:eastAsiaTheme="minorEastAsia"/>
      <w:lang w:val="en-CA" w:eastAsia="ja-JP"/>
    </w:rPr>
  </w:style>
  <w:style w:type="paragraph" w:styleId="BalloonText">
    <w:name w:val="Balloon Text"/>
    <w:basedOn w:val="Normal"/>
    <w:link w:val="BalloonTextChar"/>
    <w:uiPriority w:val="99"/>
    <w:semiHidden/>
    <w:unhideWhenUsed/>
    <w:rsid w:val="00EB5E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E8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3059F"/>
    <w:rPr>
      <w:b/>
      <w:bCs/>
      <w:sz w:val="20"/>
      <w:szCs w:val="20"/>
    </w:rPr>
  </w:style>
  <w:style w:type="character" w:customStyle="1" w:styleId="CommentSubjectChar">
    <w:name w:val="Comment Subject Char"/>
    <w:basedOn w:val="CommentTextChar"/>
    <w:link w:val="CommentSubject"/>
    <w:uiPriority w:val="99"/>
    <w:semiHidden/>
    <w:rsid w:val="00B3059F"/>
    <w:rPr>
      <w:rFonts w:eastAsiaTheme="minorEastAsia"/>
      <w:b/>
      <w:bCs/>
      <w:sz w:val="20"/>
      <w:szCs w:val="20"/>
      <w:lang w:val="en-CA" w:eastAsia="ja-JP"/>
    </w:rPr>
  </w:style>
  <w:style w:type="character" w:styleId="PlaceholderText">
    <w:name w:val="Placeholder Text"/>
    <w:basedOn w:val="DefaultParagraphFont"/>
    <w:uiPriority w:val="99"/>
    <w:semiHidden/>
    <w:rsid w:val="005874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2222</Words>
  <Characters>12669</Characters>
  <Application>Microsoft Macintosh Word</Application>
  <DocSecurity>0</DocSecurity>
  <Lines>105</Lines>
  <Paragraphs>29</Paragraphs>
  <ScaleCrop>false</ScaleCrop>
  <Company>University of British Columbia</Company>
  <LinksUpToDate>false</LinksUpToDate>
  <CharactersWithSpaces>14862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cp:lastModifiedBy>Matthew Barbour</cp:lastModifiedBy>
  <cp:revision>21</cp:revision>
  <dcterms:created xsi:type="dcterms:W3CDTF">2015-10-28T20:33:00Z</dcterms:created>
  <dcterms:modified xsi:type="dcterms:W3CDTF">2015-11-04T03:45:00Z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tiva.style">
    <vt:lpwstr>pnas.csl</vt:lpwstr>
  </property>
</Properties>
</file>