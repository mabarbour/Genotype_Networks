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EDED3" w14:textId="4C6ACF9D" w:rsidR="00804B90" w:rsidRPr="00804B90" w:rsidRDefault="001E17C2"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bookmarkStart w:id="0" w:name="OLE_LINK1"/>
      <w:bookmarkStart w:id="1" w:name="OLE_LINK2"/>
      <w:r>
        <w:rPr>
          <w:rFonts w:ascii="Times New Roman" w:hAnsi="Times New Roman" w:cs="Times New Roman"/>
          <w:b/>
          <w:bCs/>
          <w:color w:val="000000"/>
          <w:sz w:val="32"/>
          <w:szCs w:val="32"/>
        </w:rPr>
        <w:t>Intraspecific g</w:t>
      </w:r>
      <w:r w:rsidR="00804B90" w:rsidRPr="00804B90">
        <w:rPr>
          <w:rFonts w:ascii="Times New Roman" w:hAnsi="Times New Roman" w:cs="Times New Roman"/>
          <w:b/>
          <w:bCs/>
          <w:color w:val="000000"/>
          <w:sz w:val="32"/>
          <w:szCs w:val="32"/>
        </w:rPr>
        <w:t>enet</w:t>
      </w:r>
      <w:r w:rsidR="0096353C">
        <w:rPr>
          <w:rFonts w:ascii="Times New Roman" w:hAnsi="Times New Roman" w:cs="Times New Roman"/>
          <w:b/>
          <w:bCs/>
          <w:color w:val="000000"/>
          <w:sz w:val="32"/>
          <w:szCs w:val="32"/>
        </w:rPr>
        <w:t xml:space="preserve">ic variation </w:t>
      </w:r>
      <w:r>
        <w:rPr>
          <w:rFonts w:ascii="Times New Roman" w:hAnsi="Times New Roman" w:cs="Times New Roman"/>
          <w:b/>
          <w:bCs/>
          <w:color w:val="000000"/>
          <w:sz w:val="32"/>
          <w:szCs w:val="32"/>
        </w:rPr>
        <w:t xml:space="preserve">increases </w:t>
      </w:r>
      <w:r w:rsidR="000F0529">
        <w:rPr>
          <w:rFonts w:ascii="Times New Roman" w:hAnsi="Times New Roman" w:cs="Times New Roman"/>
          <w:b/>
          <w:bCs/>
          <w:color w:val="000000"/>
          <w:sz w:val="32"/>
          <w:szCs w:val="32"/>
        </w:rPr>
        <w:t>network</w:t>
      </w:r>
      <w:r w:rsidR="00804B90" w:rsidRPr="00804B90">
        <w:rPr>
          <w:rFonts w:ascii="Times New Roman" w:hAnsi="Times New Roman" w:cs="Times New Roman"/>
          <w:b/>
          <w:bCs/>
          <w:color w:val="000000"/>
          <w:sz w:val="32"/>
          <w:szCs w:val="32"/>
        </w:rPr>
        <w:t xml:space="preserve"> complexity: </w:t>
      </w:r>
      <w:r w:rsidR="005C73E2">
        <w:rPr>
          <w:rFonts w:ascii="Times New Roman" w:hAnsi="Times New Roman" w:cs="Times New Roman"/>
          <w:b/>
          <w:bCs/>
          <w:color w:val="000000"/>
          <w:sz w:val="32"/>
          <w:szCs w:val="32"/>
        </w:rPr>
        <w:t xml:space="preserve">empirical </w:t>
      </w:r>
      <w:r w:rsidR="00804B90" w:rsidRPr="00804B90">
        <w:rPr>
          <w:rFonts w:ascii="Times New Roman" w:hAnsi="Times New Roman" w:cs="Times New Roman"/>
          <w:b/>
          <w:bCs/>
          <w:color w:val="000000"/>
          <w:sz w:val="32"/>
          <w:szCs w:val="32"/>
        </w:rPr>
        <w:t>evidence from a plant-insect food web</w:t>
      </w:r>
    </w:p>
    <w:bookmarkEnd w:id="0"/>
    <w:bookmarkEnd w:id="1"/>
    <w:p w14:paraId="62D9A3D9"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0B4A659D"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96353C">
        <w:rPr>
          <w:rFonts w:ascii="Times New Roman" w:hAnsi="Times New Roman" w:cs="Times New Roman"/>
          <w:color w:val="000000"/>
        </w:rPr>
        <w:t>Institu</w:t>
      </w:r>
      <w:r w:rsidR="009E22D1">
        <w:rPr>
          <w:rFonts w:ascii="Times New Roman" w:hAnsi="Times New Roman" w:cs="Times New Roman"/>
          <w:color w:val="000000"/>
        </w:rPr>
        <w:t>t</w:t>
      </w:r>
      <w:r w:rsidR="0096353C">
        <w:rPr>
          <w:rFonts w:ascii="Times New Roman" w:hAnsi="Times New Roman" w:cs="Times New Roman"/>
          <w:color w:val="000000"/>
        </w:rPr>
        <w:t>e</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4A10CF04"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ecologic</w:t>
      </w:r>
      <w:r w:rsidR="00035549">
        <w:rPr>
          <w:rFonts w:ascii="Times New Roman" w:hAnsi="Times New Roman" w:cs="Times New Roman"/>
          <w:bCs/>
          <w:color w:val="000000"/>
        </w:rPr>
        <w:t xml:space="preserve">al networks, </w:t>
      </w:r>
      <w:r w:rsidR="00871E38">
        <w:rPr>
          <w:rFonts w:ascii="Times New Roman" w:hAnsi="Times New Roman" w:cs="Times New Roman"/>
          <w:bCs/>
          <w:color w:val="000000"/>
        </w:rPr>
        <w:t>ecological genetics</w:t>
      </w:r>
      <w:r w:rsidR="00B574B9">
        <w:rPr>
          <w:rFonts w:ascii="Times New Roman" w:hAnsi="Times New Roman" w:cs="Times New Roman"/>
          <w:bCs/>
          <w:color w:val="000000"/>
        </w:rPr>
        <w:t xml:space="preserve">, evolutionary ecology, community genetics, </w:t>
      </w:r>
      <w:proofErr w:type="gramStart"/>
      <w:r w:rsidR="00B574B9">
        <w:rPr>
          <w:rFonts w:ascii="Times New Roman" w:hAnsi="Times New Roman" w:cs="Times New Roman"/>
          <w:bCs/>
          <w:color w:val="000000"/>
        </w:rPr>
        <w:t>species</w:t>
      </w:r>
      <w:proofErr w:type="gramEnd"/>
      <w:r w:rsidR="00B574B9">
        <w:rPr>
          <w:rFonts w:ascii="Times New Roman" w:hAnsi="Times New Roman" w:cs="Times New Roman"/>
          <w:bCs/>
          <w:color w:val="000000"/>
        </w:rPr>
        <w:t xml:space="preserve"> interactions</w:t>
      </w:r>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E81AE01" w14:textId="77777777" w:rsidR="00E20383" w:rsidRDefault="00E20383"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Abstract</w:t>
      </w:r>
    </w:p>
    <w:p w14:paraId="53B26618" w14:textId="115697EC"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2" w:name="OLE_LINK3"/>
      <w:bookmarkStart w:id="3" w:name="OLE_LINK4"/>
      <w:bookmarkStart w:id="4" w:name="OLE_LINK7"/>
      <w:r>
        <w:rPr>
          <w:rFonts w:ascii="Times New Roman" w:hAnsi="Times New Roman" w:cs="Times New Roman"/>
          <w:color w:val="000000"/>
        </w:rPr>
        <w:t xml:space="preserve">Theory predicts that intraspecific genetic variation can </w:t>
      </w:r>
      <w:r w:rsidR="004E211C">
        <w:rPr>
          <w:rFonts w:ascii="Times New Roman" w:hAnsi="Times New Roman" w:cs="Times New Roman"/>
          <w:color w:val="000000"/>
        </w:rPr>
        <w:t>increase the complexity of an ecological network</w:t>
      </w:r>
      <w:r w:rsidR="00D01003">
        <w:rPr>
          <w:rFonts w:ascii="Times New Roman" w:hAnsi="Times New Roman" w:cs="Times New Roman"/>
          <w:color w:val="000000"/>
        </w:rPr>
        <w:t>.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1D6FAB">
        <w:rPr>
          <w:rFonts w:ascii="Times New Roman" w:hAnsi="Times New Roman" w:cs="Times New Roman"/>
          <w:color w:val="000000"/>
        </w:rPr>
        <w:t xml:space="preserve">insect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r w:rsidR="00C51EA4">
        <w:rPr>
          <w:rFonts w:ascii="Times New Roman" w:hAnsi="Times New Roman" w:cs="Times New Roman"/>
          <w:color w:val="000000"/>
        </w:rPr>
        <w:t xml:space="preserve"> and drives overall </w:t>
      </w:r>
      <w:r w:rsidR="001F4E05">
        <w:rPr>
          <w:rFonts w:ascii="Times New Roman" w:hAnsi="Times New Roman" w:cs="Times New Roman"/>
          <w:color w:val="000000"/>
        </w:rPr>
        <w:t>food-web complexity</w:t>
      </w:r>
      <w:r w:rsidR="00C51EA4">
        <w:rPr>
          <w:rFonts w:ascii="Times New Roman" w:hAnsi="Times New Roman" w:cs="Times New Roman"/>
          <w:color w:val="000000"/>
        </w:rPr>
        <w:t xml:space="preserve">. </w:t>
      </w:r>
      <w:r w:rsidR="00466173">
        <w:rPr>
          <w:rFonts w:ascii="Times New Roman" w:hAnsi="Times New Roman" w:cs="Times New Roman"/>
          <w:color w:val="000000"/>
        </w:rPr>
        <w:t xml:space="preserve">We found that </w:t>
      </w:r>
      <w:r w:rsidR="001D6FAB">
        <w:rPr>
          <w:rFonts w:ascii="Times New Roman" w:hAnsi="Times New Roman" w:cs="Times New Roman"/>
          <w:color w:val="000000"/>
        </w:rPr>
        <w:t>trait variation among host-</w:t>
      </w:r>
      <w:r w:rsidR="00E13409">
        <w:rPr>
          <w:rFonts w:ascii="Times New Roman" w:hAnsi="Times New Roman" w:cs="Times New Roman"/>
          <w:color w:val="000000"/>
        </w:rPr>
        <w:t>plant</w:t>
      </w:r>
      <w:r w:rsidR="00C51EA4">
        <w:rPr>
          <w:rFonts w:ascii="Times New Roman" w:hAnsi="Times New Roman" w:cs="Times New Roman"/>
          <w:color w:val="000000"/>
        </w:rPr>
        <w:t xml:space="preserve"> genotypes </w:t>
      </w:r>
      <w:r w:rsidR="00981621">
        <w:rPr>
          <w:rFonts w:ascii="Times New Roman" w:hAnsi="Times New Roman" w:cs="Times New Roman"/>
          <w:color w:val="000000"/>
        </w:rPr>
        <w:t>was associated with</w:t>
      </w:r>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2159E5">
        <w:rPr>
          <w:rFonts w:ascii="Times New Roman" w:hAnsi="Times New Roman" w:cs="Times New Roman"/>
          <w:color w:val="000000"/>
        </w:rPr>
        <w:t>, which in turn</w:t>
      </w:r>
      <w:r w:rsidR="00330126">
        <w:rPr>
          <w:rFonts w:ascii="Times New Roman" w:hAnsi="Times New Roman" w:cs="Times New Roman"/>
          <w:color w:val="000000"/>
        </w:rPr>
        <w:t xml:space="preserve">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 xml:space="preserve">herbivores and their insect </w:t>
      </w:r>
      <w:proofErr w:type="spellStart"/>
      <w:r w:rsidR="000744EC">
        <w:rPr>
          <w:rFonts w:ascii="Times New Roman" w:hAnsi="Times New Roman" w:cs="Times New Roman"/>
          <w:color w:val="000000"/>
        </w:rPr>
        <w:t>parasitoids</w:t>
      </w:r>
      <w:proofErr w:type="spellEnd"/>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2159E5">
        <w:rPr>
          <w:rFonts w:ascii="Times New Roman" w:hAnsi="Times New Roman" w:cs="Times New Roman"/>
          <w:color w:val="000000"/>
        </w:rPr>
        <w:t xml:space="preserve"> host-</w:t>
      </w:r>
      <w:r w:rsidR="007C4A59">
        <w:rPr>
          <w:rFonts w:ascii="Times New Roman" w:hAnsi="Times New Roman" w:cs="Times New Roman"/>
          <w:color w:val="000000"/>
        </w:rPr>
        <w:t>plant genotype</w:t>
      </w:r>
      <w:r w:rsidR="00FE2C45">
        <w:rPr>
          <w:rFonts w:ascii="Times New Roman" w:hAnsi="Times New Roman" w:cs="Times New Roman"/>
          <w:color w:val="000000"/>
        </w:rPr>
        <w:t xml:space="preserve">. Moreover, we found that </w:t>
      </w:r>
      <w:r w:rsidR="001F4E05">
        <w:rPr>
          <w:rFonts w:ascii="Times New Roman" w:hAnsi="Times New Roman" w:cs="Times New Roman"/>
          <w:color w:val="000000"/>
        </w:rPr>
        <w:t>food-web complexity</w:t>
      </w:r>
      <w:r w:rsidR="000744EC">
        <w:rPr>
          <w:rFonts w:ascii="Times New Roman" w:hAnsi="Times New Roman" w:cs="Times New Roman"/>
          <w:color w:val="000000"/>
        </w:rPr>
        <w:t xml:space="preserve"> increase</w:t>
      </w:r>
      <w:r w:rsidR="00CA3659">
        <w:rPr>
          <w:rFonts w:ascii="Times New Roman" w:hAnsi="Times New Roman" w:cs="Times New Roman"/>
          <w:color w:val="000000"/>
        </w:rPr>
        <w:t>d</w:t>
      </w:r>
      <w:r w:rsidR="000744EC">
        <w:rPr>
          <w:rFonts w:ascii="Times New Roman" w:hAnsi="Times New Roman" w:cs="Times New Roman"/>
          <w:color w:val="000000"/>
        </w:rPr>
        <w:t xml:space="preserve"> by </w:t>
      </w:r>
      <w:r w:rsidR="00B574B9">
        <w:rPr>
          <w:rFonts w:ascii="Times New Roman" w:hAnsi="Times New Roman" w:cs="Times New Roman"/>
          <w:color w:val="000000"/>
        </w:rPr>
        <w:t>2</w:t>
      </w:r>
      <w:r w:rsidR="000744EC">
        <w:rPr>
          <w:rFonts w:ascii="Times New Roman" w:hAnsi="Times New Roman" w:cs="Times New Roman"/>
          <w:color w:val="000000"/>
        </w:rPr>
        <w:t xml:space="preserve">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7C3FCB">
        <w:rPr>
          <w:rFonts w:ascii="Times New Roman" w:hAnsi="Times New Roman" w:cs="Times New Roman"/>
          <w:color w:val="000000"/>
        </w:rPr>
        <w:t>, which may in turn</w:t>
      </w:r>
      <w:r w:rsidR="009229BC">
        <w:rPr>
          <w:rFonts w:ascii="Times New Roman" w:hAnsi="Times New Roman" w:cs="Times New Roman"/>
          <w:color w:val="000000"/>
        </w:rPr>
        <w:t xml:space="preserve">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bookmarkEnd w:id="2"/>
    <w:bookmarkEnd w:id="3"/>
    <w:bookmarkEnd w:id="4"/>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1AE89ADC"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5" w:name="OLE_LINK5"/>
      <w:bookmarkStart w:id="6" w:name="OLE_LINK6"/>
      <w:bookmarkStart w:id="7" w:name="OLE_LINK8"/>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can have cascading effects on the complexity</w:t>
      </w:r>
      <w:r w:rsidR="000158A7">
        <w:rPr>
          <w:rFonts w:ascii="Times New Roman" w:hAnsi="Times New Roman" w:cs="Times New Roman"/>
          <w:color w:val="000000"/>
        </w:rPr>
        <w:t xml:space="preserve"> </w:t>
      </w:r>
      <w:r w:rsidR="0097680D">
        <w:rPr>
          <w:rFonts w:ascii="Times New Roman" w:hAnsi="Times New Roman" w:cs="Times New Roman"/>
          <w:color w:val="000000"/>
        </w:rPr>
        <w:t xml:space="preserve">of a </w:t>
      </w:r>
      <w:r w:rsidR="00B24B8D">
        <w:rPr>
          <w:rFonts w:ascii="Times New Roman" w:hAnsi="Times New Roman" w:cs="Times New Roman"/>
          <w:color w:val="000000"/>
        </w:rPr>
        <w:t>food web</w:t>
      </w:r>
      <w:r w:rsidR="00C46D5A">
        <w:rPr>
          <w:rFonts w:ascii="Times New Roman" w:hAnsi="Times New Roman" w:cs="Times New Roman"/>
          <w:color w:val="000000"/>
        </w:rPr>
        <w:t xml:space="preserve">;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w:t>
      </w:r>
      <w:r w:rsidR="001F4E05">
        <w:rPr>
          <w:rFonts w:ascii="Times New Roman" w:hAnsi="Times New Roman" w:cs="Times New Roman"/>
          <w:color w:val="000000"/>
        </w:rPr>
        <w:t>food-web structure</w:t>
      </w:r>
      <w:r w:rsidR="00BA0538">
        <w:rPr>
          <w:rFonts w:ascii="Times New Roman" w:hAnsi="Times New Roman" w:cs="Times New Roman"/>
          <w:color w:val="000000"/>
        </w:rPr>
        <w:t>.</w:t>
      </w:r>
      <w:r>
        <w:rPr>
          <w:rFonts w:ascii="Times New Roman" w:hAnsi="Times New Roman" w:cs="Times New Roman"/>
          <w:color w:val="000000"/>
        </w:rPr>
        <w:t xml:space="preserve"> </w:t>
      </w:r>
      <w:r w:rsidR="00155A7A">
        <w:rPr>
          <w:rFonts w:ascii="Times New Roman" w:hAnsi="Times New Roman" w:cs="Times New Roman"/>
          <w:color w:val="000000"/>
        </w:rPr>
        <w:t>Here</w:t>
      </w:r>
      <w:r w:rsidR="00C46D5A">
        <w:rPr>
          <w:rFonts w:ascii="Times New Roman" w:hAnsi="Times New Roman" w:cs="Times New Roman"/>
          <w:color w:val="000000"/>
        </w:rPr>
        <w:t xml:space="preserve">, we </w:t>
      </w:r>
      <w:r w:rsidR="00E65C29">
        <w:rPr>
          <w:rFonts w:ascii="Times New Roman" w:hAnsi="Times New Roman" w:cs="Times New Roman"/>
          <w:color w:val="000000"/>
        </w:rPr>
        <w:t>identify</w:t>
      </w:r>
      <w:r w:rsidR="00155A7A">
        <w:rPr>
          <w:rFonts w:ascii="Times New Roman" w:hAnsi="Times New Roman" w:cs="Times New Roman"/>
          <w:color w:val="000000"/>
        </w:rPr>
        <w:t xml:space="preserve"> </w:t>
      </w:r>
      <w:r w:rsidR="00E65C29">
        <w:rPr>
          <w:rFonts w:ascii="Times New Roman" w:hAnsi="Times New Roman" w:cs="Times New Roman"/>
          <w:color w:val="000000"/>
        </w:rPr>
        <w:t>how</w:t>
      </w:r>
      <w:r w:rsidR="00155A7A">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E65C29">
        <w:rPr>
          <w:rFonts w:ascii="Times New Roman" w:hAnsi="Times New Roman" w:cs="Times New Roman"/>
          <w:color w:val="000000"/>
        </w:rPr>
        <w:t>directly and indirectly affects</w:t>
      </w:r>
      <w:r w:rsidR="00155A7A">
        <w:rPr>
          <w:rFonts w:ascii="Times New Roman" w:hAnsi="Times New Roman" w:cs="Times New Roman"/>
          <w:color w:val="000000"/>
        </w:rPr>
        <w:t xml:space="preserve"> its associated insect food web</w:t>
      </w:r>
      <w:r w:rsidR="00E65C29">
        <w:rPr>
          <w:rFonts w:ascii="Times New Roman" w:hAnsi="Times New Roman" w:cs="Times New Roman"/>
          <w:color w:val="000000"/>
        </w:rPr>
        <w:t xml:space="preserve">, resulting </w:t>
      </w:r>
      <w:r w:rsidR="00647492">
        <w:rPr>
          <w:rFonts w:ascii="Times New Roman" w:hAnsi="Times New Roman" w:cs="Times New Roman"/>
          <w:color w:val="000000"/>
        </w:rPr>
        <w:t xml:space="preserve">in </w:t>
      </w:r>
      <w:r w:rsidR="00F4318B">
        <w:rPr>
          <w:rFonts w:ascii="Times New Roman" w:hAnsi="Times New Roman" w:cs="Times New Roman"/>
          <w:color w:val="000000"/>
        </w:rPr>
        <w:t xml:space="preserve">distinct trophic interactions </w:t>
      </w:r>
      <w:r w:rsidR="001D6FAB">
        <w:rPr>
          <w:rFonts w:ascii="Times New Roman" w:hAnsi="Times New Roman" w:cs="Times New Roman"/>
          <w:color w:val="000000"/>
        </w:rPr>
        <w:t>occurring on</w:t>
      </w:r>
      <w:r w:rsidR="00647492">
        <w:rPr>
          <w:rFonts w:ascii="Times New Roman" w:hAnsi="Times New Roman" w:cs="Times New Roman"/>
          <w:color w:val="000000"/>
        </w:rPr>
        <w:t xml:space="preserve"> each host</w:t>
      </w:r>
      <w:r w:rsidR="0067125F">
        <w:rPr>
          <w:rFonts w:ascii="Times New Roman" w:hAnsi="Times New Roman" w:cs="Times New Roman"/>
          <w:color w:val="000000"/>
        </w:rPr>
        <w:t>-</w:t>
      </w:r>
      <w:r w:rsidR="00647492">
        <w:rPr>
          <w:rFonts w:ascii="Times New Roman" w:hAnsi="Times New Roman" w:cs="Times New Roman"/>
          <w:color w:val="000000"/>
        </w:rPr>
        <w:t>plant genotype. More</w:t>
      </w:r>
      <w:r w:rsidR="000158A7">
        <w:rPr>
          <w:rFonts w:ascii="Times New Roman" w:hAnsi="Times New Roman" w:cs="Times New Roman"/>
          <w:color w:val="000000"/>
        </w:rPr>
        <w:t>o</w:t>
      </w:r>
      <w:r w:rsidR="00647492">
        <w:rPr>
          <w:rFonts w:ascii="Times New Roman" w:hAnsi="Times New Roman" w:cs="Times New Roman"/>
          <w:color w:val="000000"/>
        </w:rPr>
        <w:t>ver, we</w:t>
      </w:r>
      <w:r w:rsidR="00525AD1">
        <w:rPr>
          <w:rFonts w:ascii="Times New Roman" w:hAnsi="Times New Roman" w:cs="Times New Roman"/>
          <w:color w:val="000000"/>
        </w:rPr>
        <w:t xml:space="preserve"> found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67125F">
        <w:rPr>
          <w:rFonts w:ascii="Times New Roman" w:hAnsi="Times New Roman" w:cs="Times New Roman"/>
          <w:color w:val="000000"/>
        </w:rPr>
        <w:t xml:space="preserve">host-plant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67125F">
        <w:rPr>
          <w:rFonts w:ascii="Times New Roman" w:hAnsi="Times New Roman" w:cs="Times New Roman"/>
          <w:color w:val="000000"/>
        </w:rPr>
        <w:t xml:space="preserve">a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w:t>
      </w:r>
      <w:r w:rsidR="0067125F">
        <w:rPr>
          <w:rFonts w:ascii="Times New Roman" w:hAnsi="Times New Roman" w:cs="Times New Roman"/>
          <w:color w:val="000000"/>
        </w:rPr>
        <w:t xml:space="preserve">plant-insect </w:t>
      </w:r>
      <w:r w:rsidR="00A33780">
        <w:rPr>
          <w:rFonts w:ascii="Times New Roman" w:hAnsi="Times New Roman" w:cs="Times New Roman"/>
          <w:color w:val="000000"/>
        </w:rPr>
        <w:t>food web</w:t>
      </w:r>
      <w:r w:rsidR="00CF5F20">
        <w:rPr>
          <w:rFonts w:ascii="Times New Roman" w:hAnsi="Times New Roman" w:cs="Times New Roman"/>
          <w:color w:val="000000"/>
        </w:rPr>
        <w:t>.</w:t>
      </w:r>
      <w:r w:rsidR="00525AD1">
        <w:rPr>
          <w:rFonts w:ascii="Times New Roman" w:hAnsi="Times New Roman" w:cs="Times New Roman"/>
          <w:color w:val="000000"/>
        </w:rPr>
        <w:t xml:space="preserve"> </w:t>
      </w:r>
      <w:r w:rsidR="00155A7A">
        <w:rPr>
          <w:rFonts w:ascii="Times New Roman" w:hAnsi="Times New Roman" w:cs="Times New Roman"/>
          <w:color w:val="000000"/>
        </w:rPr>
        <w:t>O</w:t>
      </w:r>
      <w:r w:rsidR="00525AD1">
        <w:rPr>
          <w:rFonts w:ascii="Times New Roman" w:hAnsi="Times New Roman" w:cs="Times New Roman"/>
          <w:color w:val="000000"/>
        </w:rPr>
        <w:t xml:space="preserve">ur results suggest that preserving genetic variation within </w:t>
      </w:r>
      <w:r w:rsidR="008454B4">
        <w:rPr>
          <w:rFonts w:ascii="Times New Roman" w:hAnsi="Times New Roman" w:cs="Times New Roman"/>
          <w:color w:val="000000"/>
        </w:rPr>
        <w:t xml:space="preserve">key </w:t>
      </w:r>
      <w:r w:rsidR="00525AD1">
        <w:rPr>
          <w:rFonts w:ascii="Times New Roman" w:hAnsi="Times New Roman" w:cs="Times New Roman"/>
          <w:color w:val="000000"/>
        </w:rPr>
        <w:t>species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 change.</w:t>
      </w:r>
      <w:r w:rsidR="00525AD1">
        <w:rPr>
          <w:rFonts w:ascii="Times New Roman" w:hAnsi="Times New Roman" w:cs="Times New Roman"/>
          <w:color w:val="000000"/>
        </w:rPr>
        <w:t xml:space="preserve"> </w:t>
      </w:r>
    </w:p>
    <w:bookmarkEnd w:id="5"/>
    <w:bookmarkEnd w:id="6"/>
    <w:bookmarkEnd w:id="7"/>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5D476437"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AGQAMAA4AGQANAA5AGYALwBFADkANgBFAEUAMwAyADcALQBGADEANgBDAC0AOAAwADUARgAtAEYA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</w:fldData>
        </w:fldChar>
      </w:r>
      <w:r w:rsidR="00855A53">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(1–3)</w:t>
      </w:r>
      <w:r w:rsidR="0007115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(4–6)</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(7)</w:t>
      </w:r>
      <w:r w:rsidR="0015167A">
        <w:rPr>
          <w:rFonts w:ascii="Times New Roman" w:hAnsi="Times New Roman" w:cs="Times New Roman"/>
          <w:color w:val="000000"/>
        </w:rPr>
        <w:fldChar w:fldCharType="end"/>
      </w:r>
      <w:r w:rsidR="004D213B">
        <w:rPr>
          <w:rFonts w:ascii="Times New Roman" w:hAnsi="Times New Roman" w:cs="Times New Roman"/>
          <w:color w:val="000000"/>
        </w:rPr>
        <w:t>.</w:t>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F864F94" w14:textId="62C54F66" w:rsidR="00804B90" w:rsidRPr="00804B90" w:rsidRDefault="00804B90" w:rsidP="002833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(8–10)</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and the composition of communities across multiple trophic levels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(11–14)</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A0568D">
        <w:rPr>
          <w:rFonts w:ascii="Times New Roman" w:hAnsi="Times New Roman" w:cs="Times New Roman"/>
          <w:color w:val="000000"/>
        </w:rPr>
        <w:t xml:space="preserve">This prior work forms a clear expectation that </w:t>
      </w:r>
      <w:r w:rsidR="00905353">
        <w:rPr>
          <w:rFonts w:ascii="Times New Roman" w:hAnsi="Times New Roman" w:cs="Times New Roman"/>
          <w:color w:val="000000"/>
        </w:rPr>
        <w:t xml:space="preserve">intraspecific genetic variation </w:t>
      </w:r>
      <w:r w:rsidR="005A3DE4">
        <w:rPr>
          <w:rFonts w:ascii="Times New Roman" w:hAnsi="Times New Roman" w:cs="Times New Roman"/>
          <w:color w:val="000000"/>
        </w:rPr>
        <w:t>is capable of scaling</w:t>
      </w:r>
      <w:r w:rsidR="00A0568D">
        <w:rPr>
          <w:rFonts w:ascii="Times New Roman" w:hAnsi="Times New Roman" w:cs="Times New Roman"/>
          <w:color w:val="000000"/>
        </w:rPr>
        <w:t xml:space="preserve"> up to affect the structure of </w:t>
      </w:r>
      <w:r w:rsidR="005A3DE4">
        <w:rPr>
          <w:rFonts w:ascii="Times New Roman" w:hAnsi="Times New Roman" w:cs="Times New Roman"/>
          <w:color w:val="000000"/>
        </w:rPr>
        <w:t>an ecological network</w:t>
      </w:r>
      <w:r w:rsidR="00500AE2">
        <w:rPr>
          <w:rFonts w:ascii="Times New Roman" w:hAnsi="Times New Roman" w:cs="Times New Roman"/>
          <w:color w:val="000000"/>
        </w:rPr>
        <w:t>.</w:t>
      </w:r>
      <w:r w:rsidR="00F37BA7">
        <w:rPr>
          <w:rFonts w:ascii="Times New Roman" w:hAnsi="Times New Roman" w:cs="Times New Roman"/>
          <w:color w:val="000000"/>
        </w:rPr>
        <w:t xml:space="preserve"> </w:t>
      </w:r>
      <w:r w:rsidR="00283342">
        <w:rPr>
          <w:rFonts w:ascii="Times New Roman" w:hAnsi="Times New Roman" w:cs="Times New Roman"/>
          <w:color w:val="000000"/>
        </w:rPr>
        <w:t xml:space="preserve">In particular, we expect that network </w:t>
      </w:r>
      <w:r w:rsidR="00D17865">
        <w:rPr>
          <w:rFonts w:ascii="Times New Roman" w:hAnsi="Times New Roman" w:cs="Times New Roman"/>
          <w:color w:val="000000"/>
        </w:rPr>
        <w:t xml:space="preserve">structure </w:t>
      </w:r>
      <w:r w:rsidR="00283342">
        <w:rPr>
          <w:rFonts w:ascii="Times New Roman" w:hAnsi="Times New Roman" w:cs="Times New Roman"/>
          <w:color w:val="000000"/>
        </w:rPr>
        <w:t>will</w:t>
      </w:r>
      <w:r w:rsidR="005F7EEE">
        <w:rPr>
          <w:rFonts w:ascii="Times New Roman" w:hAnsi="Times New Roman" w:cs="Times New Roman"/>
          <w:color w:val="000000"/>
        </w:rPr>
        <w:t xml:space="preserve"> be affected by genetic variation </w:t>
      </w:r>
      <w:r w:rsidR="00D17865">
        <w:rPr>
          <w:rFonts w:ascii="Times New Roman" w:hAnsi="Times New Roman" w:cs="Times New Roman"/>
          <w:color w:val="000000"/>
        </w:rPr>
        <w:t>through at least t</w:t>
      </w:r>
      <w:r w:rsidR="00C17C70">
        <w:rPr>
          <w:rFonts w:ascii="Times New Roman" w:hAnsi="Times New Roman" w:cs="Times New Roman"/>
          <w:color w:val="000000"/>
        </w:rPr>
        <w:t>wo</w:t>
      </w:r>
      <w:r w:rsidR="00D17865">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67125F">
        <w:rPr>
          <w:rFonts w:ascii="Times New Roman" w:hAnsi="Times New Roman" w:cs="Times New Roman"/>
          <w:color w:val="000000"/>
        </w:rPr>
        <w:t>(</w:t>
      </w:r>
      <w:proofErr w:type="spellStart"/>
      <w:r w:rsidR="0067125F">
        <w:rPr>
          <w:rFonts w:ascii="Times New Roman" w:hAnsi="Times New Roman" w:cs="Times New Roman"/>
          <w:color w:val="000000"/>
        </w:rPr>
        <w:t>i</w:t>
      </w:r>
      <w:proofErr w:type="spellEnd"/>
      <w:r w:rsidR="0067125F">
        <w:rPr>
          <w:rFonts w:ascii="Times New Roman" w:hAnsi="Times New Roman" w:cs="Times New Roman"/>
          <w:color w:val="000000"/>
        </w:rPr>
        <w:t xml:space="preserve">) </w:t>
      </w:r>
      <w:r w:rsidR="0035269C">
        <w:rPr>
          <w:rFonts w:ascii="Times New Roman" w:hAnsi="Times New Roman" w:cs="Times New Roman"/>
          <w:color w:val="000000"/>
        </w:rPr>
        <w:t xml:space="preserve">abundances or </w:t>
      </w:r>
      <w:r w:rsidR="0067125F">
        <w:rPr>
          <w:rFonts w:ascii="Times New Roman" w:hAnsi="Times New Roman" w:cs="Times New Roman"/>
          <w:color w:val="000000"/>
        </w:rPr>
        <w:t xml:space="preserve">(ii)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Pr="00804B90">
        <w:rPr>
          <w:rFonts w:ascii="Times New Roman" w:hAnsi="Times New Roman" w:cs="Times New Roman"/>
          <w:color w:val="000000"/>
        </w:rPr>
        <w:t>of consumer species</w:t>
      </w:r>
      <w:r w:rsidR="0067125F">
        <w:rPr>
          <w:rFonts w:ascii="Times New Roman" w:hAnsi="Times New Roman" w:cs="Times New Roman"/>
          <w:color w:val="000000"/>
        </w:rPr>
        <w:t xml:space="preserve"> or both</w:t>
      </w:r>
      <w:r w:rsidR="004D213B">
        <w:rPr>
          <w:rFonts w:ascii="Times New Roman" w:hAnsi="Times New Roman" w:cs="Times New Roman"/>
          <w:color w:val="000000"/>
        </w:rPr>
        <w:t xml:space="preserve"> </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(15)</w:t>
      </w:r>
      <w:r w:rsidR="0044733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Pr="00804B90">
        <w:rPr>
          <w:rFonts w:ascii="Times New Roman" w:hAnsi="Times New Roman" w:cs="Times New Roman"/>
          <w:color w:val="000000"/>
        </w:rPr>
        <w:t>effects on consumers may then have cascading effects on the strength of trophic interactions between consumers and their predators</w:t>
      </w:r>
      <w:r w:rsidR="004D213B">
        <w:rPr>
          <w:rFonts w:ascii="Times New Roman" w:hAnsi="Times New Roman" w:cs="Times New Roman"/>
          <w:color w:val="000000"/>
        </w:rPr>
        <w:t xml:space="preserve"> </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(15)</w:t>
      </w:r>
      <w:r w:rsidR="00BB533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Pr="00804B90">
        <w:rPr>
          <w:rFonts w:ascii="Times New Roman" w:hAnsi="Times New Roman" w:cs="Times New Roman"/>
          <w:color w:val="000000"/>
        </w:rPr>
        <w:t xml:space="preserve">. </w:t>
      </w:r>
      <w:r w:rsidR="001A237C">
        <w:rPr>
          <w:rFonts w:ascii="Times New Roman" w:hAnsi="Times New Roman" w:cs="Times New Roman"/>
          <w:color w:val="000000"/>
        </w:rPr>
        <w:t>If</w:t>
      </w:r>
      <w:r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(6, 16)</w:t>
      </w:r>
      <w:r w:rsidR="001A237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1F4E05">
        <w:rPr>
          <w:rFonts w:ascii="Times New Roman" w:hAnsi="Times New Roman" w:cs="Times New Roman"/>
          <w:color w:val="000000"/>
        </w:rPr>
        <w:t>food-web complexity</w:t>
      </w:r>
      <w:r w:rsidRPr="00804B90">
        <w:rPr>
          <w:rFonts w:ascii="Times New Roman" w:hAnsi="Times New Roman" w:cs="Times New Roman"/>
          <w:color w:val="000000"/>
        </w:rPr>
        <w:t xml:space="preserve">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Pr="00804B90">
        <w:rPr>
          <w:rFonts w:ascii="Times New Roman" w:hAnsi="Times New Roman" w:cs="Times New Roman"/>
          <w:color w:val="000000"/>
        </w:rPr>
        <w:t>dynamics, as more complex food webs are predicted to be more robust to species extinctions</w:t>
      </w:r>
      <w:r w:rsidR="004D213B">
        <w:rPr>
          <w:rFonts w:ascii="Times New Roman" w:hAnsi="Times New Roman" w:cs="Times New Roman"/>
          <w:color w:val="000000"/>
        </w:rPr>
        <w:t xml:space="preserve"> </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ADQALQA0ADYAMwA3AC0AOQBkAGQAOQAtAGUANwA0ADYANABkADAAOABkADQAOQBmAC8ANgBCADEA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</w:fldData>
        </w:fldChar>
      </w:r>
      <w:r w:rsidR="00616C8E">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(3, 17)</w:t>
      </w:r>
      <w:r w:rsidR="00FA61CF">
        <w:rPr>
          <w:rFonts w:ascii="Times New Roman" w:hAnsi="Times New Roman" w:cs="Times New Roman"/>
          <w:color w:val="000000"/>
        </w:rPr>
        <w:fldChar w:fldCharType="end"/>
      </w:r>
      <w:r w:rsidR="004D213B">
        <w:rPr>
          <w:rFonts w:ascii="Times New Roman" w:hAnsi="Times New Roman" w:cs="Times New Roman"/>
          <w:color w:val="000000"/>
        </w:rPr>
        <w:t>.</w:t>
      </w:r>
      <w:r w:rsidRPr="00804B90">
        <w:rPr>
          <w:rFonts w:ascii="Times New Roman" w:hAnsi="Times New Roman" w:cs="Times New Roman"/>
          <w:color w:val="000000"/>
        </w:rPr>
        <w:t xml:space="preserve"> </w:t>
      </w:r>
      <w:r w:rsidR="00500AE2">
        <w:rPr>
          <w:rFonts w:ascii="Times New Roman" w:hAnsi="Times New Roman" w:cs="Times New Roman"/>
          <w:color w:val="000000"/>
        </w:rPr>
        <w:t xml:space="preserve">However, whether genetic variation </w:t>
      </w:r>
      <w:r w:rsidR="00283342">
        <w:rPr>
          <w:rFonts w:ascii="Times New Roman" w:hAnsi="Times New Roman" w:cs="Times New Roman"/>
          <w:color w:val="000000"/>
        </w:rPr>
        <w:t>is capable of scaling up to affect</w:t>
      </w:r>
      <w:r w:rsidR="00500AE2">
        <w:rPr>
          <w:rFonts w:ascii="Times New Roman" w:hAnsi="Times New Roman" w:cs="Times New Roman"/>
          <w:color w:val="000000"/>
        </w:rPr>
        <w:t xml:space="preserve"> food-web complexity</w:t>
      </w:r>
      <w:r w:rsidR="00283342">
        <w:rPr>
          <w:rFonts w:ascii="Times New Roman" w:hAnsi="Times New Roman" w:cs="Times New Roman"/>
          <w:color w:val="000000"/>
        </w:rPr>
        <w:t xml:space="preserve"> is currently unclear.</w:t>
      </w:r>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225699AD"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804B90" w:rsidRPr="00804B90">
        <w:rPr>
          <w:rFonts w:ascii="Times New Roman" w:hAnsi="Times New Roman" w:cs="Times New Roman"/>
          <w:color w:val="000000"/>
        </w:rPr>
        <w:t xml:space="preserve"> and </w:t>
      </w:r>
      <w:r w:rsidR="00500AE2">
        <w:rPr>
          <w:rFonts w:ascii="Times New Roman" w:hAnsi="Times New Roman" w:cs="Times New Roman"/>
          <w:color w:val="000000"/>
        </w:rPr>
        <w:t>examine whether</w:t>
      </w:r>
      <w:r w:rsidR="00804B90" w:rsidRPr="00804B90">
        <w:rPr>
          <w:rFonts w:ascii="Times New Roman" w:hAnsi="Times New Roman" w:cs="Times New Roman"/>
          <w:color w:val="000000"/>
        </w:rPr>
        <w:t xml:space="preserve"> </w:t>
      </w:r>
      <w:r w:rsidR="007C0AA3">
        <w:rPr>
          <w:rFonts w:ascii="Times New Roman" w:hAnsi="Times New Roman" w:cs="Times New Roman"/>
          <w:color w:val="000000"/>
        </w:rPr>
        <w:t xml:space="preserve">increasing </w:t>
      </w:r>
      <w:r w:rsidR="00804B90" w:rsidRPr="00804B90">
        <w:rPr>
          <w:rFonts w:ascii="Times New Roman" w:hAnsi="Times New Roman" w:cs="Times New Roman"/>
          <w:color w:val="000000"/>
        </w:rPr>
        <w:t>genetic varia</w:t>
      </w:r>
      <w:r w:rsidR="00D310B6">
        <w:rPr>
          <w:rFonts w:ascii="Times New Roman" w:hAnsi="Times New Roman" w:cs="Times New Roman"/>
          <w:color w:val="000000"/>
        </w:rPr>
        <w:t xml:space="preserve">tion results in greater network complexity </w:t>
      </w:r>
      <w:r w:rsidR="00804B90" w:rsidRPr="00804B90">
        <w:rPr>
          <w:rFonts w:ascii="Times New Roman" w:hAnsi="Times New Roman" w:cs="Times New Roman"/>
          <w:color w:val="000000"/>
        </w:rPr>
        <w:t>using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9F309D">
        <w:rPr>
          <w:rFonts w:ascii="Times New Roman" w:hAnsi="Times New Roman" w:cs="Times New Roman"/>
          <w:color w:val="000000"/>
        </w:rPr>
        <w:t xml:space="preserve"> (</w:t>
      </w:r>
      <w:r w:rsidR="002554F0">
        <w:rPr>
          <w:rFonts w:ascii="Times New Roman" w:hAnsi="Times New Roman" w:cs="Times New Roman"/>
          <w:color w:val="000000"/>
        </w:rPr>
        <w:t xml:space="preserve">26 genotypes of </w:t>
      </w:r>
      <w:r w:rsidR="009F309D">
        <w:rPr>
          <w:rFonts w:ascii="Times New Roman" w:hAnsi="Times New Roman" w:cs="Times New Roman"/>
          <w:color w:val="000000"/>
        </w:rPr>
        <w:t>c</w:t>
      </w:r>
      <w:r w:rsidR="00804B90" w:rsidRPr="00804B90">
        <w:rPr>
          <w:rFonts w:ascii="Times New Roman" w:hAnsi="Times New Roman" w:cs="Times New Roman"/>
          <w:color w:val="000000"/>
        </w:rPr>
        <w:t xml:space="preserve">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 xml:space="preserve">food web of insect galls and </w:t>
      </w:r>
      <w:proofErr w:type="spellStart"/>
      <w:r w:rsidR="00B05BD5">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w:t>
      </w:r>
      <w:r w:rsidR="00BB33A8">
        <w:rPr>
          <w:rFonts w:ascii="Times New Roman" w:hAnsi="Times New Roman" w:cs="Times New Roman"/>
          <w:color w:val="000000"/>
        </w:rPr>
        <w:t>heritable</w:t>
      </w:r>
      <w:r w:rsidR="00804B90" w:rsidRPr="00804B90">
        <w:rPr>
          <w:rFonts w:ascii="Times New Roman" w:hAnsi="Times New Roman" w:cs="Times New Roman"/>
          <w:color w:val="000000"/>
        </w:rPr>
        <w:t xml:space="preserve"> variation in </w:t>
      </w:r>
      <w:r w:rsidR="00BB33A8">
        <w:rPr>
          <w:rFonts w:ascii="Times New Roman" w:hAnsi="Times New Roman" w:cs="Times New Roman"/>
          <w:color w:val="000000"/>
        </w:rPr>
        <w:t xml:space="preserve">traits associated with </w:t>
      </w:r>
      <w:r w:rsidR="0017337A">
        <w:rPr>
          <w:rFonts w:ascii="Times New Roman" w:hAnsi="Times New Roman" w:cs="Times New Roman"/>
          <w:color w:val="000000"/>
        </w:rPr>
        <w:t xml:space="preserve">leaf quality </w:t>
      </w:r>
      <w:r w:rsidR="00BB33A8">
        <w:rPr>
          <w:rFonts w:ascii="Times New Roman" w:hAnsi="Times New Roman" w:cs="Times New Roman"/>
          <w:color w:val="000000"/>
        </w:rPr>
        <w:t xml:space="preserve">(36 traits, mean </w:t>
      </w:r>
      <w:r w:rsidR="00BB33A8" w:rsidRPr="00683CFE">
        <w:rPr>
          <w:rFonts w:ascii="Times New Roman" w:hAnsi="Times New Roman" w:cs="Times New Roman"/>
          <w:i/>
          <w:color w:val="000000"/>
        </w:rPr>
        <w:t>H</w:t>
      </w:r>
      <w:r w:rsidR="00BB33A8" w:rsidRPr="00683CFE">
        <w:rPr>
          <w:rFonts w:ascii="Times New Roman" w:hAnsi="Times New Roman" w:cs="Times New Roman"/>
          <w:i/>
          <w:color w:val="000000"/>
          <w:vertAlign w:val="superscript"/>
        </w:rPr>
        <w:t>2</w:t>
      </w:r>
      <w:r w:rsidR="00BB33A8">
        <w:rPr>
          <w:rFonts w:ascii="Times New Roman" w:hAnsi="Times New Roman" w:cs="Times New Roman"/>
          <w:color w:val="000000"/>
        </w:rPr>
        <w:t xml:space="preserve"> = 0.72) </w:t>
      </w:r>
      <w:r w:rsidR="0017337A">
        <w:rPr>
          <w:rFonts w:ascii="Times New Roman" w:hAnsi="Times New Roman" w:cs="Times New Roman"/>
          <w:color w:val="000000"/>
        </w:rPr>
        <w:t>and plant architecture</w:t>
      </w:r>
      <w:r w:rsidR="00BB33A8">
        <w:rPr>
          <w:rFonts w:ascii="Times New Roman" w:hAnsi="Times New Roman" w:cs="Times New Roman"/>
          <w:color w:val="000000"/>
        </w:rPr>
        <w:t xml:space="preserve"> (4 traits, mean </w:t>
      </w:r>
      <w:r w:rsidR="00BB33A8" w:rsidRPr="00683CFE">
        <w:rPr>
          <w:rFonts w:ascii="Times New Roman" w:hAnsi="Times New Roman" w:cs="Times New Roman"/>
          <w:i/>
          <w:color w:val="000000"/>
        </w:rPr>
        <w:t>H</w:t>
      </w:r>
      <w:r w:rsidR="00BB33A8" w:rsidRPr="00683CFE">
        <w:rPr>
          <w:rFonts w:ascii="Times New Roman" w:hAnsi="Times New Roman" w:cs="Times New Roman"/>
          <w:i/>
          <w:color w:val="000000"/>
          <w:vertAlign w:val="superscript"/>
        </w:rPr>
        <w:t>2</w:t>
      </w:r>
      <w:r w:rsidR="00BB33A8">
        <w:rPr>
          <w:rFonts w:ascii="Times New Roman" w:hAnsi="Times New Roman" w:cs="Times New Roman"/>
          <w:color w:val="000000"/>
        </w:rPr>
        <w:t xml:space="preserve"> = 0.27), some of which </w:t>
      </w:r>
      <w:r w:rsidR="0017337A">
        <w:rPr>
          <w:rFonts w:ascii="Times New Roman" w:hAnsi="Times New Roman" w:cs="Times New Roman"/>
          <w:color w:val="000000"/>
        </w:rPr>
        <w:t xml:space="preserve">are </w:t>
      </w:r>
      <w:r w:rsidR="004A3D31">
        <w:rPr>
          <w:rFonts w:ascii="Times New Roman" w:hAnsi="Times New Roman" w:cs="Times New Roman"/>
          <w:color w:val="000000"/>
        </w:rPr>
        <w:t xml:space="preserve">also </w:t>
      </w:r>
      <w:r w:rsidR="0017337A">
        <w:rPr>
          <w:rFonts w:ascii="Times New Roman" w:hAnsi="Times New Roman" w:cs="Times New Roman"/>
          <w:color w:val="000000"/>
        </w:rPr>
        <w:t xml:space="preserve">associated with </w:t>
      </w:r>
      <w:r w:rsidR="00804B90" w:rsidRPr="00804B90">
        <w:rPr>
          <w:rFonts w:ascii="Times New Roman" w:hAnsi="Times New Roman" w:cs="Times New Roman"/>
          <w:color w:val="000000"/>
        </w:rPr>
        <w:t xml:space="preserve">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w:t>
      </w:r>
      <w:r w:rsidR="00C747C9">
        <w:rPr>
          <w:rFonts w:ascii="Times New Roman" w:hAnsi="Times New Roman" w:cs="Times New Roman"/>
          <w:color w:val="000000"/>
        </w:rPr>
        <w:t xml:space="preserve"> (20); therefore, galls and their natural enemies often form a distinct </w:t>
      </w:r>
      <w:r w:rsidR="00B574B9">
        <w:rPr>
          <w:rFonts w:ascii="Times New Roman" w:hAnsi="Times New Roman" w:cs="Times New Roman"/>
          <w:color w:val="000000"/>
        </w:rPr>
        <w:t>subset</w:t>
      </w:r>
      <w:r w:rsidR="00C747C9">
        <w:rPr>
          <w:rFonts w:ascii="Times New Roman" w:hAnsi="Times New Roman" w:cs="Times New Roman"/>
          <w:color w:val="000000"/>
        </w:rPr>
        <w:t xml:space="preserve"> of the larger food web associated with host-plants. </w:t>
      </w:r>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w:t>
      </w:r>
      <w:r w:rsidR="00C747C9">
        <w:rPr>
          <w:rFonts w:ascii="Times New Roman" w:hAnsi="Times New Roman" w:cs="Times New Roman"/>
          <w:color w:val="000000"/>
        </w:rPr>
        <w:t xml:space="preserve">all of </w:t>
      </w:r>
      <w:r w:rsidR="00804B90" w:rsidRPr="00804B90">
        <w:rPr>
          <w:rFonts w:ascii="Times New Roman" w:hAnsi="Times New Roman" w:cs="Times New Roman"/>
          <w:color w:val="000000"/>
        </w:rPr>
        <w:t>the</w:t>
      </w:r>
      <w:r w:rsidR="00C747C9">
        <w:rPr>
          <w:rFonts w:ascii="Times New Roman" w:hAnsi="Times New Roman" w:cs="Times New Roman"/>
          <w:color w:val="000000"/>
        </w:rPr>
        <w:t xml:space="preserve"> trophic interactions within this food web</w:t>
      </w:r>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wall and into the larva within the gall (i.e. larger galls provide a refuge from parasitism</w:t>
      </w:r>
      <w:r w:rsidR="004D213B">
        <w:rPr>
          <w:rFonts w:ascii="Times New Roman" w:hAnsi="Times New Roman" w:cs="Times New Roman"/>
          <w:color w:val="000000"/>
        </w:rPr>
        <w: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 xml:space="preserve"> 19)</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4D213B">
        <w:rPr>
          <w:rFonts w:ascii="Times New Roman" w:hAnsi="Times New Roman" w:cs="Times New Roman"/>
          <w:color w:val="000000"/>
        </w:rPr>
        <w:t xml:space="preserve"> </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(19)</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clear mechanism by which genetic variation can affect the strength of trophic interactions. </w:t>
      </w:r>
      <w:r w:rsidR="00483D9A" w:rsidRPr="00804B90">
        <w:rPr>
          <w:rFonts w:ascii="Times New Roman" w:hAnsi="Times New Roman" w:cs="Times New Roman"/>
          <w:color w:val="000000"/>
        </w:rPr>
        <w:t xml:space="preserve">Taken together, our study seeks to test theoretical predictions for </w:t>
      </w:r>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554F0">
        <w:rPr>
          <w:rFonts w:ascii="Times New Roman" w:hAnsi="Times New Roman" w:cs="Times New Roman"/>
          <w:color w:val="000000"/>
        </w:rPr>
        <w:t>understanding of</w:t>
      </w:r>
      <w:r w:rsidR="002415D2">
        <w:rPr>
          <w:rFonts w:ascii="Times New Roman" w:hAnsi="Times New Roman" w:cs="Times New Roman"/>
          <w:color w:val="000000"/>
        </w:rPr>
        <w:t xml:space="preserve"> how the gain or </w:t>
      </w:r>
      <w:r w:rsidR="00F4318B">
        <w:rPr>
          <w:rFonts w:ascii="Times New Roman" w:hAnsi="Times New Roman" w:cs="Times New Roman"/>
          <w:color w:val="000000"/>
        </w:rPr>
        <w:t>loss of genetic variation</w:t>
      </w:r>
      <w:r w:rsidR="00483D9A" w:rsidRPr="00804B90">
        <w:rPr>
          <w:rFonts w:ascii="Times New Roman" w:hAnsi="Times New Roman" w:cs="Times New Roman"/>
          <w:color w:val="000000"/>
        </w:rPr>
        <w:t xml:space="preserve">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2D16DD1E" w:rsidR="00804B90" w:rsidRPr="00804B90"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sidR="00730C04">
        <w:rPr>
          <w:rFonts w:ascii="Times New Roman" w:hAnsi="Times New Roman" w:cs="Times New Roman"/>
          <w:b/>
          <w:color w:val="000000"/>
        </w:rPr>
        <w:t xml:space="preserve">the </w:t>
      </w:r>
      <w:r w:rsidR="002B76DF">
        <w:rPr>
          <w:rFonts w:ascii="Times New Roman" w:hAnsi="Times New Roman" w:cs="Times New Roman"/>
          <w:b/>
          <w:color w:val="000000"/>
        </w:rPr>
        <w:t>plant-insect food web.</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4D213B">
        <w:rPr>
          <w:rFonts w:ascii="Times New Roman" w:hAnsi="Times New Roman" w:cs="Times New Roman"/>
          <w:color w:val="000000"/>
        </w:rPr>
        <w:t xml:space="preserve"> </w:t>
      </w:r>
      <w:r w:rsidR="002B78CE">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sidR="002B78CE">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4929">
        <w:rPr>
          <w:rFonts w:ascii="Times New Roman" w:hAnsi="Times New Roman" w:cs="Times New Roman"/>
          <w:color w:val="000000"/>
        </w:rPr>
        <w:t>; Table S1</w:t>
      </w:r>
      <w:r w:rsidR="00BF6425">
        <w:rPr>
          <w:rFonts w:ascii="Times New Roman" w:hAnsi="Times New Roman" w:cs="Times New Roman"/>
          <w:color w:val="000000"/>
        </w:rPr>
        <w:t>)</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F87619">
        <w:rPr>
          <w:rFonts w:ascii="Times New Roman" w:hAnsi="Times New Roman" w:cs="Times New Roman"/>
          <w:color w:val="000000"/>
        </w:rPr>
        <w:t>Fig. 3</w:t>
      </w:r>
      <w:r w:rsidR="00BF6425">
        <w:rPr>
          <w:rFonts w:ascii="Times New Roman" w:hAnsi="Times New Roman" w:cs="Times New Roman"/>
          <w:color w:val="000000"/>
        </w:rPr>
        <w:t>A-C</w:t>
      </w:r>
      <w:r w:rsidR="00BF6425" w:rsidRPr="00804B90">
        <w:rPr>
          <w:rFonts w:ascii="Times New Roman" w:hAnsi="Times New Roman" w:cs="Times New Roman"/>
          <w:color w:val="000000"/>
        </w:rPr>
        <w:t>)</w:t>
      </w:r>
      <w:r w:rsidR="001F4E05">
        <w:rPr>
          <w:rFonts w:ascii="Times New Roman" w:hAnsi="Times New Roman" w:cs="Times New Roman"/>
          <w:color w:val="000000"/>
        </w:rPr>
        <w:t>. This variation</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1F4E05">
        <w:rPr>
          <w:rFonts w:ascii="Times New Roman" w:hAnsi="Times New Roman" w:cs="Times New Roman"/>
          <w:color w:val="000000"/>
        </w:rPr>
        <w:t>ed</w:t>
      </w:r>
      <w:r w:rsidR="00804B90" w:rsidRPr="00804B90">
        <w:rPr>
          <w:rFonts w:ascii="Times New Roman" w:hAnsi="Times New Roman" w:cs="Times New Roman"/>
          <w:color w:val="000000"/>
        </w:rPr>
        <w:t xml:space="preserve"> in </w:t>
      </w:r>
      <w:r w:rsidR="00730C04">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composition of gall</w:t>
      </w:r>
      <w:r w:rsidR="00FE078F">
        <w:rPr>
          <w:rFonts w:ascii="Times New Roman" w:hAnsi="Times New Roman" w:cs="Times New Roman"/>
          <w:color w:val="000000"/>
        </w:rPr>
        <w:t>s</w:t>
      </w:r>
      <w:r w:rsidR="00455202">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F87619">
        <w:rPr>
          <w:rFonts w:ascii="Times New Roman" w:hAnsi="Times New Roman" w:cs="Times New Roman"/>
          <w:color w:val="000000"/>
        </w:rPr>
        <w:t>Fig. 3</w:t>
      </w:r>
      <w:r w:rsidR="00BF6425">
        <w:rPr>
          <w:rFonts w:ascii="Times New Roman" w:hAnsi="Times New Roman" w:cs="Times New Roman"/>
          <w:color w:val="000000"/>
        </w:rPr>
        <w:t>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4D213B">
        <w:rPr>
          <w:rFonts w:ascii="Times New Roman" w:hAnsi="Times New Roman" w:cs="Times New Roman"/>
          <w:color w:val="000000"/>
        </w:rPr>
        <w:t xml:space="preserve"> </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(8, 11, 19)</w:t>
      </w:r>
      <w:r w:rsidR="00DC7420">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C7420">
        <w:rPr>
          <w:rFonts w:ascii="Times New Roman" w:hAnsi="Times New Roman" w:cs="Times New Roman"/>
          <w:color w:val="000000"/>
        </w:rPr>
        <w:t>and plant-herbivore systems</w:t>
      </w:r>
      <w:r w:rsidR="004D213B">
        <w:rPr>
          <w:rFonts w:ascii="Times New Roman" w:hAnsi="Times New Roman" w:cs="Times New Roman"/>
          <w:color w:val="000000"/>
        </w:rPr>
        <w:t xml:space="preserve"> </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(12, 20)</w:t>
      </w:r>
      <w:r w:rsidR="00EC64CB">
        <w:rPr>
          <w:rFonts w:ascii="Times New Roman" w:hAnsi="Times New Roman" w:cs="Times New Roman"/>
          <w:color w:val="000000"/>
        </w:rPr>
        <w:fldChar w:fldCharType="end"/>
      </w:r>
      <w:r w:rsidR="004D213B">
        <w:rPr>
          <w:rFonts w:ascii="Times New Roman" w:hAnsi="Times New Roman" w:cs="Times New Roman"/>
          <w:color w:val="000000"/>
        </w:rPr>
        <w:t>.</w:t>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331B97B6"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r w:rsidR="001E1C54">
        <w:rPr>
          <w:rFonts w:ascii="Times New Roman" w:hAnsi="Times New Roman" w:cs="Times New Roman"/>
          <w:color w:val="000000"/>
        </w:rPr>
        <w:t>identify</w:t>
      </w:r>
      <w:r w:rsidR="00B3724F">
        <w:rPr>
          <w:rFonts w:ascii="Times New Roman" w:hAnsi="Times New Roman" w:cs="Times New Roman"/>
          <w:color w:val="000000"/>
        </w:rPr>
        <w:t xml:space="preserve"> </w:t>
      </w:r>
      <w:r w:rsidR="009E1DAE">
        <w:rPr>
          <w:rFonts w:ascii="Times New Roman" w:hAnsi="Times New Roman" w:cs="Times New Roman"/>
          <w:color w:val="000000"/>
        </w:rPr>
        <w:t xml:space="preserve">traits </w:t>
      </w:r>
      <w:r w:rsidR="001E1C54">
        <w:rPr>
          <w:rFonts w:ascii="Times New Roman" w:hAnsi="Times New Roman" w:cs="Times New Roman"/>
          <w:color w:val="000000"/>
        </w:rPr>
        <w:t xml:space="preserve">that may be </w:t>
      </w:r>
      <w:r w:rsidR="009E1DAE">
        <w:rPr>
          <w:rFonts w:ascii="Times New Roman" w:hAnsi="Times New Roman" w:cs="Times New Roman"/>
          <w:color w:val="000000"/>
        </w:rPr>
        <w:t>mediatin</w:t>
      </w:r>
      <w:r w:rsidR="00F87619">
        <w:rPr>
          <w:rFonts w:ascii="Times New Roman" w:hAnsi="Times New Roman" w:cs="Times New Roman"/>
          <w:color w:val="000000"/>
        </w:rPr>
        <w:t>g the genetic specificity of trophic interactions with galling insects</w:t>
      </w:r>
      <w:r w:rsidR="00B3724F">
        <w:rPr>
          <w:rFonts w:ascii="Times New Roman" w:hAnsi="Times New Roman" w:cs="Times New Roman"/>
          <w:color w:val="000000"/>
        </w:rPr>
        <w:t xml:space="preserve">.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w:t>
      </w:r>
      <w:r w:rsidR="001E1C54">
        <w:rPr>
          <w:rFonts w:ascii="Times New Roman" w:hAnsi="Times New Roman" w:cs="Times New Roman"/>
          <w:color w:val="000000"/>
        </w:rPr>
        <w:t>associated with</w:t>
      </w:r>
      <w:r w:rsidR="002D522E">
        <w:rPr>
          <w:rFonts w:ascii="Times New Roman" w:hAnsi="Times New Roman" w:cs="Times New Roman"/>
          <w:color w:val="000000"/>
        </w:rPr>
        <w:t xml:space="preserve">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 xml:space="preserve">).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1C7351">
        <w:rPr>
          <w:rFonts w:ascii="Times New Roman" w:hAnsi="Times New Roman" w:cs="Times New Roman"/>
          <w:color w:val="000000"/>
        </w:rPr>
        <w:t xml:space="preserve"> </w:t>
      </w:r>
      <w:r w:rsidR="00F92812">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31536">
        <w:rPr>
          <w:rFonts w:ascii="Times New Roman" w:hAnsi="Times New Roman" w:cs="Times New Roman"/>
          <w:color w:val="000000"/>
        </w:rPr>
        <w:t xml:space="preserve">and should therefore be incorporated into mechanistic models of </w:t>
      </w:r>
      <w:r w:rsidR="001F4E05">
        <w:rPr>
          <w:rFonts w:ascii="Times New Roman" w:hAnsi="Times New Roman" w:cs="Times New Roman"/>
          <w:color w:val="000000"/>
        </w:rPr>
        <w:t>food-web structure</w:t>
      </w:r>
      <w:r w:rsidR="00231536">
        <w:rPr>
          <w:rFonts w:ascii="Times New Roman" w:hAnsi="Times New Roman" w:cs="Times New Roman"/>
          <w:color w:val="000000"/>
        </w:rPr>
        <w:t>.</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02B9D173" w:rsidR="00DA620C" w:rsidRDefault="00072B8B"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1C7351">
        <w:rPr>
          <w:rFonts w:ascii="Times New Roman" w:hAnsi="Times New Roman" w:cs="Times New Roman"/>
          <w:color w:val="000000"/>
        </w:rPr>
        <w:t xml:space="preserve"> </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(11, 12, 20)</w:t>
      </w:r>
      <w:r w:rsidR="00B21A2D">
        <w:rPr>
          <w:rFonts w:ascii="Times New Roman" w:hAnsi="Times New Roman" w:cs="Times New Roman"/>
          <w:color w:val="000000"/>
        </w:rPr>
        <w:fldChar w:fldCharType="end"/>
      </w:r>
      <w:r w:rsidR="001C7351">
        <w:rPr>
          <w:rFonts w:ascii="Times New Roman" w:hAnsi="Times New Roman" w:cs="Times New Roman"/>
          <w:color w:val="000000"/>
        </w:rPr>
        <w:t xml:space="preserve"> and simple tri-trophic interactions </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(8–10, 19)</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D73A0B">
        <w:rPr>
          <w:rFonts w:ascii="Times New Roman" w:hAnsi="Times New Roman" w:cs="Times New Roman"/>
          <w:color w:val="000000"/>
        </w:rPr>
        <w:t xml:space="preserve">to determine </w:t>
      </w:r>
      <w:r>
        <w:rPr>
          <w:rFonts w:ascii="Times New Roman" w:hAnsi="Times New Roman" w:cs="Times New Roman"/>
          <w:color w:val="000000"/>
        </w:rPr>
        <w:t xml:space="preserve">the assembly of the </w:t>
      </w:r>
      <w:r w:rsidR="002B76DF">
        <w:rPr>
          <w:rFonts w:ascii="Times New Roman" w:hAnsi="Times New Roman" w:cs="Times New Roman"/>
          <w:color w:val="000000"/>
        </w:rPr>
        <w:t xml:space="preserve">network of </w:t>
      </w:r>
      <w:r>
        <w:rPr>
          <w:rFonts w:ascii="Times New Roman" w:hAnsi="Times New Roman" w:cs="Times New Roman"/>
          <w:color w:val="000000"/>
        </w:rPr>
        <w:t>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w:t>
      </w:r>
      <w:r w:rsidR="002B76DF">
        <w:rPr>
          <w:rFonts w:ascii="Times New Roman" w:hAnsi="Times New Roman" w:cs="Times New Roman"/>
          <w:color w:val="000000"/>
        </w:rPr>
        <w:t>s</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7065D7">
        <w:rPr>
          <w:rFonts w:ascii="Times New Roman" w:hAnsi="Times New Roman" w:cs="Times New Roman"/>
          <w:color w:val="000000"/>
        </w:rPr>
        <w:t xml:space="preserve"> (Fig. 4</w:t>
      </w:r>
      <w:r w:rsidR="00830F9C">
        <w:rPr>
          <w:rFonts w:ascii="Times New Roman" w:hAnsi="Times New Roman" w:cs="Times New Roman"/>
          <w:color w:val="000000"/>
        </w:rPr>
        <w:t>A-C)</w:t>
      </w:r>
      <w:r w:rsidR="001F4E05">
        <w:rPr>
          <w:rFonts w:ascii="Times New Roman" w:hAnsi="Times New Roman" w:cs="Times New Roman"/>
          <w:color w:val="000000"/>
        </w:rPr>
        <w:t>. This variation resulted</w:t>
      </w:r>
      <w:r w:rsidR="00804B90" w:rsidRPr="00804B90">
        <w:rPr>
          <w:rFonts w:ascii="Times New Roman" w:hAnsi="Times New Roman" w:cs="Times New Roman"/>
          <w:color w:val="000000"/>
        </w:rPr>
        <w:t xml:space="preserve">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2B76DF">
        <w:rPr>
          <w:rFonts w:ascii="Times New Roman" w:hAnsi="Times New Roman" w:cs="Times New Roman"/>
          <w:color w:val="000000"/>
        </w:rPr>
        <w:t xml:space="preserve">Furthermore, we found that </w:t>
      </w:r>
      <w:r w:rsidR="00DA620C">
        <w:rPr>
          <w:rFonts w:ascii="Times New Roman" w:hAnsi="Times New Roman" w:cs="Times New Roman"/>
          <w:color w:val="000000"/>
        </w:rPr>
        <w:t>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7065D7">
        <w:rPr>
          <w:rFonts w:ascii="Times New Roman" w:hAnsi="Times New Roman" w:cs="Times New Roman"/>
          <w:color w:val="000000"/>
        </w:rPr>
        <w:t>Fig. 4</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639AFDCD"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 xml:space="preserve">the </w:t>
      </w:r>
      <w:r w:rsidR="006A686F">
        <w:rPr>
          <w:rFonts w:ascii="Times New Roman" w:hAnsi="Times New Roman" w:cs="Times New Roman"/>
          <w:color w:val="000000"/>
        </w:rPr>
        <w:t xml:space="preserve">network of </w:t>
      </w:r>
      <w:r w:rsidR="007D6B2D">
        <w:rPr>
          <w:rFonts w:ascii="Times New Roman" w:hAnsi="Times New Roman" w:cs="Times New Roman"/>
          <w:color w:val="000000"/>
        </w:rPr>
        <w:t>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w:t>
      </w:r>
      <w:r w:rsidR="006A686F">
        <w:rPr>
          <w:rFonts w:ascii="Times New Roman" w:hAnsi="Times New Roman" w:cs="Times New Roman"/>
          <w:color w:val="000000"/>
        </w:rPr>
        <w:t>s</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interactions increased with the abundance of their associated galls, and that leaf gal</w:t>
      </w:r>
      <w:r w:rsidR="002B76DF">
        <w:rPr>
          <w:rFonts w:ascii="Times New Roman" w:hAnsi="Times New Roman" w:cs="Times New Roman"/>
          <w:color w:val="000000"/>
        </w:rPr>
        <w:t>l size affected</w:t>
      </w:r>
      <w:r w:rsidR="00A02BFF">
        <w:rPr>
          <w:rFonts w:ascii="Times New Roman" w:hAnsi="Times New Roman" w:cs="Times New Roman"/>
          <w:color w:val="000000"/>
        </w:rPr>
        <w:t xml:space="preserve">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6A686F">
        <w:rPr>
          <w:rFonts w:ascii="STIXGeneral-Regular" w:hAnsi="STIXGeneral-Regular" w:cs="STIXGeneral-Regular"/>
          <w:color w:val="000000"/>
        </w:rPr>
        <w:t>χ</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sidR="002B4929">
        <w:rPr>
          <w:rFonts w:ascii="Times New Roman" w:hAnsi="Times New Roman" w:cs="Times New Roman"/>
          <w:color w:val="000000"/>
        </w:rPr>
        <w:t>; Table S2</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6A686F">
        <w:rPr>
          <w:rFonts w:ascii="STIXGeneral-Regular" w:hAnsi="STIXGeneral-Regular" w:cs="STIXGeneral-Regular"/>
          <w:color w:val="000000"/>
        </w:rPr>
        <w:t>χ</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2B4929">
        <w:rPr>
          <w:rFonts w:ascii="Times New Roman" w:hAnsi="Times New Roman" w:cs="Times New Roman"/>
          <w:color w:val="000000"/>
        </w:rPr>
        <w:t>; Table S3</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 xml:space="preserve">natural selection has the potential to shape </w:t>
      </w:r>
      <w:r w:rsidR="001F4E05">
        <w:rPr>
          <w:rFonts w:ascii="Times New Roman" w:hAnsi="Times New Roman" w:cs="Times New Roman"/>
          <w:color w:val="000000"/>
        </w:rPr>
        <w:t>food-web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w:t>
      </w:r>
      <w:r w:rsidR="00BF7515">
        <w:rPr>
          <w:rFonts w:ascii="Times New Roman" w:hAnsi="Times New Roman" w:cs="Times New Roman"/>
          <w:color w:val="000000"/>
        </w:rPr>
        <w:t>natural selection</w:t>
      </w:r>
      <w:r w:rsidR="005B774B">
        <w:rPr>
          <w:rFonts w:ascii="Times New Roman" w:hAnsi="Times New Roman" w:cs="Times New Roman"/>
          <w:color w:val="000000"/>
        </w:rPr>
        <w:t xml:space="preserve">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w:t>
      </w:r>
      <w:r w:rsidR="002B76DF">
        <w:rPr>
          <w:rFonts w:ascii="Times New Roman" w:hAnsi="Times New Roman" w:cs="Times New Roman"/>
          <w:color w:val="000000"/>
        </w:rPr>
        <w:t xml:space="preserve">t role in </w:t>
      </w:r>
      <w:r w:rsidR="00BF7515">
        <w:rPr>
          <w:rFonts w:ascii="Times New Roman" w:hAnsi="Times New Roman" w:cs="Times New Roman"/>
          <w:color w:val="000000"/>
        </w:rPr>
        <w:t xml:space="preserve">shaping </w:t>
      </w:r>
      <w:r w:rsidR="005B774B">
        <w:rPr>
          <w:rFonts w:ascii="Times New Roman" w:hAnsi="Times New Roman" w:cs="Times New Roman"/>
          <w:color w:val="000000"/>
        </w:rPr>
        <w:t xml:space="preserve">consumer-resource </w:t>
      </w:r>
      <w:r w:rsidR="00BF7515">
        <w:rPr>
          <w:rFonts w:ascii="Times New Roman" w:hAnsi="Times New Roman" w:cs="Times New Roman"/>
          <w:color w:val="000000"/>
        </w:rPr>
        <w:t>dynamics</w:t>
      </w:r>
      <w:r w:rsidR="001C7351">
        <w:rPr>
          <w:rFonts w:ascii="Times New Roman" w:hAnsi="Times New Roman" w:cs="Times New Roman"/>
          <w:color w:val="000000"/>
        </w:rPr>
        <w:t xml:space="preserve"> </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(21, 22)</w:t>
      </w:r>
      <w:r w:rsidR="0072655C">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B76DF">
        <w:rPr>
          <w:rFonts w:ascii="Times New Roman" w:hAnsi="Times New Roman" w:cs="Times New Roman"/>
          <w:color w:val="000000"/>
        </w:rPr>
        <w:t>U</w:t>
      </w:r>
      <w:r w:rsidR="00916547">
        <w:rPr>
          <w:rFonts w:ascii="Times New Roman" w:hAnsi="Times New Roman" w:cs="Times New Roman"/>
          <w:color w:val="000000"/>
        </w:rPr>
        <w:t>nderstanding</w:t>
      </w:r>
      <w:r w:rsidR="002A66B7">
        <w:rPr>
          <w:rFonts w:ascii="Times New Roman" w:hAnsi="Times New Roman" w:cs="Times New Roman"/>
          <w:color w:val="000000"/>
        </w:rPr>
        <w:t xml:space="preserve"> how evolutionary processes affect the structure </w:t>
      </w:r>
      <w:r w:rsidR="00BF7515">
        <w:rPr>
          <w:rFonts w:ascii="Times New Roman" w:hAnsi="Times New Roman" w:cs="Times New Roman"/>
          <w:color w:val="000000"/>
        </w:rPr>
        <w:t xml:space="preserve">and dynamics </w:t>
      </w:r>
      <w:r w:rsidR="002A66B7">
        <w:rPr>
          <w:rFonts w:ascii="Times New Roman" w:hAnsi="Times New Roman" w:cs="Times New Roman"/>
          <w:color w:val="000000"/>
        </w:rPr>
        <w:t>of ecological networks, and vice versa</w:t>
      </w:r>
      <w:r w:rsidR="001C7351">
        <w:rPr>
          <w:rFonts w:ascii="Times New Roman" w:hAnsi="Times New Roman" w:cs="Times New Roman"/>
          <w:color w:val="000000"/>
        </w:rPr>
        <w:t xml:space="preserve"> </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(23, 24)</w:t>
      </w:r>
      <w:r w:rsidR="004E71CE">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8B77292" w14:textId="2D2D4985" w:rsidR="003073EC" w:rsidRPr="002B1F0D" w:rsidRDefault="008860ED"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Intraspecific genetic variation increases</w:t>
      </w:r>
      <w:r w:rsidR="00DC7420">
        <w:rPr>
          <w:rFonts w:ascii="Times New Roman" w:hAnsi="Times New Roman" w:cs="Times New Roman"/>
          <w:b/>
          <w:color w:val="000000"/>
        </w:rPr>
        <w:t xml:space="preserve"> network complexity. </w:t>
      </w:r>
      <w:r w:rsidR="006F2CC3">
        <w:rPr>
          <w:rFonts w:ascii="Times New Roman" w:hAnsi="Times New Roman" w:cs="Times New Roman"/>
          <w:color w:val="000000"/>
        </w:rPr>
        <w:t xml:space="preserve">To </w:t>
      </w:r>
      <w:r w:rsidR="00253290">
        <w:rPr>
          <w:rFonts w:ascii="Times New Roman" w:hAnsi="Times New Roman" w:cs="Times New Roman"/>
          <w:color w:val="000000"/>
        </w:rPr>
        <w:t>examine</w:t>
      </w:r>
      <w:r>
        <w:rPr>
          <w:rFonts w:ascii="Times New Roman" w:hAnsi="Times New Roman" w:cs="Times New Roman"/>
          <w:color w:val="000000"/>
        </w:rPr>
        <w:t xml:space="preserve"> this</w:t>
      </w:r>
      <w:r w:rsidR="006F2CC3">
        <w:rPr>
          <w:rFonts w:ascii="Times New Roman" w:hAnsi="Times New Roman" w:cs="Times New Roman"/>
          <w:color w:val="000000"/>
        </w:rPr>
        <w:t xml:space="preserve">, we used our empirical data to </w:t>
      </w:r>
      <w:r w:rsidR="005F40DA">
        <w:rPr>
          <w:rFonts w:ascii="Times New Roman" w:hAnsi="Times New Roman" w:cs="Times New Roman"/>
          <w:color w:val="000000"/>
        </w:rPr>
        <w:t xml:space="preserve">simulate </w:t>
      </w:r>
      <w:r w:rsidR="006F2CC3">
        <w:rPr>
          <w:rFonts w:ascii="Times New Roman" w:hAnsi="Times New Roman" w:cs="Times New Roman"/>
          <w:color w:val="000000"/>
        </w:rPr>
        <w:t xml:space="preserve">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 xml:space="preserve">of </w:t>
      </w:r>
      <w:r w:rsidR="00B46D7E">
        <w:rPr>
          <w:rFonts w:ascii="Times New Roman" w:hAnsi="Times New Roman" w:cs="Times New Roman"/>
          <w:color w:val="000000"/>
        </w:rPr>
        <w:t xml:space="preserve">willow </w:t>
      </w:r>
      <w:r w:rsidR="006F2CC3">
        <w:rPr>
          <w:rFonts w:ascii="Times New Roman" w:hAnsi="Times New Roman" w:cs="Times New Roman"/>
          <w:color w:val="000000"/>
        </w:rPr>
        <w:t>genetic variation</w:t>
      </w:r>
      <w:r w:rsidR="005F40DA">
        <w:rPr>
          <w:rFonts w:ascii="Times New Roman" w:hAnsi="Times New Roman" w:cs="Times New Roman"/>
          <w:color w:val="000000"/>
        </w:rPr>
        <w:t xml:space="preserve"> </w:t>
      </w:r>
      <w:r w:rsidR="006F2CC3">
        <w:rPr>
          <w:rFonts w:ascii="Times New Roman" w:hAnsi="Times New Roman" w:cs="Times New Roman"/>
          <w:color w:val="000000"/>
        </w:rPr>
        <w:t>(</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w:t>
      </w:r>
      <w:r w:rsidR="005F40DA">
        <w:rPr>
          <w:rFonts w:ascii="Times New Roman" w:hAnsi="Times New Roman" w:cs="Times New Roman"/>
          <w:color w:val="000000"/>
        </w:rPr>
        <w:t xml:space="preserve"> </w:t>
      </w:r>
      <w:r w:rsidR="0015230D">
        <w:rPr>
          <w:rFonts w:ascii="Times New Roman" w:hAnsi="Times New Roman" w:cs="Times New Roman"/>
          <w:color w:val="000000"/>
        </w:rPr>
        <w:t>After accounting for sampling effort (dashed line, Fig. 6), w</w:t>
      </w:r>
      <w:r w:rsidR="004A3215">
        <w:rPr>
          <w:rFonts w:ascii="Times New Roman" w:hAnsi="Times New Roman" w:cs="Times New Roman"/>
          <w:color w:val="000000"/>
        </w:rPr>
        <w:t xml:space="preserve">e found that food-web complexity increased </w:t>
      </w:r>
      <w:r w:rsidR="0015230D">
        <w:rPr>
          <w:rFonts w:ascii="Times New Roman" w:hAnsi="Times New Roman" w:cs="Times New Roman"/>
          <w:color w:val="000000"/>
        </w:rPr>
        <w:t>by 20%</w:t>
      </w:r>
      <w:r w:rsidR="004A3215">
        <w:rPr>
          <w:rFonts w:ascii="Times New Roman" w:hAnsi="Times New Roman" w:cs="Times New Roman"/>
          <w:color w:val="000000"/>
        </w:rPr>
        <w:t xml:space="preserve"> with increasing genetic variation</w:t>
      </w:r>
      <w:r w:rsidR="003073EC">
        <w:rPr>
          <w:rFonts w:ascii="Times New Roman" w:hAnsi="Times New Roman" w:cs="Times New Roman"/>
          <w:color w:val="000000"/>
        </w:rPr>
        <w:t xml:space="preserve"> (Fig. 6)</w:t>
      </w:r>
      <w:r w:rsidR="004A3215">
        <w:rPr>
          <w:rFonts w:ascii="Times New Roman" w:hAnsi="Times New Roman" w:cs="Times New Roman"/>
          <w:color w:val="000000"/>
        </w:rPr>
        <w:t>.</w:t>
      </w:r>
      <w:r w:rsidR="002B1F0D">
        <w:rPr>
          <w:rFonts w:ascii="Times New Roman" w:hAnsi="Times New Roman" w:cs="Times New Roman"/>
          <w:color w:val="000000"/>
        </w:rPr>
        <w:t xml:space="preserve"> </w:t>
      </w:r>
      <w:r w:rsidR="00F37C6B">
        <w:rPr>
          <w:rFonts w:ascii="Times New Roman" w:hAnsi="Times New Roman" w:cs="Times New Roman"/>
          <w:color w:val="000000"/>
        </w:rPr>
        <w:t>This positive relationship was primarily</w:t>
      </w:r>
      <w:r w:rsidR="002B1F0D">
        <w:rPr>
          <w:rFonts w:ascii="Times New Roman" w:hAnsi="Times New Roman" w:cs="Times New Roman"/>
          <w:color w:val="000000"/>
        </w:rPr>
        <w:t xml:space="preserve"> due to an increased likelihood of sampling genotypes with </w:t>
      </w:r>
      <w:r w:rsidR="00FA53DB">
        <w:rPr>
          <w:rFonts w:ascii="Times New Roman" w:hAnsi="Times New Roman" w:cs="Times New Roman"/>
          <w:color w:val="000000"/>
        </w:rPr>
        <w:t>complementary</w:t>
      </w:r>
      <w:r w:rsidR="002B1F0D">
        <w:rPr>
          <w:rFonts w:ascii="Times New Roman" w:hAnsi="Times New Roman" w:cs="Times New Roman"/>
          <w:color w:val="000000"/>
        </w:rPr>
        <w:t xml:space="preserve"> trophic interactions, as</w:t>
      </w:r>
      <w:r w:rsidR="003073EC">
        <w:rPr>
          <w:rFonts w:ascii="Times New Roman" w:hAnsi="Times New Roman" w:cs="Times New Roman"/>
          <w:color w:val="000000"/>
        </w:rPr>
        <w:t xml:space="preserve"> </w:t>
      </w:r>
      <w:r w:rsidR="00907292">
        <w:rPr>
          <w:rFonts w:ascii="Times New Roman" w:hAnsi="Times New Roman" w:cs="Times New Roman"/>
          <w:color w:val="000000"/>
        </w:rPr>
        <w:t xml:space="preserve">we found that </w:t>
      </w:r>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their trophic interactions</w:t>
      </w:r>
      <w:r w:rsidR="00907292">
        <w:rPr>
          <w:rFonts w:ascii="Times New Roman" w:hAnsi="Times New Roman" w:cs="Times New Roman"/>
          <w:color w:val="000000"/>
        </w:rPr>
        <w:t xml:space="preserve"> (inset Fig. 6)</w:t>
      </w:r>
      <w:r w:rsidR="002B1F0D">
        <w:rPr>
          <w:rFonts w:ascii="Times New Roman" w:hAnsi="Times New Roman" w:cs="Times New Roman"/>
          <w:color w:val="000000"/>
        </w:rPr>
        <w:t xml:space="preserve">. </w:t>
      </w:r>
      <w:r w:rsidR="00F37C6B">
        <w:rPr>
          <w:rFonts w:ascii="Times New Roman" w:hAnsi="Times New Roman" w:cs="Times New Roman"/>
          <w:color w:val="000000"/>
        </w:rPr>
        <w:t xml:space="preserve">To more precisely understand the relationship between genetic variation, </w:t>
      </w:r>
      <w:r w:rsidR="00B74DBB">
        <w:rPr>
          <w:rFonts w:ascii="Times New Roman" w:hAnsi="Times New Roman" w:cs="Times New Roman"/>
          <w:color w:val="000000"/>
        </w:rPr>
        <w:t xml:space="preserve">the </w:t>
      </w:r>
      <w:r w:rsidR="00F37C6B">
        <w:rPr>
          <w:rFonts w:ascii="Times New Roman" w:hAnsi="Times New Roman" w:cs="Times New Roman"/>
          <w:color w:val="000000"/>
        </w:rPr>
        <w:t xml:space="preserve">addition of </w:t>
      </w:r>
      <w:r w:rsidR="00FA53DB">
        <w:rPr>
          <w:rFonts w:ascii="Times New Roman" w:hAnsi="Times New Roman" w:cs="Times New Roman"/>
          <w:color w:val="000000"/>
        </w:rPr>
        <w:t>complementary</w:t>
      </w:r>
      <w:r w:rsidR="00F37C6B">
        <w:rPr>
          <w:rFonts w:ascii="Times New Roman" w:hAnsi="Times New Roman" w:cs="Times New Roman"/>
          <w:color w:val="000000"/>
        </w:rPr>
        <w:t xml:space="preserve"> interactions, and food-web complexity, we </w:t>
      </w:r>
      <w:r w:rsidR="00B74DBB">
        <w:rPr>
          <w:rFonts w:ascii="Times New Roman" w:hAnsi="Times New Roman" w:cs="Times New Roman"/>
          <w:color w:val="000000"/>
        </w:rPr>
        <w:t>used a structural equation model (</w:t>
      </w:r>
      <w:r w:rsidR="00B74DBB" w:rsidRPr="00683CFE">
        <w:rPr>
          <w:rFonts w:ascii="Times New Roman" w:hAnsi="Times New Roman" w:cs="Times New Roman"/>
          <w:i/>
          <w:color w:val="000000"/>
        </w:rPr>
        <w:t>Materials and Methods</w:t>
      </w:r>
      <w:r w:rsidR="00B74DBB">
        <w:rPr>
          <w:rFonts w:ascii="Times New Roman" w:hAnsi="Times New Roman" w:cs="Times New Roman"/>
          <w:color w:val="000000"/>
        </w:rPr>
        <w:t>). We</w:t>
      </w:r>
      <w:r w:rsidR="00F37C6B">
        <w:rPr>
          <w:rFonts w:ascii="Times New Roman" w:hAnsi="Times New Roman" w:cs="Times New Roman"/>
          <w:color w:val="000000"/>
        </w:rPr>
        <w:t xml:space="preserve"> found that </w:t>
      </w:r>
      <w:r w:rsidR="00B74DBB">
        <w:rPr>
          <w:rFonts w:ascii="Times New Roman" w:hAnsi="Times New Roman" w:cs="Times New Roman"/>
          <w:color w:val="000000"/>
        </w:rPr>
        <w:t>increasing genetic variation</w:t>
      </w:r>
      <w:r w:rsidR="00F37C6B">
        <w:rPr>
          <w:rFonts w:ascii="Times New Roman" w:hAnsi="Times New Roman" w:cs="Times New Roman"/>
          <w:color w:val="000000"/>
        </w:rPr>
        <w:t xml:space="preserve"> </w:t>
      </w:r>
      <w:r w:rsidR="002B1F0D">
        <w:rPr>
          <w:rFonts w:ascii="Times New Roman" w:hAnsi="Times New Roman" w:cs="Times New Roman"/>
          <w:color w:val="000000"/>
        </w:rPr>
        <w:t>resulted in a more diverse community of galls and a more generalized network of gall-</w:t>
      </w:r>
      <w:proofErr w:type="spellStart"/>
      <w:r w:rsidR="002B1F0D">
        <w:rPr>
          <w:rFonts w:ascii="Times New Roman" w:hAnsi="Times New Roman" w:cs="Times New Roman"/>
          <w:color w:val="000000"/>
        </w:rPr>
        <w:t>parasitoid</w:t>
      </w:r>
      <w:proofErr w:type="spellEnd"/>
      <w:r w:rsidR="002B1F0D">
        <w:rPr>
          <w:rFonts w:ascii="Times New Roman" w:hAnsi="Times New Roman" w:cs="Times New Roman"/>
          <w:color w:val="000000"/>
        </w:rPr>
        <w:t xml:space="preserve"> interactions, albeit through two main pathways</w:t>
      </w:r>
      <w:r w:rsidR="00FB2DC6">
        <w:rPr>
          <w:rFonts w:ascii="Times New Roman" w:hAnsi="Times New Roman" w:cs="Times New Roman"/>
          <w:color w:val="000000"/>
        </w:rPr>
        <w:t xml:space="preserve"> (Fig. S2</w:t>
      </w:r>
      <w:r w:rsidR="00B74DBB">
        <w:rPr>
          <w:rFonts w:ascii="Times New Roman" w:hAnsi="Times New Roman" w:cs="Times New Roman"/>
          <w:color w:val="000000"/>
        </w:rPr>
        <w:t>)</w:t>
      </w:r>
      <w:r w:rsidR="002B1F0D">
        <w:rPr>
          <w:rFonts w:ascii="Times New Roman" w:hAnsi="Times New Roman" w:cs="Times New Roman"/>
          <w:color w:val="000000"/>
        </w:rPr>
        <w:t>. On the one hand, increasing genetic variation resulted in higher gall species richness, which had a positive direct effect on food-web complexity</w:t>
      </w:r>
      <w:r w:rsidR="00B74DBB">
        <w:rPr>
          <w:rFonts w:ascii="Times New Roman" w:hAnsi="Times New Roman" w:cs="Times New Roman"/>
          <w:color w:val="000000"/>
        </w:rPr>
        <w:t xml:space="preserve"> (standardized path effect = 0.</w:t>
      </w:r>
      <w:r w:rsidR="00A031C9">
        <w:rPr>
          <w:rFonts w:ascii="Times New Roman" w:hAnsi="Times New Roman" w:cs="Times New Roman"/>
          <w:color w:val="000000"/>
        </w:rPr>
        <w:t>21</w:t>
      </w:r>
      <w:r w:rsidR="00B74DBB">
        <w:rPr>
          <w:rFonts w:ascii="Times New Roman" w:hAnsi="Times New Roman" w:cs="Times New Roman"/>
          <w:color w:val="000000"/>
        </w:rPr>
        <w:t>)</w:t>
      </w:r>
      <w:r w:rsidR="002B1F0D">
        <w:rPr>
          <w:rFonts w:ascii="Times New Roman" w:hAnsi="Times New Roman" w:cs="Times New Roman"/>
          <w:color w:val="000000"/>
        </w:rPr>
        <w:t xml:space="preserve">. On the other hand, increasing genetic variation resulted in </w:t>
      </w:r>
      <w:r w:rsidR="00B74DBB">
        <w:rPr>
          <w:rFonts w:ascii="Times New Roman" w:hAnsi="Times New Roman" w:cs="Times New Roman"/>
          <w:color w:val="000000"/>
        </w:rPr>
        <w:t>higher gall abundances, which indirectly increased complexity by increasing</w:t>
      </w:r>
      <w:r w:rsidR="002B1F0D">
        <w:rPr>
          <w:rFonts w:ascii="Times New Roman" w:hAnsi="Times New Roman" w:cs="Times New Roman"/>
          <w:color w:val="000000"/>
        </w:rPr>
        <w:t xml:space="preserve"> the effective number of </w:t>
      </w:r>
      <w:proofErr w:type="spellStart"/>
      <w:r w:rsidR="002B1F0D">
        <w:rPr>
          <w:rFonts w:ascii="Times New Roman" w:hAnsi="Times New Roman" w:cs="Times New Roman"/>
          <w:color w:val="000000"/>
        </w:rPr>
        <w:t>parasitoid</w:t>
      </w:r>
      <w:proofErr w:type="spellEnd"/>
      <w:r w:rsidR="002B1F0D">
        <w:rPr>
          <w:rFonts w:ascii="Times New Roman" w:hAnsi="Times New Roman" w:cs="Times New Roman"/>
          <w:color w:val="000000"/>
        </w:rPr>
        <w:t xml:space="preserve"> species per gall (</w:t>
      </w:r>
      <w:r w:rsidR="00B74DBB">
        <w:rPr>
          <w:rFonts w:ascii="Times New Roman" w:hAnsi="Times New Roman" w:cs="Times New Roman"/>
          <w:color w:val="000000"/>
        </w:rPr>
        <w:t>standardized path effect = 0.2</w:t>
      </w:r>
      <w:r w:rsidR="00A031C9">
        <w:rPr>
          <w:rFonts w:ascii="Times New Roman" w:hAnsi="Times New Roman" w:cs="Times New Roman"/>
          <w:color w:val="000000"/>
        </w:rPr>
        <w:t>6</w:t>
      </w:r>
      <w:r w:rsidR="002B1F0D">
        <w:rPr>
          <w:rFonts w:ascii="Times New Roman" w:hAnsi="Times New Roman" w:cs="Times New Roman"/>
          <w:color w:val="000000"/>
        </w:rPr>
        <w:t xml:space="preserve">). Other pathways had comparatively small and idiosyncratic effects on </w:t>
      </w:r>
      <w:r w:rsidR="00B74DBB">
        <w:rPr>
          <w:rFonts w:ascii="Times New Roman" w:hAnsi="Times New Roman" w:cs="Times New Roman"/>
          <w:color w:val="000000"/>
        </w:rPr>
        <w:t xml:space="preserve">food-web </w:t>
      </w:r>
      <w:r w:rsidR="002B1F0D">
        <w:rPr>
          <w:rFonts w:ascii="Times New Roman" w:hAnsi="Times New Roman" w:cs="Times New Roman"/>
          <w:color w:val="000000"/>
        </w:rPr>
        <w:t>complexity</w:t>
      </w:r>
      <w:r w:rsidR="00B74DBB">
        <w:rPr>
          <w:rFonts w:ascii="Times New Roman" w:hAnsi="Times New Roman" w:cs="Times New Roman"/>
          <w:color w:val="000000"/>
        </w:rPr>
        <w:t xml:space="preserve"> (</w:t>
      </w:r>
      <w:r w:rsidR="00FA53DB">
        <w:rPr>
          <w:rFonts w:ascii="Times New Roman" w:hAnsi="Times New Roman" w:cs="Times New Roman"/>
          <w:color w:val="000000"/>
        </w:rPr>
        <w:t>Fig. S2</w:t>
      </w:r>
      <w:r w:rsidR="00B74DBB">
        <w:rPr>
          <w:rFonts w:ascii="Times New Roman" w:hAnsi="Times New Roman" w:cs="Times New Roman"/>
          <w:color w:val="000000"/>
        </w:rPr>
        <w:t>)</w:t>
      </w:r>
      <w:r w:rsidR="002B1F0D">
        <w:rPr>
          <w:rFonts w:ascii="Times New Roman" w:hAnsi="Times New Roman" w:cs="Times New Roman"/>
          <w:color w:val="000000"/>
        </w:rPr>
        <w:t>.</w:t>
      </w:r>
    </w:p>
    <w:p w14:paraId="2AB4A49C" w14:textId="77777777" w:rsidR="003073EC" w:rsidRDefault="003073EC"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p>
    <w:p w14:paraId="2373F755" w14:textId="7F8F2939" w:rsidR="008C0CFA" w:rsidRDefault="00AD29B3"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r>
        <w:rPr>
          <w:rFonts w:ascii="Times New Roman" w:hAnsi="Times New Roman" w:cs="Times New Roman"/>
          <w:iCs/>
          <w:color w:val="000000"/>
        </w:rPr>
        <w:t>An</w:t>
      </w:r>
      <w:r w:rsidR="00D677D8">
        <w:rPr>
          <w:rFonts w:ascii="Times New Roman" w:hAnsi="Times New Roman" w:cs="Times New Roman"/>
          <w:color w:val="000000"/>
        </w:rPr>
        <w:t xml:space="preserve"> importan</w:t>
      </w:r>
      <w:r w:rsidR="00082C79">
        <w:rPr>
          <w:rFonts w:ascii="Times New Roman" w:hAnsi="Times New Roman" w:cs="Times New Roman"/>
          <w:color w:val="000000"/>
        </w:rPr>
        <w:t xml:space="preserve">t </w:t>
      </w:r>
      <w:r>
        <w:rPr>
          <w:rFonts w:ascii="Times New Roman" w:hAnsi="Times New Roman" w:cs="Times New Roman"/>
          <w:color w:val="000000"/>
        </w:rPr>
        <w:t xml:space="preserve">limitation of </w:t>
      </w:r>
      <w:r w:rsidR="00545E32">
        <w:rPr>
          <w:rFonts w:ascii="Times New Roman" w:hAnsi="Times New Roman" w:cs="Times New Roman"/>
          <w:color w:val="000000"/>
        </w:rPr>
        <w:t>our</w:t>
      </w:r>
      <w:r w:rsidR="00082C79">
        <w:rPr>
          <w:rFonts w:ascii="Times New Roman" w:hAnsi="Times New Roman" w:cs="Times New Roman"/>
          <w:color w:val="000000"/>
        </w:rPr>
        <w:t xml:space="preserve"> </w:t>
      </w:r>
      <w:r w:rsidR="005F40DA">
        <w:rPr>
          <w:rFonts w:ascii="Times New Roman" w:hAnsi="Times New Roman" w:cs="Times New Roman"/>
          <w:color w:val="000000"/>
        </w:rPr>
        <w:t xml:space="preserve">simulation </w:t>
      </w:r>
      <w:r w:rsidR="00545E32">
        <w:rPr>
          <w:rFonts w:ascii="Times New Roman" w:hAnsi="Times New Roman" w:cs="Times New Roman"/>
          <w:color w:val="000000"/>
        </w:rPr>
        <w:t xml:space="preserve">and </w:t>
      </w:r>
      <w:r w:rsidR="003073EC">
        <w:rPr>
          <w:rFonts w:ascii="Times New Roman" w:hAnsi="Times New Roman" w:cs="Times New Roman"/>
          <w:color w:val="000000"/>
        </w:rPr>
        <w:t xml:space="preserve">experimental design </w:t>
      </w:r>
      <w:r w:rsidR="00D677D8">
        <w:rPr>
          <w:rFonts w:ascii="Times New Roman" w:hAnsi="Times New Roman" w:cs="Times New Roman"/>
          <w:color w:val="000000"/>
        </w:rPr>
        <w:t>is</w:t>
      </w:r>
      <w:r>
        <w:rPr>
          <w:rFonts w:ascii="Times New Roman" w:hAnsi="Times New Roman" w:cs="Times New Roman"/>
          <w:color w:val="000000"/>
        </w:rPr>
        <w:t xml:space="preserve"> that </w:t>
      </w:r>
      <w:r w:rsidR="003073EC">
        <w:rPr>
          <w:rFonts w:ascii="Times New Roman" w:hAnsi="Times New Roman" w:cs="Times New Roman"/>
          <w:color w:val="000000"/>
        </w:rPr>
        <w:t xml:space="preserve">we </w:t>
      </w:r>
      <w:r w:rsidR="001E1B1B">
        <w:rPr>
          <w:rFonts w:ascii="Times New Roman" w:hAnsi="Times New Roman" w:cs="Times New Roman"/>
          <w:color w:val="000000"/>
        </w:rPr>
        <w:t>were</w:t>
      </w:r>
      <w:r w:rsidR="00D677D8">
        <w:rPr>
          <w:rFonts w:ascii="Times New Roman" w:hAnsi="Times New Roman" w:cs="Times New Roman"/>
          <w:color w:val="000000"/>
        </w:rPr>
        <w:t xml:space="preserve"> </w:t>
      </w:r>
      <w:r w:rsidR="004C4914">
        <w:rPr>
          <w:rFonts w:ascii="Times New Roman" w:hAnsi="Times New Roman" w:cs="Times New Roman"/>
          <w:color w:val="000000"/>
        </w:rPr>
        <w:t xml:space="preserve">unable to </w:t>
      </w:r>
      <w:r>
        <w:rPr>
          <w:rFonts w:ascii="Times New Roman" w:hAnsi="Times New Roman" w:cs="Times New Roman"/>
          <w:color w:val="000000"/>
        </w:rPr>
        <w:t xml:space="preserve">estimate </w:t>
      </w:r>
      <w:r w:rsidR="00D672D6">
        <w:rPr>
          <w:rFonts w:ascii="Times New Roman" w:hAnsi="Times New Roman" w:cs="Times New Roman"/>
          <w:color w:val="000000"/>
        </w:rPr>
        <w:t xml:space="preserve">the extent to which food-web complexity is influenced by </w:t>
      </w:r>
      <w:r w:rsidR="004C4914">
        <w:rPr>
          <w:rFonts w:ascii="Times New Roman" w:hAnsi="Times New Roman" w:cs="Times New Roman"/>
          <w:color w:val="000000"/>
        </w:rPr>
        <w:t>non-additive effects</w:t>
      </w:r>
      <w:r w:rsidR="00D672D6">
        <w:rPr>
          <w:rFonts w:ascii="Times New Roman" w:hAnsi="Times New Roman" w:cs="Times New Roman"/>
          <w:color w:val="000000"/>
        </w:rPr>
        <w:t xml:space="preserve"> of genetic variation. Non-additive effects may arise in a variety of ways</w:t>
      </w:r>
      <w:r w:rsidR="001E1B1B">
        <w:rPr>
          <w:rFonts w:ascii="Times New Roman" w:hAnsi="Times New Roman" w:cs="Times New Roman"/>
          <w:color w:val="000000"/>
        </w:rPr>
        <w:t xml:space="preserve"> (e.g. competition and facilitation, associational resistance/susceptibility, source-sink dynamics)</w:t>
      </w:r>
      <w:r w:rsidR="00D672D6">
        <w:rPr>
          <w:rFonts w:ascii="Times New Roman" w:hAnsi="Times New Roman" w:cs="Times New Roman"/>
          <w:color w:val="000000"/>
        </w:rPr>
        <w:t>,</w:t>
      </w:r>
      <w:r w:rsidR="001E1B1B">
        <w:rPr>
          <w:rFonts w:ascii="Times New Roman" w:hAnsi="Times New Roman" w:cs="Times New Roman"/>
          <w:color w:val="000000"/>
        </w:rPr>
        <w:t xml:space="preserve"> and</w:t>
      </w:r>
      <w:r>
        <w:rPr>
          <w:rFonts w:ascii="Times New Roman" w:hAnsi="Times New Roman" w:cs="Times New Roman"/>
          <w:color w:val="000000"/>
        </w:rPr>
        <w:t xml:space="preserve"> </w:t>
      </w:r>
      <w:r w:rsidR="001E1B1B">
        <w:rPr>
          <w:rFonts w:ascii="Times New Roman" w:hAnsi="Times New Roman" w:cs="Times New Roman"/>
          <w:color w:val="000000"/>
        </w:rPr>
        <w:t>p</w:t>
      </w:r>
      <w:r w:rsidR="00342CEE">
        <w:rPr>
          <w:rFonts w:ascii="Times New Roman" w:hAnsi="Times New Roman" w:cs="Times New Roman"/>
          <w:color w:val="000000"/>
        </w:rPr>
        <w:t xml:space="preserve">rior work has shown </w:t>
      </w:r>
      <w:r w:rsidR="00D677D8">
        <w:rPr>
          <w:rFonts w:ascii="Times New Roman" w:hAnsi="Times New Roman" w:cs="Times New Roman"/>
          <w:color w:val="000000"/>
        </w:rPr>
        <w:t xml:space="preserve">that </w:t>
      </w:r>
      <w:r w:rsidR="00D76DEF">
        <w:rPr>
          <w:rFonts w:ascii="Times New Roman" w:hAnsi="Times New Roman" w:cs="Times New Roman"/>
          <w:color w:val="000000"/>
        </w:rPr>
        <w:t>host</w:t>
      </w:r>
      <w:r w:rsidR="00B46D7E">
        <w:rPr>
          <w:rFonts w:ascii="Times New Roman" w:hAnsi="Times New Roman" w:cs="Times New Roman"/>
          <w:color w:val="000000"/>
        </w:rPr>
        <w:t>-</w:t>
      </w:r>
      <w:r w:rsidR="00D677D8">
        <w:rPr>
          <w:rFonts w:ascii="Times New Roman" w:hAnsi="Times New Roman" w:cs="Times New Roman"/>
          <w:color w:val="000000"/>
        </w:rPr>
        <w:t>plant g</w:t>
      </w:r>
      <w:r w:rsidR="000621BC">
        <w:rPr>
          <w:rFonts w:ascii="Times New Roman" w:hAnsi="Times New Roman" w:cs="Times New Roman"/>
          <w:color w:val="000000"/>
        </w:rPr>
        <w:t>enetic variation</w:t>
      </w:r>
      <w:r w:rsidR="00D677D8">
        <w:rPr>
          <w:rFonts w:ascii="Times New Roman" w:hAnsi="Times New Roman" w:cs="Times New Roman"/>
          <w:color w:val="000000"/>
        </w:rPr>
        <w:t xml:space="preserve"> can have </w:t>
      </w:r>
      <w:r w:rsidR="00342CEE">
        <w:rPr>
          <w:rFonts w:ascii="Times New Roman" w:hAnsi="Times New Roman" w:cs="Times New Roman"/>
          <w:color w:val="000000"/>
        </w:rPr>
        <w:t>positive</w:t>
      </w:r>
      <w:r w:rsidR="00545E32">
        <w:rPr>
          <w:rFonts w:ascii="Times New Roman" w:hAnsi="Times New Roman" w:cs="Times New Roman"/>
          <w:color w:val="000000"/>
        </w:rPr>
        <w:t xml:space="preserve"> </w:t>
      </w:r>
      <w:r w:rsidR="001B676E">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OQA2AEQALQBBADcAQQA4ADMAMQA4AEUANAAxAEIAQwB8AGUATgBwAHQAawBVADEAcgA0AHoAQQBR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</w:fldData>
        </w:fldChar>
      </w:r>
      <w:r w:rsidR="001B676E">
        <w:rPr>
          <w:rFonts w:ascii="Times New Roman" w:hAnsi="Times New Roman" w:cs="Times New Roman"/>
          <w:color w:val="000000"/>
        </w:rPr>
        <w:instrText>ADDIN LABTIVA_CITE \* MERGEFORMAT</w:instrText>
      </w:r>
      <w:r w:rsidR="001B676E">
        <w:rPr>
          <w:rFonts w:ascii="Times New Roman" w:hAnsi="Times New Roman" w:cs="Times New Roman"/>
          <w:color w:val="000000"/>
        </w:rPr>
      </w:r>
      <w:r w:rsidR="001B676E">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(25)</w:t>
      </w:r>
      <w:r w:rsidR="001B676E">
        <w:rPr>
          <w:rFonts w:ascii="Times New Roman" w:hAnsi="Times New Roman" w:cs="Times New Roman"/>
          <w:color w:val="000000"/>
        </w:rPr>
        <w:fldChar w:fldCharType="end"/>
      </w:r>
      <w:r w:rsidR="00342CEE">
        <w:rPr>
          <w:rFonts w:ascii="Times New Roman" w:hAnsi="Times New Roman" w:cs="Times New Roman"/>
          <w:color w:val="000000"/>
        </w:rPr>
        <w:t>, neutral</w:t>
      </w:r>
      <w:r w:rsidR="001B676E">
        <w:rPr>
          <w:rFonts w:ascii="Times New Roman" w:hAnsi="Times New Roman" w:cs="Times New Roman"/>
          <w:color w:val="000000"/>
        </w:rPr>
        <w:t xml:space="preserve"> </w:t>
      </w:r>
      <w:r w:rsidR="00555735">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555735">
        <w:rPr>
          <w:rFonts w:ascii="Times New Roman" w:hAnsi="Times New Roman" w:cs="Times New Roman"/>
          <w:color w:val="000000"/>
        </w:rPr>
        <w:instrText>ADDIN LABTIVA_CITE \* MERGEFORMAT</w:instrText>
      </w:r>
      <w:r w:rsidR="00555735">
        <w:rPr>
          <w:rFonts w:ascii="Times New Roman" w:hAnsi="Times New Roman" w:cs="Times New Roman"/>
          <w:color w:val="000000"/>
        </w:rPr>
      </w:r>
      <w:r w:rsidR="00555735">
        <w:rPr>
          <w:rFonts w:ascii="Times New Roman" w:hAnsi="Times New Roman" w:cs="Times New Roman"/>
          <w:color w:val="000000"/>
        </w:rPr>
        <w:fldChar w:fldCharType="separate"/>
      </w:r>
      <w:r w:rsidR="00077B1D">
        <w:rPr>
          <w:rFonts w:ascii="Times New Roman" w:hAnsi="Times New Roman" w:cs="Times New Roman"/>
          <w:noProof/>
          <w:color w:val="000000"/>
          <w:lang w:val="en-US"/>
        </w:rPr>
        <w:t>(</w:t>
      </w:r>
      <w:r w:rsidR="00674FBD" w:rsidRPr="00674FBD">
        <w:rPr>
          <w:rFonts w:ascii="Times New Roman" w:hAnsi="Times New Roman" w:cs="Times New Roman"/>
          <w:noProof/>
          <w:color w:val="000000"/>
          <w:lang w:val="en-US"/>
        </w:rPr>
        <w:t>26)</w:t>
      </w:r>
      <w:r w:rsidR="00555735">
        <w:rPr>
          <w:rFonts w:ascii="Times New Roman" w:hAnsi="Times New Roman" w:cs="Times New Roman"/>
          <w:color w:val="000000"/>
        </w:rPr>
        <w:fldChar w:fldCharType="end"/>
      </w:r>
      <w:r w:rsidR="00342CEE">
        <w:rPr>
          <w:rFonts w:ascii="Times New Roman" w:hAnsi="Times New Roman" w:cs="Times New Roman"/>
          <w:color w:val="000000"/>
        </w:rPr>
        <w:t>, or negative</w:t>
      </w:r>
      <w:r w:rsidR="00D672D6">
        <w:rPr>
          <w:rFonts w:ascii="Times New Roman" w:hAnsi="Times New Roman" w:cs="Times New Roman"/>
          <w:color w:val="000000"/>
        </w:rPr>
        <w:t xml:space="preserve"> </w:t>
      </w:r>
      <w:r w:rsidR="00D672D6">
        <w:rPr>
          <w:rFonts w:ascii="Times New Roman" w:hAnsi="Times New Roman" w:cs="Times New Roman"/>
          <w:color w:val="000000"/>
        </w:rPr>
        <w:fldChar w:fldCharType="begin">
          <w:fldData xml:space="preserve">NgA5ADUAMABlADEAYwA3AC0AOABiADgANAAtADQANgAzADcALQA5AGQAZAA5AC0AZQA3ADQANgA0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</w:fldData>
        </w:fldChar>
      </w:r>
      <w:r w:rsidR="00D672D6">
        <w:rPr>
          <w:rFonts w:ascii="Times New Roman" w:hAnsi="Times New Roman" w:cs="Times New Roman"/>
          <w:color w:val="000000"/>
        </w:rPr>
        <w:instrText>ADDIN LABTIVA_CITE \* MERGEFORMAT</w:instrText>
      </w:r>
      <w:r w:rsidR="00D672D6">
        <w:rPr>
          <w:rFonts w:ascii="Times New Roman" w:hAnsi="Times New Roman" w:cs="Times New Roman"/>
          <w:color w:val="000000"/>
        </w:rPr>
      </w:r>
      <w:r w:rsidR="00D672D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(27)</w:t>
      </w:r>
      <w:r w:rsidR="00D672D6">
        <w:rPr>
          <w:rFonts w:ascii="Times New Roman" w:hAnsi="Times New Roman" w:cs="Times New Roman"/>
          <w:color w:val="000000"/>
        </w:rPr>
        <w:fldChar w:fldCharType="end"/>
      </w:r>
      <w:r w:rsidR="00342CEE">
        <w:rPr>
          <w:rFonts w:ascii="Times New Roman" w:hAnsi="Times New Roman" w:cs="Times New Roman"/>
          <w:color w:val="000000"/>
        </w:rPr>
        <w:t xml:space="preserve"> </w:t>
      </w:r>
      <w:r w:rsidR="00D677D8">
        <w:rPr>
          <w:rFonts w:ascii="Times New Roman" w:hAnsi="Times New Roman" w:cs="Times New Roman"/>
          <w:color w:val="000000"/>
        </w:rPr>
        <w:t>non-additive effects on the diversity of upper trophic levels</w:t>
      </w:r>
      <w:r w:rsidR="00342CEE">
        <w:rPr>
          <w:rFonts w:ascii="Times New Roman" w:hAnsi="Times New Roman" w:cs="Times New Roman"/>
          <w:color w:val="000000"/>
        </w:rPr>
        <w:t xml:space="preserve">. Future experiments are needed that explicitly manipulate levels of genetic variation and test for the presence and magnitude of </w:t>
      </w:r>
      <w:r w:rsidR="00D677D8">
        <w:rPr>
          <w:rFonts w:ascii="Times New Roman" w:hAnsi="Times New Roman" w:cs="Times New Roman"/>
          <w:color w:val="000000"/>
        </w:rPr>
        <w:t xml:space="preserve">non-additive effects on </w:t>
      </w:r>
      <w:r w:rsidR="00B74DBB">
        <w:rPr>
          <w:rFonts w:ascii="Times New Roman" w:hAnsi="Times New Roman" w:cs="Times New Roman"/>
          <w:color w:val="000000"/>
        </w:rPr>
        <w:t>food-web structure</w:t>
      </w:r>
      <w:r w:rsidR="00D677D8">
        <w:rPr>
          <w:rFonts w:ascii="Times New Roman" w:hAnsi="Times New Roman" w:cs="Times New Roman"/>
          <w:color w:val="000000"/>
        </w:rPr>
        <w:t>.</w:t>
      </w:r>
      <w:r w:rsidR="00545E32" w:rsidRPr="00545E32">
        <w:rPr>
          <w:rFonts w:ascii="Times New Roman" w:hAnsi="Times New Roman" w:cs="Times New Roman"/>
          <w:color w:val="000000"/>
        </w:rPr>
        <w:t xml:space="preserve"> </w:t>
      </w:r>
      <w:r w:rsidR="00545E32">
        <w:rPr>
          <w:rFonts w:ascii="Times New Roman" w:hAnsi="Times New Roman" w:cs="Times New Roman"/>
          <w:color w:val="000000"/>
        </w:rPr>
        <w:t>It</w:t>
      </w:r>
      <w:r w:rsidR="001E1B1B">
        <w:rPr>
          <w:rFonts w:ascii="Times New Roman" w:hAnsi="Times New Roman" w:cs="Times New Roman"/>
          <w:color w:val="000000"/>
        </w:rPr>
        <w:t xml:space="preserve"> is worth noting though that our qualitative conclusion, namely that genetic variation increases food-web complexity, </w:t>
      </w:r>
      <w:r w:rsidR="00545E32">
        <w:rPr>
          <w:rFonts w:ascii="Times New Roman" w:hAnsi="Times New Roman" w:cs="Times New Roman"/>
          <w:color w:val="000000"/>
        </w:rPr>
        <w:t>will still hold unless negative, non-additive effects are eq</w:t>
      </w:r>
      <w:r w:rsidR="001E1B1B">
        <w:rPr>
          <w:rFonts w:ascii="Times New Roman" w:hAnsi="Times New Roman" w:cs="Times New Roman"/>
          <w:color w:val="000000"/>
        </w:rPr>
        <w:t>ual or greater in magnitude compared to</w:t>
      </w:r>
      <w:r w:rsidR="00545E32">
        <w:rPr>
          <w:rFonts w:ascii="Times New Roman" w:hAnsi="Times New Roman" w:cs="Times New Roman"/>
          <w:color w:val="000000"/>
        </w:rPr>
        <w:t xml:space="preserve"> </w:t>
      </w:r>
      <w:r w:rsidR="00FB6A5F">
        <w:rPr>
          <w:rFonts w:ascii="Times New Roman" w:hAnsi="Times New Roman" w:cs="Times New Roman"/>
          <w:color w:val="000000"/>
        </w:rPr>
        <w:t>the additive effect</w:t>
      </w:r>
      <w:r w:rsidR="00545E32">
        <w:rPr>
          <w:rFonts w:ascii="Times New Roman" w:hAnsi="Times New Roman" w:cs="Times New Roman"/>
          <w:color w:val="000000"/>
        </w:rPr>
        <w:t xml:space="preserve"> we observed. </w:t>
      </w:r>
      <w:r w:rsidR="00D677D8">
        <w:rPr>
          <w:rFonts w:ascii="Times New Roman" w:hAnsi="Times New Roman" w:cs="Times New Roman"/>
          <w:color w:val="000000"/>
        </w:rPr>
        <w:t xml:space="preserve"> </w:t>
      </w:r>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37256D53" w14:textId="505F82FB"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A061C5">
        <w:rPr>
          <w:rFonts w:ascii="Times New Roman" w:hAnsi="Times New Roman" w:cs="Times New Roman"/>
          <w:color w:val="000000"/>
        </w:rPr>
        <w:t>suggest</w:t>
      </w:r>
      <w:r w:rsidR="00385DCF">
        <w:rPr>
          <w:rFonts w:ascii="Times New Roman" w:hAnsi="Times New Roman" w:cs="Times New Roman"/>
          <w:color w:val="000000"/>
        </w:rPr>
        <w:t xml:space="preserve"> that</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the gain or loss of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within a key species </w:t>
      </w:r>
      <w:r w:rsidR="00B23469" w:rsidRPr="00B23469">
        <w:rPr>
          <w:rFonts w:ascii="Times New Roman" w:hAnsi="Times New Roman" w:cs="Times New Roman"/>
          <w:color w:val="000000"/>
        </w:rPr>
        <w:t xml:space="preserve">can fundamentally alter </w:t>
      </w:r>
      <w:r w:rsidR="001F4E05">
        <w:rPr>
          <w:rFonts w:ascii="Times New Roman" w:hAnsi="Times New Roman" w:cs="Times New Roman"/>
          <w:color w:val="000000"/>
        </w:rPr>
        <w:t>food-web complexity</w:t>
      </w:r>
      <w:r w:rsidR="0084451E">
        <w:rPr>
          <w:rFonts w:ascii="Times New Roman" w:hAnsi="Times New Roman" w:cs="Times New Roman"/>
          <w:color w:val="000000"/>
        </w:rPr>
        <w:t xml:space="preserve">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w:t>
      </w:r>
      <w:r w:rsidR="001F4E05">
        <w:rPr>
          <w:rFonts w:ascii="Times New Roman" w:hAnsi="Times New Roman" w:cs="Times New Roman"/>
          <w:color w:val="000000"/>
        </w:rPr>
        <w:t>food-web structure</w:t>
      </w:r>
      <w:r w:rsidR="00E8342E">
        <w:rPr>
          <w:rFonts w:ascii="Times New Roman" w:hAnsi="Times New Roman" w:cs="Times New Roman"/>
          <w:color w:val="000000"/>
        </w:rPr>
        <w:t xml:space="preserve"> should incorporate such variability</w:t>
      </w:r>
      <w:r w:rsidR="00B12038">
        <w:rPr>
          <w:rFonts w:ascii="Times New Roman" w:hAnsi="Times New Roman" w:cs="Times New Roman"/>
          <w:color w:val="000000"/>
        </w:rPr>
        <w:t xml:space="preserve"> within species</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(7)</w:t>
      </w:r>
      <w:r w:rsidR="000C2E4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C7205A">
        <w:rPr>
          <w:rFonts w:ascii="Times New Roman" w:hAnsi="Times New Roman" w:cs="Times New Roman"/>
          <w:color w:val="000000"/>
        </w:rPr>
        <w:t xml:space="preserve">as this can enhance the </w:t>
      </w:r>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of these models</w:t>
      </w:r>
      <w:r w:rsidR="001F074E">
        <w:rPr>
          <w:rFonts w:ascii="Times New Roman" w:hAnsi="Times New Roman" w:cs="Times New Roman"/>
          <w:color w:val="000000"/>
        </w:rPr>
        <w:t xml:space="preserve"> 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2A1156">
        <w:rPr>
          <w:rFonts w:ascii="Times New Roman" w:hAnsi="Times New Roman" w:cs="Times New Roman"/>
          <w:color w:val="000000"/>
        </w:rPr>
        <w:t xml:space="preserve"> </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(28)</w:t>
      </w:r>
      <w:r w:rsidR="00F23AC1">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w:t>
      </w:r>
      <w:r w:rsidR="002A1156">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(29, 30)</w:t>
      </w:r>
      <w:r w:rsidR="00D601F9">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2A1156">
        <w:rPr>
          <w:rFonts w:ascii="Times New Roman" w:hAnsi="Times New Roman" w:cs="Times New Roman"/>
          <w:color w:val="000000"/>
        </w:rPr>
        <w:t xml:space="preserve"> </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(31)</w:t>
      </w:r>
      <w:r w:rsidR="00C276B7">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082C79">
        <w:rPr>
          <w:rFonts w:ascii="Times New Roman" w:hAnsi="Times New Roman" w:cs="Times New Roman"/>
          <w:color w:val="000000"/>
        </w:rPr>
        <w:t>. Indeed, our analysis</w:t>
      </w:r>
      <w:r w:rsidR="00AD58EC">
        <w:rPr>
          <w:rFonts w:ascii="Times New Roman" w:hAnsi="Times New Roman" w:cs="Times New Roman"/>
          <w:color w:val="000000"/>
        </w:rPr>
        <w:t xml:space="preserve"> suggests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2A1156">
        <w:rPr>
          <w:rFonts w:ascii="Times New Roman" w:hAnsi="Times New Roman" w:cs="Times New Roman"/>
          <w:color w:val="000000"/>
        </w:rPr>
        <w:t xml:space="preserve"> </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(32, 33)</w:t>
      </w:r>
      <w:r w:rsidR="00732556">
        <w:rPr>
          <w:rFonts w:ascii="Times New Roman" w:hAnsi="Times New Roman" w:cs="Times New Roman"/>
          <w:color w:val="000000"/>
        </w:rPr>
        <w:fldChar w:fldCharType="end"/>
      </w:r>
      <w:r w:rsidR="002A1156">
        <w:rPr>
          <w:rFonts w:ascii="Times New Roman" w:hAnsi="Times New Roman" w:cs="Times New Roman"/>
          <w:color w:val="000000"/>
        </w:rPr>
        <w:t>.</w:t>
      </w:r>
      <w:r w:rsidR="00A67652">
        <w:rPr>
          <w:rFonts w:ascii="Times New Roman" w:hAnsi="Times New Roman" w:cs="Times New Roman"/>
          <w:color w:val="000000"/>
        </w:rPr>
        <w:t xml:space="preserve"> </w:t>
      </w:r>
      <w:r w:rsidR="00F47B82">
        <w:rPr>
          <w:rFonts w:ascii="Times New Roman" w:hAnsi="Times New Roman" w:cs="Times New Roman"/>
          <w:color w:val="000000"/>
        </w:rPr>
        <w:t>At this point though</w:t>
      </w:r>
      <w:r w:rsidR="00E01BE1">
        <w:rPr>
          <w:rFonts w:ascii="Times New Roman" w:hAnsi="Times New Roman" w:cs="Times New Roman"/>
          <w:color w:val="000000"/>
        </w:rPr>
        <w:t>, we are currently lacking</w:t>
      </w:r>
      <w:r w:rsidR="00753941">
        <w:rPr>
          <w:rFonts w:ascii="Times New Roman" w:hAnsi="Times New Roman" w:cs="Times New Roman"/>
          <w:color w:val="000000"/>
        </w:rPr>
        <w:t xml:space="preserve"> a theoretical and empirical understanding of </w:t>
      </w:r>
      <w:r w:rsidR="00E01BE1">
        <w:rPr>
          <w:rFonts w:ascii="Times New Roman" w:hAnsi="Times New Roman" w:cs="Times New Roman"/>
          <w:color w:val="000000"/>
        </w:rPr>
        <w:t xml:space="preserve">how </w:t>
      </w:r>
      <w:r w:rsidR="00753941">
        <w:rPr>
          <w:rFonts w:ascii="Times New Roman" w:hAnsi="Times New Roman" w:cs="Times New Roman"/>
          <w:color w:val="000000"/>
        </w:rPr>
        <w:t xml:space="preserve">genetic variation scales up to </w:t>
      </w:r>
      <w:r w:rsidR="00F47B82">
        <w:rPr>
          <w:rFonts w:ascii="Times New Roman" w:hAnsi="Times New Roman" w:cs="Times New Roman"/>
          <w:color w:val="000000"/>
        </w:rPr>
        <w:t xml:space="preserve">affect </w:t>
      </w:r>
      <w:r w:rsidR="00753941">
        <w:rPr>
          <w:rFonts w:ascii="Times New Roman" w:hAnsi="Times New Roman" w:cs="Times New Roman"/>
          <w:color w:val="000000"/>
        </w:rPr>
        <w:t>the dynamics of food webs</w:t>
      </w:r>
      <w:r w:rsidR="00F47B82">
        <w:rPr>
          <w:rFonts w:ascii="Times New Roman" w:hAnsi="Times New Roman" w:cs="Times New Roman"/>
          <w:color w:val="000000"/>
        </w:rPr>
        <w:t xml:space="preserve">. </w:t>
      </w:r>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2A1156">
        <w:rPr>
          <w:rFonts w:ascii="Times New Roman" w:hAnsi="Times New Roman" w:cs="Times New Roman"/>
          <w:color w:val="000000"/>
        </w:rPr>
        <w:t xml:space="preserve"> </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(34)</w:t>
      </w:r>
      <w:r w:rsidR="006C21E5">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w:t>
      </w:r>
      <w:r w:rsidR="00187A1E">
        <w:rPr>
          <w:rFonts w:ascii="Times New Roman" w:hAnsi="Times New Roman" w:cs="Times New Roman"/>
          <w:color w:val="000000"/>
        </w:rPr>
        <w:t xml:space="preserve">research </w:t>
      </w:r>
      <w:r w:rsidR="00A061C5">
        <w:rPr>
          <w:rFonts w:ascii="Times New Roman" w:hAnsi="Times New Roman" w:cs="Times New Roman"/>
          <w:color w:val="000000"/>
        </w:rPr>
        <w:t>examining</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(35, 36)</w:t>
      </w:r>
      <w:r w:rsidR="000C2E46">
        <w:rPr>
          <w:rFonts w:ascii="Times New Roman" w:hAnsi="Times New Roman" w:cs="Times New Roman"/>
          <w:color w:val="000000"/>
        </w:rPr>
        <w:fldChar w:fldCharType="end"/>
      </w:r>
      <w:r w:rsidR="002A1156">
        <w:rPr>
          <w:rFonts w:ascii="Times New Roman" w:hAnsi="Times New Roman" w:cs="Times New Roman"/>
          <w:color w:val="000000"/>
        </w:rPr>
        <w:t>.</w:t>
      </w:r>
      <w:r w:rsidR="00762141">
        <w:rPr>
          <w:rFonts w:ascii="Times New Roman" w:hAnsi="Times New Roman" w:cs="Times New Roman"/>
          <w:color w:val="000000"/>
        </w:rPr>
        <w:t xml:space="preserve"> </w:t>
      </w:r>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658E1FB" w:rsidR="002D5EA6" w:rsidRPr="00804B90" w:rsidRDefault="0080311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Pr>
          <w:rFonts w:ascii="Times New Roman" w:hAnsi="Times New Roman" w:cs="Times New Roman"/>
          <w:b/>
          <w:bCs/>
          <w:color w:val="000000"/>
        </w:rPr>
        <w:t>Materials and</w:t>
      </w:r>
      <w:r w:rsidR="002D5EA6" w:rsidRPr="00804B90">
        <w:rPr>
          <w:rFonts w:ascii="Times New Roman" w:hAnsi="Times New Roman" w:cs="Times New Roman"/>
          <w:b/>
          <w:bCs/>
          <w:color w:val="000000"/>
        </w:rPr>
        <w:t xml:space="preserve"> Methods </w:t>
      </w:r>
    </w:p>
    <w:p w14:paraId="1CA6C16F" w14:textId="27656833"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 xml:space="preserve">Common garden </w:t>
      </w:r>
      <w:r w:rsidR="004B56F0">
        <w:rPr>
          <w:rFonts w:ascii="Times New Roman" w:hAnsi="Times New Roman" w:cs="Times New Roman"/>
          <w:b/>
          <w:iCs/>
          <w:color w:val="000000"/>
        </w:rPr>
        <w:t xml:space="preserve">experiment </w:t>
      </w:r>
      <w:r w:rsidRPr="000E420B">
        <w:rPr>
          <w:rFonts w:ascii="Times New Roman" w:hAnsi="Times New Roman" w:cs="Times New Roman"/>
          <w:b/>
          <w:iCs/>
          <w:color w:val="000000"/>
        </w:rPr>
        <w:t xml:space="preserve">and </w:t>
      </w:r>
      <w:r w:rsidR="004B56F0">
        <w:rPr>
          <w:rFonts w:ascii="Times New Roman" w:hAnsi="Times New Roman" w:cs="Times New Roman"/>
          <w:b/>
          <w:iCs/>
          <w:color w:val="000000"/>
        </w:rPr>
        <w:t>plant traits</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00A0494C">
        <w:rPr>
          <w:rFonts w:ascii="Times New Roman" w:hAnsi="Times New Roman" w:cs="Times New Roman"/>
          <w:i/>
          <w:iCs/>
          <w:color w:val="000000"/>
        </w:rPr>
        <w:t>S.</w:t>
      </w:r>
      <w:r w:rsidRPr="00804B90">
        <w:rPr>
          <w:rFonts w:ascii="Times New Roman" w:hAnsi="Times New Roman" w:cs="Times New Roman"/>
          <w:i/>
          <w:iCs/>
          <w:color w:val="000000"/>
        </w:rPr>
        <w:t xml:space="preserve"> </w:t>
      </w:r>
      <w:proofErr w:type="spellStart"/>
      <w:r w:rsidRPr="00804B90">
        <w:rPr>
          <w:rFonts w:ascii="Times New Roman" w:hAnsi="Times New Roman" w:cs="Times New Roman"/>
          <w:i/>
          <w:iCs/>
          <w:color w:val="000000"/>
        </w:rPr>
        <w:t>hookeriana</w:t>
      </w:r>
      <w:proofErr w:type="spellEnd"/>
      <w:r w:rsidR="00FE078F">
        <w:rPr>
          <w:rFonts w:ascii="Times New Roman" w:hAnsi="Times New Roman" w:cs="Times New Roman"/>
          <w:iCs/>
          <w:color w:val="000000"/>
        </w:rPr>
        <w:t xml:space="preserve"> Barratt ex Hooker</w:t>
      </w:r>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xml:space="preserve">, California, USA. Willow genotypes were collected from a single population of willows growing around Humboldt Bay. </w:t>
      </w:r>
      <w:r w:rsidR="00CF24F7">
        <w:rPr>
          <w:rFonts w:ascii="Times New Roman" w:hAnsi="Times New Roman" w:cs="Times New Roman"/>
          <w:color w:val="000000"/>
        </w:rPr>
        <w:t xml:space="preserve">While relatedness among these genotypes is unknown, </w:t>
      </w:r>
      <w:r w:rsidR="003D07B5">
        <w:rPr>
          <w:rFonts w:ascii="Times New Roman" w:hAnsi="Times New Roman" w:cs="Times New Roman"/>
          <w:color w:val="000000"/>
        </w:rPr>
        <w:t>their</w:t>
      </w:r>
      <w:r w:rsidR="00C036BB">
        <w:rPr>
          <w:rFonts w:ascii="Times New Roman" w:hAnsi="Times New Roman" w:cs="Times New Roman"/>
          <w:color w:val="000000"/>
        </w:rPr>
        <w:t xml:space="preserve"> phenotypes </w:t>
      </w:r>
      <w:r w:rsidR="003D07B5">
        <w:rPr>
          <w:rFonts w:ascii="Times New Roman" w:hAnsi="Times New Roman" w:cs="Times New Roman"/>
          <w:color w:val="000000"/>
        </w:rPr>
        <w:t xml:space="preserve">in multivariate trait space </w:t>
      </w:r>
      <w:r w:rsidR="00C036BB">
        <w:rPr>
          <w:rFonts w:ascii="Times New Roman" w:hAnsi="Times New Roman" w:cs="Times New Roman"/>
          <w:color w:val="000000"/>
        </w:rPr>
        <w:t xml:space="preserve">are quite distinct from each other (details in supplementary information), suggesting </w:t>
      </w:r>
      <w:r w:rsidR="00B612EB">
        <w:rPr>
          <w:rFonts w:ascii="Times New Roman" w:hAnsi="Times New Roman" w:cs="Times New Roman"/>
          <w:color w:val="000000"/>
        </w:rPr>
        <w:t xml:space="preserve">that </w:t>
      </w:r>
      <w:r w:rsidR="00C036BB">
        <w:rPr>
          <w:rFonts w:ascii="Times New Roman" w:hAnsi="Times New Roman" w:cs="Times New Roman"/>
          <w:color w:val="000000"/>
        </w:rPr>
        <w:t xml:space="preserve">we can treat them as independent from one another. </w:t>
      </w:r>
      <w:r w:rsidRPr="00804B90">
        <w:rPr>
          <w:rFonts w:ascii="Times New Roman" w:hAnsi="Times New Roman" w:cs="Times New Roman"/>
          <w:color w:val="000000"/>
        </w:rPr>
        <w:t>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70316BB1"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w:t>
      </w:r>
      <w:r w:rsidR="001E1C54">
        <w:rPr>
          <w:rFonts w:ascii="Times New Roman" w:hAnsi="Times New Roman" w:cs="Times New Roman"/>
          <w:color w:val="000000"/>
        </w:rPr>
        <w:t xml:space="preserve">may be </w:t>
      </w:r>
      <w:r w:rsidRPr="00804B90">
        <w:rPr>
          <w:rFonts w:ascii="Times New Roman" w:hAnsi="Times New Roman" w:cs="Times New Roman"/>
          <w:color w:val="000000"/>
        </w:rPr>
        <w:t>determin</w:t>
      </w:r>
      <w:r w:rsidR="001E1C54">
        <w:rPr>
          <w:rFonts w:ascii="Times New Roman" w:hAnsi="Times New Roman" w:cs="Times New Roman"/>
          <w:color w:val="000000"/>
        </w:rPr>
        <w:t>ing</w:t>
      </w:r>
      <w:r w:rsidRPr="00804B90">
        <w:rPr>
          <w:rFonts w:ascii="Times New Roman" w:hAnsi="Times New Roman" w:cs="Times New Roman"/>
          <w:color w:val="000000"/>
        </w:rPr>
        <w:t xml:space="preserv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w:t>
      </w:r>
      <w:r w:rsidR="002A1156">
        <w:rPr>
          <w:rFonts w:ascii="Times New Roman" w:hAnsi="Times New Roman" w:cs="Times New Roman"/>
          <w:color w:val="000000"/>
        </w:rPr>
        <w:t xml:space="preserve">40 traits exhibited significant, </w:t>
      </w:r>
      <w:r w:rsidRPr="00804B90">
        <w:rPr>
          <w:rFonts w:ascii="Times New Roman" w:hAnsi="Times New Roman" w:cs="Times New Roman"/>
          <w:color w:val="000000"/>
        </w:rPr>
        <w:t>broad-sense heritable va</w:t>
      </w:r>
      <w:r w:rsidR="002A1156">
        <w:rPr>
          <w:rFonts w:ascii="Times New Roman" w:hAnsi="Times New Roman" w:cs="Times New Roman"/>
          <w:color w:val="000000"/>
        </w:rPr>
        <w:t>riation</w:t>
      </w:r>
      <w:r w:rsidR="00C14732">
        <w:rPr>
          <w:rFonts w:ascii="Times New Roman" w:hAnsi="Times New Roman" w:cs="Times New Roman"/>
          <w:color w:val="000000"/>
        </w:rPr>
        <w:t xml:space="preserv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11A9D">
        <w:rPr>
          <w:rFonts w:ascii="Times New Roman" w:hAnsi="Times New Roman" w:cs="Times New Roman"/>
          <w:color w:val="000000"/>
        </w:rPr>
        <w:t>c</w:t>
      </w:r>
      <w:r>
        <w:rPr>
          <w:rFonts w:ascii="Times New Roman" w:hAnsi="Times New Roman" w:cs="Times New Roman"/>
          <w:color w:val="000000"/>
        </w:rPr>
        <w:t>arbon</w:t>
      </w:r>
      <w:r w:rsidR="00811A9D">
        <w:rPr>
          <w:rFonts w:ascii="Times New Roman" w:hAnsi="Times New Roman" w:cs="Times New Roman"/>
          <w:color w:val="000000"/>
        </w:rPr>
        <w:t>-to-n</w:t>
      </w:r>
      <w:r>
        <w:rPr>
          <w:rFonts w:ascii="Times New Roman" w:hAnsi="Times New Roman" w:cs="Times New Roman"/>
          <w:color w:val="000000"/>
        </w:rPr>
        <w:t>itrogen</w:t>
      </w:r>
      <w:r w:rsidR="00811A9D">
        <w:rPr>
          <w:rFonts w:ascii="Times New Roman" w:hAnsi="Times New Roman" w:cs="Times New Roman"/>
          <w:color w:val="000000"/>
        </w:rPr>
        <w:t xml:space="preserve"> ratio</w:t>
      </w:r>
      <w:r>
        <w:rPr>
          <w:rFonts w:ascii="Times New Roman" w:hAnsi="Times New Roman" w:cs="Times New Roman"/>
          <w:color w:val="000000"/>
        </w:rPr>
        <w:t xml:space="preserve"> (C</w:t>
      </w:r>
      <w:proofErr w:type="gramStart"/>
      <w:r>
        <w:rPr>
          <w:rFonts w:ascii="Times New Roman" w:hAnsi="Times New Roman" w:cs="Times New Roman"/>
          <w:color w:val="000000"/>
        </w:rPr>
        <w:t>:N</w:t>
      </w:r>
      <w:proofErr w:type="gramEnd"/>
      <w:r>
        <w:rPr>
          <w:rFonts w:ascii="Times New Roman" w:hAnsi="Times New Roman" w:cs="Times New Roman"/>
          <w:color w:val="000000"/>
        </w:rPr>
        <w:t xml:space="preserve">),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7AA6B7F5"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w:t>
      </w:r>
      <w:r w:rsidR="00576957">
        <w:rPr>
          <w:rFonts w:ascii="Times New Roman" w:hAnsi="Times New Roman" w:cs="Times New Roman"/>
          <w:b/>
          <w:iCs/>
          <w:color w:val="000000"/>
        </w:rPr>
        <w:t xml:space="preserve">the </w:t>
      </w:r>
      <w:r w:rsidRPr="000E420B">
        <w:rPr>
          <w:rFonts w:ascii="Times New Roman" w:hAnsi="Times New Roman" w:cs="Times New Roman"/>
          <w:b/>
          <w:iCs/>
          <w:color w:val="000000"/>
        </w:rPr>
        <w:t xml:space="preserve">plant-insect </w:t>
      </w:r>
      <w:r w:rsidR="004B56F0">
        <w:rPr>
          <w:rFonts w:ascii="Times New Roman" w:hAnsi="Times New Roman" w:cs="Times New Roman"/>
          <w:b/>
          <w:iCs/>
          <w:color w:val="000000"/>
        </w:rPr>
        <w:t xml:space="preserve">food </w:t>
      </w:r>
      <w:r w:rsidR="001F4E05">
        <w:rPr>
          <w:rFonts w:ascii="Times New Roman" w:hAnsi="Times New Roman" w:cs="Times New Roman"/>
          <w:b/>
          <w:iCs/>
          <w:color w:val="000000"/>
        </w:rPr>
        <w:t>web</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w:t>
      </w:r>
      <w:r w:rsidR="00AF13C3">
        <w:rPr>
          <w:rFonts w:ascii="Times New Roman" w:hAnsi="Times New Roman" w:cs="Times New Roman"/>
          <w:color w:val="000000"/>
        </w:rPr>
        <w:t xml:space="preserve">build a quantitative food web for </w:t>
      </w:r>
      <w:r w:rsidRPr="00804B90">
        <w:rPr>
          <w:rFonts w:ascii="Times New Roman" w:hAnsi="Times New Roman" w:cs="Times New Roman"/>
          <w:color w:val="000000"/>
        </w:rPr>
        <w:t>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sidR="00BF4757">
        <w:rPr>
          <w:rFonts w:ascii="Times New Roman" w:hAnsi="Times New Roman" w:cs="Times New Roman"/>
          <w:color w:val="000000"/>
        </w:rPr>
        <w:t xml:space="preserve"> (4 species)</w:t>
      </w:r>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so we collectively referred to this natural enemy community</w:t>
      </w:r>
      <w:r w:rsidR="00B612EB">
        <w:rPr>
          <w:rFonts w:ascii="Times New Roman" w:hAnsi="Times New Roman" w:cs="Times New Roman"/>
          <w:color w:val="000000"/>
        </w:rPr>
        <w:t xml:space="preserve"> (6 species)</w:t>
      </w:r>
      <w:r w:rsidR="00B05BD5">
        <w:rPr>
          <w:rFonts w:ascii="Times New Roman" w:hAnsi="Times New Roman" w:cs="Times New Roman"/>
          <w:color w:val="000000"/>
        </w:rPr>
        <w:t xml:space="preserve"> as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for brevity. </w:t>
      </w:r>
      <w:r w:rsidR="00BF4757">
        <w:rPr>
          <w:rFonts w:ascii="Times New Roman" w:hAnsi="Times New Roman" w:cs="Times New Roman"/>
          <w:color w:val="000000"/>
        </w:rPr>
        <w:t>All together, we documented 12 unique gall-</w:t>
      </w:r>
      <w:proofErr w:type="spellStart"/>
      <w:r w:rsidR="00BF4757">
        <w:rPr>
          <w:rFonts w:ascii="Times New Roman" w:hAnsi="Times New Roman" w:cs="Times New Roman"/>
          <w:color w:val="000000"/>
        </w:rPr>
        <w:t>parasitoid</w:t>
      </w:r>
      <w:proofErr w:type="spellEnd"/>
      <w:r w:rsidR="00BF4757">
        <w:rPr>
          <w:rFonts w:ascii="Times New Roman" w:hAnsi="Times New Roman" w:cs="Times New Roman"/>
          <w:color w:val="000000"/>
        </w:rPr>
        <w:t xml:space="preserve"> interactions (Fig. 1)</w:t>
      </w:r>
      <w:r w:rsidR="005C73E2">
        <w:rPr>
          <w:rFonts w:ascii="Times New Roman" w:hAnsi="Times New Roman" w:cs="Times New Roman"/>
          <w:color w:val="000000"/>
        </w:rPr>
        <w:t>, which appears to</w:t>
      </w:r>
      <w:r w:rsidR="00AE5150">
        <w:rPr>
          <w:rFonts w:ascii="Times New Roman" w:hAnsi="Times New Roman" w:cs="Times New Roman"/>
          <w:color w:val="000000"/>
        </w:rPr>
        <w:t xml:space="preserve"> represent the vast majority</w:t>
      </w:r>
      <w:r w:rsidR="00D0765F">
        <w:rPr>
          <w:rFonts w:ascii="Times New Roman" w:hAnsi="Times New Roman" w:cs="Times New Roman"/>
          <w:color w:val="000000"/>
        </w:rPr>
        <w:t xml:space="preserve"> of interactions in the gall-</w:t>
      </w:r>
      <w:proofErr w:type="spellStart"/>
      <w:r w:rsidR="00D0765F">
        <w:rPr>
          <w:rFonts w:ascii="Times New Roman" w:hAnsi="Times New Roman" w:cs="Times New Roman"/>
          <w:color w:val="000000"/>
        </w:rPr>
        <w:t>parasitoid</w:t>
      </w:r>
      <w:proofErr w:type="spellEnd"/>
      <w:r w:rsidR="00D0765F">
        <w:rPr>
          <w:rFonts w:ascii="Times New Roman" w:hAnsi="Times New Roman" w:cs="Times New Roman"/>
          <w:color w:val="000000"/>
        </w:rPr>
        <w:t xml:space="preserve"> network (details in supplementary information)</w:t>
      </w:r>
      <w:r w:rsidR="00BF4757">
        <w:rPr>
          <w:rFonts w:ascii="Times New Roman" w:hAnsi="Times New Roman" w:cs="Times New Roman"/>
          <w:color w:val="000000"/>
        </w:rPr>
        <w:t xml:space="preserve">.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718FE934"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4A5CCE">
        <w:rPr>
          <w:rFonts w:ascii="Times New Roman" w:hAnsi="Times New Roman" w:cs="Times New Roman"/>
          <w:color w:val="000000"/>
        </w:rPr>
        <w:t xml:space="preserve"> quantify</w:t>
      </w:r>
      <w:r w:rsidR="00FC3225">
        <w:rPr>
          <w:rFonts w:ascii="Times New Roman" w:hAnsi="Times New Roman" w:cs="Times New Roman"/>
          <w:color w:val="000000"/>
        </w:rPr>
        <w:t xml:space="preserve"> the genetic specificity</w:t>
      </w:r>
      <w:r>
        <w:rPr>
          <w:rFonts w:ascii="Times New Roman" w:hAnsi="Times New Roman" w:cs="Times New Roman"/>
          <w:color w:val="000000"/>
        </w:rPr>
        <w:t xml:space="preserve"> of</w:t>
      </w:r>
      <w:r w:rsidR="000402C9">
        <w:rPr>
          <w:rFonts w:ascii="Times New Roman" w:hAnsi="Times New Roman" w:cs="Times New Roman"/>
          <w:color w:val="000000"/>
        </w:rPr>
        <w:t xml:space="preserve"> trophic interactions with galling insects, </w:t>
      </w:r>
      <w:r>
        <w:rPr>
          <w:rFonts w:ascii="Times New Roman" w:hAnsi="Times New Roman" w:cs="Times New Roman"/>
          <w:color w:val="000000"/>
        </w:rPr>
        <w:t xml:space="preserve">we </w:t>
      </w:r>
      <w:r w:rsidR="004A5CCE">
        <w:rPr>
          <w:rFonts w:ascii="Times New Roman" w:hAnsi="Times New Roman" w:cs="Times New Roman"/>
          <w:color w:val="000000"/>
        </w:rPr>
        <w:t>tested for differences</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w:t>
      </w:r>
      <w:r w:rsidR="000402C9">
        <w:rPr>
          <w:rFonts w:ascii="Times New Roman" w:hAnsi="Times New Roman" w:cs="Times New Roman"/>
          <w:color w:val="000000"/>
        </w:rPr>
        <w:t>analysis</w:t>
      </w:r>
      <w:r>
        <w:rPr>
          <w:rFonts w:ascii="Times New Roman" w:hAnsi="Times New Roman" w:cs="Times New Roman"/>
          <w:color w:val="000000"/>
        </w:rPr>
        <w:t xml:space="preserve">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00AF13C3">
        <w:rPr>
          <w:rFonts w:ascii="Times New Roman" w:hAnsi="Times New Roman" w:cs="Times New Roman"/>
          <w:color w:val="000000"/>
        </w:rPr>
        <w:t>as the response variable</w:t>
      </w:r>
      <w:r w:rsidRPr="00804B90">
        <w:rPr>
          <w:rFonts w:ascii="Times New Roman" w:hAnsi="Times New Roman" w:cs="Times New Roman"/>
          <w:color w:val="000000"/>
        </w:rPr>
        <w:t xml:space="preserve">.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 xml:space="preserve">we used the same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0402C9">
        <w:rPr>
          <w:rFonts w:ascii="Times New Roman" w:hAnsi="Times New Roman" w:cs="Times New Roman"/>
          <w:color w:val="000000"/>
        </w:rPr>
        <w:t xml:space="preserve">as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exc</w:t>
      </w:r>
      <w:r w:rsidR="000402C9">
        <w:rPr>
          <w:rFonts w:ascii="Times New Roman" w:hAnsi="Times New Roman" w:cs="Times New Roman"/>
          <w:color w:val="000000"/>
        </w:rPr>
        <w:t>ept that our predictor variable</w:t>
      </w:r>
      <w:r w:rsidRPr="00804B90">
        <w:rPr>
          <w:rFonts w:ascii="Times New Roman" w:hAnsi="Times New Roman" w:cs="Times New Roman"/>
          <w:color w:val="000000"/>
        </w:rPr>
        <w:t xml:space="preserve">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6762FFB4"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w:t>
      </w:r>
      <w:r w:rsidR="000402C9">
        <w:rPr>
          <w:rFonts w:ascii="Times New Roman" w:hAnsi="Times New Roman" w:cs="Times New Roman"/>
          <w:color w:val="000000"/>
        </w:rPr>
        <w:t xml:space="preserve">network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we tested for differences in the abundance, composition, and 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among willow genotypes. For </w:t>
      </w:r>
      <w:r w:rsidR="000402C9">
        <w:rPr>
          <w:rFonts w:ascii="Times New Roman" w:hAnsi="Times New Roman" w:cs="Times New Roman"/>
          <w:color w:val="000000"/>
        </w:rPr>
        <w:t xml:space="preserve">the abundance and composition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w:t>
      </w:r>
      <w:r w:rsidR="002D5EA6" w:rsidRPr="00804B90">
        <w:rPr>
          <w:rFonts w:ascii="Times New Roman" w:hAnsi="Times New Roman" w:cs="Times New Roman"/>
          <w:color w:val="000000"/>
        </w:rPr>
        <w:t xml:space="preserve">e used the same analytical approach as we did to test for differences in gall abundances and </w:t>
      </w:r>
      <w:r w:rsidR="001B10AF">
        <w:rPr>
          <w:rFonts w:ascii="Times New Roman" w:hAnsi="Times New Roman" w:cs="Times New Roman"/>
          <w:color w:val="000000"/>
        </w:rPr>
        <w:t xml:space="preserve">community </w:t>
      </w:r>
      <w:r w:rsidR="002D5EA6" w:rsidRPr="00804B90">
        <w:rPr>
          <w:rFonts w:ascii="Times New Roman" w:hAnsi="Times New Roman" w:cs="Times New Roman"/>
          <w:color w:val="000000"/>
        </w:rPr>
        <w:t>composition</w:t>
      </w:r>
      <w:r w:rsidR="001B10AF">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we had a matrix of the abundance (multivariate GLMs) or dissimilarity (PERMANOVA) of unique gall-</w:t>
      </w:r>
      <w:proofErr w:type="spellStart"/>
      <w:r w:rsidR="002D5EA6" w:rsidRPr="00804B90">
        <w:rPr>
          <w:rFonts w:ascii="Times New Roman" w:hAnsi="Times New Roman" w:cs="Times New Roman"/>
          <w:color w:val="000000"/>
        </w:rPr>
        <w:t>parasitoid</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 To identify the </w:t>
      </w:r>
      <w:r w:rsidR="001B10AF">
        <w:rPr>
          <w:rFonts w:ascii="Times New Roman" w:hAnsi="Times New Roman" w:cs="Times New Roman"/>
          <w:color w:val="000000"/>
        </w:rPr>
        <w:t xml:space="preserve">mechanisms </w:t>
      </w:r>
      <w:r w:rsidR="002D5EA6" w:rsidRPr="00804B90">
        <w:rPr>
          <w:rFonts w:ascii="Times New Roman" w:hAnsi="Times New Roman" w:cs="Times New Roman"/>
          <w:color w:val="000000"/>
        </w:rPr>
        <w:t>determin</w:t>
      </w:r>
      <w:r w:rsidR="001B10AF">
        <w:rPr>
          <w:rFonts w:ascii="Times New Roman" w:hAnsi="Times New Roman" w:cs="Times New Roman"/>
          <w:color w:val="000000"/>
        </w:rPr>
        <w:t>ing</w:t>
      </w:r>
      <w:r w:rsidR="002D5EA6" w:rsidRPr="00804B90">
        <w:rPr>
          <w:rFonts w:ascii="Times New Roman" w:hAnsi="Times New Roman" w:cs="Times New Roman"/>
          <w:color w:val="000000"/>
        </w:rPr>
        <w:t xml:space="preserve"> the abundance of gall-</w:t>
      </w:r>
      <w:proofErr w:type="spellStart"/>
      <w:r w:rsidR="002D5EA6" w:rsidRPr="00804B90">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w:t>
      </w:r>
      <w:r w:rsidR="002D5EA6" w:rsidRPr="00804B90">
        <w:rPr>
          <w:rFonts w:ascii="Times New Roman" w:hAnsi="Times New Roman" w:cs="Times New Roman"/>
          <w:color w:val="000000"/>
        </w:rPr>
        <w:t xml:space="preserve">we used separate GLMs (error distribution =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xml:space="preserve">)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xml:space="preserve">. If we detected an effect </w:t>
      </w:r>
      <w:r w:rsidR="001B10AF">
        <w:rPr>
          <w:rFonts w:ascii="Times New Roman" w:hAnsi="Times New Roman" w:cs="Times New Roman"/>
          <w:color w:val="000000"/>
        </w:rPr>
        <w:t xml:space="preserve">of willow genotype </w:t>
      </w:r>
      <w:r w:rsidR="002D5EA6" w:rsidRPr="00804B90">
        <w:rPr>
          <w:rFonts w:ascii="Times New Roman" w:hAnsi="Times New Roman" w:cs="Times New Roman"/>
          <w:color w:val="000000"/>
        </w:rPr>
        <w:t>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then we analyzed separate GLMs for each </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species to determine</w:t>
      </w:r>
      <w:r w:rsidR="002D5EA6" w:rsidRPr="00804B90">
        <w:rPr>
          <w:rFonts w:ascii="Times New Roman" w:hAnsi="Times New Roman" w:cs="Times New Roman"/>
          <w:color w:val="000000"/>
        </w:rPr>
        <w:t xml:space="preserve"> which </w:t>
      </w:r>
      <w:proofErr w:type="spellStart"/>
      <w:r w:rsidR="002D5EA6" w:rsidRPr="00804B90">
        <w:rPr>
          <w:rFonts w:ascii="Times New Roman" w:hAnsi="Times New Roman" w:cs="Times New Roman"/>
          <w:color w:val="000000"/>
        </w:rPr>
        <w:t>parasitoid</w:t>
      </w:r>
      <w:r w:rsidR="002D5EA6">
        <w:rPr>
          <w:rFonts w:ascii="Times New Roman" w:hAnsi="Times New Roman" w:cs="Times New Roman"/>
          <w:color w:val="000000"/>
        </w:rPr>
        <w:t>s</w:t>
      </w:r>
      <w:proofErr w:type="spellEnd"/>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again used AIC and likelihood ratio tests to examine</w:t>
      </w:r>
      <w:r w:rsidR="002D5EA6" w:rsidRPr="00804B90">
        <w:rPr>
          <w:rFonts w:ascii="Times New Roman" w:hAnsi="Times New Roman" w:cs="Times New Roman"/>
          <w:color w:val="000000"/>
        </w:rPr>
        <w:t xml:space="preserve"> whether parasitism rates were due to gall abundance,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89AB47B" w14:textId="0C454677" w:rsidR="00022467" w:rsidRDefault="007A2DF5" w:rsidP="00022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iCs/>
          <w:color w:val="000000"/>
        </w:rPr>
        <w:t>Intraspecific genetic variation increases</w:t>
      </w:r>
      <w:r w:rsidR="002D5EA6" w:rsidRPr="000E420B">
        <w:rPr>
          <w:rFonts w:ascii="Times New Roman" w:hAnsi="Times New Roman" w:cs="Times New Roman"/>
          <w:b/>
          <w:iCs/>
          <w:color w:val="000000"/>
        </w:rPr>
        <w:t xml:space="preserve"> 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r w:rsidR="00022467">
        <w:rPr>
          <w:rFonts w:ascii="Times New Roman" w:hAnsi="Times New Roman" w:cs="Times New Roman"/>
          <w:color w:val="000000"/>
        </w:rPr>
        <w:t xml:space="preserve">For our index of complexity, we chose to use quantitative-weighted linkage density, </w:t>
      </w:r>
      <w:proofErr w:type="spell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m:oMath>
        <m:r>
          <w:rPr>
            <w:rFonts w:ascii="Cambria Math" w:hAnsi="Cambria Math" w:cs="Times New Roman"/>
            <w:color w:val="000000"/>
          </w:rPr>
          <m:t xml:space="preserve">, </m:t>
        </m:r>
      </m:oMath>
      <w:r w:rsidR="00022467">
        <w:rPr>
          <w:rFonts w:ascii="Times New Roman" w:hAnsi="Times New Roman" w:cs="Times New Roman"/>
          <w:color w:val="000000"/>
        </w:rPr>
        <w:t xml:space="preserve">which is based on Shannon diversity and is the average of the effective number of prey and predatory interactions for a given species, weighted by their energetic importance (details on how </w:t>
      </w:r>
      <w:proofErr w:type="spellStart"/>
      <w:proofErr w:type="gram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w:r w:rsidR="00022467">
        <w:rPr>
          <w:rFonts w:ascii="Times New Roman" w:hAnsi="Times New Roman" w:cs="Times New Roman"/>
          <w:color w:val="000000"/>
          <w:vertAlign w:val="subscript"/>
        </w:rPr>
        <w:t xml:space="preserve">  </w:t>
      </w:r>
      <w:r w:rsidR="00022467">
        <w:rPr>
          <w:rFonts w:ascii="Times New Roman" w:hAnsi="Times New Roman" w:cs="Times New Roman"/>
          <w:color w:val="000000"/>
        </w:rPr>
        <w:t>was</w:t>
      </w:r>
      <w:proofErr w:type="gramEnd"/>
      <w:r w:rsidR="00022467">
        <w:rPr>
          <w:rFonts w:ascii="Times New Roman" w:hAnsi="Times New Roman" w:cs="Times New Roman"/>
          <w:color w:val="000000"/>
        </w:rPr>
        <w:t xml:space="preserve"> calculated are available in the supplementary information and in </w:t>
      </w:r>
      <w:r w:rsidR="00022467">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sidR="00022467">
        <w:rPr>
          <w:rFonts w:ascii="Times New Roman" w:hAnsi="Times New Roman" w:cs="Times New Roman"/>
          <w:color w:val="000000"/>
        </w:rPr>
        <w:instrText>ADDIN LABTIVA_CITE \* MERGEFORMAT</w:instrText>
      </w:r>
      <w:r w:rsidR="00022467">
        <w:rPr>
          <w:rFonts w:ascii="Times New Roman" w:hAnsi="Times New Roman" w:cs="Times New Roman"/>
          <w:color w:val="000000"/>
        </w:rPr>
      </w:r>
      <w:r w:rsidR="0002246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37, 38)</w:t>
      </w:r>
      <w:r w:rsidR="00022467">
        <w:rPr>
          <w:rFonts w:ascii="Times New Roman" w:hAnsi="Times New Roman" w:cs="Times New Roman"/>
          <w:color w:val="000000"/>
        </w:rPr>
        <w:fldChar w:fldCharType="end"/>
      </w:r>
      <w:r w:rsidR="00022467">
        <w:rPr>
          <w:rFonts w:ascii="Times New Roman" w:hAnsi="Times New Roman" w:cs="Times New Roman"/>
          <w:color w:val="000000"/>
        </w:rPr>
        <w:t xml:space="preserve">. </w:t>
      </w:r>
      <w:proofErr w:type="spell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w:r w:rsidR="00022467">
        <w:rPr>
          <w:rFonts w:ascii="Times New Roman" w:hAnsi="Times New Roman" w:cs="Times New Roman"/>
          <w:i/>
          <w:color w:val="000000"/>
          <w:vertAlign w:val="subscript"/>
        </w:rPr>
        <w:t xml:space="preserve">  </w:t>
      </w:r>
      <w:r w:rsidR="00022467">
        <w:rPr>
          <w:rFonts w:ascii="Times New Roman" w:hAnsi="Times New Roman" w:cs="Times New Roman"/>
          <w:color w:val="000000"/>
        </w:rPr>
        <w:t xml:space="preserve">(hereafter, food-web complexity) is less sensitive to variation in sample size compared to other measures of food-web complexity </w:t>
      </w:r>
      <w:r w:rsidR="00022467">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022467">
        <w:rPr>
          <w:rFonts w:ascii="Times New Roman" w:hAnsi="Times New Roman" w:cs="Times New Roman"/>
          <w:color w:val="000000"/>
        </w:rPr>
        <w:instrText>ADDIN LABTIVA_CITE \* MERGEFORMAT</w:instrText>
      </w:r>
      <w:r w:rsidR="00022467">
        <w:rPr>
          <w:rFonts w:ascii="Times New Roman" w:hAnsi="Times New Roman" w:cs="Times New Roman"/>
          <w:color w:val="000000"/>
        </w:rPr>
      </w:r>
      <w:r w:rsidR="0002246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(38)</w:t>
      </w:r>
      <w:r w:rsidR="00022467">
        <w:rPr>
          <w:rFonts w:ascii="Times New Roman" w:hAnsi="Times New Roman" w:cs="Times New Roman"/>
          <w:color w:val="000000"/>
        </w:rPr>
        <w:fldChar w:fldCharType="end"/>
      </w:r>
      <w:r w:rsidR="00022467">
        <w:rPr>
          <w:rFonts w:ascii="Times New Roman" w:hAnsi="Times New Roman" w:cs="Times New Roman"/>
          <w:color w:val="000000"/>
        </w:rPr>
        <w:t xml:space="preserve">, making it an appropriate measure of complexity for our study. </w:t>
      </w:r>
    </w:p>
    <w:p w14:paraId="40DAB3D6" w14:textId="77777777" w:rsidR="00022467" w:rsidRDefault="00022467"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7E38F9A" w14:textId="4324C719" w:rsidR="00181662"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To </w:t>
      </w:r>
      <w:r w:rsidR="00214074">
        <w:rPr>
          <w:rFonts w:ascii="Times New Roman" w:hAnsi="Times New Roman" w:cs="Times New Roman"/>
          <w:color w:val="000000"/>
        </w:rPr>
        <w:t xml:space="preserve">examine </w:t>
      </w:r>
      <w:r w:rsidR="00022467">
        <w:rPr>
          <w:rFonts w:ascii="Times New Roman" w:hAnsi="Times New Roman" w:cs="Times New Roman"/>
          <w:color w:val="000000"/>
        </w:rPr>
        <w:t>whether genetic variation increases food-web complexity</w:t>
      </w:r>
      <w:r w:rsidRPr="00804B90">
        <w:rPr>
          <w:rFonts w:ascii="Times New Roman" w:hAnsi="Times New Roman" w:cs="Times New Roman"/>
          <w:color w:val="000000"/>
        </w:rPr>
        <w:t xml:space="preserve">, we </w:t>
      </w:r>
      <w:r w:rsidR="00E37A45">
        <w:rPr>
          <w:rFonts w:ascii="Times New Roman" w:hAnsi="Times New Roman" w:cs="Times New Roman"/>
          <w:color w:val="000000"/>
        </w:rPr>
        <w:t>designed a resampling procedure to</w:t>
      </w:r>
      <w:r w:rsidR="005756CD">
        <w:rPr>
          <w:rFonts w:ascii="Times New Roman" w:hAnsi="Times New Roman" w:cs="Times New Roman"/>
          <w:color w:val="000000"/>
        </w:rPr>
        <w:t xml:space="preserve"> </w:t>
      </w:r>
      <w:r w:rsidR="00E37A45">
        <w:rPr>
          <w:rFonts w:ascii="Times New Roman" w:hAnsi="Times New Roman" w:cs="Times New Roman"/>
          <w:color w:val="000000"/>
        </w:rPr>
        <w:t>estimate</w:t>
      </w:r>
      <w:r w:rsidR="00214074">
        <w:rPr>
          <w:rFonts w:ascii="Times New Roman" w:hAnsi="Times New Roman" w:cs="Times New Roman"/>
          <w:color w:val="000000"/>
        </w:rPr>
        <w:t xml:space="preserve"> </w:t>
      </w:r>
      <w:r w:rsidR="005756CD">
        <w:rPr>
          <w:rFonts w:ascii="Times New Roman" w:hAnsi="Times New Roman" w:cs="Times New Roman"/>
          <w:color w:val="000000"/>
        </w:rPr>
        <w:t>the complexity of the</w:t>
      </w:r>
      <w:r w:rsidRPr="00804B90">
        <w:rPr>
          <w:rFonts w:ascii="Times New Roman" w:hAnsi="Times New Roman" w:cs="Times New Roman"/>
          <w:color w:val="000000"/>
        </w:rPr>
        <w:t xml:space="preserve"> </w:t>
      </w:r>
      <w:r>
        <w:rPr>
          <w:rFonts w:ascii="Times New Roman" w:hAnsi="Times New Roman" w:cs="Times New Roman"/>
          <w:color w:val="000000"/>
        </w:rPr>
        <w:t xml:space="preserve">plant-insect </w:t>
      </w:r>
      <w:r w:rsidR="005756CD">
        <w:rPr>
          <w:rFonts w:ascii="Times New Roman" w:hAnsi="Times New Roman" w:cs="Times New Roman"/>
          <w:color w:val="000000"/>
        </w:rPr>
        <w:t>food web</w:t>
      </w:r>
      <w:r w:rsidRPr="00804B90">
        <w:rPr>
          <w:rFonts w:ascii="Times New Roman" w:hAnsi="Times New Roman" w:cs="Times New Roman"/>
          <w:color w:val="000000"/>
        </w:rPr>
        <w:t xml:space="preserve"> at different levels of</w:t>
      </w:r>
      <w:r w:rsidR="00E13FDF">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(r</w:t>
      </w:r>
      <w:r>
        <w:rPr>
          <w:rFonts w:ascii="Times New Roman" w:hAnsi="Times New Roman" w:cs="Times New Roman"/>
          <w:color w:val="000000"/>
        </w:rPr>
        <w:t xml:space="preserve">ange = 1 to 25 genotype </w:t>
      </w:r>
      <w:r w:rsidR="00181269">
        <w:rPr>
          <w:rFonts w:ascii="Times New Roman" w:hAnsi="Times New Roman" w:cs="Times New Roman"/>
          <w:color w:val="000000"/>
        </w:rPr>
        <w:t>mixture</w:t>
      </w:r>
      <w:r>
        <w:rPr>
          <w:rFonts w:ascii="Times New Roman" w:hAnsi="Times New Roman" w:cs="Times New Roman"/>
          <w:color w:val="000000"/>
        </w:rPr>
        <w:t>s</w:t>
      </w:r>
      <w:r w:rsidRPr="00804B90">
        <w:rPr>
          <w:rFonts w:ascii="Times New Roman" w:hAnsi="Times New Roman" w:cs="Times New Roman"/>
          <w:color w:val="000000"/>
        </w:rPr>
        <w:t>)</w:t>
      </w:r>
      <w:r w:rsidR="00E13FDF">
        <w:rPr>
          <w:rFonts w:ascii="Times New Roman" w:hAnsi="Times New Roman" w:cs="Times New Roman"/>
          <w:color w:val="000000"/>
        </w:rPr>
        <w:t xml:space="preserve"> </w:t>
      </w:r>
      <w:r w:rsidR="00E37A45">
        <w:rPr>
          <w:rFonts w:ascii="Times New Roman" w:hAnsi="Times New Roman" w:cs="Times New Roman"/>
          <w:color w:val="000000"/>
        </w:rPr>
        <w:t>from our empirical data</w:t>
      </w:r>
      <w:r w:rsidRPr="00804B90">
        <w:rPr>
          <w:rFonts w:ascii="Times New Roman" w:hAnsi="Times New Roman" w:cs="Times New Roman"/>
          <w:color w:val="000000"/>
        </w:rPr>
        <w:t xml:space="preserve">. </w:t>
      </w:r>
      <w:r>
        <w:rPr>
          <w:rFonts w:ascii="Times New Roman" w:hAnsi="Times New Roman" w:cs="Times New Roman"/>
          <w:color w:val="000000"/>
        </w:rPr>
        <w:t xml:space="preserve">We omitted 1 of the 26 genotypes from this analysis (Genotype U) because we </w:t>
      </w:r>
      <w:r w:rsidR="00FE078F">
        <w:rPr>
          <w:rFonts w:ascii="Times New Roman" w:hAnsi="Times New Roman" w:cs="Times New Roman"/>
          <w:color w:val="000000"/>
        </w:rPr>
        <w:t>did not find</w:t>
      </w:r>
      <w:r w:rsidR="00B17D31">
        <w:rPr>
          <w:rFonts w:ascii="Times New Roman" w:hAnsi="Times New Roman" w:cs="Times New Roman"/>
          <w:color w:val="000000"/>
        </w:rPr>
        <w:t xml:space="preserve"> any galls on</w:t>
      </w:r>
      <w:r>
        <w:rPr>
          <w:rFonts w:ascii="Times New Roman" w:hAnsi="Times New Roman" w:cs="Times New Roman"/>
          <w:color w:val="000000"/>
        </w:rPr>
        <w:t xml:space="preserve"> the branches we sampled.</w:t>
      </w:r>
      <w:r w:rsidR="003C1220">
        <w:rPr>
          <w:rFonts w:ascii="Times New Roman" w:hAnsi="Times New Roman" w:cs="Times New Roman"/>
          <w:color w:val="000000"/>
        </w:rPr>
        <w:t xml:space="preserve"> </w:t>
      </w:r>
      <w:r w:rsidR="008B5105">
        <w:rPr>
          <w:rFonts w:ascii="Times New Roman" w:hAnsi="Times New Roman" w:cs="Times New Roman"/>
          <w:color w:val="000000"/>
        </w:rPr>
        <w:t xml:space="preserve">Our resampling procedure </w:t>
      </w:r>
      <w:r w:rsidR="00A705A3">
        <w:rPr>
          <w:rFonts w:ascii="Times New Roman" w:hAnsi="Times New Roman" w:cs="Times New Roman"/>
          <w:color w:val="000000"/>
        </w:rPr>
        <w:t>consisted of the following two</w:t>
      </w:r>
      <w:r w:rsidR="008B5105">
        <w:rPr>
          <w:rFonts w:ascii="Times New Roman" w:hAnsi="Times New Roman" w:cs="Times New Roman"/>
          <w:color w:val="000000"/>
        </w:rPr>
        <w:t xml:space="preserve"> steps.</w:t>
      </w:r>
      <w:r w:rsidR="003C1220">
        <w:rPr>
          <w:rFonts w:ascii="Times New Roman" w:hAnsi="Times New Roman" w:cs="Times New Roman"/>
          <w:color w:val="000000"/>
        </w:rPr>
        <w:t xml:space="preserve"> </w:t>
      </w:r>
      <w:r w:rsidR="00181269">
        <w:rPr>
          <w:rFonts w:ascii="Times New Roman" w:hAnsi="Times New Roman" w:cs="Times New Roman"/>
          <w:color w:val="000000"/>
        </w:rPr>
        <w:t>(</w:t>
      </w:r>
      <w:proofErr w:type="spellStart"/>
      <w:r w:rsidR="00181269">
        <w:rPr>
          <w:rFonts w:ascii="Times New Roman" w:hAnsi="Times New Roman" w:cs="Times New Roman"/>
          <w:color w:val="000000"/>
        </w:rPr>
        <w:t>i</w:t>
      </w:r>
      <w:proofErr w:type="spellEnd"/>
      <w:r w:rsidR="008B5105">
        <w:rPr>
          <w:rFonts w:ascii="Times New Roman" w:hAnsi="Times New Roman" w:cs="Times New Roman"/>
          <w:color w:val="000000"/>
        </w:rPr>
        <w:t xml:space="preserve">) </w:t>
      </w:r>
      <w:r w:rsidR="008B5105" w:rsidRPr="00683CFE">
        <w:rPr>
          <w:rFonts w:ascii="Times New Roman" w:hAnsi="Times New Roman" w:cs="Times New Roman"/>
          <w:color w:val="000000"/>
          <w:u w:val="single"/>
        </w:rPr>
        <w:t>Generate quantitative matrices</w:t>
      </w:r>
      <w:r w:rsidR="008B5105">
        <w:rPr>
          <w:rFonts w:ascii="Times New Roman" w:hAnsi="Times New Roman" w:cs="Times New Roman"/>
          <w:color w:val="000000"/>
        </w:rPr>
        <w:t>:</w:t>
      </w:r>
      <w:r>
        <w:rPr>
          <w:rFonts w:ascii="Times New Roman" w:hAnsi="Times New Roman" w:cs="Times New Roman"/>
          <w:color w:val="000000"/>
        </w:rPr>
        <w:t xml:space="preserve"> </w:t>
      </w:r>
      <w:r w:rsidR="008B5105">
        <w:rPr>
          <w:rFonts w:ascii="Times New Roman" w:hAnsi="Times New Roman" w:cs="Times New Roman"/>
          <w:color w:val="000000"/>
        </w:rPr>
        <w:t xml:space="preserve">In order to ensure willow genotypes had equal </w:t>
      </w:r>
      <w:r w:rsidR="00F06463">
        <w:rPr>
          <w:rFonts w:ascii="Times New Roman" w:hAnsi="Times New Roman" w:cs="Times New Roman"/>
          <w:color w:val="000000"/>
        </w:rPr>
        <w:t>samplin</w:t>
      </w:r>
      <w:r w:rsidR="00DB5555">
        <w:rPr>
          <w:rFonts w:ascii="Times New Roman" w:hAnsi="Times New Roman" w:cs="Times New Roman"/>
          <w:color w:val="000000"/>
        </w:rPr>
        <w:t>g effort</w:t>
      </w:r>
      <w:r w:rsidR="008B5105">
        <w:rPr>
          <w:rFonts w:ascii="Times New Roman" w:hAnsi="Times New Roman" w:cs="Times New Roman"/>
          <w:color w:val="000000"/>
        </w:rPr>
        <w:t>,</w:t>
      </w:r>
      <w:r w:rsidR="00DB5555">
        <w:rPr>
          <w:rFonts w:ascii="Times New Roman" w:hAnsi="Times New Roman" w:cs="Times New Roman"/>
          <w:color w:val="000000"/>
        </w:rPr>
        <w:t xml:space="preserve"> </w:t>
      </w:r>
      <w:r w:rsidR="008B5105">
        <w:rPr>
          <w:rFonts w:ascii="Times New Roman" w:hAnsi="Times New Roman" w:cs="Times New Roman"/>
          <w:color w:val="000000"/>
        </w:rPr>
        <w:t>we</w:t>
      </w:r>
      <w:r w:rsidR="00F06463">
        <w:rPr>
          <w:rFonts w:ascii="Times New Roman" w:hAnsi="Times New Roman" w:cs="Times New Roman"/>
          <w:color w:val="000000"/>
        </w:rPr>
        <w:t xml:space="preserve"> </w:t>
      </w:r>
      <w:r w:rsidR="00633739">
        <w:rPr>
          <w:rFonts w:ascii="Times New Roman" w:hAnsi="Times New Roman" w:cs="Times New Roman"/>
          <w:color w:val="000000"/>
        </w:rPr>
        <w:t>randomly s</w:t>
      </w:r>
      <w:r w:rsidR="00A705A3">
        <w:rPr>
          <w:rFonts w:ascii="Times New Roman" w:hAnsi="Times New Roman" w:cs="Times New Roman"/>
          <w:color w:val="000000"/>
        </w:rPr>
        <w:t>ampled</w:t>
      </w:r>
      <w:r w:rsidR="00417610">
        <w:rPr>
          <w:rFonts w:ascii="Times New Roman" w:hAnsi="Times New Roman" w:cs="Times New Roman"/>
          <w:color w:val="000000"/>
        </w:rPr>
        <w:t xml:space="preserve"> 4 individ</w:t>
      </w:r>
      <w:r w:rsidR="00F06463">
        <w:rPr>
          <w:rFonts w:ascii="Times New Roman" w:hAnsi="Times New Roman" w:cs="Times New Roman"/>
          <w:color w:val="000000"/>
        </w:rPr>
        <w:t xml:space="preserve">ual willows </w:t>
      </w:r>
      <w:r w:rsidR="00417610">
        <w:rPr>
          <w:rFonts w:ascii="Times New Roman" w:hAnsi="Times New Roman" w:cs="Times New Roman"/>
          <w:color w:val="000000"/>
        </w:rPr>
        <w:t>of each genotype</w:t>
      </w:r>
      <w:r w:rsidR="00F06463">
        <w:rPr>
          <w:rFonts w:ascii="Times New Roman" w:hAnsi="Times New Roman" w:cs="Times New Roman"/>
          <w:color w:val="000000"/>
        </w:rPr>
        <w:t xml:space="preserve"> (without replacement)</w:t>
      </w:r>
      <w:r w:rsidR="00417610">
        <w:rPr>
          <w:rFonts w:ascii="Times New Roman" w:hAnsi="Times New Roman" w:cs="Times New Roman"/>
          <w:color w:val="000000"/>
        </w:rPr>
        <w:t xml:space="preserve"> and their corresponding trophic interactions</w:t>
      </w:r>
      <w:r w:rsidR="00633739">
        <w:rPr>
          <w:rFonts w:ascii="Times New Roman" w:hAnsi="Times New Roman" w:cs="Times New Roman"/>
          <w:color w:val="000000"/>
        </w:rPr>
        <w:t xml:space="preserve"> </w:t>
      </w:r>
      <w:r w:rsidR="009035E6">
        <w:rPr>
          <w:rFonts w:ascii="Times New Roman" w:hAnsi="Times New Roman" w:cs="Times New Roman"/>
          <w:color w:val="000000"/>
        </w:rPr>
        <w:t>(willow-gall and gall-</w:t>
      </w:r>
      <w:proofErr w:type="spellStart"/>
      <w:r w:rsidR="009035E6">
        <w:rPr>
          <w:rFonts w:ascii="Times New Roman" w:hAnsi="Times New Roman" w:cs="Times New Roman"/>
          <w:color w:val="000000"/>
        </w:rPr>
        <w:t>parasitoid</w:t>
      </w:r>
      <w:proofErr w:type="spellEnd"/>
      <w:r w:rsidR="009035E6">
        <w:rPr>
          <w:rFonts w:ascii="Times New Roman" w:hAnsi="Times New Roman" w:cs="Times New Roman"/>
          <w:color w:val="000000"/>
        </w:rPr>
        <w:t>).</w:t>
      </w:r>
      <w:r w:rsidR="00633739">
        <w:rPr>
          <w:rFonts w:ascii="Times New Roman" w:hAnsi="Times New Roman" w:cs="Times New Roman"/>
          <w:color w:val="000000"/>
        </w:rPr>
        <w:t xml:space="preserve"> </w:t>
      </w:r>
      <w:r w:rsidR="003C1220">
        <w:rPr>
          <w:rFonts w:ascii="Times New Roman" w:hAnsi="Times New Roman" w:cs="Times New Roman"/>
          <w:color w:val="000000"/>
        </w:rPr>
        <w:t>Next</w:t>
      </w:r>
      <w:r w:rsidR="00F06463">
        <w:rPr>
          <w:rFonts w:ascii="Times New Roman" w:hAnsi="Times New Roman" w:cs="Times New Roman"/>
          <w:color w:val="000000"/>
        </w:rPr>
        <w:t>,</w:t>
      </w:r>
      <w:r w:rsidR="009035E6">
        <w:rPr>
          <w:rFonts w:ascii="Times New Roman" w:hAnsi="Times New Roman" w:cs="Times New Roman"/>
          <w:color w:val="000000"/>
        </w:rPr>
        <w:t xml:space="preserve"> we</w:t>
      </w:r>
      <w:r w:rsidR="00633739">
        <w:rPr>
          <w:rFonts w:ascii="Times New Roman" w:hAnsi="Times New Roman" w:cs="Times New Roman"/>
          <w:color w:val="000000"/>
        </w:rPr>
        <w:t xml:space="preserve"> </w:t>
      </w:r>
      <w:r w:rsidR="00027996">
        <w:rPr>
          <w:rFonts w:ascii="Times New Roman" w:hAnsi="Times New Roman" w:cs="Times New Roman"/>
          <w:color w:val="000000"/>
        </w:rPr>
        <w:t xml:space="preserve">calculated the </w:t>
      </w:r>
      <w:r w:rsidR="00DB57D5">
        <w:rPr>
          <w:rFonts w:ascii="Times New Roman" w:hAnsi="Times New Roman" w:cs="Times New Roman"/>
          <w:color w:val="000000"/>
        </w:rPr>
        <w:t>total</w:t>
      </w:r>
      <w:r w:rsidR="00027996">
        <w:rPr>
          <w:rFonts w:ascii="Times New Roman" w:hAnsi="Times New Roman" w:cs="Times New Roman"/>
          <w:color w:val="000000"/>
        </w:rPr>
        <w:t xml:space="preserve"> abundance of each trophic interaction</w:t>
      </w:r>
      <w:r w:rsidR="004917B0">
        <w:rPr>
          <w:rFonts w:ascii="Times New Roman" w:hAnsi="Times New Roman" w:cs="Times New Roman"/>
          <w:color w:val="000000"/>
        </w:rPr>
        <w:t xml:space="preserve"> associated with each genotype</w:t>
      </w:r>
      <w:r w:rsidR="009035E6">
        <w:rPr>
          <w:rFonts w:ascii="Times New Roman" w:hAnsi="Times New Roman" w:cs="Times New Roman"/>
          <w:color w:val="000000"/>
        </w:rPr>
        <w:t>,</w:t>
      </w:r>
      <w:r w:rsidR="00417610">
        <w:rPr>
          <w:rFonts w:ascii="Times New Roman" w:hAnsi="Times New Roman" w:cs="Times New Roman"/>
          <w:color w:val="000000"/>
        </w:rPr>
        <w:t xml:space="preserve"> resulting in a </w:t>
      </w:r>
      <w:r w:rsidR="00DB5555">
        <w:rPr>
          <w:rFonts w:ascii="Times New Roman" w:hAnsi="Times New Roman" w:cs="Times New Roman"/>
          <w:color w:val="000000"/>
        </w:rPr>
        <w:t xml:space="preserve">quantitative </w:t>
      </w:r>
      <w:r w:rsidR="00417610">
        <w:rPr>
          <w:rFonts w:ascii="Times New Roman" w:hAnsi="Times New Roman" w:cs="Times New Roman"/>
          <w:color w:val="000000"/>
        </w:rPr>
        <w:t xml:space="preserve">matrix </w:t>
      </w:r>
      <w:r w:rsidR="004917B0">
        <w:rPr>
          <w:rFonts w:ascii="Times New Roman" w:hAnsi="Times New Roman" w:cs="Times New Roman"/>
          <w:color w:val="000000"/>
        </w:rPr>
        <w:t xml:space="preserve">of 25 genotypes (rows) </w:t>
      </w:r>
      <w:r w:rsidR="00021388">
        <w:rPr>
          <w:rFonts w:ascii="Times New Roman" w:hAnsi="Times New Roman" w:cs="Times New Roman"/>
          <w:color w:val="000000"/>
        </w:rPr>
        <w:t>and 16</w:t>
      </w:r>
      <w:r w:rsidR="00417610">
        <w:rPr>
          <w:rFonts w:ascii="Times New Roman" w:hAnsi="Times New Roman" w:cs="Times New Roman"/>
          <w:color w:val="000000"/>
        </w:rPr>
        <w:t xml:space="preserve"> </w:t>
      </w:r>
      <w:r w:rsidR="004917B0">
        <w:rPr>
          <w:rFonts w:ascii="Times New Roman" w:hAnsi="Times New Roman" w:cs="Times New Roman"/>
          <w:color w:val="000000"/>
        </w:rPr>
        <w:t>unique trophic interactions (</w:t>
      </w:r>
      <w:r w:rsidR="00417610">
        <w:rPr>
          <w:rFonts w:ascii="Times New Roman" w:hAnsi="Times New Roman" w:cs="Times New Roman"/>
          <w:color w:val="000000"/>
        </w:rPr>
        <w:t>columns</w:t>
      </w:r>
      <w:r w:rsidR="00387CB8">
        <w:rPr>
          <w:rFonts w:ascii="Times New Roman" w:hAnsi="Times New Roman" w:cs="Times New Roman"/>
          <w:color w:val="000000"/>
        </w:rPr>
        <w:t>, 4 willow-gall and 12 gall-</w:t>
      </w:r>
      <w:proofErr w:type="spellStart"/>
      <w:r w:rsidR="00387CB8">
        <w:rPr>
          <w:rFonts w:ascii="Times New Roman" w:hAnsi="Times New Roman" w:cs="Times New Roman"/>
          <w:color w:val="000000"/>
        </w:rPr>
        <w:t>parasitoid</w:t>
      </w:r>
      <w:proofErr w:type="spellEnd"/>
      <w:r w:rsidR="004917B0">
        <w:rPr>
          <w:rFonts w:ascii="Times New Roman" w:hAnsi="Times New Roman" w:cs="Times New Roman"/>
          <w:color w:val="000000"/>
        </w:rPr>
        <w:t xml:space="preserve">). </w:t>
      </w:r>
      <w:r w:rsidR="00181269">
        <w:rPr>
          <w:rFonts w:ascii="Times New Roman" w:hAnsi="Times New Roman" w:cs="Times New Roman"/>
          <w:color w:val="000000"/>
        </w:rPr>
        <w:t>(ii</w:t>
      </w:r>
      <w:r w:rsidR="008B5105">
        <w:rPr>
          <w:rFonts w:ascii="Times New Roman" w:hAnsi="Times New Roman" w:cs="Times New Roman"/>
          <w:color w:val="000000"/>
        </w:rPr>
        <w:t xml:space="preserve">) </w:t>
      </w:r>
      <w:r w:rsidR="008B5105" w:rsidRPr="00683CFE">
        <w:rPr>
          <w:rFonts w:ascii="Times New Roman" w:hAnsi="Times New Roman" w:cs="Times New Roman"/>
          <w:color w:val="000000"/>
          <w:u w:val="single"/>
        </w:rPr>
        <w:t>Sampl</w:t>
      </w:r>
      <w:r w:rsidR="007319C9" w:rsidRPr="007319C9">
        <w:rPr>
          <w:rFonts w:ascii="Times New Roman" w:hAnsi="Times New Roman" w:cs="Times New Roman"/>
          <w:color w:val="000000"/>
          <w:u w:val="single"/>
        </w:rPr>
        <w:t>ing genetic variation</w:t>
      </w:r>
      <w:r w:rsidR="008B5105">
        <w:rPr>
          <w:rFonts w:ascii="Times New Roman" w:hAnsi="Times New Roman" w:cs="Times New Roman"/>
          <w:color w:val="000000"/>
        </w:rPr>
        <w:t>: with this matrix, w</w:t>
      </w:r>
      <w:r w:rsidR="003C1220">
        <w:rPr>
          <w:rFonts w:ascii="Times New Roman" w:hAnsi="Times New Roman" w:cs="Times New Roman"/>
          <w:color w:val="000000"/>
        </w:rPr>
        <w:t xml:space="preserve">e </w:t>
      </w:r>
      <w:r w:rsidR="00417610">
        <w:rPr>
          <w:rFonts w:ascii="Times New Roman" w:hAnsi="Times New Roman" w:cs="Times New Roman"/>
          <w:color w:val="000000"/>
        </w:rPr>
        <w:t>randomly sampled 1 to 25 genotypes</w:t>
      </w:r>
      <w:r w:rsidR="003C1220">
        <w:rPr>
          <w:rFonts w:ascii="Times New Roman" w:hAnsi="Times New Roman" w:cs="Times New Roman"/>
          <w:color w:val="000000"/>
        </w:rPr>
        <w:t xml:space="preserve"> </w:t>
      </w:r>
      <w:r w:rsidR="00417610">
        <w:rPr>
          <w:rFonts w:ascii="Times New Roman" w:hAnsi="Times New Roman" w:cs="Times New Roman"/>
          <w:color w:val="000000"/>
        </w:rPr>
        <w:t>(without replacement)</w:t>
      </w:r>
      <w:r w:rsidR="00D251DD">
        <w:rPr>
          <w:rFonts w:ascii="Times New Roman" w:hAnsi="Times New Roman" w:cs="Times New Roman"/>
          <w:color w:val="000000"/>
        </w:rPr>
        <w:t xml:space="preserve">, </w:t>
      </w:r>
      <w:r w:rsidR="00A031C9">
        <w:rPr>
          <w:rFonts w:ascii="Times New Roman" w:hAnsi="Times New Roman" w:cs="Times New Roman"/>
          <w:color w:val="000000"/>
        </w:rPr>
        <w:t>2</w:t>
      </w:r>
      <w:r w:rsidR="00D251DD">
        <w:rPr>
          <w:rFonts w:ascii="Times New Roman" w:hAnsi="Times New Roman" w:cs="Times New Roman"/>
          <w:color w:val="000000"/>
        </w:rPr>
        <w:t xml:space="preserve">00 times each, and calculated the total abundance of each trophic interaction associated with </w:t>
      </w:r>
      <w:r w:rsidR="00417610">
        <w:rPr>
          <w:rFonts w:ascii="Times New Roman" w:hAnsi="Times New Roman" w:cs="Times New Roman"/>
          <w:color w:val="000000"/>
        </w:rPr>
        <w:t>each level of genetic variation</w:t>
      </w:r>
      <w:r w:rsidR="000C29D8">
        <w:rPr>
          <w:rFonts w:ascii="Times New Roman" w:hAnsi="Times New Roman" w:cs="Times New Roman"/>
          <w:color w:val="000000"/>
        </w:rPr>
        <w:t>.</w:t>
      </w:r>
      <w:r w:rsidR="00021388">
        <w:rPr>
          <w:rFonts w:ascii="Times New Roman" w:hAnsi="Times New Roman" w:cs="Times New Roman"/>
          <w:color w:val="000000"/>
        </w:rPr>
        <w:t xml:space="preserve"> </w:t>
      </w:r>
      <w:r w:rsidR="007474B7">
        <w:rPr>
          <w:rFonts w:ascii="Times New Roman" w:hAnsi="Times New Roman" w:cs="Times New Roman"/>
          <w:color w:val="000000"/>
        </w:rPr>
        <w:t>We removed r</w:t>
      </w:r>
      <w:r w:rsidR="00D251DD">
        <w:rPr>
          <w:rFonts w:ascii="Times New Roman" w:hAnsi="Times New Roman" w:cs="Times New Roman"/>
          <w:color w:val="000000"/>
        </w:rPr>
        <w:t>edundant combinations of genotypes</w:t>
      </w:r>
      <w:r w:rsidR="007474B7">
        <w:rPr>
          <w:rFonts w:ascii="Times New Roman" w:hAnsi="Times New Roman" w:cs="Times New Roman"/>
          <w:color w:val="000000"/>
        </w:rPr>
        <w:t xml:space="preserve"> that were</w:t>
      </w:r>
      <w:r w:rsidR="00D251DD">
        <w:rPr>
          <w:rFonts w:ascii="Times New Roman" w:hAnsi="Times New Roman" w:cs="Times New Roman"/>
          <w:color w:val="000000"/>
        </w:rPr>
        <w:t xml:space="preserve"> generated by our random </w:t>
      </w:r>
      <w:r w:rsidR="007474B7">
        <w:rPr>
          <w:rFonts w:ascii="Times New Roman" w:hAnsi="Times New Roman" w:cs="Times New Roman"/>
          <w:color w:val="000000"/>
        </w:rPr>
        <w:t>sampling</w:t>
      </w:r>
      <w:r w:rsidR="00D251DD">
        <w:rPr>
          <w:rFonts w:ascii="Times New Roman" w:hAnsi="Times New Roman" w:cs="Times New Roman"/>
          <w:color w:val="000000"/>
        </w:rPr>
        <w:t xml:space="preserve">. </w:t>
      </w:r>
      <w:r w:rsidR="00A773A3">
        <w:rPr>
          <w:rFonts w:ascii="Times New Roman" w:hAnsi="Times New Roman" w:cs="Times New Roman"/>
          <w:color w:val="000000"/>
        </w:rPr>
        <w:t>We then calculated food-web complexity for each sample</w:t>
      </w:r>
      <w:r w:rsidR="009F7633">
        <w:rPr>
          <w:rFonts w:ascii="Times New Roman" w:hAnsi="Times New Roman" w:cs="Times New Roman"/>
          <w:color w:val="000000"/>
        </w:rPr>
        <w:t>, and then calculated the average complexity for each level of genetic variation</w:t>
      </w:r>
      <w:r w:rsidR="00A773A3">
        <w:rPr>
          <w:rFonts w:ascii="Times New Roman" w:hAnsi="Times New Roman" w:cs="Times New Roman"/>
          <w:color w:val="000000"/>
        </w:rPr>
        <w:t xml:space="preserve">. </w:t>
      </w:r>
      <w:r w:rsidR="006E29D5">
        <w:rPr>
          <w:rFonts w:ascii="Times New Roman" w:hAnsi="Times New Roman" w:cs="Times New Roman"/>
          <w:color w:val="000000"/>
        </w:rPr>
        <w:t xml:space="preserve">Finally, we repeated this sampling procedure on </w:t>
      </w:r>
      <w:r w:rsidR="00A031C9">
        <w:rPr>
          <w:rFonts w:ascii="Times New Roman" w:hAnsi="Times New Roman" w:cs="Times New Roman"/>
          <w:color w:val="000000"/>
        </w:rPr>
        <w:t>5</w:t>
      </w:r>
      <w:r w:rsidR="006E29D5">
        <w:rPr>
          <w:rFonts w:ascii="Times New Roman" w:hAnsi="Times New Roman" w:cs="Times New Roman"/>
          <w:color w:val="000000"/>
        </w:rPr>
        <w:t>0 different matrices</w:t>
      </w:r>
      <w:r w:rsidR="00A705A3">
        <w:rPr>
          <w:rFonts w:ascii="Times New Roman" w:hAnsi="Times New Roman" w:cs="Times New Roman"/>
          <w:color w:val="000000"/>
        </w:rPr>
        <w:t xml:space="preserve"> to quantify the variability in our estimates of average food-web complexity.</w:t>
      </w:r>
      <w:r w:rsidR="006E29D5">
        <w:rPr>
          <w:rFonts w:ascii="Times New Roman" w:hAnsi="Times New Roman" w:cs="Times New Roman"/>
          <w:color w:val="000000"/>
        </w:rPr>
        <w:t xml:space="preserve"> </w:t>
      </w:r>
      <w:r w:rsidR="002B129F">
        <w:rPr>
          <w:rFonts w:ascii="Times New Roman" w:hAnsi="Times New Roman" w:cs="Times New Roman"/>
          <w:color w:val="000000"/>
        </w:rPr>
        <w:t xml:space="preserve">This resampling procedure is </w:t>
      </w:r>
      <w:r w:rsidR="008B675A">
        <w:rPr>
          <w:rFonts w:ascii="Times New Roman" w:hAnsi="Times New Roman" w:cs="Times New Roman"/>
          <w:color w:val="000000"/>
        </w:rPr>
        <w:t>analogous to m</w:t>
      </w:r>
      <w:r w:rsidR="002B129F">
        <w:rPr>
          <w:rFonts w:ascii="Times New Roman" w:hAnsi="Times New Roman" w:cs="Times New Roman"/>
          <w:color w:val="000000"/>
        </w:rPr>
        <w:t>ethods used in experimental studies</w:t>
      </w:r>
      <w:r w:rsidR="008B675A">
        <w:rPr>
          <w:rFonts w:ascii="Times New Roman" w:hAnsi="Times New Roman" w:cs="Times New Roman"/>
          <w:color w:val="000000"/>
        </w:rPr>
        <w:t xml:space="preserve"> </w:t>
      </w:r>
      <w:r w:rsidR="00181269">
        <w:rPr>
          <w:rFonts w:ascii="Times New Roman" w:hAnsi="Times New Roman" w:cs="Times New Roman"/>
          <w:color w:val="000000"/>
        </w:rPr>
        <w:t>(e.g. 25, 26</w:t>
      </w:r>
      <w:r w:rsidR="002B129F">
        <w:rPr>
          <w:rFonts w:ascii="Times New Roman" w:hAnsi="Times New Roman" w:cs="Times New Roman"/>
          <w:color w:val="000000"/>
        </w:rPr>
        <w:t xml:space="preserve">) </w:t>
      </w:r>
      <w:r w:rsidR="008B675A">
        <w:rPr>
          <w:rFonts w:ascii="Times New Roman" w:hAnsi="Times New Roman" w:cs="Times New Roman"/>
          <w:color w:val="000000"/>
        </w:rPr>
        <w:t>to estimate the expected additive</w:t>
      </w:r>
      <w:r w:rsidR="002B129F">
        <w:rPr>
          <w:rFonts w:ascii="Times New Roman" w:hAnsi="Times New Roman" w:cs="Times New Roman"/>
          <w:color w:val="000000"/>
        </w:rPr>
        <w:t xml:space="preserve"> effects of genetic variation on</w:t>
      </w:r>
      <w:r w:rsidR="008B675A">
        <w:rPr>
          <w:rFonts w:ascii="Times New Roman" w:hAnsi="Times New Roman" w:cs="Times New Roman"/>
          <w:color w:val="000000"/>
        </w:rPr>
        <w:t xml:space="preserve"> arthropod diversity.</w:t>
      </w:r>
    </w:p>
    <w:p w14:paraId="0AD1B107" w14:textId="77777777" w:rsidR="00A705A3" w:rsidRDefault="00A705A3"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436BA9D" w14:textId="3D55051C" w:rsidR="00076137" w:rsidRDefault="00465923" w:rsidP="000761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lang w:val="en-US"/>
        </w:rPr>
      </w:pPr>
      <w:ins w:id="8" w:author="Matthew Barbour" w:date="2015-11-09T14:25:00Z">
        <w:r>
          <w:rPr>
            <w:rFonts w:ascii="Times New Roman" w:hAnsi="Times New Roman" w:cs="Times New Roman"/>
          </w:rPr>
          <w:t xml:space="preserve">One </w:t>
        </w:r>
      </w:ins>
      <w:ins w:id="9" w:author="Matthew Barbour" w:date="2015-11-09T14:27:00Z">
        <w:r w:rsidR="0033746B">
          <w:rPr>
            <w:rFonts w:ascii="Times New Roman" w:hAnsi="Times New Roman" w:cs="Times New Roman"/>
          </w:rPr>
          <w:t>constraint</w:t>
        </w:r>
      </w:ins>
      <w:ins w:id="10" w:author="Matthew Barbour" w:date="2015-11-09T14:25:00Z">
        <w:r>
          <w:rPr>
            <w:rFonts w:ascii="Times New Roman" w:hAnsi="Times New Roman" w:cs="Times New Roman"/>
          </w:rPr>
          <w:t xml:space="preserve"> of our experimental design and resampling procedure is that</w:t>
        </w:r>
      </w:ins>
      <w:del w:id="11" w:author="Matthew Barbour" w:date="2015-11-09T11:29:00Z">
        <w:r w:rsidR="00076137" w:rsidDel="00803113">
          <w:rPr>
            <w:rFonts w:ascii="Times New Roman" w:hAnsi="Times New Roman" w:cs="Times New Roman"/>
          </w:rPr>
          <w:delText xml:space="preserve">It is important to note that </w:delText>
        </w:r>
      </w:del>
      <w:del w:id="12" w:author="Matthew Barbour" w:date="2015-11-09T11:25:00Z">
        <w:r w:rsidR="00076137" w:rsidDel="00803113">
          <w:rPr>
            <w:rFonts w:ascii="Times New Roman" w:hAnsi="Times New Roman" w:cs="Times New Roman"/>
          </w:rPr>
          <w:delText xml:space="preserve">our experimental design and </w:delText>
        </w:r>
        <w:r w:rsidR="00076137" w:rsidDel="00803113">
          <w:rPr>
            <w:rFonts w:ascii="Times New Roman" w:hAnsi="Times New Roman" w:cs="Times New Roman"/>
            <w:color w:val="000000"/>
          </w:rPr>
          <w:delText xml:space="preserve">resampling procedure result in biased estimates of food-web complexity, </w:delText>
        </w:r>
      </w:del>
      <w:del w:id="13" w:author="Matthew Barbour" w:date="2015-11-09T11:29:00Z">
        <w:r w:rsidR="00076137" w:rsidDel="00803113">
          <w:rPr>
            <w:rFonts w:ascii="Times New Roman" w:hAnsi="Times New Roman" w:cs="Times New Roman"/>
            <w:color w:val="000000"/>
          </w:rPr>
          <w:delText>s</w:delText>
        </w:r>
      </w:del>
      <w:del w:id="14" w:author="Matthew Barbour" w:date="2015-11-09T14:25:00Z">
        <w:r w:rsidR="00076137" w:rsidDel="00465923">
          <w:rPr>
            <w:rFonts w:ascii="Times New Roman" w:hAnsi="Times New Roman" w:cs="Times New Roman"/>
            <w:color w:val="000000"/>
          </w:rPr>
          <w:delText>ince</w:delText>
        </w:r>
      </w:del>
      <w:r w:rsidR="00076137">
        <w:rPr>
          <w:rFonts w:ascii="Times New Roman" w:hAnsi="Times New Roman" w:cs="Times New Roman"/>
          <w:color w:val="000000"/>
        </w:rPr>
        <w:t xml:space="preserve"> </w:t>
      </w:r>
      <w:ins w:id="15" w:author="Matthew Barbour" w:date="2015-11-09T14:26:00Z">
        <w:r w:rsidR="0033746B">
          <w:rPr>
            <w:rFonts w:ascii="Times New Roman" w:hAnsi="Times New Roman" w:cs="Times New Roman"/>
            <w:color w:val="000000"/>
          </w:rPr>
          <w:t xml:space="preserve">estimates of complexity from </w:t>
        </w:r>
      </w:ins>
      <w:r w:rsidR="00076137">
        <w:rPr>
          <w:rFonts w:ascii="Times New Roman" w:hAnsi="Times New Roman" w:cs="Times New Roman"/>
          <w:color w:val="000000"/>
        </w:rPr>
        <w:t>mixtures with more genotypes are based off more plants (e.g. 1-genotype 4-plant mixtures vs. 25-genotype 100-plant mixtures)</w:t>
      </w:r>
      <w:ins w:id="16" w:author="Matthew Barbour" w:date="2015-11-09T11:25:00Z">
        <w:r w:rsidR="00077E8C">
          <w:rPr>
            <w:rFonts w:ascii="Times New Roman" w:hAnsi="Times New Roman" w:cs="Times New Roman"/>
            <w:color w:val="000000"/>
          </w:rPr>
          <w:t xml:space="preserve">. </w:t>
        </w:r>
      </w:ins>
      <w:ins w:id="17" w:author="Matthew Barbour" w:date="2015-11-09T14:43:00Z">
        <w:r w:rsidR="00077E8C">
          <w:rPr>
            <w:rFonts w:ascii="Times New Roman" w:hAnsi="Times New Roman" w:cs="Times New Roman"/>
            <w:color w:val="000000"/>
          </w:rPr>
          <w:t xml:space="preserve">This would not be a problem if, </w:t>
        </w:r>
        <w:r w:rsidR="00077E8C">
          <w:rPr>
            <w:rFonts w:ascii="Times New Roman" w:hAnsi="Times New Roman" w:cs="Times New Roman"/>
          </w:rPr>
          <w:t xml:space="preserve">for example, </w:t>
        </w:r>
        <w:r w:rsidR="00077E8C" w:rsidRPr="004619FF">
          <w:rPr>
            <w:rFonts w:ascii="Times New Roman" w:hAnsi="Times New Roman" w:cs="Times New Roman"/>
          </w:rPr>
          <w:t xml:space="preserve">we had measures of trophic interactions on 25 replicate plants of each willow genotype, </w:t>
        </w:r>
        <w:r w:rsidR="00077E8C">
          <w:rPr>
            <w:rFonts w:ascii="Times New Roman" w:hAnsi="Times New Roman" w:cs="Times New Roman"/>
          </w:rPr>
          <w:t xml:space="preserve">because </w:t>
        </w:r>
        <w:r w:rsidR="00077E8C" w:rsidRPr="004619FF">
          <w:rPr>
            <w:rFonts w:ascii="Times New Roman" w:hAnsi="Times New Roman" w:cs="Times New Roman"/>
          </w:rPr>
          <w:t xml:space="preserve">we could directly compare </w:t>
        </w:r>
        <w:r w:rsidR="00077E8C">
          <w:rPr>
            <w:rFonts w:ascii="Times New Roman" w:hAnsi="Times New Roman" w:cs="Times New Roman"/>
          </w:rPr>
          <w:t xml:space="preserve">1-genotype 25-plant mixtures </w:t>
        </w:r>
        <w:r w:rsidR="00077E8C" w:rsidRPr="004619FF">
          <w:rPr>
            <w:rFonts w:ascii="Times New Roman" w:hAnsi="Times New Roman" w:cs="Times New Roman"/>
          </w:rPr>
          <w:t xml:space="preserve">with 25-genotype </w:t>
        </w:r>
        <w:r w:rsidR="00077E8C">
          <w:rPr>
            <w:rFonts w:ascii="Times New Roman" w:hAnsi="Times New Roman" w:cs="Times New Roman"/>
          </w:rPr>
          <w:t>25-plant mixtures</w:t>
        </w:r>
        <w:r w:rsidR="00077E8C" w:rsidRPr="004619FF">
          <w:rPr>
            <w:rFonts w:ascii="Times New Roman" w:hAnsi="Times New Roman" w:cs="Times New Roman"/>
          </w:rPr>
          <w:t>.</w:t>
        </w:r>
      </w:ins>
      <w:ins w:id="18" w:author="Matthew Barbour" w:date="2015-11-09T11:25:00Z">
        <w:r w:rsidR="00077E8C">
          <w:rPr>
            <w:rFonts w:ascii="Times New Roman" w:hAnsi="Times New Roman" w:cs="Times New Roman"/>
            <w:color w:val="000000"/>
          </w:rPr>
          <w:t xml:space="preserve"> T</w:t>
        </w:r>
        <w:bookmarkStart w:id="19" w:name="_GoBack"/>
        <w:bookmarkEnd w:id="19"/>
        <w:r>
          <w:rPr>
            <w:rFonts w:ascii="Times New Roman" w:hAnsi="Times New Roman" w:cs="Times New Roman"/>
            <w:color w:val="000000"/>
          </w:rPr>
          <w:t>herefore,</w:t>
        </w:r>
        <w:r w:rsidR="00803113">
          <w:rPr>
            <w:rFonts w:ascii="Times New Roman" w:hAnsi="Times New Roman" w:cs="Times New Roman"/>
            <w:color w:val="000000"/>
          </w:rPr>
          <w:t xml:space="preserve"> it is important to account for the increase in food-web complexity that may come from simply sampling more plants</w:t>
        </w:r>
      </w:ins>
      <w:r w:rsidR="00076137">
        <w:rPr>
          <w:rFonts w:ascii="Times New Roman" w:hAnsi="Times New Roman" w:cs="Times New Roman"/>
          <w:color w:val="000000"/>
        </w:rPr>
        <w:t>.</w:t>
      </w:r>
      <w:ins w:id="20" w:author="Matthew Barbour" w:date="2015-11-09T11:26:00Z">
        <w:r w:rsidR="00803113">
          <w:rPr>
            <w:rFonts w:ascii="Times New Roman" w:hAnsi="Times New Roman" w:cs="Times New Roman"/>
            <w:color w:val="000000"/>
          </w:rPr>
          <w:t xml:space="preserve"> </w:t>
        </w:r>
      </w:ins>
      <w:ins w:id="21" w:author="Matthew Barbour" w:date="2015-11-09T11:45:00Z">
        <w:r w:rsidR="002730C9">
          <w:rPr>
            <w:rFonts w:ascii="Times New Roman" w:hAnsi="Times New Roman" w:cs="Times New Roman"/>
            <w:color w:val="000000"/>
          </w:rPr>
          <w:t>We</w:t>
        </w:r>
      </w:ins>
      <w:ins w:id="22" w:author="Matthew Barbour" w:date="2015-11-09T11:32:00Z">
        <w:r w:rsidR="00803113">
          <w:rPr>
            <w:rFonts w:ascii="Times New Roman" w:hAnsi="Times New Roman" w:cs="Times New Roman"/>
            <w:color w:val="000000"/>
          </w:rPr>
          <w:t xml:space="preserve"> estimated this sampling effect by </w:t>
        </w:r>
      </w:ins>
      <w:ins w:id="23" w:author="Matthew Barbour" w:date="2015-11-09T11:33:00Z">
        <w:r w:rsidR="00803113">
          <w:rPr>
            <w:rFonts w:ascii="Times New Roman" w:hAnsi="Times New Roman" w:cs="Times New Roman"/>
            <w:color w:val="000000"/>
          </w:rPr>
          <w:t xml:space="preserve">first </w:t>
        </w:r>
      </w:ins>
      <w:del w:id="24" w:author="Matthew Barbour" w:date="2015-11-09T11:30:00Z">
        <w:r w:rsidR="00076137" w:rsidDel="00803113">
          <w:rPr>
            <w:rFonts w:ascii="Times New Roman" w:hAnsi="Times New Roman" w:cs="Times New Roman"/>
            <w:color w:val="000000"/>
          </w:rPr>
          <w:delText xml:space="preserve"> </w:delText>
        </w:r>
      </w:del>
      <w:del w:id="25" w:author="Matthew Barbour" w:date="2015-11-09T11:33:00Z">
        <w:r w:rsidR="00076137" w:rsidDel="00803113">
          <w:rPr>
            <w:rFonts w:ascii="Times New Roman" w:hAnsi="Times New Roman" w:cs="Times New Roman"/>
            <w:color w:val="000000"/>
          </w:rPr>
          <w:delText xml:space="preserve">This would not be a problem if, </w:delText>
        </w:r>
        <w:r w:rsidR="00076137" w:rsidDel="00803113">
          <w:rPr>
            <w:rFonts w:ascii="Times New Roman" w:hAnsi="Times New Roman" w:cs="Times New Roman"/>
          </w:rPr>
          <w:delText xml:space="preserve">for example, </w:delText>
        </w:r>
        <w:r w:rsidR="00076137" w:rsidRPr="004619FF" w:rsidDel="00803113">
          <w:rPr>
            <w:rFonts w:ascii="Times New Roman" w:hAnsi="Times New Roman" w:cs="Times New Roman"/>
          </w:rPr>
          <w:delText xml:space="preserve">we had measures of trophic interactions on 25 replicate plants of each willow genotype, </w:delText>
        </w:r>
        <w:r w:rsidR="00076137" w:rsidDel="00803113">
          <w:rPr>
            <w:rFonts w:ascii="Times New Roman" w:hAnsi="Times New Roman" w:cs="Times New Roman"/>
          </w:rPr>
          <w:delText xml:space="preserve">because </w:delText>
        </w:r>
        <w:r w:rsidR="00076137" w:rsidRPr="004619FF" w:rsidDel="00803113">
          <w:rPr>
            <w:rFonts w:ascii="Times New Roman" w:hAnsi="Times New Roman" w:cs="Times New Roman"/>
          </w:rPr>
          <w:delText xml:space="preserve">we could directly compare </w:delText>
        </w:r>
        <w:r w:rsidR="00076137" w:rsidDel="00803113">
          <w:rPr>
            <w:rFonts w:ascii="Times New Roman" w:hAnsi="Times New Roman" w:cs="Times New Roman"/>
          </w:rPr>
          <w:delText xml:space="preserve">1-genotype 25-plant mixtures </w:delText>
        </w:r>
        <w:r w:rsidR="00076137" w:rsidRPr="004619FF" w:rsidDel="00803113">
          <w:rPr>
            <w:rFonts w:ascii="Times New Roman" w:hAnsi="Times New Roman" w:cs="Times New Roman"/>
          </w:rPr>
          <w:delText xml:space="preserve">with 25-genotype </w:delText>
        </w:r>
        <w:r w:rsidR="00076137" w:rsidDel="00803113">
          <w:rPr>
            <w:rFonts w:ascii="Times New Roman" w:hAnsi="Times New Roman" w:cs="Times New Roman"/>
          </w:rPr>
          <w:delText>25-plant mixtures</w:delText>
        </w:r>
        <w:r w:rsidR="00076137" w:rsidRPr="004619FF" w:rsidDel="00803113">
          <w:rPr>
            <w:rFonts w:ascii="Times New Roman" w:hAnsi="Times New Roman" w:cs="Times New Roman"/>
          </w:rPr>
          <w:delText>.</w:delText>
        </w:r>
        <w:r w:rsidR="00076137" w:rsidDel="00803113">
          <w:delText xml:space="preserve"> </w:delText>
        </w:r>
        <w:r w:rsidR="00076137" w:rsidDel="00803113">
          <w:rPr>
            <w:rFonts w:ascii="Times New Roman" w:hAnsi="Times New Roman" w:cs="Times New Roman"/>
            <w:color w:val="000000"/>
          </w:rPr>
          <w:delText xml:space="preserve">Not accounting for differences in sampling effort will overestimate the additive effects of genetic variation on food-web complexity. To account for this bias, we </w:delText>
        </w:r>
      </w:del>
      <w:r w:rsidR="00076137">
        <w:rPr>
          <w:rFonts w:ascii="Times New Roman" w:hAnsi="Times New Roman" w:cs="Times New Roman"/>
          <w:color w:val="000000"/>
        </w:rPr>
        <w:t>us</w:t>
      </w:r>
      <w:ins w:id="26" w:author="Matthew Barbour" w:date="2015-11-09T11:33:00Z">
        <w:r w:rsidR="00803113">
          <w:rPr>
            <w:rFonts w:ascii="Times New Roman" w:hAnsi="Times New Roman" w:cs="Times New Roman"/>
            <w:color w:val="000000"/>
          </w:rPr>
          <w:t>ing</w:t>
        </w:r>
      </w:ins>
      <w:del w:id="27" w:author="Matthew Barbour" w:date="2015-11-09T11:33:00Z">
        <w:r w:rsidR="00076137" w:rsidDel="00803113">
          <w:rPr>
            <w:rFonts w:ascii="Times New Roman" w:hAnsi="Times New Roman" w:cs="Times New Roman"/>
            <w:color w:val="000000"/>
          </w:rPr>
          <w:delText>ed</w:delText>
        </w:r>
      </w:del>
      <w:r w:rsidR="00076137">
        <w:rPr>
          <w:rFonts w:ascii="Times New Roman" w:hAnsi="Times New Roman" w:cs="Times New Roman"/>
          <w:color w:val="000000"/>
        </w:rPr>
        <w:t xml:space="preserve"> our resampling procedure to generate 1,000 estimates of average complexity for 1-genotype mixtures based on progressively higher levels of sampling effort (1 – 4 plants).</w:t>
      </w:r>
      <w:ins w:id="28" w:author="Matthew Barbour" w:date="2015-11-09T11:33:00Z">
        <w:r w:rsidR="00803113">
          <w:rPr>
            <w:rFonts w:ascii="Times New Roman" w:hAnsi="Times New Roman" w:cs="Times New Roman"/>
            <w:color w:val="000000"/>
          </w:rPr>
          <w:t xml:space="preserve"> </w:t>
        </w:r>
      </w:ins>
      <w:del w:id="29" w:author="Matthew Barbour" w:date="2015-11-09T11:34:00Z">
        <w:r w:rsidR="00076137" w:rsidDel="00803113">
          <w:rPr>
            <w:rFonts w:ascii="Times New Roman" w:hAnsi="Times New Roman" w:cs="Times New Roman"/>
            <w:color w:val="000000"/>
          </w:rPr>
          <w:delText xml:space="preserve"> </w:delText>
        </w:r>
      </w:del>
      <w:r w:rsidR="00076137">
        <w:rPr>
          <w:rFonts w:ascii="Times New Roman" w:hAnsi="Times New Roman" w:cs="Times New Roman"/>
          <w:color w:val="000000"/>
        </w:rPr>
        <w:t xml:space="preserve">We then used </w:t>
      </w:r>
      <w:ins w:id="30" w:author="Matthew Barbour" w:date="2015-11-09T11:34:00Z">
        <w:r w:rsidR="00DD5508">
          <w:rPr>
            <w:rFonts w:ascii="Times New Roman" w:hAnsi="Times New Roman" w:cs="Times New Roman"/>
            <w:color w:val="000000"/>
          </w:rPr>
          <w:t xml:space="preserve">an </w:t>
        </w:r>
      </w:ins>
      <w:del w:id="31" w:author="Matthew Barbour" w:date="2015-11-09T11:34:00Z">
        <w:r w:rsidR="00076137" w:rsidDel="00DD5508">
          <w:rPr>
            <w:rFonts w:ascii="Times New Roman" w:hAnsi="Times New Roman" w:cs="Times New Roman"/>
            <w:color w:val="000000"/>
          </w:rPr>
          <w:delText xml:space="preserve">both </w:delText>
        </w:r>
      </w:del>
      <w:r w:rsidR="00076137">
        <w:rPr>
          <w:rFonts w:ascii="Times New Roman" w:hAnsi="Times New Roman" w:cs="Times New Roman"/>
          <w:color w:val="000000"/>
        </w:rPr>
        <w:t xml:space="preserve">asymptotic </w:t>
      </w:r>
      <w:del w:id="32" w:author="Matthew Barbour" w:date="2015-11-09T11:34:00Z">
        <w:r w:rsidR="00076137" w:rsidDel="00DD5508">
          <w:rPr>
            <w:rFonts w:ascii="Times New Roman" w:hAnsi="Times New Roman" w:cs="Times New Roman"/>
            <w:color w:val="000000"/>
          </w:rPr>
          <w:delText xml:space="preserve">and non-asymptotic </w:delText>
        </w:r>
      </w:del>
      <w:r w:rsidR="00076137">
        <w:rPr>
          <w:rFonts w:ascii="Times New Roman" w:hAnsi="Times New Roman" w:cs="Times New Roman"/>
          <w:color w:val="000000"/>
        </w:rPr>
        <w:t>model</w:t>
      </w:r>
      <w:del w:id="33" w:author="Matthew Barbour" w:date="2015-11-09T11:34:00Z">
        <w:r w:rsidR="00076137" w:rsidDel="00DD5508">
          <w:rPr>
            <w:rFonts w:ascii="Times New Roman" w:hAnsi="Times New Roman" w:cs="Times New Roman"/>
            <w:color w:val="000000"/>
          </w:rPr>
          <w:delText>s</w:delText>
        </w:r>
      </w:del>
      <w:r w:rsidR="00F023AD">
        <w:rPr>
          <w:rFonts w:ascii="Times New Roman" w:hAnsi="Times New Roman" w:cs="Times New Roman"/>
          <w:color w:val="000000"/>
        </w:rPr>
        <w:t xml:space="preserve"> </w:t>
      </w:r>
      <w:r w:rsidR="00076137">
        <w:rPr>
          <w:rFonts w:ascii="Times New Roman" w:hAnsi="Times New Roman" w:cs="Times New Roman"/>
          <w:color w:val="000000"/>
        </w:rPr>
        <w:fldChar w:fldCharType="begin">
          <w:fldData xml:space="preserve">NgA5ADUAMABlADEAYwA3AC0AOABiADgANAAtADQANgAzADcALQA5AGQAZAA5AC0AZQA3ADQANgA0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</w:fldData>
        </w:fldChar>
      </w:r>
      <w:r w:rsidR="00076137">
        <w:rPr>
          <w:rFonts w:ascii="Times New Roman" w:hAnsi="Times New Roman" w:cs="Times New Roman"/>
          <w:color w:val="000000"/>
        </w:rPr>
        <w:instrText>ADDIN LABTIVA_CITE \* MERGEFORMAT</w:instrText>
      </w:r>
      <w:r w:rsidR="00076137">
        <w:rPr>
          <w:rFonts w:ascii="Times New Roman" w:hAnsi="Times New Roman" w:cs="Times New Roman"/>
          <w:color w:val="000000"/>
        </w:rPr>
      </w:r>
      <w:r w:rsidR="0007613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(39)</w:t>
      </w:r>
      <w:r w:rsidR="00076137">
        <w:rPr>
          <w:rFonts w:ascii="Times New Roman" w:hAnsi="Times New Roman" w:cs="Times New Roman"/>
          <w:color w:val="000000"/>
        </w:rPr>
        <w:fldChar w:fldCharType="end"/>
      </w:r>
      <w:r w:rsidR="00076137">
        <w:rPr>
          <w:rFonts w:ascii="Times New Roman" w:hAnsi="Times New Roman" w:cs="Times New Roman"/>
          <w:color w:val="000000"/>
        </w:rPr>
        <w:t xml:space="preserve"> to predict the average complexity of food webs in 1-genotype </w:t>
      </w:r>
      <w:r w:rsidR="00F023AD">
        <w:rPr>
          <w:rFonts w:ascii="Times New Roman" w:hAnsi="Times New Roman" w:cs="Times New Roman"/>
          <w:color w:val="000000"/>
        </w:rPr>
        <w:t>100-plant mixtures to use as a</w:t>
      </w:r>
      <w:r w:rsidR="00076137">
        <w:rPr>
          <w:rFonts w:ascii="Times New Roman" w:hAnsi="Times New Roman" w:cs="Times New Roman"/>
          <w:color w:val="000000"/>
        </w:rPr>
        <w:t xml:space="preserve"> baseline for estimating the additive effects of genetic variation (</w:t>
      </w:r>
      <w:ins w:id="34" w:author="Matthew Barbour" w:date="2015-11-09T11:35:00Z">
        <w:r w:rsidR="00DD5508">
          <w:rPr>
            <w:rFonts w:ascii="Times New Roman" w:hAnsi="Times New Roman" w:cs="Times New Roman"/>
            <w:color w:val="000000"/>
          </w:rPr>
          <w:t>dashed line in Fig. 6</w:t>
        </w:r>
      </w:ins>
      <w:ins w:id="35" w:author="Matthew Barbour" w:date="2015-11-09T11:46:00Z">
        <w:r w:rsidR="002730C9">
          <w:rPr>
            <w:rFonts w:ascii="Times New Roman" w:hAnsi="Times New Roman" w:cs="Times New Roman"/>
            <w:color w:val="000000"/>
          </w:rPr>
          <w:t>). Model</w:t>
        </w:r>
      </w:ins>
      <w:ins w:id="36" w:author="Matthew Barbour" w:date="2015-11-09T11:35:00Z">
        <w:r w:rsidR="002730C9">
          <w:rPr>
            <w:rFonts w:ascii="Times New Roman" w:hAnsi="Times New Roman" w:cs="Times New Roman"/>
            <w:color w:val="000000"/>
          </w:rPr>
          <w:t xml:space="preserve"> </w:t>
        </w:r>
      </w:ins>
      <w:r w:rsidR="00076137">
        <w:rPr>
          <w:rFonts w:ascii="Times New Roman" w:hAnsi="Times New Roman" w:cs="Times New Roman"/>
          <w:color w:val="000000"/>
        </w:rPr>
        <w:t xml:space="preserve">details </w:t>
      </w:r>
      <w:ins w:id="37" w:author="Matthew Barbour" w:date="2015-11-09T11:46:00Z">
        <w:r w:rsidR="002730C9">
          <w:rPr>
            <w:rFonts w:ascii="Times New Roman" w:hAnsi="Times New Roman" w:cs="Times New Roman"/>
            <w:color w:val="000000"/>
          </w:rPr>
          <w:t xml:space="preserve">are </w:t>
        </w:r>
      </w:ins>
      <w:ins w:id="38" w:author="Matthew Barbour" w:date="2015-11-09T11:45:00Z">
        <w:r w:rsidR="002730C9">
          <w:rPr>
            <w:rFonts w:ascii="Times New Roman" w:hAnsi="Times New Roman" w:cs="Times New Roman"/>
            <w:color w:val="000000"/>
          </w:rPr>
          <w:t xml:space="preserve">given </w:t>
        </w:r>
      </w:ins>
      <w:r w:rsidR="00076137">
        <w:rPr>
          <w:rFonts w:ascii="Times New Roman" w:hAnsi="Times New Roman" w:cs="Times New Roman"/>
          <w:color w:val="000000"/>
        </w:rPr>
        <w:t xml:space="preserve">in </w:t>
      </w:r>
      <w:ins w:id="39" w:author="Matthew Barbour" w:date="2015-11-09T11:46:00Z">
        <w:r w:rsidR="002730C9">
          <w:rPr>
            <w:rFonts w:ascii="Times New Roman" w:hAnsi="Times New Roman" w:cs="Times New Roman"/>
            <w:color w:val="000000"/>
          </w:rPr>
          <w:t xml:space="preserve">the </w:t>
        </w:r>
      </w:ins>
      <w:r w:rsidR="00076137">
        <w:rPr>
          <w:rFonts w:ascii="Times New Roman" w:hAnsi="Times New Roman" w:cs="Times New Roman"/>
          <w:color w:val="000000"/>
        </w:rPr>
        <w:t>supplementary information</w:t>
      </w:r>
      <w:del w:id="40" w:author="Matthew Barbour" w:date="2015-11-09T11:46:00Z">
        <w:r w:rsidR="00076137" w:rsidDel="002730C9">
          <w:rPr>
            <w:rFonts w:ascii="Times New Roman" w:hAnsi="Times New Roman" w:cs="Times New Roman"/>
            <w:color w:val="000000"/>
          </w:rPr>
          <w:delText>)</w:delText>
        </w:r>
      </w:del>
      <w:r w:rsidR="00076137">
        <w:rPr>
          <w:rFonts w:ascii="Times New Roman" w:hAnsi="Times New Roman" w:cs="Times New Roman"/>
          <w:color w:val="000000"/>
        </w:rPr>
        <w:t xml:space="preserve">. </w:t>
      </w:r>
      <w:del w:id="41" w:author="Matthew Barbour" w:date="2015-11-09T11:35:00Z">
        <w:r w:rsidR="00076137" w:rsidDel="00DD5508">
          <w:rPr>
            <w:rFonts w:ascii="Times New Roman" w:hAnsi="Times New Roman" w:cs="Times New Roman"/>
            <w:color w:val="000000"/>
          </w:rPr>
          <w:delText>While more sophisticated and accurate models have been developed to extrapolate species richness (reviewed in</w:delText>
        </w:r>
        <w:r w:rsidR="00076137" w:rsidDel="00DD5508">
          <w:rPr>
            <w:rFonts w:ascii="Times New Roman" w:hAnsi="Times New Roman" w:cs="Times New Roman"/>
            <w:color w:val="000000"/>
          </w:rPr>
          <w:fldChar w:fldCharType="begin">
            <w:fldData xml:space="preserve">NgA5ADUAMABlADEAYwA3AC0AOABiADgANAAtADQANgAzADcALQA5AGQAZAA5AC0AZQA3ADQANgA0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</w:fldData>
          </w:fldChar>
        </w:r>
        <w:r w:rsidR="00076137" w:rsidDel="00DD5508">
          <w:rPr>
            <w:rFonts w:ascii="Times New Roman" w:hAnsi="Times New Roman" w:cs="Times New Roman"/>
            <w:color w:val="000000"/>
          </w:rPr>
          <w:delInstrText>ADDIN LABTIVA_CITE \* MERGEFORMAT</w:delInstrText>
        </w:r>
        <w:r w:rsidR="00076137" w:rsidDel="00DD5508">
          <w:rPr>
            <w:rFonts w:ascii="Times New Roman" w:hAnsi="Times New Roman" w:cs="Times New Roman"/>
            <w:color w:val="000000"/>
          </w:rPr>
        </w:r>
        <w:r w:rsidR="00076137" w:rsidDel="00DD5508">
          <w:rPr>
            <w:rFonts w:ascii="Times New Roman" w:hAnsi="Times New Roman" w:cs="Times New Roman"/>
            <w:color w:val="000000"/>
          </w:rPr>
          <w:fldChar w:fldCharType="separate"/>
        </w:r>
        <w:r w:rsidR="00F023AD" w:rsidDel="00DD5508">
          <w:rPr>
            <w:rFonts w:ascii="Times New Roman" w:hAnsi="Times New Roman" w:cs="Times New Roman"/>
            <w:noProof/>
            <w:color w:val="000000"/>
            <w:lang w:val="en-US"/>
          </w:rPr>
          <w:delText xml:space="preserve"> </w:delText>
        </w:r>
        <w:r w:rsidR="00674FBD" w:rsidRPr="00674FBD" w:rsidDel="00DD5508">
          <w:rPr>
            <w:rFonts w:ascii="Times New Roman" w:hAnsi="Times New Roman" w:cs="Times New Roman"/>
            <w:noProof/>
            <w:color w:val="000000"/>
            <w:lang w:val="en-US"/>
          </w:rPr>
          <w:delText>40)</w:delText>
        </w:r>
        <w:r w:rsidR="00076137" w:rsidDel="00DD5508">
          <w:rPr>
            <w:rFonts w:ascii="Times New Roman" w:hAnsi="Times New Roman" w:cs="Times New Roman"/>
            <w:color w:val="000000"/>
          </w:rPr>
          <w:fldChar w:fldCharType="end"/>
        </w:r>
        <w:r w:rsidR="00076137" w:rsidDel="00DD5508">
          <w:rPr>
            <w:rFonts w:ascii="Times New Roman" w:hAnsi="Times New Roman" w:cs="Times New Roman"/>
            <w:color w:val="000000"/>
          </w:rPr>
          <w:delText>, nothing has been developed for extrapolating food-web complexity. In the supplementary information, we demonstrate that an asymptotic model is more appropriate for our data</w:delText>
        </w:r>
        <w:r w:rsidR="00F023AD" w:rsidDel="00DD5508">
          <w:rPr>
            <w:rFonts w:ascii="Times New Roman" w:hAnsi="Times New Roman" w:cs="Times New Roman"/>
            <w:color w:val="000000"/>
          </w:rPr>
          <w:delText xml:space="preserve">, although it likely </w:delText>
        </w:r>
        <w:r w:rsidR="00076137" w:rsidDel="00DD5508">
          <w:rPr>
            <w:rFonts w:ascii="Times New Roman" w:hAnsi="Times New Roman" w:cs="Times New Roman"/>
            <w:color w:val="000000"/>
          </w:rPr>
          <w:delText>overestimate</w:delText>
        </w:r>
        <w:r w:rsidR="00F023AD" w:rsidDel="00DD5508">
          <w:rPr>
            <w:rFonts w:ascii="Times New Roman" w:hAnsi="Times New Roman" w:cs="Times New Roman"/>
            <w:color w:val="000000"/>
          </w:rPr>
          <w:delText xml:space="preserve">s </w:delText>
        </w:r>
        <w:r w:rsidR="00076137" w:rsidDel="00DD5508">
          <w:rPr>
            <w:rFonts w:ascii="Times New Roman" w:hAnsi="Times New Roman" w:cs="Times New Roman"/>
            <w:color w:val="000000"/>
          </w:rPr>
          <w:delText xml:space="preserve">the average complexity of 1-genotype 100-plant mixtures. </w:delText>
        </w:r>
        <w:r w:rsidR="00F023AD" w:rsidDel="00DD5508">
          <w:rPr>
            <w:rFonts w:ascii="Times New Roman" w:hAnsi="Times New Roman" w:cs="Times New Roman"/>
            <w:lang w:val="en-US"/>
          </w:rPr>
          <w:delText>U</w:delText>
        </w:r>
        <w:r w:rsidR="00076137" w:rsidDel="00DD5508">
          <w:rPr>
            <w:rFonts w:ascii="Times New Roman" w:hAnsi="Times New Roman" w:cs="Times New Roman"/>
            <w:lang w:val="en-US"/>
          </w:rPr>
          <w:delText>sing this extrapolation as a baseline</w:delText>
        </w:r>
        <w:r w:rsidR="00F023AD" w:rsidDel="00DD5508">
          <w:rPr>
            <w:rFonts w:ascii="Times New Roman" w:hAnsi="Times New Roman" w:cs="Times New Roman"/>
            <w:lang w:val="en-US"/>
          </w:rPr>
          <w:delText>, however,</w:delText>
        </w:r>
        <w:r w:rsidR="00076137" w:rsidDel="00DD5508">
          <w:rPr>
            <w:rFonts w:ascii="Times New Roman" w:hAnsi="Times New Roman" w:cs="Times New Roman"/>
            <w:lang w:val="en-US"/>
          </w:rPr>
          <w:delText xml:space="preserve"> will still give us a more accurate (although now conservative) estimate of the additive effects of genetic variation on food-web complexity. </w:delText>
        </w:r>
      </w:del>
    </w:p>
    <w:p w14:paraId="4ECB77BD" w14:textId="77777777" w:rsidR="008B675A" w:rsidRPr="008B675A" w:rsidRDefault="008B675A" w:rsidP="009058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lang w:val="en-US"/>
        </w:rPr>
      </w:pPr>
    </w:p>
    <w:p w14:paraId="2A0D653B" w14:textId="1A7D81D7" w:rsidR="006B6D58" w:rsidRPr="00683CFE" w:rsidRDefault="003C54E8" w:rsidP="00683CFE">
      <w:pPr>
        <w:spacing w:line="480" w:lineRule="auto"/>
        <w:rPr>
          <w:rFonts w:ascii="Times" w:eastAsia="Times New Roman" w:hAnsi="Times" w:cs="Times New Roman"/>
          <w:sz w:val="20"/>
          <w:szCs w:val="20"/>
          <w:lang w:eastAsia="en-US"/>
        </w:rPr>
      </w:pPr>
      <w:r>
        <w:rPr>
          <w:rFonts w:ascii="Times New Roman" w:hAnsi="Times New Roman" w:cs="Times New Roman"/>
        </w:rPr>
        <w:t>To examine the pathways by which genetic variation in</w:t>
      </w:r>
      <w:r w:rsidR="00417EDA">
        <w:rPr>
          <w:rFonts w:ascii="Times New Roman" w:hAnsi="Times New Roman" w:cs="Times New Roman"/>
        </w:rPr>
        <w:t>fluences</w:t>
      </w:r>
      <w:r>
        <w:rPr>
          <w:rFonts w:ascii="Times New Roman" w:hAnsi="Times New Roman" w:cs="Times New Roman"/>
        </w:rPr>
        <w:t xml:space="preserve"> food-web complexity, we built a piecewise structural equation model</w:t>
      </w:r>
      <w:r w:rsidR="00F023AD">
        <w:rPr>
          <w:rFonts w:ascii="Times New Roman" w:hAnsi="Times New Roman" w:cs="Times New Roman"/>
        </w:rPr>
        <w:t xml:space="preserve"> </w:t>
      </w:r>
      <w:ins w:id="42" w:author="Matthew Barbour" w:date="2015-11-09T11:44:00Z">
        <w:r w:rsidR="002730C9">
          <w:rPr>
            <w:rFonts w:ascii="Times New Roman" w:hAnsi="Times New Roman" w:cs="Times New Roman"/>
          </w:rPr>
          <w:t>(details given in supplementary information)</w:t>
        </w:r>
      </w:ins>
      <w:del w:id="43" w:author="Matthew Barbour" w:date="2015-11-09T11:44:00Z">
        <w:r w:rsidR="00417EDA" w:rsidDel="002730C9">
          <w:rPr>
            <w:rFonts w:ascii="Times New Roman" w:hAnsi="Times New Roman" w:cs="Times New Roman"/>
          </w:rPr>
          <w:fldChar w:fldCharType="begin">
            <w:fldData xml:space="preserve">NgA5ADUAMABlADEAYwA3AC0AOABiADgANAAtADQANgAzADcALQA5AGQAZAA5AC0AZQA3ADQANgA0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</w:fldData>
          </w:fldChar>
        </w:r>
        <w:r w:rsidR="00417EDA" w:rsidDel="002730C9">
          <w:rPr>
            <w:rFonts w:ascii="Times New Roman" w:hAnsi="Times New Roman" w:cs="Times New Roman"/>
          </w:rPr>
          <w:delInstrText>ADDIN LABTIVA_CITE \* MERGEFORMAT</w:delInstrText>
        </w:r>
        <w:r w:rsidR="00417EDA" w:rsidDel="002730C9">
          <w:rPr>
            <w:rFonts w:ascii="Times New Roman" w:hAnsi="Times New Roman" w:cs="Times New Roman"/>
          </w:rPr>
        </w:r>
        <w:r w:rsidR="00417EDA" w:rsidDel="002730C9">
          <w:rPr>
            <w:rFonts w:ascii="Times New Roman" w:hAnsi="Times New Roman" w:cs="Times New Roman"/>
          </w:rPr>
          <w:fldChar w:fldCharType="separate"/>
        </w:r>
        <w:r w:rsidR="00674FBD" w:rsidRPr="00674FBD" w:rsidDel="002730C9">
          <w:rPr>
            <w:rFonts w:ascii="Times New Roman" w:hAnsi="Times New Roman" w:cs="Times New Roman"/>
            <w:noProof/>
            <w:color w:val="000000"/>
            <w:lang w:val="en-US"/>
          </w:rPr>
          <w:delText>(41)</w:delText>
        </w:r>
        <w:r w:rsidR="00417EDA" w:rsidDel="002730C9">
          <w:rPr>
            <w:rFonts w:ascii="Times New Roman" w:hAnsi="Times New Roman" w:cs="Times New Roman"/>
          </w:rPr>
          <w:fldChar w:fldCharType="end"/>
        </w:r>
      </w:del>
      <w:r w:rsidR="001D7885">
        <w:rPr>
          <w:rFonts w:ascii="Times New Roman" w:hAnsi="Times New Roman" w:cs="Times New Roman"/>
        </w:rPr>
        <w:t xml:space="preserve"> using data from one </w:t>
      </w:r>
      <w:r w:rsidR="00F023AD">
        <w:rPr>
          <w:rFonts w:ascii="Times New Roman" w:hAnsi="Times New Roman" w:cs="Times New Roman"/>
        </w:rPr>
        <w:t xml:space="preserve">of the 50 replicates </w:t>
      </w:r>
      <w:r w:rsidR="001D7885">
        <w:rPr>
          <w:rFonts w:ascii="Times New Roman" w:hAnsi="Times New Roman" w:cs="Times New Roman"/>
        </w:rPr>
        <w:t>of ou</w:t>
      </w:r>
      <w:r w:rsidR="00F023AD">
        <w:rPr>
          <w:rFonts w:ascii="Times New Roman" w:hAnsi="Times New Roman" w:cs="Times New Roman"/>
        </w:rPr>
        <w:t>r resampling procedure</w:t>
      </w:r>
      <w:r>
        <w:rPr>
          <w:rFonts w:ascii="Times New Roman" w:hAnsi="Times New Roman" w:cs="Times New Roman"/>
        </w:rPr>
        <w:t xml:space="preserve">. </w:t>
      </w:r>
      <w:r w:rsidR="001D7885">
        <w:rPr>
          <w:rFonts w:ascii="Times New Roman" w:hAnsi="Times New Roman" w:cs="Times New Roman"/>
        </w:rPr>
        <w:t xml:space="preserve">We observed the same qualitative results when we explored other replicates, so we only report the </w:t>
      </w:r>
      <w:r w:rsidR="00370325">
        <w:rPr>
          <w:rFonts w:ascii="Times New Roman" w:hAnsi="Times New Roman" w:cs="Times New Roman"/>
        </w:rPr>
        <w:t xml:space="preserve">quantitative </w:t>
      </w:r>
      <w:r w:rsidR="001D7885">
        <w:rPr>
          <w:rFonts w:ascii="Times New Roman" w:hAnsi="Times New Roman" w:cs="Times New Roman"/>
        </w:rPr>
        <w:t xml:space="preserve">results </w:t>
      </w:r>
      <w:r w:rsidR="00EA373A">
        <w:rPr>
          <w:rFonts w:ascii="Times New Roman" w:hAnsi="Times New Roman" w:cs="Times New Roman"/>
        </w:rPr>
        <w:t xml:space="preserve">from the first </w:t>
      </w:r>
      <w:r w:rsidR="00F023AD">
        <w:rPr>
          <w:rFonts w:ascii="Times New Roman" w:hAnsi="Times New Roman" w:cs="Times New Roman"/>
        </w:rPr>
        <w:t>replicate</w:t>
      </w:r>
      <w:r w:rsidR="00EA373A">
        <w:rPr>
          <w:rFonts w:ascii="Times New Roman" w:hAnsi="Times New Roman" w:cs="Times New Roman"/>
        </w:rPr>
        <w:t>.</w:t>
      </w:r>
      <w:ins w:id="44" w:author="Matthew Barbour" w:date="2015-11-09T11:42:00Z">
        <w:r w:rsidR="00DD5508">
          <w:rPr>
            <w:rFonts w:ascii="Times New Roman" w:hAnsi="Times New Roman" w:cs="Times New Roman"/>
          </w:rPr>
          <w:t xml:space="preserve"> </w:t>
        </w:r>
      </w:ins>
      <w:del w:id="45" w:author="Matthew Barbour" w:date="2015-11-09T11:44:00Z">
        <w:r w:rsidR="00EA373A" w:rsidDel="002730C9">
          <w:rPr>
            <w:rFonts w:ascii="Times New Roman" w:hAnsi="Times New Roman" w:cs="Times New Roman"/>
          </w:rPr>
          <w:delText xml:space="preserve"> </w:delText>
        </w:r>
      </w:del>
      <w:del w:id="46" w:author="Matthew Barbour" w:date="2015-11-09T11:40:00Z">
        <w:r w:rsidR="00417EDA" w:rsidDel="00DD5508">
          <w:rPr>
            <w:rFonts w:ascii="Times New Roman" w:hAnsi="Times New Roman" w:cs="Times New Roman"/>
          </w:rPr>
          <w:delText>For our plant-insect food web, complexity</w:delText>
        </w:r>
        <w:r w:rsidDel="00DD5508">
          <w:rPr>
            <w:rFonts w:ascii="Times New Roman" w:hAnsi="Times New Roman" w:cs="Times New Roman"/>
          </w:rPr>
          <w:delText xml:space="preserve"> is principally determined by 3 components: (i) the effective number of gall species per willow (i.e. Shannon diversity of galls); (ii) the effective number of parasitoid species per gall (vulnerability</w:delText>
        </w:r>
        <w:r w:rsidR="00417EDA" w:rsidDel="00DD5508">
          <w:rPr>
            <w:rFonts w:ascii="Times New Roman" w:hAnsi="Times New Roman" w:cs="Times New Roman"/>
          </w:rPr>
          <w:delText xml:space="preserve">, </w:delText>
        </w:r>
        <w:r w:rsidR="00417EDA" w:rsidDel="00DD5508">
          <w:rPr>
            <w:rFonts w:ascii="Times New Roman" w:hAnsi="Times New Roman" w:cs="Times New Roman"/>
            <w:i/>
          </w:rPr>
          <w:delText>V</w:delText>
        </w:r>
        <w:r w:rsidR="00417EDA" w:rsidRPr="00683CFE" w:rsidDel="00DD5508">
          <w:rPr>
            <w:rFonts w:ascii="Times New Roman" w:hAnsi="Times New Roman" w:cs="Times New Roman"/>
            <w:i/>
            <w:vertAlign w:val="subscript"/>
          </w:rPr>
          <w:delText>q</w:delText>
        </w:r>
        <w:r w:rsidDel="00DD5508">
          <w:rPr>
            <w:rFonts w:ascii="Times New Roman" w:hAnsi="Times New Roman" w:cs="Times New Roman"/>
          </w:rPr>
          <w:delText>); and (iii) the effective number of gall species per parasitoid (generality</w:delText>
        </w:r>
        <w:r w:rsidR="00417EDA" w:rsidDel="00DD5508">
          <w:rPr>
            <w:rFonts w:ascii="Times New Roman" w:hAnsi="Times New Roman" w:cs="Times New Roman"/>
          </w:rPr>
          <w:delText xml:space="preserve">, </w:delText>
        </w:r>
        <w:r w:rsidR="00417EDA" w:rsidDel="00DD5508">
          <w:rPr>
            <w:rFonts w:ascii="Times New Roman" w:hAnsi="Times New Roman" w:cs="Times New Roman"/>
            <w:i/>
          </w:rPr>
          <w:delText>G</w:delText>
        </w:r>
        <w:r w:rsidR="00417EDA" w:rsidDel="00DD5508">
          <w:rPr>
            <w:rFonts w:ascii="Times New Roman" w:hAnsi="Times New Roman" w:cs="Times New Roman"/>
            <w:i/>
            <w:vertAlign w:val="subscript"/>
          </w:rPr>
          <w:delText>q</w:delText>
        </w:r>
        <w:r w:rsidDel="00DD5508">
          <w:rPr>
            <w:rFonts w:ascii="Times New Roman" w:hAnsi="Times New Roman" w:cs="Times New Roman"/>
          </w:rPr>
          <w:delText>)</w:delText>
        </w:r>
        <w:r w:rsidR="00EC196F" w:rsidDel="00DD5508">
          <w:rPr>
            <w:rFonts w:ascii="Times New Roman" w:hAnsi="Times New Roman" w:cs="Times New Roman"/>
          </w:rPr>
          <w:delText xml:space="preserve"> </w:delText>
        </w:r>
        <w:r w:rsidR="00F646FB" w:rsidDel="00DD5508">
          <w:rPr>
            <w:rFonts w:ascii="Times New Roman" w:hAnsi="Times New Roman" w:cs="Times New Roman"/>
          </w:rPr>
          <w:delText>(</w:delText>
        </w:r>
        <w:r w:rsidR="00EC196F" w:rsidDel="00DD5508">
          <w:rPr>
            <w:rFonts w:ascii="Times New Roman" w:hAnsi="Times New Roman" w:cs="Times New Roman"/>
          </w:rPr>
          <w:delText>38</w:delText>
        </w:r>
        <w:r w:rsidR="00F646FB" w:rsidDel="00DD5508">
          <w:rPr>
            <w:rFonts w:ascii="Times New Roman" w:hAnsi="Times New Roman" w:cs="Times New Roman"/>
          </w:rPr>
          <w:delText>)</w:delText>
        </w:r>
        <w:r w:rsidDel="00DD5508">
          <w:rPr>
            <w:rFonts w:ascii="Times New Roman" w:hAnsi="Times New Roman" w:cs="Times New Roman"/>
          </w:rPr>
          <w:delText xml:space="preserve">. Increases in any of these 3 components, all else equal, will </w:delText>
        </w:r>
        <w:r w:rsidR="00F646FB" w:rsidDel="00DD5508">
          <w:rPr>
            <w:rFonts w:ascii="Times New Roman" w:hAnsi="Times New Roman" w:cs="Times New Roman"/>
          </w:rPr>
          <w:delText xml:space="preserve">directly </w:delText>
        </w:r>
        <w:r w:rsidDel="00DD5508">
          <w:rPr>
            <w:rFonts w:ascii="Times New Roman" w:hAnsi="Times New Roman" w:cs="Times New Roman"/>
          </w:rPr>
          <w:delText xml:space="preserve">increase food-web complexity. </w:delText>
        </w:r>
        <w:r w:rsidR="00F862B9" w:rsidDel="00DD5508">
          <w:rPr>
            <w:rFonts w:ascii="Times New Roman" w:hAnsi="Times New Roman" w:cs="Times New Roman"/>
          </w:rPr>
          <w:delText>Moreover</w:delText>
        </w:r>
        <w:r w:rsidDel="00DD5508">
          <w:rPr>
            <w:rFonts w:ascii="Times New Roman" w:hAnsi="Times New Roman" w:cs="Times New Roman"/>
          </w:rPr>
          <w:delText xml:space="preserve">, the total abundance and diversity of galls may indirectly affect complexity by influencing the vulnerability and generality of the gall-parasitoid network. Therefore, we built our structural equation model to incorporate </w:delText>
        </w:r>
        <w:r w:rsidRPr="00860450" w:rsidDel="00DD5508">
          <w:rPr>
            <w:rFonts w:ascii="Times New Roman" w:hAnsi="Times New Roman" w:cs="Times New Roman"/>
          </w:rPr>
          <w:delText>these different pathways.</w:delText>
        </w:r>
        <w:r w:rsidR="006B6D58" w:rsidDel="00DD5508">
          <w:rPr>
            <w:rFonts w:ascii="Times New Roman" w:hAnsi="Times New Roman" w:cs="Times New Roman"/>
          </w:rPr>
          <w:delText xml:space="preserve"> In addition, since species diversity is determined by both the evenness and richness of a community, we partitioned gall diversity into its evenness (</w:delText>
        </w:r>
        <w:r w:rsidR="006B6D58" w:rsidRPr="009161AC" w:rsidDel="00DD5508">
          <w:rPr>
            <w:rFonts w:ascii="Times New Roman" w:hAnsi="Times New Roman" w:cs="Times New Roman"/>
            <w:i/>
          </w:rPr>
          <w:delText>E</w:delText>
        </w:r>
        <w:r w:rsidR="006B6D58" w:rsidRPr="009161AC" w:rsidDel="00DD5508">
          <w:rPr>
            <w:rFonts w:ascii="Times New Roman" w:hAnsi="Times New Roman" w:cs="Times New Roman"/>
            <w:i/>
            <w:vertAlign w:val="superscript"/>
          </w:rPr>
          <w:delText>1</w:delText>
        </w:r>
        <w:r w:rsidR="006B6D58" w:rsidDel="00DD5508">
          <w:rPr>
            <w:rFonts w:ascii="Times New Roman" w:hAnsi="Times New Roman" w:cs="Times New Roman"/>
            <w:vertAlign w:val="superscript"/>
          </w:rPr>
          <w:delText xml:space="preserve"> </w:delText>
        </w:r>
        <w:r w:rsidR="006B6D58" w:rsidDel="00DD5508">
          <w:rPr>
            <w:rFonts w:ascii="Times New Roman" w:hAnsi="Times New Roman" w:cs="Times New Roman"/>
          </w:rPr>
          <w:delText xml:space="preserve">= exp(Shannon </w:delText>
        </w:r>
        <w:r w:rsidR="00417EDA" w:rsidDel="00DD5508">
          <w:rPr>
            <w:rFonts w:ascii="Times New Roman" w:hAnsi="Times New Roman" w:cs="Times New Roman"/>
          </w:rPr>
          <w:delText>diversity</w:delText>
        </w:r>
        <w:r w:rsidR="006B6D58" w:rsidDel="00DD5508">
          <w:rPr>
            <w:rFonts w:ascii="Times New Roman" w:hAnsi="Times New Roman" w:cs="Times New Roman"/>
          </w:rPr>
          <w:delText>)/richness) and richness components</w:delText>
        </w:r>
        <w:r w:rsidR="00F023AD" w:rsidDel="00DD5508">
          <w:rPr>
            <w:rFonts w:ascii="Times New Roman" w:hAnsi="Times New Roman" w:cs="Times New Roman"/>
          </w:rPr>
          <w:delText xml:space="preserve"> </w:delText>
        </w:r>
        <w:r w:rsidR="00EC196F" w:rsidDel="00DD5508">
          <w:rPr>
            <w:rFonts w:ascii="Times New Roman" w:hAnsi="Times New Roman" w:cs="Times New Roman"/>
          </w:rPr>
          <w:fldChar w:fldCharType="begin">
            <w:fldData xml:space="preserve">NgA5ADUAMABlADEAYwA3AC0AOABiADgANAAtADQANgAzADcALQA5AGQAZAA5AC0AZQA3ADQANgA0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</w:fldData>
          </w:fldChar>
        </w:r>
        <w:r w:rsidR="00EC196F" w:rsidDel="00DD5508">
          <w:rPr>
            <w:rFonts w:ascii="Times New Roman" w:hAnsi="Times New Roman" w:cs="Times New Roman"/>
          </w:rPr>
          <w:delInstrText>ADDIN LABTIVA_CITE \* MERGEFORMAT</w:delInstrText>
        </w:r>
        <w:r w:rsidR="00EC196F" w:rsidDel="00DD5508">
          <w:rPr>
            <w:rFonts w:ascii="Times New Roman" w:hAnsi="Times New Roman" w:cs="Times New Roman"/>
          </w:rPr>
        </w:r>
        <w:r w:rsidR="00EC196F" w:rsidDel="00DD5508">
          <w:rPr>
            <w:rFonts w:ascii="Times New Roman" w:hAnsi="Times New Roman" w:cs="Times New Roman"/>
          </w:rPr>
          <w:fldChar w:fldCharType="separate"/>
        </w:r>
        <w:r w:rsidR="00674FBD" w:rsidRPr="00674FBD" w:rsidDel="00DD5508">
          <w:rPr>
            <w:rFonts w:ascii="Times New Roman" w:hAnsi="Times New Roman" w:cs="Times New Roman"/>
            <w:noProof/>
            <w:color w:val="000000"/>
            <w:lang w:val="en-US"/>
          </w:rPr>
          <w:delText>(42)</w:delText>
        </w:r>
        <w:r w:rsidR="00EC196F" w:rsidDel="00DD5508">
          <w:rPr>
            <w:rFonts w:ascii="Times New Roman" w:hAnsi="Times New Roman" w:cs="Times New Roman"/>
          </w:rPr>
          <w:fldChar w:fldCharType="end"/>
        </w:r>
        <w:r w:rsidR="003E5E72" w:rsidDel="00DD5508">
          <w:rPr>
            <w:rFonts w:ascii="Times New Roman" w:hAnsi="Times New Roman" w:cs="Times New Roman"/>
          </w:rPr>
          <w:delText xml:space="preserve"> before building the model</w:delText>
        </w:r>
        <w:r w:rsidR="006B6D58" w:rsidDel="00DD5508">
          <w:rPr>
            <w:rFonts w:ascii="Times New Roman" w:hAnsi="Times New Roman" w:cs="Times New Roman"/>
          </w:rPr>
          <w:delText xml:space="preserve">. </w:delText>
        </w:r>
        <w:r w:rsidDel="00DD5508">
          <w:rPr>
            <w:rFonts w:ascii="Times New Roman" w:hAnsi="Times New Roman" w:cs="Times New Roman"/>
          </w:rPr>
          <w:delText>Given the non-linear relationship between genetic variation and food-web complexity (</w:delText>
        </w:r>
        <w:r w:rsidR="00F646FB" w:rsidDel="00DD5508">
          <w:rPr>
            <w:rFonts w:ascii="Times New Roman" w:hAnsi="Times New Roman" w:cs="Times New Roman"/>
          </w:rPr>
          <w:delText>Fig. 6</w:delText>
        </w:r>
        <w:r w:rsidDel="00DD5508">
          <w:rPr>
            <w:rFonts w:ascii="Times New Roman" w:hAnsi="Times New Roman" w:cs="Times New Roman"/>
          </w:rPr>
          <w:delText xml:space="preserve">), we </w:delText>
        </w:r>
        <w:r w:rsidRPr="00860450" w:rsidDel="00DD5508">
          <w:rPr>
            <w:rFonts w:ascii="Times New Roman" w:hAnsi="Times New Roman" w:cs="Times New Roman"/>
          </w:rPr>
          <w:delText>restricted our</w:delText>
        </w:r>
        <w:r w:rsidRPr="009161AC" w:rsidDel="00DD5508">
          <w:rPr>
            <w:rFonts w:ascii="Times New Roman" w:hAnsi="Times New Roman" w:cs="Times New Roman"/>
          </w:rPr>
          <w:delText xml:space="preserve"> analysis to the first 4</w:delText>
        </w:r>
        <w:r w:rsidDel="00DD5508">
          <w:rPr>
            <w:rFonts w:ascii="Times New Roman" w:hAnsi="Times New Roman" w:cs="Times New Roman"/>
          </w:rPr>
          <w:delText>-levels of ge</w:delText>
        </w:r>
        <w:r w:rsidR="00F646FB" w:rsidDel="00DD5508">
          <w:rPr>
            <w:rFonts w:ascii="Times New Roman" w:hAnsi="Times New Roman" w:cs="Times New Roman"/>
          </w:rPr>
          <w:delText>netic variation. We feel this was</w:delText>
        </w:r>
        <w:r w:rsidDel="00DD5508">
          <w:rPr>
            <w:rFonts w:ascii="Times New Roman" w:hAnsi="Times New Roman" w:cs="Times New Roman"/>
          </w:rPr>
          <w:delText xml:space="preserve"> justified </w:delText>
        </w:r>
        <w:r w:rsidR="00F646FB" w:rsidDel="00DD5508">
          <w:rPr>
            <w:rFonts w:ascii="Times New Roman" w:hAnsi="Times New Roman" w:cs="Times New Roman"/>
          </w:rPr>
          <w:delText>for two</w:delText>
        </w:r>
        <w:r w:rsidDel="00DD5508">
          <w:rPr>
            <w:rFonts w:ascii="Times New Roman" w:hAnsi="Times New Roman" w:cs="Times New Roman"/>
          </w:rPr>
          <w:delText xml:space="preserve"> reasons: (i) this was the portion of the relationship that increased the most; and (ii) this was the only portion of the relationship that was mostly linear with constant variance, thereby satisfying the assumptions of linear regression models</w:delText>
        </w:r>
        <w:r w:rsidR="00417EDA" w:rsidDel="00DD5508">
          <w:rPr>
            <w:rFonts w:ascii="Times New Roman" w:hAnsi="Times New Roman" w:cs="Times New Roman"/>
          </w:rPr>
          <w:delText xml:space="preserve"> that made up our structural equation model</w:delText>
        </w:r>
        <w:r w:rsidDel="00DD5508">
          <w:rPr>
            <w:rFonts w:ascii="Times New Roman" w:hAnsi="Times New Roman" w:cs="Times New Roman"/>
          </w:rPr>
          <w:delText>.</w:delText>
        </w:r>
        <w:r w:rsidR="00F646FB" w:rsidDel="00DD5508">
          <w:rPr>
            <w:rFonts w:ascii="Times New Roman" w:hAnsi="Times New Roman" w:cs="Times New Roman"/>
            <w:color w:val="000000"/>
          </w:rPr>
          <w:delText xml:space="preserve"> </w:delText>
        </w:r>
      </w:del>
      <w:del w:id="47" w:author="Matthew Barbour" w:date="2015-11-09T11:41:00Z">
        <w:r w:rsidR="00D91ECB" w:rsidDel="00DD5508">
          <w:rPr>
            <w:rFonts w:ascii="Times New Roman" w:hAnsi="Times New Roman" w:cs="Times New Roman"/>
            <w:color w:val="000000"/>
          </w:rPr>
          <w:delText>Finally,</w:delText>
        </w:r>
      </w:del>
      <w:del w:id="48" w:author="Matthew Barbour" w:date="2015-11-09T14:33:00Z">
        <w:r w:rsidR="00D91ECB" w:rsidDel="00077E8C">
          <w:rPr>
            <w:rFonts w:ascii="Times New Roman" w:hAnsi="Times New Roman" w:cs="Times New Roman"/>
            <w:color w:val="000000"/>
          </w:rPr>
          <w:delText xml:space="preserve"> we used a test of directed separation</w:delText>
        </w:r>
        <w:r w:rsidR="002C327F" w:rsidDel="00077E8C">
          <w:rPr>
            <w:rFonts w:ascii="Times New Roman" w:hAnsi="Times New Roman" w:cs="Times New Roman"/>
            <w:color w:val="000000"/>
          </w:rPr>
          <w:delText xml:space="preserve"> </w:delText>
        </w:r>
        <w:r w:rsidR="0098189F" w:rsidDel="00077E8C">
          <w:rPr>
            <w:rFonts w:ascii="Times New Roman" w:hAnsi="Times New Roman" w:cs="Times New Roman"/>
          </w:rPr>
          <w:fldChar w:fldCharType="begin">
            <w:fldData xml:space="preserve">NgA5ADUAMABlADEAYwA3AC0AOABiADgANAAtADQANgAzADcALQA5AGQAZAA5AC0AZQA3ADQANgA0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</w:fldData>
          </w:fldChar>
        </w:r>
        <w:r w:rsidR="0098189F" w:rsidDel="00077E8C">
          <w:rPr>
            <w:rFonts w:ascii="Times New Roman" w:hAnsi="Times New Roman" w:cs="Times New Roman"/>
          </w:rPr>
          <w:delInstrText>ADDIN LABTIVA_CITE \* MERGEFORMAT</w:delInstrText>
        </w:r>
        <w:r w:rsidR="0098189F" w:rsidDel="00077E8C">
          <w:rPr>
            <w:rFonts w:ascii="Times New Roman" w:hAnsi="Times New Roman" w:cs="Times New Roman"/>
          </w:rPr>
        </w:r>
        <w:r w:rsidR="0098189F" w:rsidDel="00077E8C">
          <w:rPr>
            <w:rFonts w:ascii="Times New Roman" w:hAnsi="Times New Roman" w:cs="Times New Roman"/>
          </w:rPr>
          <w:fldChar w:fldCharType="separate"/>
        </w:r>
        <w:r w:rsidR="00674FBD" w:rsidRPr="00674FBD" w:rsidDel="00077E8C">
          <w:rPr>
            <w:rFonts w:ascii="Times New Roman" w:hAnsi="Times New Roman" w:cs="Times New Roman"/>
            <w:noProof/>
            <w:color w:val="000000"/>
            <w:lang w:val="en-US"/>
          </w:rPr>
          <w:delText>(41)</w:delText>
        </w:r>
        <w:r w:rsidR="0098189F" w:rsidDel="00077E8C">
          <w:rPr>
            <w:rFonts w:ascii="Times New Roman" w:hAnsi="Times New Roman" w:cs="Times New Roman"/>
          </w:rPr>
          <w:fldChar w:fldCharType="end"/>
        </w:r>
        <w:r w:rsidR="00D91ECB" w:rsidDel="00077E8C">
          <w:rPr>
            <w:rFonts w:ascii="Times New Roman" w:hAnsi="Times New Roman" w:cs="Times New Roman"/>
            <w:color w:val="000000"/>
          </w:rPr>
          <w:delText xml:space="preserve">, which </w:delText>
        </w:r>
        <w:r w:rsidR="00D91ECB" w:rsidDel="00077E8C">
          <w:rPr>
            <w:rFonts w:ascii="Times New Roman" w:eastAsia="Times New Roman" w:hAnsi="Times New Roman" w:cs="Times New Roman"/>
            <w:color w:val="000000"/>
            <w:lang w:eastAsia="en-US"/>
          </w:rPr>
          <w:delText>essentially tests whether there are any significant paths missing from the model</w:delText>
        </w:r>
        <w:r w:rsidR="00D91ECB" w:rsidRPr="00D91ECB" w:rsidDel="00077E8C">
          <w:rPr>
            <w:rFonts w:ascii="Times New Roman" w:eastAsia="Times New Roman" w:hAnsi="Times New Roman" w:cs="Times New Roman"/>
            <w:color w:val="000000"/>
            <w:lang w:eastAsia="en-US"/>
          </w:rPr>
          <w:delText xml:space="preserve">. For tests of directed separation, </w:delText>
        </w:r>
        <w:r w:rsidR="00D91ECB" w:rsidRPr="00683CFE" w:rsidDel="00077E8C">
          <w:rPr>
            <w:rFonts w:ascii="Times New Roman" w:eastAsia="Times New Roman" w:hAnsi="Times New Roman" w:cs="Times New Roman"/>
            <w:i/>
            <w:color w:val="000000"/>
            <w:lang w:eastAsia="en-US"/>
          </w:rPr>
          <w:delText>P</w:delText>
        </w:r>
        <w:r w:rsidR="00D91ECB" w:rsidRPr="00D91ECB" w:rsidDel="00077E8C">
          <w:rPr>
            <w:rFonts w:ascii="Times New Roman" w:eastAsia="Times New Roman" w:hAnsi="Times New Roman" w:cs="Times New Roman"/>
            <w:color w:val="000000"/>
            <w:lang w:eastAsia="en-US"/>
          </w:rPr>
          <w:delText xml:space="preserve"> &gt; 0.05 indicate</w:delText>
        </w:r>
        <w:r w:rsidR="0098189F" w:rsidDel="00077E8C">
          <w:rPr>
            <w:rFonts w:ascii="Times New Roman" w:eastAsia="Times New Roman" w:hAnsi="Times New Roman" w:cs="Times New Roman"/>
            <w:color w:val="000000"/>
            <w:lang w:eastAsia="en-US"/>
          </w:rPr>
          <w:delText>s that the model provides a good fit to the data</w:delText>
        </w:r>
        <w:r w:rsidR="00D91ECB" w:rsidRPr="00D91ECB" w:rsidDel="00077E8C">
          <w:rPr>
            <w:rFonts w:ascii="Times New Roman" w:eastAsia="Times New Roman" w:hAnsi="Times New Roman" w:cs="Times New Roman"/>
            <w:color w:val="000000"/>
            <w:lang w:eastAsia="en-US"/>
          </w:rPr>
          <w:delText xml:space="preserve"> (i.e. no missing paths), whereas </w:delText>
        </w:r>
        <w:r w:rsidR="00D91ECB" w:rsidDel="00077E8C">
          <w:rPr>
            <w:rFonts w:ascii="Times New Roman" w:eastAsia="Times New Roman" w:hAnsi="Times New Roman" w:cs="Times New Roman"/>
            <w:i/>
            <w:color w:val="000000"/>
            <w:lang w:eastAsia="en-US"/>
          </w:rPr>
          <w:delText xml:space="preserve">P </w:delText>
        </w:r>
        <w:r w:rsidR="00D91ECB" w:rsidRPr="00D91ECB" w:rsidDel="00077E8C">
          <w:rPr>
            <w:rFonts w:ascii="Times New Roman" w:eastAsia="Times New Roman" w:hAnsi="Times New Roman" w:cs="Times New Roman"/>
            <w:color w:val="000000"/>
            <w:lang w:eastAsia="en-US"/>
          </w:rPr>
          <w:delText>&lt; 0.05 indicate</w:delText>
        </w:r>
        <w:r w:rsidR="0098189F" w:rsidDel="00077E8C">
          <w:rPr>
            <w:rFonts w:ascii="Times New Roman" w:eastAsia="Times New Roman" w:hAnsi="Times New Roman" w:cs="Times New Roman"/>
            <w:color w:val="000000"/>
            <w:lang w:eastAsia="en-US"/>
          </w:rPr>
          <w:delText>s</w:delText>
        </w:r>
        <w:r w:rsidR="00D91ECB" w:rsidRPr="00D91ECB" w:rsidDel="00077E8C">
          <w:rPr>
            <w:rFonts w:ascii="Times New Roman" w:eastAsia="Times New Roman" w:hAnsi="Times New Roman" w:cs="Times New Roman"/>
            <w:color w:val="000000"/>
            <w:lang w:eastAsia="en-US"/>
          </w:rPr>
          <w:delText xml:space="preserve"> a model with missing paths. </w:delText>
        </w:r>
      </w:del>
    </w:p>
    <w:p w14:paraId="7853D02D" w14:textId="4850D68A" w:rsidR="00CE561A" w:rsidRPr="00EB3C56" w:rsidRDefault="00CE561A"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All statistical analyses were conducted in R</w:t>
      </w:r>
      <w:r w:rsidR="00042414">
        <w:rPr>
          <w:rFonts w:ascii="Times New Roman" w:hAnsi="Times New Roman" w:cs="Times New Roman"/>
          <w:color w:val="000000"/>
        </w:rPr>
        <w:t xml:space="preserve"> version 3.1.2</w:t>
      </w:r>
      <w:del w:id="49" w:author="Matthew Barbour" w:date="2015-11-09T14:41:00Z">
        <w:r w:rsidR="007224BF" w:rsidDel="00077E8C">
          <w:rPr>
            <w:rFonts w:ascii="Times New Roman" w:hAnsi="Times New Roman" w:cs="Times New Roman"/>
            <w:color w:val="000000"/>
          </w:rPr>
          <w:delText xml:space="preserve"> </w:delText>
        </w:r>
      </w:del>
      <w:ins w:id="50" w:author="Matthew Barbour" w:date="2015-11-09T14:41:00Z">
        <w:r w:rsidR="00077E8C">
          <w:rPr>
            <w:rFonts w:ascii="Times New Roman" w:hAnsi="Times New Roman" w:cs="Times New Roman"/>
            <w:color w:val="000000"/>
          </w:rPr>
          <w:t xml:space="preserve"> (41)</w:t>
        </w:r>
      </w:ins>
      <w:del w:id="51" w:author="Matthew Barbour" w:date="2015-11-09T14:41:00Z">
        <w:r w:rsidR="007224BF" w:rsidDel="00077E8C">
          <w:rPr>
            <w:rFonts w:ascii="Times New Roman" w:hAnsi="Times New Roman" w:cs="Times New Roman"/>
            <w:color w:val="000000"/>
          </w:rPr>
          <w:fldChar w:fldCharType="begin">
            <w:fldData xml:space="preserve">NgA5ADUAMABlADEAYwA3AC0AOABiADgANAAtADQANgAzADcALQA5AGQAZAA5AC0AZQA3ADQANgA0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</w:fldData>
          </w:fldChar>
        </w:r>
        <w:r w:rsidR="007224BF" w:rsidDel="00077E8C">
          <w:rPr>
            <w:rFonts w:ascii="Times New Roman" w:hAnsi="Times New Roman" w:cs="Times New Roman"/>
            <w:color w:val="000000"/>
          </w:rPr>
          <w:delInstrText>ADDIN LABTIVA_CITE \* MERGEFORMAT</w:delInstrText>
        </w:r>
        <w:r w:rsidR="007224BF" w:rsidDel="00077E8C">
          <w:rPr>
            <w:rFonts w:ascii="Times New Roman" w:hAnsi="Times New Roman" w:cs="Times New Roman"/>
            <w:color w:val="000000"/>
          </w:rPr>
        </w:r>
        <w:r w:rsidR="007224BF" w:rsidDel="00077E8C">
          <w:rPr>
            <w:rFonts w:ascii="Times New Roman" w:hAnsi="Times New Roman" w:cs="Times New Roman"/>
            <w:color w:val="000000"/>
          </w:rPr>
          <w:fldChar w:fldCharType="separate"/>
        </w:r>
        <w:r w:rsidR="00674FBD" w:rsidRPr="00674FBD" w:rsidDel="00077E8C">
          <w:rPr>
            <w:rFonts w:ascii="Times New Roman" w:hAnsi="Times New Roman" w:cs="Times New Roman"/>
            <w:noProof/>
            <w:color w:val="000000"/>
            <w:lang w:val="en-US"/>
          </w:rPr>
          <w:delText>(43)</w:delText>
        </w:r>
        <w:r w:rsidR="007224BF" w:rsidDel="00077E8C">
          <w:rPr>
            <w:rFonts w:ascii="Times New Roman" w:hAnsi="Times New Roman" w:cs="Times New Roman"/>
            <w:color w:val="000000"/>
          </w:rPr>
          <w:fldChar w:fldCharType="end"/>
        </w:r>
      </w:del>
      <w:r w:rsidR="007224BF">
        <w:rPr>
          <w:rFonts w:ascii="Times New Roman" w:hAnsi="Times New Roman" w:cs="Times New Roman"/>
          <w:color w:val="000000"/>
        </w:rPr>
        <w:t>.</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48A85028"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w:t>
      </w:r>
      <w:r w:rsidR="00A6673B">
        <w:rPr>
          <w:rFonts w:ascii="Times New Roman" w:hAnsi="Times New Roman" w:cs="Times New Roman"/>
          <w:bCs/>
          <w:color w:val="000000"/>
          <w:sz w:val="20"/>
          <w:szCs w:val="20"/>
        </w:rPr>
        <w:t xml:space="preserve">and maintain </w:t>
      </w:r>
      <w:r>
        <w:rPr>
          <w:rFonts w:ascii="Times New Roman" w:hAnsi="Times New Roman" w:cs="Times New Roman"/>
          <w:bCs/>
          <w:color w:val="000000"/>
          <w:sz w:val="20"/>
          <w:szCs w:val="20"/>
        </w:rPr>
        <w:t xml:space="preserve">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w:t>
      </w:r>
      <w:r w:rsidR="00D731AD">
        <w:rPr>
          <w:rFonts w:ascii="Times New Roman" w:hAnsi="Times New Roman" w:cs="Times New Roman"/>
          <w:bCs/>
          <w:color w:val="000000"/>
          <w:sz w:val="20"/>
          <w:szCs w:val="20"/>
        </w:rPr>
        <w:t xml:space="preserve"> and S. </w:t>
      </w:r>
      <w:proofErr w:type="spellStart"/>
      <w:r w:rsidR="00D731AD">
        <w:rPr>
          <w:rFonts w:ascii="Times New Roman" w:hAnsi="Times New Roman" w:cs="Times New Roman"/>
          <w:bCs/>
          <w:color w:val="000000"/>
          <w:sz w:val="20"/>
          <w:szCs w:val="20"/>
        </w:rPr>
        <w:t>Sorsa</w:t>
      </w:r>
      <w:proofErr w:type="spellEnd"/>
      <w:r w:rsidR="00D731AD">
        <w:rPr>
          <w:rFonts w:ascii="Times New Roman" w:hAnsi="Times New Roman" w:cs="Times New Roman"/>
          <w:bCs/>
          <w:color w:val="000000"/>
          <w:sz w:val="20"/>
          <w:szCs w:val="20"/>
        </w:rPr>
        <w:t xml:space="preserve"> assisted with leaf phenolic extractions</w:t>
      </w:r>
      <w:r>
        <w:rPr>
          <w:rFonts w:ascii="Times New Roman" w:hAnsi="Times New Roman" w:cs="Times New Roman"/>
          <w:bCs/>
          <w:color w:val="000000"/>
          <w:sz w:val="20"/>
          <w:szCs w:val="20"/>
        </w:rPr>
        <w:t xml:space="preserve">. </w:t>
      </w:r>
      <w:r w:rsidR="005B1550">
        <w:rPr>
          <w:rFonts w:ascii="Times New Roman" w:hAnsi="Times New Roman" w:cs="Times New Roman"/>
          <w:bCs/>
          <w:color w:val="000000"/>
          <w:sz w:val="20"/>
          <w:szCs w:val="20"/>
        </w:rPr>
        <w:t xml:space="preserve">Comments from </w:t>
      </w:r>
      <w:r>
        <w:rPr>
          <w:rFonts w:ascii="Times New Roman" w:hAnsi="Times New Roman" w:cs="Times New Roman"/>
          <w:bCs/>
          <w:color w:val="000000"/>
          <w:sz w:val="20"/>
          <w:szCs w:val="20"/>
        </w:rPr>
        <w:t>M. Rodriguez-Cabal</w:t>
      </w:r>
      <w:r w:rsidR="005B1550">
        <w:rPr>
          <w:rFonts w:ascii="Times New Roman" w:hAnsi="Times New Roman" w:cs="Times New Roman"/>
          <w:bCs/>
          <w:color w:val="000000"/>
          <w:sz w:val="20"/>
          <w:szCs w:val="20"/>
        </w:rPr>
        <w:t>, D. Gravel and two anonymous reviewers improved the quality of</w:t>
      </w:r>
      <w:r>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the manuscript</w:t>
      </w:r>
      <w:r w:rsidR="005B1550">
        <w:rPr>
          <w:rFonts w:ascii="Times New Roman" w:hAnsi="Times New Roman" w:cs="Times New Roman"/>
          <w:bCs/>
          <w:color w:val="000000"/>
          <w:sz w:val="20"/>
          <w:szCs w:val="20"/>
        </w:rPr>
        <w:t xml:space="preserve"> substantially</w:t>
      </w:r>
      <w:r w:rsidR="003C15B7">
        <w:rPr>
          <w:rFonts w:ascii="Times New Roman" w:hAnsi="Times New Roman" w:cs="Times New Roman"/>
          <w:bCs/>
          <w:color w:val="000000"/>
          <w:sz w:val="20"/>
          <w:szCs w:val="20"/>
        </w:rPr>
        <w:t xml:space="preserve">. </w:t>
      </w:r>
      <w:proofErr w:type="gramStart"/>
      <w:r w:rsidR="003C15B7">
        <w:rPr>
          <w:rFonts w:ascii="Times New Roman" w:hAnsi="Times New Roman" w:cs="Times New Roman"/>
          <w:bCs/>
          <w:color w:val="000000"/>
          <w:sz w:val="20"/>
          <w:szCs w:val="20"/>
        </w:rPr>
        <w:t>M.</w:t>
      </w:r>
      <w:r>
        <w:rPr>
          <w:rFonts w:ascii="Times New Roman" w:hAnsi="Times New Roman" w:cs="Times New Roman"/>
          <w:bCs/>
          <w:color w:val="000000"/>
          <w:sz w:val="20"/>
          <w:szCs w:val="20"/>
        </w:rPr>
        <w:t>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t>
      </w:r>
      <w:r w:rsidR="001F4E05">
        <w:rPr>
          <w:rFonts w:ascii="Times New Roman" w:hAnsi="Times New Roman" w:cs="Times New Roman"/>
          <w:bCs/>
          <w:color w:val="000000"/>
          <w:sz w:val="20"/>
          <w:szCs w:val="20"/>
        </w:rPr>
        <w:t>and M.A. Fortuna were</w:t>
      </w:r>
      <w:r w:rsidR="00497F18">
        <w:rPr>
          <w:rFonts w:ascii="Times New Roman" w:hAnsi="Times New Roman" w:cs="Times New Roman"/>
          <w:bCs/>
          <w:color w:val="000000"/>
          <w:sz w:val="20"/>
          <w:szCs w:val="20"/>
        </w:rPr>
        <w:t xml:space="preserve"> supported by an ERC’s Advanced Grant</w:t>
      </w:r>
      <w:r w:rsidR="001F4E05">
        <w:rPr>
          <w:rFonts w:ascii="Times New Roman" w:hAnsi="Times New Roman" w:cs="Times New Roman"/>
          <w:bCs/>
          <w:color w:val="000000"/>
          <w:sz w:val="20"/>
          <w:szCs w:val="20"/>
        </w:rPr>
        <w:t xml:space="preserve"> to J. </w:t>
      </w:r>
      <w:proofErr w:type="spellStart"/>
      <w:r w:rsidR="001F4E05">
        <w:rPr>
          <w:rFonts w:ascii="Times New Roman" w:hAnsi="Times New Roman" w:cs="Times New Roman"/>
          <w:bCs/>
          <w:color w:val="000000"/>
          <w:sz w:val="20"/>
          <w:szCs w:val="20"/>
        </w:rPr>
        <w:t>Bascompte</w:t>
      </w:r>
      <w:proofErr w:type="spellEnd"/>
      <w:proofErr w:type="gramEnd"/>
      <w:r w:rsidR="00497F18">
        <w:rPr>
          <w:rFonts w:ascii="Times New Roman" w:hAnsi="Times New Roman" w:cs="Times New Roman"/>
          <w:bCs/>
          <w:color w:val="000000"/>
          <w:sz w:val="20"/>
          <w:szCs w:val="20"/>
        </w:rPr>
        <w:t>.</w:t>
      </w:r>
      <w:r w:rsidR="00D731AD">
        <w:rPr>
          <w:rFonts w:ascii="Times New Roman" w:hAnsi="Times New Roman" w:cs="Times New Roman"/>
          <w:bCs/>
          <w:color w:val="000000"/>
          <w:sz w:val="20"/>
          <w:szCs w:val="20"/>
        </w:rPr>
        <w:t xml:space="preserve"> R. </w:t>
      </w:r>
      <w:proofErr w:type="spellStart"/>
      <w:r w:rsidR="00D731AD">
        <w:rPr>
          <w:rFonts w:ascii="Times New Roman" w:hAnsi="Times New Roman" w:cs="Times New Roman"/>
          <w:bCs/>
          <w:color w:val="000000"/>
          <w:sz w:val="20"/>
          <w:szCs w:val="20"/>
        </w:rPr>
        <w:t>Julkunen-Tiitto</w:t>
      </w:r>
      <w:proofErr w:type="spellEnd"/>
      <w:r w:rsidR="00D731AD">
        <w:rPr>
          <w:rFonts w:ascii="Times New Roman" w:hAnsi="Times New Roman" w:cs="Times New Roman"/>
          <w:bCs/>
          <w:color w:val="000000"/>
          <w:sz w:val="20"/>
          <w:szCs w:val="20"/>
        </w:rPr>
        <w:t xml:space="preserve"> was supported by the Academy of Finland (grant #267360).</w:t>
      </w:r>
      <w:r w:rsidR="00497F18">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 for Basic Research in Science as well as a NSERC Discovery grant.</w:t>
      </w:r>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78B3B657" w14:textId="77777777" w:rsidR="00674FBD" w:rsidRPr="00674FBD" w:rsidRDefault="00BF1E5B" w:rsidP="00674FBD">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674FBD" w:rsidRPr="00674FBD">
        <w:rPr>
          <w:rFonts w:ascii="Times New Roman" w:hAnsi="Times New Roman" w:cs="Times New Roman"/>
          <w:noProof/>
          <w:color w:val="000000"/>
          <w:sz w:val="20"/>
          <w:lang w:val="en-US"/>
        </w:rPr>
        <w:t xml:space="preserve">1. </w:t>
      </w:r>
      <w:r w:rsidR="00674FBD" w:rsidRPr="00674FBD">
        <w:rPr>
          <w:rFonts w:ascii="Times New Roman" w:hAnsi="Times New Roman" w:cs="Times New Roman"/>
          <w:noProof/>
          <w:color w:val="000000"/>
          <w:sz w:val="20"/>
          <w:lang w:val="en-US"/>
        </w:rPr>
        <w:tab/>
        <w:t xml:space="preserve">Stouffer DB, Bascompte J (2011) Compartmentalization increases food-web persistence. </w:t>
      </w:r>
      <w:r w:rsidR="00674FBD" w:rsidRPr="00674FBD">
        <w:rPr>
          <w:rFonts w:ascii="Times New Roman" w:hAnsi="Times New Roman" w:cs="Times New Roman"/>
          <w:i/>
          <w:iCs/>
          <w:noProof/>
          <w:color w:val="000000"/>
          <w:sz w:val="20"/>
          <w:lang w:val="en-US"/>
        </w:rPr>
        <w:t>Proceedings of the National Academy of Sciences</w:t>
      </w:r>
      <w:r w:rsidR="00674FBD" w:rsidRPr="00674FBD">
        <w:rPr>
          <w:rFonts w:ascii="Times New Roman" w:hAnsi="Times New Roman" w:cs="Times New Roman"/>
          <w:noProof/>
          <w:color w:val="000000"/>
          <w:sz w:val="20"/>
          <w:lang w:val="en-US"/>
        </w:rPr>
        <w:t xml:space="preserve"> 108:3648–3652.</w:t>
      </w:r>
    </w:p>
    <w:p w14:paraId="21672DF4"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 </w:t>
      </w:r>
      <w:r w:rsidRPr="00674FBD">
        <w:rPr>
          <w:rFonts w:ascii="Times New Roman" w:hAnsi="Times New Roman" w:cs="Times New Roman"/>
          <w:noProof/>
          <w:color w:val="000000"/>
          <w:sz w:val="20"/>
          <w:lang w:val="en-US"/>
        </w:rPr>
        <w:tab/>
        <w:t xml:space="preserve">Rohr RP, Saavedra S, Bascompte J (2014) On the structural stability of mutualistic systems.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345:1253497.</w:t>
      </w:r>
    </w:p>
    <w:p w14:paraId="0E5AB758"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 </w:t>
      </w:r>
      <w:r w:rsidRPr="00674FBD">
        <w:rPr>
          <w:rFonts w:ascii="Times New Roman" w:hAnsi="Times New Roman" w:cs="Times New Roman"/>
          <w:noProof/>
          <w:color w:val="000000"/>
          <w:sz w:val="20"/>
          <w:lang w:val="en-US"/>
        </w:rPr>
        <w:tab/>
        <w:t xml:space="preserve">Dunne J, Williams R, Martinez N (2002) Network structure and biodiversity loss in food webs: robustness increases with connectance. </w:t>
      </w:r>
      <w:r w:rsidRPr="00674FBD">
        <w:rPr>
          <w:rFonts w:ascii="Times New Roman" w:hAnsi="Times New Roman" w:cs="Times New Roman"/>
          <w:i/>
          <w:iCs/>
          <w:noProof/>
          <w:color w:val="000000"/>
          <w:sz w:val="20"/>
          <w:lang w:val="en-US"/>
        </w:rPr>
        <w:t>Ecology Letters</w:t>
      </w:r>
      <w:r w:rsidRPr="00674FBD">
        <w:rPr>
          <w:rFonts w:ascii="Times New Roman" w:hAnsi="Times New Roman" w:cs="Times New Roman"/>
          <w:noProof/>
          <w:color w:val="000000"/>
          <w:sz w:val="20"/>
          <w:lang w:val="en-US"/>
        </w:rPr>
        <w:t xml:space="preserve"> 5:558–567.</w:t>
      </w:r>
    </w:p>
    <w:p w14:paraId="49386C4E"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4. </w:t>
      </w:r>
      <w:r w:rsidRPr="00674FBD">
        <w:rPr>
          <w:rFonts w:ascii="Times New Roman" w:hAnsi="Times New Roman" w:cs="Times New Roman"/>
          <w:noProof/>
          <w:color w:val="000000"/>
          <w:sz w:val="20"/>
          <w:lang w:val="en-US"/>
        </w:rPr>
        <w:tab/>
        <w:t xml:space="preserve">Clark JS (2010) Individuals and the variation needed for high species diversity in forest trees.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327:1129–1132.</w:t>
      </w:r>
    </w:p>
    <w:p w14:paraId="149FD52A"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5. </w:t>
      </w:r>
      <w:r w:rsidRPr="00674FBD">
        <w:rPr>
          <w:rFonts w:ascii="Times New Roman" w:hAnsi="Times New Roman" w:cs="Times New Roman"/>
          <w:noProof/>
          <w:color w:val="000000"/>
          <w:sz w:val="20"/>
          <w:lang w:val="en-US"/>
        </w:rPr>
        <w:tab/>
        <w:t xml:space="preserve">Violle C et al. (2012) The return of the variance: intraspecific variability in community ecology. </w:t>
      </w:r>
      <w:r w:rsidRPr="00674FBD">
        <w:rPr>
          <w:rFonts w:ascii="Times New Roman" w:hAnsi="Times New Roman" w:cs="Times New Roman"/>
          <w:i/>
          <w:iCs/>
          <w:noProof/>
          <w:color w:val="000000"/>
          <w:sz w:val="20"/>
          <w:lang w:val="en-US"/>
        </w:rPr>
        <w:t>Trends Ecol Evol</w:t>
      </w:r>
      <w:r w:rsidRPr="00674FBD">
        <w:rPr>
          <w:rFonts w:ascii="Times New Roman" w:hAnsi="Times New Roman" w:cs="Times New Roman"/>
          <w:noProof/>
          <w:color w:val="000000"/>
          <w:sz w:val="20"/>
          <w:lang w:val="en-US"/>
        </w:rPr>
        <w:t xml:space="preserve"> 27:244–252.</w:t>
      </w:r>
    </w:p>
    <w:p w14:paraId="52C16427"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6. </w:t>
      </w:r>
      <w:r w:rsidRPr="00674FBD">
        <w:rPr>
          <w:rFonts w:ascii="Times New Roman" w:hAnsi="Times New Roman" w:cs="Times New Roman"/>
          <w:noProof/>
          <w:color w:val="000000"/>
          <w:sz w:val="20"/>
          <w:lang w:val="en-US"/>
        </w:rPr>
        <w:tab/>
        <w:t xml:space="preserve">Bolnick DI et al. (2011) Why intraspecific trait variation matters in community ecology. </w:t>
      </w:r>
      <w:r w:rsidRPr="00674FBD">
        <w:rPr>
          <w:rFonts w:ascii="Times New Roman" w:hAnsi="Times New Roman" w:cs="Times New Roman"/>
          <w:i/>
          <w:iCs/>
          <w:noProof/>
          <w:color w:val="000000"/>
          <w:sz w:val="20"/>
          <w:lang w:val="en-US"/>
        </w:rPr>
        <w:t>Trends Ecol Evol</w:t>
      </w:r>
      <w:r w:rsidRPr="00674FBD">
        <w:rPr>
          <w:rFonts w:ascii="Times New Roman" w:hAnsi="Times New Roman" w:cs="Times New Roman"/>
          <w:noProof/>
          <w:color w:val="000000"/>
          <w:sz w:val="20"/>
          <w:lang w:val="en-US"/>
        </w:rPr>
        <w:t xml:space="preserve"> 26:183–192.</w:t>
      </w:r>
    </w:p>
    <w:p w14:paraId="602C1956"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7. </w:t>
      </w:r>
      <w:r w:rsidRPr="00674FBD">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674FBD">
        <w:rPr>
          <w:rFonts w:ascii="Times New Roman" w:hAnsi="Times New Roman" w:cs="Times New Roman"/>
          <w:i/>
          <w:iCs/>
          <w:noProof/>
          <w:color w:val="000000"/>
          <w:sz w:val="20"/>
          <w:lang w:val="en-US"/>
        </w:rPr>
        <w:t>Oikos</w:t>
      </w:r>
      <w:r w:rsidRPr="00674FBD">
        <w:rPr>
          <w:rFonts w:ascii="Times New Roman" w:hAnsi="Times New Roman" w:cs="Times New Roman"/>
          <w:noProof/>
          <w:color w:val="000000"/>
          <w:sz w:val="20"/>
          <w:lang w:val="en-US"/>
        </w:rPr>
        <w:t xml:space="preserve"> 124:243–251.</w:t>
      </w:r>
    </w:p>
    <w:p w14:paraId="16D4EB09"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8. </w:t>
      </w:r>
      <w:r w:rsidRPr="00674FBD">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674FBD">
        <w:rPr>
          <w:rFonts w:ascii="OCR A Std" w:hAnsi="OCR A Std" w:cs="OCR A Std"/>
          <w:noProof/>
          <w:color w:val="000000"/>
          <w:sz w:val="20"/>
          <w:lang w:val="en-US"/>
        </w:rPr>
        <w:t>‐</w:t>
      </w:r>
      <w:r w:rsidRPr="00674FBD">
        <w:rPr>
          <w:rFonts w:ascii="Times New Roman" w:hAnsi="Times New Roman" w:cs="Times New Roman"/>
          <w:noProof/>
          <w:color w:val="000000"/>
          <w:sz w:val="20"/>
          <w:lang w:val="en-US"/>
        </w:rPr>
        <w:t xml:space="preserve">level interactions. </w:t>
      </w:r>
      <w:r w:rsidRPr="00674FBD">
        <w:rPr>
          <w:rFonts w:ascii="Times New Roman" w:hAnsi="Times New Roman" w:cs="Times New Roman"/>
          <w:i/>
          <w:iCs/>
          <w:noProof/>
          <w:color w:val="000000"/>
          <w:sz w:val="20"/>
          <w:lang w:val="en-US"/>
        </w:rPr>
        <w:t>Ecol Lett</w:t>
      </w:r>
      <w:r w:rsidRPr="00674FBD">
        <w:rPr>
          <w:rFonts w:ascii="Times New Roman" w:hAnsi="Times New Roman" w:cs="Times New Roman"/>
          <w:noProof/>
          <w:color w:val="000000"/>
          <w:sz w:val="20"/>
          <w:lang w:val="en-US"/>
        </w:rPr>
        <w:t xml:space="preserve"> 9:78–85.</w:t>
      </w:r>
    </w:p>
    <w:p w14:paraId="0149763D"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9. </w:t>
      </w:r>
      <w:r w:rsidRPr="00674FBD">
        <w:rPr>
          <w:rFonts w:ascii="Times New Roman" w:hAnsi="Times New Roman" w:cs="Times New Roman"/>
          <w:noProof/>
          <w:color w:val="000000"/>
          <w:sz w:val="20"/>
          <w:lang w:val="en-US"/>
        </w:rPr>
        <w:tab/>
        <w:t>Abdala</w:t>
      </w:r>
      <w:r w:rsidRPr="00674FBD">
        <w:rPr>
          <w:rFonts w:ascii="OCR A Std" w:hAnsi="OCR A Std" w:cs="OCR A Std"/>
          <w:noProof/>
          <w:color w:val="000000"/>
          <w:sz w:val="20"/>
          <w:lang w:val="en-US"/>
        </w:rPr>
        <w:t>‐</w:t>
      </w:r>
      <w:r w:rsidRPr="00674FBD">
        <w:rPr>
          <w:rFonts w:ascii="Times New Roman" w:hAnsi="Times New Roman" w:cs="Times New Roman"/>
          <w:noProof/>
          <w:color w:val="000000"/>
          <w:sz w:val="20"/>
          <w:lang w:val="en-US"/>
        </w:rPr>
        <w:t>Roberts L, Mooney KA (2013) Environmental and plant genetic effects on tri</w:t>
      </w:r>
      <w:r w:rsidRPr="00674FBD">
        <w:rPr>
          <w:rFonts w:ascii="OCR A Std" w:hAnsi="OCR A Std" w:cs="OCR A Std"/>
          <w:noProof/>
          <w:color w:val="000000"/>
          <w:sz w:val="20"/>
          <w:lang w:val="en-US"/>
        </w:rPr>
        <w:t>‐</w:t>
      </w:r>
      <w:r w:rsidRPr="00674FBD">
        <w:rPr>
          <w:rFonts w:ascii="Times New Roman" w:hAnsi="Times New Roman" w:cs="Times New Roman"/>
          <w:noProof/>
          <w:color w:val="000000"/>
          <w:sz w:val="20"/>
          <w:lang w:val="en-US"/>
        </w:rPr>
        <w:t xml:space="preserve">trophic interactions. </w:t>
      </w:r>
      <w:r w:rsidRPr="00674FBD">
        <w:rPr>
          <w:rFonts w:ascii="Times New Roman" w:hAnsi="Times New Roman" w:cs="Times New Roman"/>
          <w:i/>
          <w:iCs/>
          <w:noProof/>
          <w:color w:val="000000"/>
          <w:sz w:val="20"/>
          <w:lang w:val="en-US"/>
        </w:rPr>
        <w:t>Oikos</w:t>
      </w:r>
      <w:r w:rsidRPr="00674FBD">
        <w:rPr>
          <w:rFonts w:ascii="Times New Roman" w:hAnsi="Times New Roman" w:cs="Times New Roman"/>
          <w:noProof/>
          <w:color w:val="000000"/>
          <w:sz w:val="20"/>
          <w:lang w:val="en-US"/>
        </w:rPr>
        <w:t xml:space="preserve"> 122:1157–1166.</w:t>
      </w:r>
    </w:p>
    <w:p w14:paraId="7A49BDF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10. </w:t>
      </w:r>
      <w:r w:rsidRPr="00674FBD">
        <w:rPr>
          <w:rFonts w:ascii="Times New Roman" w:hAnsi="Times New Roman" w:cs="Times New Roman"/>
          <w:noProof/>
          <w:color w:val="000000"/>
          <w:sz w:val="20"/>
          <w:lang w:val="en-US"/>
        </w:rPr>
        <w:tab/>
        <w:t xml:space="preserve">Fritz RS (1995) Direct and indirect effects of plant genetic variation on enemy impact. </w:t>
      </w:r>
      <w:r w:rsidRPr="00674FBD">
        <w:rPr>
          <w:rFonts w:ascii="Times New Roman" w:hAnsi="Times New Roman" w:cs="Times New Roman"/>
          <w:i/>
          <w:iCs/>
          <w:noProof/>
          <w:color w:val="000000"/>
          <w:sz w:val="20"/>
          <w:lang w:val="en-US"/>
        </w:rPr>
        <w:t>Ecol Entomol</w:t>
      </w:r>
      <w:r w:rsidRPr="00674FBD">
        <w:rPr>
          <w:rFonts w:ascii="Times New Roman" w:hAnsi="Times New Roman" w:cs="Times New Roman"/>
          <w:noProof/>
          <w:color w:val="000000"/>
          <w:sz w:val="20"/>
          <w:lang w:val="en-US"/>
        </w:rPr>
        <w:t xml:space="preserve"> 20:18–26.</w:t>
      </w:r>
    </w:p>
    <w:p w14:paraId="7A091188"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11. </w:t>
      </w:r>
      <w:r w:rsidRPr="00674FBD">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69:845–856.</w:t>
      </w:r>
    </w:p>
    <w:p w14:paraId="48F27655"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12. </w:t>
      </w:r>
      <w:r w:rsidRPr="00674FBD">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71:2115–2124.</w:t>
      </w:r>
    </w:p>
    <w:p w14:paraId="18B2725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13. </w:t>
      </w:r>
      <w:r w:rsidRPr="00674FBD">
        <w:rPr>
          <w:rFonts w:ascii="Times New Roman" w:hAnsi="Times New Roman" w:cs="Times New Roman"/>
          <w:noProof/>
          <w:color w:val="000000"/>
          <w:sz w:val="20"/>
          <w:lang w:val="en-US"/>
        </w:rPr>
        <w:tab/>
        <w:t xml:space="preserve">Harmon LJ et al. (2009) Evolutionary diversification in stickleback affects ecosystem functioning. </w:t>
      </w:r>
      <w:r w:rsidRPr="00674FBD">
        <w:rPr>
          <w:rFonts w:ascii="Times New Roman" w:hAnsi="Times New Roman" w:cs="Times New Roman"/>
          <w:i/>
          <w:iCs/>
          <w:noProof/>
          <w:color w:val="000000"/>
          <w:sz w:val="20"/>
          <w:lang w:val="en-US"/>
        </w:rPr>
        <w:t>Nature</w:t>
      </w:r>
      <w:r w:rsidRPr="00674FBD">
        <w:rPr>
          <w:rFonts w:ascii="Times New Roman" w:hAnsi="Times New Roman" w:cs="Times New Roman"/>
          <w:noProof/>
          <w:color w:val="000000"/>
          <w:sz w:val="20"/>
          <w:lang w:val="en-US"/>
        </w:rPr>
        <w:t xml:space="preserve"> 458:1167–1170.</w:t>
      </w:r>
    </w:p>
    <w:p w14:paraId="10D88CA8"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14. </w:t>
      </w:r>
      <w:r w:rsidRPr="00674FBD">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89:2019–2032.</w:t>
      </w:r>
    </w:p>
    <w:p w14:paraId="5E98CCD7"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15. </w:t>
      </w:r>
      <w:r w:rsidRPr="00674FBD">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319:804–807.</w:t>
      </w:r>
    </w:p>
    <w:p w14:paraId="26F73CB5"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16. </w:t>
      </w:r>
      <w:r w:rsidRPr="00674FBD">
        <w:rPr>
          <w:rFonts w:ascii="Times New Roman" w:hAnsi="Times New Roman" w:cs="Times New Roman"/>
          <w:noProof/>
          <w:color w:val="000000"/>
          <w:sz w:val="20"/>
          <w:lang w:val="en-US"/>
        </w:rPr>
        <w:tab/>
        <w:t xml:space="preserve">Moya-Laraño J (2011) Genetic variation, predator-prey interactions and food web structure. </w:t>
      </w:r>
      <w:r w:rsidRPr="00674FBD">
        <w:rPr>
          <w:rFonts w:ascii="Times New Roman" w:hAnsi="Times New Roman" w:cs="Times New Roman"/>
          <w:i/>
          <w:iCs/>
          <w:noProof/>
          <w:color w:val="000000"/>
          <w:sz w:val="20"/>
          <w:lang w:val="en-US"/>
        </w:rPr>
        <w:t>Phil Trans Roy Soc B</w:t>
      </w:r>
      <w:r w:rsidRPr="00674FBD">
        <w:rPr>
          <w:rFonts w:ascii="Times New Roman" w:hAnsi="Times New Roman" w:cs="Times New Roman"/>
          <w:noProof/>
          <w:color w:val="000000"/>
          <w:sz w:val="20"/>
          <w:lang w:val="en-US"/>
        </w:rPr>
        <w:t xml:space="preserve"> 366:1425–1437.</w:t>
      </w:r>
    </w:p>
    <w:p w14:paraId="75E0B51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17. </w:t>
      </w:r>
      <w:r w:rsidRPr="00674FBD">
        <w:rPr>
          <w:rFonts w:ascii="Times New Roman" w:hAnsi="Times New Roman" w:cs="Times New Roman"/>
          <w:noProof/>
          <w:color w:val="000000"/>
          <w:sz w:val="20"/>
          <w:lang w:val="en-US"/>
        </w:rPr>
        <w:tab/>
        <w:t xml:space="preserve">MacArthur R (1955) Fluctuations of animal populations and a measure of community stability.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36:533–536.</w:t>
      </w:r>
    </w:p>
    <w:p w14:paraId="4890C658" w14:textId="1072A6C3"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 xml:space="preserve">18. </w:t>
      </w:r>
      <w:r>
        <w:rPr>
          <w:rFonts w:ascii="Times New Roman" w:hAnsi="Times New Roman" w:cs="Times New Roman"/>
          <w:noProof/>
          <w:color w:val="000000"/>
          <w:sz w:val="20"/>
          <w:lang w:val="en-US"/>
        </w:rPr>
        <w:tab/>
        <w:t xml:space="preserve">Barbour  MA et al. </w:t>
      </w:r>
      <w:r w:rsidRPr="00674FBD">
        <w:rPr>
          <w:rFonts w:ascii="Times New Roman" w:hAnsi="Times New Roman" w:cs="Times New Roman"/>
          <w:noProof/>
          <w:color w:val="000000"/>
          <w:sz w:val="20"/>
          <w:lang w:val="en-US"/>
        </w:rPr>
        <w:t xml:space="preserve">(2015) Multiple plant traits shape the genetic basis of herbivore community assembly. </w:t>
      </w:r>
      <w:r w:rsidRPr="00674FBD">
        <w:rPr>
          <w:rFonts w:ascii="Times New Roman" w:hAnsi="Times New Roman" w:cs="Times New Roman"/>
          <w:i/>
          <w:iCs/>
          <w:noProof/>
          <w:color w:val="000000"/>
          <w:sz w:val="20"/>
          <w:lang w:val="en-US"/>
        </w:rPr>
        <w:t>Functional</w:t>
      </w:r>
      <w:r>
        <w:rPr>
          <w:rFonts w:ascii="Times New Roman" w:hAnsi="Times New Roman" w:cs="Times New Roman"/>
          <w:i/>
          <w:iCs/>
          <w:noProof/>
          <w:color w:val="000000"/>
          <w:sz w:val="20"/>
          <w:lang w:val="en-US"/>
        </w:rPr>
        <w:t xml:space="preserve"> Ecology </w:t>
      </w:r>
      <w:r>
        <w:rPr>
          <w:rFonts w:ascii="Times New Roman" w:hAnsi="Times New Roman" w:cs="Times New Roman"/>
          <w:iCs/>
          <w:noProof/>
          <w:color w:val="000000"/>
          <w:sz w:val="20"/>
          <w:lang w:val="en-US"/>
        </w:rPr>
        <w:t>29:995-1006.</w:t>
      </w:r>
    </w:p>
    <w:p w14:paraId="7515E96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19. </w:t>
      </w:r>
      <w:r w:rsidRPr="00674FBD">
        <w:rPr>
          <w:rFonts w:ascii="Times New Roman" w:hAnsi="Times New Roman" w:cs="Times New Roman"/>
          <w:noProof/>
          <w:color w:val="000000"/>
          <w:sz w:val="20"/>
          <w:lang w:val="en-US"/>
        </w:rPr>
        <w:tab/>
        <w:t xml:space="preserve">Abrahamson WG, Weis AE (1997) </w:t>
      </w:r>
      <w:r w:rsidRPr="00674FBD">
        <w:rPr>
          <w:rFonts w:ascii="Times New Roman" w:hAnsi="Times New Roman" w:cs="Times New Roman"/>
          <w:i/>
          <w:iCs/>
          <w:noProof/>
          <w:color w:val="000000"/>
          <w:sz w:val="20"/>
          <w:lang w:val="en-US"/>
        </w:rPr>
        <w:t>Evolutionary ecology across three trophic levels: goldenrods, gallmakers, and natural enemies</w:t>
      </w:r>
      <w:r w:rsidRPr="00674FBD">
        <w:rPr>
          <w:rFonts w:ascii="Times New Roman" w:hAnsi="Times New Roman" w:cs="Times New Roman"/>
          <w:noProof/>
          <w:color w:val="000000"/>
          <w:sz w:val="20"/>
          <w:lang w:val="en-US"/>
        </w:rPr>
        <w:t xml:space="preserve"> (Princeton University Press, Princeton).</w:t>
      </w:r>
    </w:p>
    <w:p w14:paraId="64A8AAB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20. </w:t>
      </w:r>
      <w:r w:rsidRPr="00674FBD">
        <w:rPr>
          <w:rFonts w:ascii="Times New Roman" w:hAnsi="Times New Roman" w:cs="Times New Roman"/>
          <w:noProof/>
          <w:color w:val="000000"/>
          <w:sz w:val="20"/>
          <w:lang w:val="en-US"/>
        </w:rPr>
        <w:tab/>
        <w:t xml:space="preserve">Whitham TG et al. (2012) Community specificity: life and afterlife effects of genes. </w:t>
      </w:r>
      <w:r w:rsidRPr="00674FBD">
        <w:rPr>
          <w:rFonts w:ascii="Times New Roman" w:hAnsi="Times New Roman" w:cs="Times New Roman"/>
          <w:i/>
          <w:iCs/>
          <w:noProof/>
          <w:color w:val="000000"/>
          <w:sz w:val="20"/>
          <w:lang w:val="en-US"/>
        </w:rPr>
        <w:t>Trends Plant Sci</w:t>
      </w:r>
      <w:r w:rsidRPr="00674FBD">
        <w:rPr>
          <w:rFonts w:ascii="Times New Roman" w:hAnsi="Times New Roman" w:cs="Times New Roman"/>
          <w:noProof/>
          <w:color w:val="000000"/>
          <w:sz w:val="20"/>
          <w:lang w:val="en-US"/>
        </w:rPr>
        <w:t xml:space="preserve"> 17:271–281.</w:t>
      </w:r>
    </w:p>
    <w:p w14:paraId="35A9868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21. </w:t>
      </w:r>
      <w:r w:rsidRPr="00674FBD">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674FBD">
        <w:rPr>
          <w:rFonts w:ascii="Times New Roman" w:hAnsi="Times New Roman" w:cs="Times New Roman"/>
          <w:i/>
          <w:iCs/>
          <w:noProof/>
          <w:color w:val="000000"/>
          <w:sz w:val="20"/>
          <w:lang w:val="en-US"/>
        </w:rPr>
        <w:t>Nature</w:t>
      </w:r>
      <w:r w:rsidRPr="00674FBD">
        <w:rPr>
          <w:rFonts w:ascii="Times New Roman" w:hAnsi="Times New Roman" w:cs="Times New Roman"/>
          <w:noProof/>
          <w:color w:val="000000"/>
          <w:sz w:val="20"/>
          <w:lang w:val="en-US"/>
        </w:rPr>
        <w:t xml:space="preserve"> 424:303–306.</w:t>
      </w:r>
    </w:p>
    <w:p w14:paraId="439B6374"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22. </w:t>
      </w:r>
      <w:r w:rsidRPr="00674FBD">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338:113–116.</w:t>
      </w:r>
    </w:p>
    <w:p w14:paraId="3B4334A1"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23. </w:t>
      </w:r>
      <w:r w:rsidRPr="00674FBD">
        <w:rPr>
          <w:rFonts w:ascii="Times New Roman" w:hAnsi="Times New Roman" w:cs="Times New Roman"/>
          <w:noProof/>
          <w:color w:val="000000"/>
          <w:sz w:val="20"/>
          <w:lang w:val="en-US"/>
        </w:rPr>
        <w:tab/>
        <w:t xml:space="preserve">Moya-Laraño J et al. (2012) Climate change and eco-evolutionary dynamics in food webs.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47:1–80.</w:t>
      </w:r>
    </w:p>
    <w:p w14:paraId="1C46D60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24. </w:t>
      </w:r>
      <w:r w:rsidRPr="00674FBD">
        <w:rPr>
          <w:rFonts w:ascii="Times New Roman" w:hAnsi="Times New Roman" w:cs="Times New Roman"/>
          <w:noProof/>
          <w:color w:val="000000"/>
          <w:sz w:val="20"/>
          <w:lang w:val="en-US"/>
        </w:rPr>
        <w:tab/>
        <w:t xml:space="preserve">Melián CJ et al. (2011) Eco-evolutionary dynamics of individual-based food webs.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45:225–268.</w:t>
      </w:r>
    </w:p>
    <w:p w14:paraId="648CFC8A"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25. </w:t>
      </w:r>
      <w:r w:rsidRPr="00674FBD">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313:966–968.</w:t>
      </w:r>
    </w:p>
    <w:p w14:paraId="0FC136F7"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26. </w:t>
      </w:r>
      <w:r w:rsidRPr="00674FBD">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674FBD">
        <w:rPr>
          <w:rFonts w:ascii="Times New Roman" w:hAnsi="Times New Roman" w:cs="Times New Roman"/>
          <w:i/>
          <w:iCs/>
          <w:noProof/>
          <w:color w:val="000000"/>
          <w:sz w:val="20"/>
          <w:lang w:val="en-US"/>
        </w:rPr>
        <w:t>Ecol Lett</w:t>
      </w:r>
      <w:r w:rsidRPr="00674FBD">
        <w:rPr>
          <w:rFonts w:ascii="Times New Roman" w:hAnsi="Times New Roman" w:cs="Times New Roman"/>
          <w:noProof/>
          <w:color w:val="000000"/>
          <w:sz w:val="20"/>
          <w:lang w:val="en-US"/>
        </w:rPr>
        <w:t xml:space="preserve"> 9:24–34.</w:t>
      </w:r>
    </w:p>
    <w:p w14:paraId="02666CBD"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27. </w:t>
      </w:r>
      <w:r w:rsidRPr="00674FBD">
        <w:rPr>
          <w:rFonts w:ascii="Times New Roman" w:hAnsi="Times New Roman" w:cs="Times New Roman"/>
          <w:noProof/>
          <w:color w:val="000000"/>
          <w:sz w:val="20"/>
          <w:lang w:val="en-US"/>
        </w:rPr>
        <w:tab/>
        <w:t>McArt, Cook-Patton, Thaler (2012) Relationships between arthropod richness, evenness, and diversity are altered by complementarity among plant genotypes.</w:t>
      </w:r>
    </w:p>
    <w:p w14:paraId="2E663B52"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28. </w:t>
      </w:r>
      <w:r w:rsidRPr="00674FBD">
        <w:rPr>
          <w:rFonts w:ascii="Times New Roman" w:hAnsi="Times New Roman" w:cs="Times New Roman"/>
          <w:noProof/>
          <w:color w:val="000000"/>
          <w:sz w:val="20"/>
          <w:lang w:val="en-US"/>
        </w:rPr>
        <w:tab/>
        <w:t xml:space="preserve">Woodward G et al. (2010) Individual-based food webs: species identity, body size and sampling effects.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43:211–266.</w:t>
      </w:r>
    </w:p>
    <w:p w14:paraId="22FE7629"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29. </w:t>
      </w:r>
      <w:r w:rsidRPr="00674FBD">
        <w:rPr>
          <w:rFonts w:ascii="Times New Roman" w:hAnsi="Times New Roman" w:cs="Times New Roman"/>
          <w:noProof/>
          <w:color w:val="000000"/>
          <w:sz w:val="20"/>
          <w:lang w:val="en-US"/>
        </w:rPr>
        <w:tab/>
        <w:t xml:space="preserve">Price PW (1980) </w:t>
      </w:r>
      <w:r w:rsidRPr="00674FBD">
        <w:rPr>
          <w:rFonts w:ascii="Times New Roman" w:hAnsi="Times New Roman" w:cs="Times New Roman"/>
          <w:i/>
          <w:iCs/>
          <w:noProof/>
          <w:color w:val="000000"/>
          <w:sz w:val="20"/>
          <w:lang w:val="en-US"/>
        </w:rPr>
        <w:t>Evolutionary biology of parasites</w:t>
      </w:r>
      <w:r w:rsidRPr="00674FBD">
        <w:rPr>
          <w:rFonts w:ascii="Times New Roman" w:hAnsi="Times New Roman" w:cs="Times New Roman"/>
          <w:noProof/>
          <w:color w:val="000000"/>
          <w:sz w:val="20"/>
          <w:lang w:val="en-US"/>
        </w:rPr>
        <w:t xml:space="preserve"> (Princeton University Press, Princeton).</w:t>
      </w:r>
    </w:p>
    <w:p w14:paraId="1707C44F"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30. </w:t>
      </w:r>
      <w:r w:rsidRPr="00674FBD">
        <w:rPr>
          <w:rFonts w:ascii="Times New Roman" w:hAnsi="Times New Roman" w:cs="Times New Roman"/>
          <w:noProof/>
          <w:color w:val="000000"/>
          <w:sz w:val="20"/>
          <w:lang w:val="en-US"/>
        </w:rPr>
        <w:tab/>
        <w:t xml:space="preserve">Strong DR, Lawton JH, Southwood SR (1984) </w:t>
      </w:r>
      <w:r w:rsidRPr="00674FBD">
        <w:rPr>
          <w:rFonts w:ascii="Times New Roman" w:hAnsi="Times New Roman" w:cs="Times New Roman"/>
          <w:i/>
          <w:iCs/>
          <w:noProof/>
          <w:color w:val="000000"/>
          <w:sz w:val="20"/>
          <w:lang w:val="en-US"/>
        </w:rPr>
        <w:t>Insects on plants: Community patterns and mechanisms</w:t>
      </w:r>
      <w:r w:rsidRPr="00674FBD">
        <w:rPr>
          <w:rFonts w:ascii="Times New Roman" w:hAnsi="Times New Roman" w:cs="Times New Roman"/>
          <w:noProof/>
          <w:color w:val="000000"/>
          <w:sz w:val="20"/>
          <w:lang w:val="en-US"/>
        </w:rPr>
        <w:t xml:space="preserve"> (Harvard University Press, Cambridge).</w:t>
      </w:r>
    </w:p>
    <w:p w14:paraId="2002D422"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31. </w:t>
      </w:r>
      <w:r w:rsidRPr="00674FBD">
        <w:rPr>
          <w:rFonts w:ascii="Times New Roman" w:hAnsi="Times New Roman" w:cs="Times New Roman"/>
          <w:noProof/>
          <w:color w:val="000000"/>
          <w:sz w:val="20"/>
          <w:lang w:val="en-US"/>
        </w:rPr>
        <w:tab/>
        <w:t xml:space="preserve">Henri DC, van Veen FJF (2011) Body size, life history and the structure of host–parasitoid networks.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45:135–180.</w:t>
      </w:r>
    </w:p>
    <w:p w14:paraId="2790D021"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32. </w:t>
      </w:r>
      <w:r w:rsidRPr="00674FBD">
        <w:rPr>
          <w:rFonts w:ascii="Times New Roman" w:hAnsi="Times New Roman" w:cs="Times New Roman"/>
          <w:noProof/>
          <w:color w:val="000000"/>
          <w:sz w:val="20"/>
          <w:lang w:val="en-US"/>
        </w:rPr>
        <w:tab/>
        <w:t xml:space="preserve">Carroll SP et al. (2014) Applying evolutionary biology to address global challenges.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346:1245993.</w:t>
      </w:r>
    </w:p>
    <w:p w14:paraId="798D492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33. </w:t>
      </w:r>
      <w:r w:rsidRPr="00674FBD">
        <w:rPr>
          <w:rFonts w:ascii="Times New Roman" w:hAnsi="Times New Roman" w:cs="Times New Roman"/>
          <w:noProof/>
          <w:color w:val="000000"/>
          <w:sz w:val="20"/>
          <w:lang w:val="en-US"/>
        </w:rPr>
        <w:tab/>
        <w:t xml:space="preserve">Jump AS, Marchant R, Peñuelas J (2009) Environmental change and the option value of genetic diversity. </w:t>
      </w:r>
      <w:r w:rsidRPr="00674FBD">
        <w:rPr>
          <w:rFonts w:ascii="Times New Roman" w:hAnsi="Times New Roman" w:cs="Times New Roman"/>
          <w:i/>
          <w:iCs/>
          <w:noProof/>
          <w:color w:val="000000"/>
          <w:sz w:val="20"/>
          <w:lang w:val="en-US"/>
        </w:rPr>
        <w:t>Trends in Plant Science</w:t>
      </w:r>
      <w:r w:rsidRPr="00674FBD">
        <w:rPr>
          <w:rFonts w:ascii="Times New Roman" w:hAnsi="Times New Roman" w:cs="Times New Roman"/>
          <w:noProof/>
          <w:color w:val="000000"/>
          <w:sz w:val="20"/>
          <w:lang w:val="en-US"/>
        </w:rPr>
        <w:t xml:space="preserve"> 14:51–58.</w:t>
      </w:r>
    </w:p>
    <w:p w14:paraId="3C3CE5E4"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34. </w:t>
      </w:r>
      <w:r w:rsidRPr="00674FBD">
        <w:rPr>
          <w:rFonts w:ascii="Times New Roman" w:hAnsi="Times New Roman" w:cs="Times New Roman"/>
          <w:noProof/>
          <w:color w:val="000000"/>
          <w:sz w:val="20"/>
          <w:lang w:val="en-US"/>
        </w:rPr>
        <w:tab/>
        <w:t xml:space="preserve">Hughes JB, Daily GC, Ehrlich PR (1997) Population diversity: its extent and extinction.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278:689–692.</w:t>
      </w:r>
    </w:p>
    <w:p w14:paraId="074C2BA1"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35. </w:t>
      </w:r>
      <w:r w:rsidRPr="00674FBD">
        <w:rPr>
          <w:rFonts w:ascii="Times New Roman" w:hAnsi="Times New Roman" w:cs="Times New Roman"/>
          <w:noProof/>
          <w:color w:val="000000"/>
          <w:sz w:val="20"/>
          <w:lang w:val="en-US"/>
        </w:rPr>
        <w:tab/>
        <w:t xml:space="preserve">Luck GW, Daily GC, Ehrlich PR (2003) Population diversity and ecosystem services. </w:t>
      </w:r>
      <w:r w:rsidRPr="00674FBD">
        <w:rPr>
          <w:rFonts w:ascii="Times New Roman" w:hAnsi="Times New Roman" w:cs="Times New Roman"/>
          <w:i/>
          <w:iCs/>
          <w:noProof/>
          <w:color w:val="000000"/>
          <w:sz w:val="20"/>
          <w:lang w:val="en-US"/>
        </w:rPr>
        <w:t>Trends Ecol Evol</w:t>
      </w:r>
      <w:r w:rsidRPr="00674FBD">
        <w:rPr>
          <w:rFonts w:ascii="Times New Roman" w:hAnsi="Times New Roman" w:cs="Times New Roman"/>
          <w:noProof/>
          <w:color w:val="000000"/>
          <w:sz w:val="20"/>
          <w:lang w:val="en-US"/>
        </w:rPr>
        <w:t xml:space="preserve"> 18:331–336.</w:t>
      </w:r>
    </w:p>
    <w:p w14:paraId="10328420"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36. </w:t>
      </w:r>
      <w:r w:rsidRPr="00674FBD">
        <w:rPr>
          <w:rFonts w:ascii="Times New Roman" w:hAnsi="Times New Roman" w:cs="Times New Roman"/>
          <w:noProof/>
          <w:color w:val="000000"/>
          <w:sz w:val="20"/>
          <w:lang w:val="en-US"/>
        </w:rPr>
        <w:tab/>
        <w:t xml:space="preserve">Schindler DE et al. (2010) Population diversity and the portfolio effect in an exploited species. </w:t>
      </w:r>
      <w:r w:rsidRPr="00674FBD">
        <w:rPr>
          <w:rFonts w:ascii="Times New Roman" w:hAnsi="Times New Roman" w:cs="Times New Roman"/>
          <w:i/>
          <w:iCs/>
          <w:noProof/>
          <w:color w:val="000000"/>
          <w:sz w:val="20"/>
          <w:lang w:val="en-US"/>
        </w:rPr>
        <w:t>Nature</w:t>
      </w:r>
      <w:r w:rsidRPr="00674FBD">
        <w:rPr>
          <w:rFonts w:ascii="Times New Roman" w:hAnsi="Times New Roman" w:cs="Times New Roman"/>
          <w:noProof/>
          <w:color w:val="000000"/>
          <w:sz w:val="20"/>
          <w:lang w:val="en-US"/>
        </w:rPr>
        <w:t xml:space="preserve"> 465:609–612.</w:t>
      </w:r>
    </w:p>
    <w:p w14:paraId="7D0381C9"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37. </w:t>
      </w:r>
      <w:r w:rsidRPr="00674FBD">
        <w:rPr>
          <w:rFonts w:ascii="Times New Roman" w:hAnsi="Times New Roman" w:cs="Times New Roman"/>
          <w:noProof/>
          <w:color w:val="000000"/>
          <w:sz w:val="20"/>
          <w:lang w:val="en-US"/>
        </w:rPr>
        <w:tab/>
        <w:t xml:space="preserve">Bersier L-F, Banašek-Richter C, Cattin M-F (2002) Quantitative descriptors of food-web matrices.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83:2394–2407.</w:t>
      </w:r>
    </w:p>
    <w:p w14:paraId="0A96E4C6"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38. </w:t>
      </w:r>
      <w:r w:rsidRPr="00674FBD">
        <w:rPr>
          <w:rFonts w:ascii="Times New Roman" w:hAnsi="Times New Roman" w:cs="Times New Roman"/>
          <w:noProof/>
          <w:color w:val="000000"/>
          <w:sz w:val="20"/>
          <w:lang w:val="en-US"/>
        </w:rPr>
        <w:tab/>
        <w:t xml:space="preserve">Banaaek-Richter C et al. (2009) Complexity in quantitative food webs.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90:1470–1477.</w:t>
      </w:r>
    </w:p>
    <w:p w14:paraId="59D33102"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39. </w:t>
      </w:r>
      <w:r w:rsidRPr="00674FBD">
        <w:rPr>
          <w:rFonts w:ascii="Times New Roman" w:hAnsi="Times New Roman" w:cs="Times New Roman"/>
          <w:noProof/>
          <w:color w:val="000000"/>
          <w:sz w:val="20"/>
          <w:lang w:val="en-US"/>
        </w:rPr>
        <w:tab/>
        <w:t xml:space="preserve">Colwell RK, Coddington J (1994) Estimating terrestrial biodiversity through extrapolation. </w:t>
      </w:r>
      <w:r w:rsidRPr="00674FBD">
        <w:rPr>
          <w:rFonts w:ascii="Times New Roman" w:hAnsi="Times New Roman" w:cs="Times New Roman"/>
          <w:i/>
          <w:iCs/>
          <w:noProof/>
          <w:color w:val="000000"/>
          <w:sz w:val="20"/>
          <w:lang w:val="en-US"/>
        </w:rPr>
        <w:t>Phil Trans Roy Soc B</w:t>
      </w:r>
      <w:r w:rsidRPr="00674FBD">
        <w:rPr>
          <w:rFonts w:ascii="Times New Roman" w:hAnsi="Times New Roman" w:cs="Times New Roman"/>
          <w:noProof/>
          <w:color w:val="000000"/>
          <w:sz w:val="20"/>
          <w:lang w:val="en-US"/>
        </w:rPr>
        <w:t xml:space="preserve"> 345:101–118.</w:t>
      </w:r>
    </w:p>
    <w:p w14:paraId="160BF298"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40. </w:t>
      </w:r>
      <w:r w:rsidRPr="00674FBD">
        <w:rPr>
          <w:rFonts w:ascii="Times New Roman" w:hAnsi="Times New Roman" w:cs="Times New Roman"/>
          <w:noProof/>
          <w:color w:val="000000"/>
          <w:sz w:val="20"/>
          <w:lang w:val="en-US"/>
        </w:rPr>
        <w:tab/>
        <w:t xml:space="preserve">Gotelli NJ, Colwell RK (2010) </w:t>
      </w:r>
      <w:r w:rsidRPr="00674FBD">
        <w:rPr>
          <w:rFonts w:ascii="Times New Roman" w:hAnsi="Times New Roman" w:cs="Times New Roman"/>
          <w:i/>
          <w:iCs/>
          <w:noProof/>
          <w:color w:val="000000"/>
          <w:sz w:val="20"/>
          <w:lang w:val="en-US"/>
        </w:rPr>
        <w:t>Estimating species richness</w:t>
      </w:r>
      <w:r w:rsidRPr="00674FBD">
        <w:rPr>
          <w:rFonts w:ascii="Times New Roman" w:hAnsi="Times New Roman" w:cs="Times New Roman"/>
          <w:noProof/>
          <w:color w:val="000000"/>
          <w:sz w:val="20"/>
          <w:lang w:val="en-US"/>
        </w:rPr>
        <w:t xml:space="preserve"> (Oxford University Press, Oxford).</w:t>
      </w:r>
    </w:p>
    <w:p w14:paraId="63667507" w14:textId="41306999" w:rsidR="00674FBD" w:rsidRPr="00674FBD" w:rsidDel="00077E8C" w:rsidRDefault="00674FBD" w:rsidP="00674FBD">
      <w:pPr>
        <w:widowControl w:val="0"/>
        <w:autoSpaceDE w:val="0"/>
        <w:autoSpaceDN w:val="0"/>
        <w:adjustRightInd w:val="0"/>
        <w:rPr>
          <w:del w:id="52" w:author="Matthew Barbour" w:date="2015-11-09T14:37:00Z"/>
          <w:rFonts w:ascii="Times New Roman" w:hAnsi="Times New Roman" w:cs="Times New Roman"/>
          <w:noProof/>
          <w:color w:val="000000"/>
          <w:sz w:val="20"/>
          <w:lang w:val="en-US"/>
        </w:rPr>
      </w:pPr>
      <w:del w:id="53" w:author="Matthew Barbour" w:date="2015-11-09T14:37:00Z">
        <w:r w:rsidRPr="00674FBD" w:rsidDel="00077E8C">
          <w:rPr>
            <w:rFonts w:ascii="Times New Roman" w:hAnsi="Times New Roman" w:cs="Times New Roman"/>
            <w:noProof/>
            <w:color w:val="000000"/>
            <w:sz w:val="20"/>
            <w:lang w:val="en-US"/>
          </w:rPr>
          <w:delText xml:space="preserve">41. </w:delText>
        </w:r>
        <w:r w:rsidRPr="00674FBD" w:rsidDel="00077E8C">
          <w:rPr>
            <w:rFonts w:ascii="Times New Roman" w:hAnsi="Times New Roman" w:cs="Times New Roman"/>
            <w:noProof/>
            <w:color w:val="000000"/>
            <w:sz w:val="20"/>
            <w:lang w:val="en-US"/>
          </w:rPr>
          <w:tab/>
          <w:delText xml:space="preserve">Shipley B (2000) A New Inferential Test for Path Models Based on Directed Acyclic Graphs. </w:delText>
        </w:r>
        <w:r w:rsidRPr="00674FBD" w:rsidDel="00077E8C">
          <w:rPr>
            <w:rFonts w:ascii="Times New Roman" w:hAnsi="Times New Roman" w:cs="Times New Roman"/>
            <w:i/>
            <w:iCs/>
            <w:noProof/>
            <w:color w:val="000000"/>
            <w:sz w:val="20"/>
            <w:lang w:val="en-US"/>
          </w:rPr>
          <w:delText>Structural Equation Modeling: A Multidisciplinary Journal</w:delText>
        </w:r>
        <w:r w:rsidRPr="00674FBD" w:rsidDel="00077E8C">
          <w:rPr>
            <w:rFonts w:ascii="Times New Roman" w:hAnsi="Times New Roman" w:cs="Times New Roman"/>
            <w:noProof/>
            <w:color w:val="000000"/>
            <w:sz w:val="20"/>
            <w:lang w:val="en-US"/>
          </w:rPr>
          <w:delText xml:space="preserve"> 7:206–218.</w:delText>
        </w:r>
      </w:del>
    </w:p>
    <w:p w14:paraId="6CA47624" w14:textId="04D1D987" w:rsidR="00674FBD" w:rsidRPr="00674FBD" w:rsidDel="00077E8C" w:rsidRDefault="00674FBD" w:rsidP="00674FBD">
      <w:pPr>
        <w:widowControl w:val="0"/>
        <w:autoSpaceDE w:val="0"/>
        <w:autoSpaceDN w:val="0"/>
        <w:adjustRightInd w:val="0"/>
        <w:rPr>
          <w:del w:id="54" w:author="Matthew Barbour" w:date="2015-11-09T14:37:00Z"/>
          <w:rFonts w:ascii="Times New Roman" w:hAnsi="Times New Roman" w:cs="Times New Roman"/>
          <w:noProof/>
          <w:color w:val="000000"/>
          <w:sz w:val="20"/>
          <w:lang w:val="en-US"/>
        </w:rPr>
      </w:pPr>
      <w:del w:id="55" w:author="Matthew Barbour" w:date="2015-11-09T14:37:00Z">
        <w:r w:rsidRPr="00674FBD" w:rsidDel="00077E8C">
          <w:rPr>
            <w:rFonts w:ascii="Times New Roman" w:hAnsi="Times New Roman" w:cs="Times New Roman"/>
            <w:noProof/>
            <w:color w:val="000000"/>
            <w:sz w:val="20"/>
            <w:lang w:val="en-US"/>
          </w:rPr>
          <w:delText xml:space="preserve">42. </w:delText>
        </w:r>
        <w:r w:rsidRPr="00674FBD" w:rsidDel="00077E8C">
          <w:rPr>
            <w:rFonts w:ascii="Times New Roman" w:hAnsi="Times New Roman" w:cs="Times New Roman"/>
            <w:noProof/>
            <w:color w:val="000000"/>
            <w:sz w:val="20"/>
            <w:lang w:val="en-US"/>
          </w:rPr>
          <w:tab/>
          <w:delText xml:space="preserve">Tuomisto H (2012) An updated consumer’s guide to evenness and related indices. </w:delText>
        </w:r>
        <w:r w:rsidRPr="00674FBD" w:rsidDel="00077E8C">
          <w:rPr>
            <w:rFonts w:ascii="Times New Roman" w:hAnsi="Times New Roman" w:cs="Times New Roman"/>
            <w:i/>
            <w:iCs/>
            <w:noProof/>
            <w:color w:val="000000"/>
            <w:sz w:val="20"/>
            <w:lang w:val="en-US"/>
          </w:rPr>
          <w:delText>Oikos</w:delText>
        </w:r>
        <w:r w:rsidRPr="00674FBD" w:rsidDel="00077E8C">
          <w:rPr>
            <w:rFonts w:ascii="Times New Roman" w:hAnsi="Times New Roman" w:cs="Times New Roman"/>
            <w:noProof/>
            <w:color w:val="000000"/>
            <w:sz w:val="20"/>
            <w:lang w:val="en-US"/>
          </w:rPr>
          <w:delText xml:space="preserve"> 121:1203–1218.</w:delText>
        </w:r>
      </w:del>
    </w:p>
    <w:p w14:paraId="7C5532CB" w14:textId="22B656D1"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4</w:t>
      </w:r>
      <w:ins w:id="56" w:author="Matthew Barbour" w:date="2015-11-09T14:41:00Z">
        <w:r w:rsidR="00077E8C">
          <w:rPr>
            <w:rFonts w:ascii="Times New Roman" w:hAnsi="Times New Roman" w:cs="Times New Roman"/>
            <w:noProof/>
            <w:color w:val="000000"/>
            <w:sz w:val="20"/>
            <w:lang w:val="en-US"/>
          </w:rPr>
          <w:t>1</w:t>
        </w:r>
      </w:ins>
      <w:del w:id="57" w:author="Matthew Barbour" w:date="2015-11-09T14:41:00Z">
        <w:r w:rsidDel="00077E8C">
          <w:rPr>
            <w:rFonts w:ascii="Times New Roman" w:hAnsi="Times New Roman" w:cs="Times New Roman"/>
            <w:noProof/>
            <w:color w:val="000000"/>
            <w:sz w:val="20"/>
            <w:lang w:val="en-US"/>
          </w:rPr>
          <w:delText>3</w:delText>
        </w:r>
      </w:del>
      <w:r>
        <w:rPr>
          <w:rFonts w:ascii="Times New Roman" w:hAnsi="Times New Roman" w:cs="Times New Roman"/>
          <w:noProof/>
          <w:color w:val="000000"/>
          <w:sz w:val="20"/>
          <w:lang w:val="en-US"/>
        </w:rPr>
        <w:t xml:space="preserve">. </w:t>
      </w:r>
      <w:r>
        <w:rPr>
          <w:rFonts w:ascii="Times New Roman" w:hAnsi="Times New Roman" w:cs="Times New Roman"/>
          <w:noProof/>
          <w:color w:val="000000"/>
          <w:sz w:val="20"/>
          <w:lang w:val="en-US"/>
        </w:rPr>
        <w:tab/>
        <w:t>R Core Team</w:t>
      </w:r>
      <w:r w:rsidRPr="00674FBD">
        <w:rPr>
          <w:rFonts w:ascii="Times New Roman" w:hAnsi="Times New Roman" w:cs="Times New Roman"/>
          <w:noProof/>
          <w:color w:val="000000"/>
          <w:sz w:val="20"/>
          <w:lang w:val="en-US"/>
        </w:rPr>
        <w:t xml:space="preserve"> (2014) R: A language and environment for statistical computing.</w:t>
      </w:r>
    </w:p>
    <w:p w14:paraId="6B8A8F5A"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p>
    <w:p w14:paraId="38A1BAB2" w14:textId="7E7DD978" w:rsidR="00804B90" w:rsidRPr="002C327F" w:rsidRDefault="00BF1E5B" w:rsidP="002C327F">
      <w:pPr>
        <w:widowControl w:val="0"/>
        <w:autoSpaceDE w:val="0"/>
        <w:autoSpaceDN w:val="0"/>
        <w:adjustRightInd w:val="0"/>
        <w:spacing w:line="480" w:lineRule="auto"/>
        <w:rPr>
          <w:rFonts w:ascii="Times" w:hAnsi="Times" w:cs="Times"/>
          <w:color w:val="000000"/>
        </w:rPr>
      </w:pPr>
      <w:r>
        <w:rPr>
          <w:rFonts w:ascii="Times New Roman" w:hAnsi="Times New Roman" w:cs="Times New Roman"/>
          <w:b/>
          <w:bCs/>
          <w:color w:val="000000"/>
          <w:sz w:val="20"/>
          <w:szCs w:val="20"/>
        </w:rPr>
        <w:fldChar w:fldCharType="end"/>
      </w:r>
      <w:r w:rsidR="00804B90" w:rsidRPr="00804B90">
        <w:rPr>
          <w:rFonts w:ascii="Times New Roman" w:hAnsi="Times New Roman" w:cs="Times New Roman"/>
          <w:b/>
          <w:bCs/>
          <w:color w:val="000000"/>
        </w:rPr>
        <w:t>Figure Legends</w:t>
      </w:r>
    </w:p>
    <w:p w14:paraId="705468CA" w14:textId="6B27BAE4" w:rsidR="00CB64C6" w:rsidRPr="00E109BB" w:rsidRDefault="00CB64C6" w:rsidP="002C32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r w:rsidR="00467E20">
        <w:rPr>
          <w:rFonts w:ascii="Times New Roman" w:hAnsi="Times New Roman" w:cs="Times New Roman"/>
          <w:color w:val="000000"/>
        </w:rPr>
        <w:t>The species comprising th</w:t>
      </w:r>
      <w:r w:rsidR="00F862B9">
        <w:rPr>
          <w:rFonts w:ascii="Times New Roman" w:hAnsi="Times New Roman" w:cs="Times New Roman"/>
          <w:color w:val="000000"/>
        </w:rPr>
        <w:t>e</w:t>
      </w:r>
      <w:r w:rsidR="00467E20">
        <w:rPr>
          <w:rFonts w:ascii="Times New Roman" w:hAnsi="Times New Roman" w:cs="Times New Roman"/>
          <w:color w:val="000000"/>
        </w:rPr>
        <w:t xml:space="preserve"> food web </w:t>
      </w:r>
      <w:r w:rsidR="00F862B9">
        <w:rPr>
          <w:rFonts w:ascii="Times New Roman" w:hAnsi="Times New Roman" w:cs="Times New Roman"/>
          <w:color w:val="000000"/>
        </w:rPr>
        <w:t xml:space="preserve">in this study </w:t>
      </w:r>
      <w:r w:rsidR="00467E20">
        <w:rPr>
          <w:rFonts w:ascii="Times New Roman" w:hAnsi="Times New Roman" w:cs="Times New Roman"/>
          <w:color w:val="000000"/>
        </w:rPr>
        <w:t>include a host plant (coastal willow</w:t>
      </w:r>
      <w:r w:rsidR="00467E20" w:rsidRPr="008E1610">
        <w:rPr>
          <w:rFonts w:ascii="Times New Roman" w:hAnsi="Times New Roman" w:cs="Times New Roman"/>
          <w:i/>
          <w:color w:val="000000"/>
        </w:rPr>
        <w:t xml:space="preserve">, Salix </w:t>
      </w:r>
      <w:proofErr w:type="spellStart"/>
      <w:r w:rsidR="00467E20" w:rsidRPr="008E1610">
        <w:rPr>
          <w:rFonts w:ascii="Times New Roman" w:hAnsi="Times New Roman" w:cs="Times New Roman"/>
          <w:i/>
          <w:color w:val="000000"/>
        </w:rPr>
        <w:t>hookeriana</w:t>
      </w:r>
      <w:proofErr w:type="spellEnd"/>
      <w:r w:rsidR="00467E20">
        <w:rPr>
          <w:rFonts w:ascii="Times New Roman" w:hAnsi="Times New Roman" w:cs="Times New Roman"/>
          <w:color w:val="000000"/>
        </w:rPr>
        <w:t xml:space="preserve">), four herbivorous galling insects, and six insect </w:t>
      </w:r>
      <w:proofErr w:type="spellStart"/>
      <w:r w:rsidR="00467E20">
        <w:rPr>
          <w:rFonts w:ascii="Times New Roman" w:hAnsi="Times New Roman" w:cs="Times New Roman"/>
          <w:color w:val="000000"/>
        </w:rPr>
        <w:t>parasitoids</w:t>
      </w:r>
      <w:proofErr w:type="spellEnd"/>
      <w:r w:rsidR="00467E20">
        <w:rPr>
          <w:rFonts w:ascii="Times New Roman" w:hAnsi="Times New Roman" w:cs="Times New Roman"/>
          <w:color w:val="000000"/>
        </w:rPr>
        <w:t xml:space="preserve"> (species details in </w:t>
      </w:r>
      <w:r w:rsidR="00467E20" w:rsidRPr="00A3086F">
        <w:rPr>
          <w:rFonts w:ascii="Times New Roman" w:hAnsi="Times New Roman" w:cs="Times New Roman"/>
          <w:i/>
          <w:color w:val="000000"/>
        </w:rPr>
        <w:t>Materials &amp; Methods</w:t>
      </w:r>
      <w:r w:rsidR="00467E20">
        <w:rPr>
          <w:rFonts w:ascii="Times New Roman" w:hAnsi="Times New Roman" w:cs="Times New Roman"/>
          <w:color w:val="000000"/>
        </w:rPr>
        <w:t xml:space="preserve">). </w:t>
      </w:r>
      <w:r w:rsidR="00A8291B">
        <w:rPr>
          <w:rFonts w:ascii="Times New Roman" w:hAnsi="Times New Roman" w:cs="Times New Roman"/>
          <w:color w:val="000000"/>
        </w:rPr>
        <w:t>Th</w:t>
      </w:r>
      <w:r w:rsidR="0025453F">
        <w:rPr>
          <w:rFonts w:ascii="Times New Roman" w:hAnsi="Times New Roman" w:cs="Times New Roman"/>
          <w:color w:val="000000"/>
        </w:rPr>
        <w:t>e plant-insect</w:t>
      </w:r>
      <w:r w:rsidR="00A8291B">
        <w:rPr>
          <w:rFonts w:ascii="Times New Roman" w:hAnsi="Times New Roman" w:cs="Times New Roman"/>
          <w:color w:val="000000"/>
        </w:rPr>
        <w:t xml:space="preserve"> food web</w:t>
      </w:r>
      <w:r w:rsidR="002562B9" w:rsidRPr="00E109BB">
        <w:rPr>
          <w:rFonts w:ascii="Times New Roman" w:hAnsi="Times New Roman" w:cs="Times New Roman"/>
          <w:color w:val="000000"/>
        </w:rPr>
        <w:t xml:space="preserve"> </w:t>
      </w:r>
      <w:r w:rsidR="0025453F">
        <w:rPr>
          <w:rFonts w:ascii="Times New Roman" w:hAnsi="Times New Roman" w:cs="Times New Roman"/>
          <w:color w:val="000000"/>
        </w:rPr>
        <w:t>consists of</w:t>
      </w:r>
      <w:r w:rsidR="002562B9" w:rsidRPr="00E109BB">
        <w:rPr>
          <w:rFonts w:ascii="Times New Roman" w:hAnsi="Times New Roman" w:cs="Times New Roman"/>
          <w:color w:val="000000"/>
        </w:rPr>
        <w:t xml:space="preserve"> </w:t>
      </w:r>
      <w:r w:rsidR="00467E20">
        <w:rPr>
          <w:rFonts w:ascii="Times New Roman" w:hAnsi="Times New Roman" w:cs="Times New Roman"/>
          <w:color w:val="000000"/>
        </w:rPr>
        <w:t xml:space="preserve">16 </w:t>
      </w:r>
      <w:r w:rsidR="007C3251" w:rsidRPr="00E109BB">
        <w:rPr>
          <w:rFonts w:ascii="Times New Roman" w:hAnsi="Times New Roman" w:cs="Times New Roman"/>
          <w:color w:val="000000"/>
        </w:rPr>
        <w:t>trophic interactions</w:t>
      </w:r>
      <w:r w:rsidR="00467E20">
        <w:rPr>
          <w:rFonts w:ascii="Times New Roman" w:hAnsi="Times New Roman" w:cs="Times New Roman"/>
          <w:color w:val="000000"/>
        </w:rPr>
        <w:t xml:space="preserve"> (4 willow-gall and 12 gall-</w:t>
      </w:r>
      <w:proofErr w:type="spellStart"/>
      <w:r w:rsidR="00467E20">
        <w:rPr>
          <w:rFonts w:ascii="Times New Roman" w:hAnsi="Times New Roman" w:cs="Times New Roman"/>
          <w:color w:val="000000"/>
        </w:rPr>
        <w:t>parasitoid</w:t>
      </w:r>
      <w:proofErr w:type="spellEnd"/>
      <w:r w:rsidR="00467E20">
        <w:rPr>
          <w:rFonts w:ascii="Times New Roman" w:hAnsi="Times New Roman" w:cs="Times New Roman"/>
          <w:color w:val="000000"/>
        </w:rPr>
        <w:t>)</w:t>
      </w:r>
      <w:r w:rsidR="007C3251" w:rsidRPr="00E109BB">
        <w:rPr>
          <w:rFonts w:ascii="Times New Roman" w:hAnsi="Times New Roman" w:cs="Times New Roman"/>
          <w:color w:val="000000"/>
        </w:rPr>
        <w:t xml:space="preserve">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A3086F">
        <w:rPr>
          <w:rFonts w:ascii="Times New Roman" w:hAnsi="Times New Roman" w:cs="Times New Roman"/>
          <w:color w:val="000000"/>
        </w:rPr>
        <w:t xml:space="preserve">We depicted three genotype </w:t>
      </w:r>
      <w:proofErr w:type="spellStart"/>
      <w:r w:rsidR="00A3086F">
        <w:rPr>
          <w:rFonts w:ascii="Times New Roman" w:hAnsi="Times New Roman" w:cs="Times New Roman"/>
          <w:color w:val="000000"/>
        </w:rPr>
        <w:t>subwebs</w:t>
      </w:r>
      <w:proofErr w:type="spellEnd"/>
      <w:r w:rsidR="00A3086F">
        <w:rPr>
          <w:rFonts w:ascii="Times New Roman" w:hAnsi="Times New Roman" w:cs="Times New Roman"/>
          <w:color w:val="000000"/>
        </w:rPr>
        <w:t xml:space="preserve"> (of 26) to illustrate the differences in trophic interactions associated with each willow genotype. </w:t>
      </w:r>
      <w:r w:rsidR="007C3251">
        <w:rPr>
          <w:rFonts w:ascii="Times New Roman" w:hAnsi="Times New Roman" w:cs="Times New Roman"/>
          <w:color w:val="000000"/>
        </w:rPr>
        <w:t>T</w:t>
      </w:r>
      <w:r w:rsidR="00A512BB">
        <w:rPr>
          <w:rFonts w:ascii="Times New Roman" w:hAnsi="Times New Roman" w:cs="Times New Roman"/>
          <w:color w:val="000000"/>
        </w:rPr>
        <w:t>he width of each grey segment</w:t>
      </w:r>
      <w:r>
        <w:rPr>
          <w:rFonts w:ascii="Times New Roman" w:hAnsi="Times New Roman" w:cs="Times New Roman"/>
          <w:color w:val="000000"/>
        </w:rPr>
        <w:t xml:space="preserve">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w:t>
      </w:r>
      <w:proofErr w:type="gramStart"/>
      <w:r w:rsidR="0020554B">
        <w:rPr>
          <w:rFonts w:ascii="Times New Roman" w:hAnsi="Times New Roman" w:cs="Times New Roman"/>
          <w:color w:val="000000"/>
        </w:rPr>
        <w:t xml:space="preserve">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CF82E84"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w:t>
      </w:r>
      <w:r w:rsidR="001F4E05">
        <w:rPr>
          <w:rFonts w:ascii="Times New Roman" w:hAnsi="Times New Roman" w:cs="Times New Roman"/>
          <w:color w:val="000000"/>
        </w:rPr>
        <w:t>food-web complexity</w:t>
      </w:r>
      <w:r w:rsidR="00940327">
        <w:rPr>
          <w:rFonts w:ascii="Times New Roman" w:hAnsi="Times New Roman" w:cs="Times New Roman"/>
          <w:color w:val="000000"/>
        </w:rPr>
        <w:t xml:space="preserve">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38A38AC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proofErr w:type="gramStart"/>
      <w:r w:rsidR="00A3086F">
        <w:rPr>
          <w:rFonts w:ascii="Times New Roman" w:hAnsi="Times New Roman" w:cs="Times New Roman"/>
          <w:color w:val="000000"/>
        </w:rPr>
        <w:t>Direct effects of</w:t>
      </w:r>
      <w:r w:rsidR="00A94FE6">
        <w:rPr>
          <w:rFonts w:ascii="Times New Roman" w:hAnsi="Times New Roman" w:cs="Times New Roman"/>
          <w:color w:val="000000"/>
        </w:rPr>
        <w:t xml:space="preserve">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3086F">
        <w:rPr>
          <w:rFonts w:ascii="Times New Roman" w:hAnsi="Times New Roman" w:cs="Times New Roman"/>
          <w:color w:val="000000"/>
        </w:rPr>
        <w:t xml:space="preserve">) </w:t>
      </w:r>
      <w:r w:rsidR="00421F39">
        <w:rPr>
          <w:rFonts w:ascii="Times New Roman" w:hAnsi="Times New Roman" w:cs="Times New Roman"/>
          <w:color w:val="000000"/>
        </w:rPr>
        <w:t>genetic variation</w:t>
      </w:r>
      <w:r w:rsidR="00A3086F">
        <w:rPr>
          <w:rFonts w:ascii="Times New Roman" w:hAnsi="Times New Roman" w:cs="Times New Roman"/>
          <w:color w:val="000000"/>
        </w:rPr>
        <w:t xml:space="preserve"> on its </w:t>
      </w:r>
      <w:r w:rsidR="00EE7796">
        <w:rPr>
          <w:rFonts w:ascii="Times New Roman" w:hAnsi="Times New Roman" w:cs="Times New Roman"/>
          <w:color w:val="000000"/>
        </w:rPr>
        <w:t xml:space="preserve">associated </w:t>
      </w:r>
      <w:r w:rsidR="00A3086F">
        <w:rPr>
          <w:rFonts w:ascii="Times New Roman" w:hAnsi="Times New Roman" w:cs="Times New Roman"/>
          <w:color w:val="000000"/>
        </w:rPr>
        <w:t>community of galling insects</w:t>
      </w:r>
      <w:r w:rsidR="00421F39">
        <w:rPr>
          <w:rFonts w:ascii="Times New Roman" w:hAnsi="Times New Roman" w:cs="Times New Roman"/>
          <w:color w:val="000000"/>
        </w:rPr>
        <w:t>.</w:t>
      </w:r>
      <w:proofErr w:type="gramEnd"/>
      <w:r w:rsidR="00421F39">
        <w:rPr>
          <w:rFonts w:ascii="Times New Roman" w:hAnsi="Times New Roman" w:cs="Times New Roman"/>
          <w:color w:val="000000"/>
        </w:rPr>
        <w:t xml:space="preserve">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w:t>
      </w:r>
      <w:proofErr w:type="gramStart"/>
      <w:r w:rsidR="00165796" w:rsidRPr="004B0CC0">
        <w:rPr>
          <w:rFonts w:ascii="Times New Roman" w:hAnsi="Times New Roman" w:cs="Times New Roman"/>
          <w:color w:val="000000"/>
          <w:szCs w:val="16"/>
          <w:vertAlign w:val="subscript"/>
        </w:rPr>
        <w:t>,119</w:t>
      </w:r>
      <w:proofErr w:type="gramEnd"/>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w:t>
      </w:r>
      <w:r w:rsidR="00654A9D">
        <w:rPr>
          <w:rFonts w:ascii="Times New Roman" w:hAnsi="Times New Roman" w:cs="Times New Roman"/>
          <w:color w:val="000000"/>
        </w:rPr>
        <w:t xml:space="preserve">, </w:t>
      </w:r>
      <w:r w:rsidR="00EB08C5">
        <w:rPr>
          <w:rFonts w:ascii="Times New Roman" w:hAnsi="Times New Roman" w:cs="Times New Roman"/>
          <w:color w:val="000000"/>
        </w:rPr>
        <w:t xml:space="preserve">1.5 </w:t>
      </w:r>
      <w:r w:rsidR="00EB08C5" w:rsidRPr="000E09F3">
        <w:rPr>
          <w:rFonts w:ascii="ＭＳ ゴシック" w:eastAsia="ＭＳ ゴシック"/>
          <w:color w:val="000000"/>
        </w:rPr>
        <w:t>×</w:t>
      </w:r>
      <w:r w:rsidR="00AA35E2">
        <w:rPr>
          <w:rFonts w:ascii="Times New Roman" w:hAnsi="Times New Roman" w:cs="Times New Roman"/>
          <w:color w:val="000000"/>
        </w:rPr>
        <w:t xml:space="preserve"> IQR (whiskers), and outliers (points) for</w:t>
      </w:r>
      <w:r w:rsidR="00EB08C5">
        <w:rPr>
          <w:rFonts w:ascii="Times New Roman" w:hAnsi="Times New Roman" w:cs="Times New Roman"/>
          <w:color w:val="000000"/>
        </w:rPr>
        <w:t xml:space="preserve"> gall abundances</w:t>
      </w:r>
      <w:r w:rsidR="00AA35E2">
        <w:rPr>
          <w:rFonts w:ascii="Times New Roman" w:hAnsi="Times New Roman" w:cs="Times New Roman"/>
          <w:color w:val="000000"/>
        </w:rPr>
        <w:t xml:space="preserve">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For all plots,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6FCEC39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proofErr w:type="gramStart"/>
      <w:r w:rsidR="00EE7796">
        <w:rPr>
          <w:rFonts w:ascii="Times New Roman" w:hAnsi="Times New Roman" w:cs="Times New Roman"/>
          <w:bCs/>
          <w:color w:val="000000"/>
        </w:rPr>
        <w:t>Indirect effects of</w:t>
      </w:r>
      <w:r w:rsidR="00740DA7">
        <w:rPr>
          <w:rFonts w:ascii="Times New Roman" w:hAnsi="Times New Roman" w:cs="Times New Roman"/>
          <w:color w:val="000000"/>
        </w:rPr>
        <w:t xml:space="preserve">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EE7796">
        <w:rPr>
          <w:rFonts w:ascii="Times New Roman" w:hAnsi="Times New Roman" w:cs="Times New Roman"/>
          <w:color w:val="000000"/>
        </w:rPr>
        <w:t xml:space="preserve">) </w:t>
      </w:r>
      <w:r w:rsidR="00740DA7">
        <w:rPr>
          <w:rFonts w:ascii="Times New Roman" w:hAnsi="Times New Roman" w:cs="Times New Roman"/>
          <w:color w:val="000000"/>
        </w:rPr>
        <w:t xml:space="preserve">genetic variation </w:t>
      </w:r>
      <w:r w:rsidR="00EE7796">
        <w:rPr>
          <w:rFonts w:ascii="Times New Roman" w:hAnsi="Times New Roman" w:cs="Times New Roman"/>
          <w:color w:val="000000"/>
        </w:rPr>
        <w:t>on its associated network of gall-</w:t>
      </w:r>
      <w:proofErr w:type="spellStart"/>
      <w:r w:rsidR="00EE7796">
        <w:rPr>
          <w:rFonts w:ascii="Times New Roman" w:hAnsi="Times New Roman" w:cs="Times New Roman"/>
          <w:color w:val="000000"/>
        </w:rPr>
        <w:t>parasitoid</w:t>
      </w:r>
      <w:proofErr w:type="spellEnd"/>
      <w:r w:rsidR="00EE7796">
        <w:rPr>
          <w:rFonts w:ascii="Times New Roman" w:hAnsi="Times New Roman" w:cs="Times New Roman"/>
          <w:color w:val="000000"/>
        </w:rPr>
        <w:t xml:space="preserve"> interactions.</w:t>
      </w:r>
      <w:proofErr w:type="gramEnd"/>
      <w:r w:rsidR="00EE7796">
        <w:rPr>
          <w:rFonts w:ascii="Times New Roman" w:hAnsi="Times New Roman" w:cs="Times New Roman"/>
          <w:color w:val="000000"/>
        </w:rPr>
        <w:t xml:space="preserve"> </w:t>
      </w:r>
      <w:r w:rsidR="00740DA7">
        <w:rPr>
          <w:rFonts w:ascii="Times New Roman" w:hAnsi="Times New Roman" w:cs="Times New Roman"/>
          <w:color w:val="000000"/>
        </w:rPr>
        <w:t>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EE7796">
        <w:rPr>
          <w:rFonts w:ascii="STIXGeneral-Regular" w:hAnsi="STIXGeneral-Regular" w:cs="STIXGeneral-Regular"/>
          <w:color w:val="000000"/>
        </w:rPr>
        <w:t>χ</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 1.5 </w:t>
      </w:r>
      <w:r w:rsidR="00EB08C5" w:rsidRPr="000E09F3">
        <w:rPr>
          <w:rFonts w:ascii="ＭＳ ゴシック" w:eastAsia="ＭＳ ゴシック"/>
          <w:color w:val="000000"/>
        </w:rPr>
        <w:t>×</w:t>
      </w:r>
      <w:r w:rsidR="00EB08C5">
        <w:rPr>
          <w:rFonts w:ascii="Times New Roman" w:hAnsi="Times New Roman" w:cs="Times New Roman"/>
          <w:color w:val="000000"/>
        </w:rPr>
        <w:t xml:space="preserve"> IQR (whiskers)</w:t>
      </w:r>
      <w:r w:rsidR="009A2D1D">
        <w:rPr>
          <w:rFonts w:ascii="Times New Roman" w:hAnsi="Times New Roman" w:cs="Times New Roman"/>
          <w:color w:val="000000"/>
        </w:rPr>
        <w:t>, and outliers (points) for the abundance of gall-</w:t>
      </w:r>
      <w:proofErr w:type="spellStart"/>
      <w:r w:rsidR="009A2D1D">
        <w:rPr>
          <w:rFonts w:ascii="Times New Roman" w:hAnsi="Times New Roman" w:cs="Times New Roman"/>
          <w:color w:val="000000"/>
        </w:rPr>
        <w:t>parasito</w:t>
      </w:r>
      <w:r w:rsidR="00A305F2">
        <w:rPr>
          <w:rFonts w:ascii="Times New Roman" w:hAnsi="Times New Roman" w:cs="Times New Roman"/>
          <w:color w:val="000000"/>
        </w:rPr>
        <w:t>id</w:t>
      </w:r>
      <w:proofErr w:type="spellEnd"/>
      <w:r w:rsidR="00A305F2">
        <w:rPr>
          <w:rFonts w:ascii="Times New Roman" w:hAnsi="Times New Roman" w:cs="Times New Roman"/>
          <w:color w:val="000000"/>
        </w:rPr>
        <w:t xml:space="preserve"> interactions</w:t>
      </w:r>
      <w:r w:rsidR="009A2D1D">
        <w:rPr>
          <w:rFonts w:ascii="Times New Roman" w:hAnsi="Times New Roman" w:cs="Times New Roman"/>
          <w:color w:val="000000"/>
        </w:rPr>
        <w:t xml:space="preserve">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0E45009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r w:rsidR="001E1C54">
        <w:rPr>
          <w:rFonts w:ascii="Times New Roman" w:hAnsi="Times New Roman" w:cs="Times New Roman"/>
          <w:bCs/>
          <w:color w:val="000000"/>
        </w:rPr>
        <w:t xml:space="preserve">is associated with changes in </w:t>
      </w:r>
      <w:r w:rsidR="004A59B3">
        <w:rPr>
          <w:rFonts w:ascii="Times New Roman" w:hAnsi="Times New Roman" w:cs="Times New Roman"/>
          <w:bCs/>
          <w:color w:val="000000"/>
        </w:rPr>
        <w:t xml:space="preserve">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blue, solid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green, short-dashed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orange, long-dashed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B12EB8">
        <w:rPr>
          <w:rFonts w:ascii="Times New Roman" w:hAnsi="Times New Roman" w:cs="Times New Roman"/>
          <w:color w:val="000000"/>
        </w:rPr>
        <w:t xml:space="preserve"> (GLMs)</w:t>
      </w:r>
      <w:r w:rsidR="00FC2FB1">
        <w:rPr>
          <w:rFonts w:ascii="Times New Roman" w:hAnsi="Times New Roman" w:cs="Times New Roman"/>
          <w:color w:val="000000"/>
        </w:rPr>
        <w:t>.</w:t>
      </w:r>
      <w:r w:rsidR="003A5A4F">
        <w:rPr>
          <w:rFonts w:ascii="Times New Roman" w:hAnsi="Times New Roman" w:cs="Times New Roman"/>
          <w:color w:val="000000"/>
        </w:rPr>
        <w:t xml:space="preserve"> Points were jittered 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21621B40"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00695497">
        <w:rPr>
          <w:rFonts w:ascii="Times New Roman" w:hAnsi="Times New Roman" w:cs="Times New Roman"/>
          <w:color w:val="000000"/>
        </w:rPr>
        <w:t xml:space="preserve">. </w:t>
      </w:r>
      <w:r w:rsidR="00E35FC3">
        <w:rPr>
          <w:rFonts w:ascii="Times New Roman" w:hAnsi="Times New Roman" w:cs="Times New Roman"/>
          <w:color w:val="000000"/>
        </w:rPr>
        <w:t xml:space="preserve">Increasing </w:t>
      </w:r>
      <w:r w:rsidR="00F769ED">
        <w:rPr>
          <w:rFonts w:ascii="Times New Roman" w:hAnsi="Times New Roman" w:cs="Times New Roman"/>
          <w:color w:val="000000"/>
        </w:rPr>
        <w:t xml:space="preserve">willow </w:t>
      </w:r>
      <w:r w:rsidR="00693343">
        <w:rPr>
          <w:rFonts w:ascii="Times New Roman" w:hAnsi="Times New Roman" w:cs="Times New Roman"/>
          <w:color w:val="000000"/>
        </w:rPr>
        <w:t>(</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w:t>
      </w:r>
      <w:r w:rsidR="00F769ED">
        <w:rPr>
          <w:rFonts w:ascii="Times New Roman" w:hAnsi="Times New Roman" w:cs="Times New Roman"/>
          <w:color w:val="000000"/>
        </w:rPr>
        <w:t xml:space="preserve"> genetic variation</w:t>
      </w:r>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695497">
        <w:rPr>
          <w:rFonts w:ascii="Times New Roman" w:hAnsi="Times New Roman" w:cs="Times New Roman"/>
          <w:color w:val="000000"/>
        </w:rPr>
        <w:t>Specifically, we found that t</w:t>
      </w:r>
      <w:r w:rsidR="00031B02">
        <w:rPr>
          <w:rFonts w:ascii="Times New Roman" w:hAnsi="Times New Roman" w:cs="Times New Roman"/>
          <w:color w:val="000000"/>
        </w:rPr>
        <w:t xml:space="preserve">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BF1B26">
        <w:rPr>
          <w:rFonts w:ascii="Times New Roman" w:hAnsi="Times New Roman" w:cs="Times New Roman"/>
          <w:color w:val="000000"/>
        </w:rPr>
        <w:t>, quantitative-</w:t>
      </w:r>
      <w:r w:rsidR="00494F8E">
        <w:rPr>
          <w:rFonts w:ascii="Times New Roman" w:hAnsi="Times New Roman" w:cs="Times New Roman"/>
          <w:color w:val="000000"/>
        </w:rPr>
        <w:t>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w:t>
      </w:r>
      <w:r w:rsidR="00683CFE">
        <w:rPr>
          <w:rFonts w:ascii="Times New Roman" w:hAnsi="Times New Roman" w:cs="Times New Roman"/>
          <w:color w:val="000000"/>
        </w:rPr>
        <w:t>2</w:t>
      </w:r>
      <w:r w:rsidR="00094C79">
        <w:rPr>
          <w:rFonts w:ascii="Times New Roman" w:hAnsi="Times New Roman" w:cs="Times New Roman"/>
          <w:color w:val="000000"/>
        </w:rPr>
        <w:t xml:space="preserve">0% </w:t>
      </w:r>
      <w:r w:rsidR="005A1FAF">
        <w:rPr>
          <w:rFonts w:ascii="Times New Roman" w:hAnsi="Times New Roman" w:cs="Times New Roman"/>
          <w:color w:val="000000"/>
        </w:rPr>
        <w:t>over the</w:t>
      </w:r>
      <w:r w:rsidR="00F769ED">
        <w:rPr>
          <w:rFonts w:ascii="Times New Roman" w:hAnsi="Times New Roman" w:cs="Times New Roman"/>
          <w:color w:val="000000"/>
        </w:rPr>
        <w:t xml:space="preserve"> range of genetic variation (number</w:t>
      </w:r>
      <w:r w:rsidR="00031B02">
        <w:rPr>
          <w:rFonts w:ascii="Times New Roman" w:hAnsi="Times New Roman" w:cs="Times New Roman"/>
          <w:color w:val="000000"/>
        </w:rPr>
        <w:t xml:space="preserve"> of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695497">
        <w:rPr>
          <w:rFonts w:ascii="Times New Roman" w:hAnsi="Times New Roman" w:cs="Times New Roman"/>
          <w:color w:val="000000"/>
        </w:rPr>
        <w:t>Grey</w:t>
      </w:r>
      <w:r w:rsidR="00FB0960">
        <w:rPr>
          <w:rFonts w:ascii="Times New Roman" w:hAnsi="Times New Roman" w:cs="Times New Roman"/>
          <w:color w:val="000000"/>
        </w:rPr>
        <w:t xml:space="preserve"> circles correspond to </w:t>
      </w:r>
      <w:r w:rsidR="00683CFE">
        <w:rPr>
          <w:rFonts w:ascii="Times New Roman" w:hAnsi="Times New Roman" w:cs="Times New Roman"/>
          <w:color w:val="000000"/>
        </w:rPr>
        <w:t xml:space="preserve">the average </w:t>
      </w:r>
      <w:r w:rsidR="001F4E05">
        <w:rPr>
          <w:rFonts w:ascii="Times New Roman" w:hAnsi="Times New Roman" w:cs="Times New Roman"/>
          <w:color w:val="000000"/>
        </w:rPr>
        <w:t>food-web complexity</w:t>
      </w:r>
      <w:r w:rsidR="00695497">
        <w:rPr>
          <w:rFonts w:ascii="Times New Roman" w:hAnsi="Times New Roman" w:cs="Times New Roman"/>
          <w:color w:val="000000"/>
        </w:rPr>
        <w:t xml:space="preserve"> estimates for</w:t>
      </w:r>
      <w:r w:rsidR="00094C79">
        <w:rPr>
          <w:rFonts w:ascii="Times New Roman" w:hAnsi="Times New Roman" w:cs="Times New Roman"/>
          <w:color w:val="000000"/>
        </w:rPr>
        <w:t xml:space="preserve"> </w:t>
      </w:r>
      <w:r w:rsidR="00683CFE">
        <w:rPr>
          <w:rFonts w:ascii="Times New Roman" w:hAnsi="Times New Roman" w:cs="Times New Roman"/>
          <w:color w:val="000000"/>
        </w:rPr>
        <w:t>each replicate simulation</w:t>
      </w:r>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w:t>
      </w:r>
      <w:r w:rsidR="00E87984">
        <w:rPr>
          <w:rFonts w:ascii="Times New Roman" w:hAnsi="Times New Roman" w:cs="Times New Roman"/>
          <w:color w:val="000000"/>
        </w:rPr>
        <w:t>5</w:t>
      </w:r>
      <w:r w:rsidR="00683CFE">
        <w:rPr>
          <w:rFonts w:ascii="Times New Roman" w:hAnsi="Times New Roman" w:cs="Times New Roman"/>
          <w:color w:val="000000"/>
        </w:rPr>
        <w:t>0 for each level of genetic variation)</w:t>
      </w:r>
      <w:r w:rsidR="00FB0960">
        <w:rPr>
          <w:rFonts w:ascii="Times New Roman" w:hAnsi="Times New Roman" w:cs="Times New Roman"/>
          <w:color w:val="000000"/>
        </w:rPr>
        <w:t xml:space="preserve">, whereas </w:t>
      </w:r>
      <w:r w:rsidR="00695497">
        <w:rPr>
          <w:rFonts w:ascii="Times New Roman" w:hAnsi="Times New Roman" w:cs="Times New Roman"/>
          <w:color w:val="000000"/>
        </w:rPr>
        <w:t>blue</w:t>
      </w:r>
      <w:r w:rsidR="00FB0960">
        <w:rPr>
          <w:rFonts w:ascii="Times New Roman" w:hAnsi="Times New Roman" w:cs="Times New Roman"/>
          <w:color w:val="000000"/>
        </w:rPr>
        <w:t xml:space="preserve"> circles correspond to </w:t>
      </w:r>
      <w:r w:rsidR="00693343">
        <w:rPr>
          <w:rFonts w:ascii="Times New Roman" w:hAnsi="Times New Roman" w:cs="Times New Roman"/>
          <w:color w:val="000000"/>
        </w:rPr>
        <w:t xml:space="preserve">the </w:t>
      </w:r>
      <w:r w:rsidR="00683CFE">
        <w:rPr>
          <w:rFonts w:ascii="Times New Roman" w:hAnsi="Times New Roman" w:cs="Times New Roman"/>
          <w:color w:val="000000"/>
        </w:rPr>
        <w:t xml:space="preserve">overall </w:t>
      </w:r>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w:t>
      </w:r>
      <w:r w:rsidR="00FA53DB">
        <w:rPr>
          <w:rFonts w:ascii="Times New Roman" w:hAnsi="Times New Roman" w:cs="Times New Roman"/>
          <w:color w:val="000000"/>
        </w:rPr>
        <w:t xml:space="preserve">Black circles correspond to the average complexity of </w:t>
      </w:r>
      <w:r w:rsidR="00F862B9">
        <w:rPr>
          <w:rFonts w:ascii="Times New Roman" w:hAnsi="Times New Roman" w:cs="Times New Roman"/>
          <w:color w:val="000000"/>
        </w:rPr>
        <w:t xml:space="preserve">1-genotype mixtures </w:t>
      </w:r>
      <w:r w:rsidR="00FA53DB">
        <w:rPr>
          <w:rFonts w:ascii="Times New Roman" w:hAnsi="Times New Roman" w:cs="Times New Roman"/>
          <w:color w:val="000000"/>
        </w:rPr>
        <w:t xml:space="preserve">at 4 different levels of sampling effort (i.e. </w:t>
      </w:r>
      <w:r w:rsidR="002C327F">
        <w:rPr>
          <w:rFonts w:ascii="Times New Roman" w:hAnsi="Times New Roman" w:cs="Times New Roman"/>
          <w:color w:val="000000"/>
        </w:rPr>
        <w:t xml:space="preserve">number of </w:t>
      </w:r>
      <w:r w:rsidR="00FA53DB">
        <w:rPr>
          <w:rFonts w:ascii="Times New Roman" w:hAnsi="Times New Roman" w:cs="Times New Roman"/>
          <w:color w:val="000000"/>
        </w:rPr>
        <w:t xml:space="preserve">plants sampled), and the dashed line represents the predicted increase in complexity </w:t>
      </w:r>
      <w:r w:rsidR="00F862B9">
        <w:rPr>
          <w:rFonts w:ascii="Times New Roman" w:hAnsi="Times New Roman" w:cs="Times New Roman"/>
          <w:color w:val="000000"/>
        </w:rPr>
        <w:t xml:space="preserve">of 1-genotype mixtures </w:t>
      </w:r>
      <w:r w:rsidR="00FA53DB">
        <w:rPr>
          <w:rFonts w:ascii="Times New Roman" w:hAnsi="Times New Roman" w:cs="Times New Roman"/>
          <w:color w:val="000000"/>
        </w:rPr>
        <w:t xml:space="preserve">with greater sampling effort. </w:t>
      </w:r>
      <w:r w:rsidR="00695497">
        <w:rPr>
          <w:rFonts w:ascii="Times New Roman" w:hAnsi="Times New Roman" w:cs="Times New Roman"/>
          <w:color w:val="000000"/>
        </w:rPr>
        <w:t>The inset shows how the average composition of trophic interactions (willow-gall and gall-</w:t>
      </w:r>
      <w:proofErr w:type="spellStart"/>
      <w:r w:rsidR="00695497">
        <w:rPr>
          <w:rFonts w:ascii="Times New Roman" w:hAnsi="Times New Roman" w:cs="Times New Roman"/>
          <w:color w:val="000000"/>
        </w:rPr>
        <w:t>parasitoid</w:t>
      </w:r>
      <w:proofErr w:type="spellEnd"/>
      <w:r w:rsidR="00695497">
        <w:rPr>
          <w:rFonts w:ascii="Times New Roman" w:hAnsi="Times New Roman" w:cs="Times New Roman"/>
          <w:color w:val="000000"/>
        </w:rPr>
        <w:t xml:space="preserve">) differed by 73% among willow genotypes (PERMANOVA on Bray-Curtis dissimilarities, </w:t>
      </w:r>
      <w:r w:rsidR="00695497" w:rsidRPr="0080039B">
        <w:rPr>
          <w:rFonts w:ascii="Times New Roman" w:hAnsi="Times New Roman" w:cs="Times New Roman"/>
          <w:i/>
          <w:color w:val="000000"/>
        </w:rPr>
        <w:t>F</w:t>
      </w:r>
      <w:r w:rsidR="00695497" w:rsidRPr="0080039B">
        <w:rPr>
          <w:rFonts w:ascii="Times New Roman" w:hAnsi="Times New Roman" w:cs="Times New Roman"/>
          <w:color w:val="000000"/>
          <w:vertAlign w:val="subscript"/>
        </w:rPr>
        <w:t>22</w:t>
      </w:r>
      <w:proofErr w:type="gramStart"/>
      <w:r w:rsidR="00695497" w:rsidRPr="0080039B">
        <w:rPr>
          <w:rFonts w:ascii="Times New Roman" w:hAnsi="Times New Roman" w:cs="Times New Roman"/>
          <w:color w:val="000000"/>
          <w:vertAlign w:val="subscript"/>
        </w:rPr>
        <w:t>,89</w:t>
      </w:r>
      <w:proofErr w:type="gramEnd"/>
      <w:r w:rsidR="00695497" w:rsidRPr="0080039B">
        <w:rPr>
          <w:rFonts w:ascii="Times New Roman" w:hAnsi="Times New Roman" w:cs="Times New Roman"/>
          <w:color w:val="000000"/>
          <w:vertAlign w:val="subscript"/>
        </w:rPr>
        <w:t xml:space="preserve"> </w:t>
      </w:r>
      <w:r w:rsidR="00695497">
        <w:rPr>
          <w:rFonts w:ascii="Times New Roman" w:hAnsi="Times New Roman" w:cs="Times New Roman"/>
          <w:color w:val="000000"/>
        </w:rPr>
        <w:t xml:space="preserve">= 1.90, </w:t>
      </w:r>
      <w:r w:rsidR="00695497" w:rsidRPr="0080039B">
        <w:rPr>
          <w:rFonts w:ascii="Times New Roman" w:hAnsi="Times New Roman" w:cs="Times New Roman"/>
          <w:i/>
          <w:color w:val="000000"/>
        </w:rPr>
        <w:t>P</w:t>
      </w:r>
      <w:r w:rsidR="00695497">
        <w:rPr>
          <w:rFonts w:ascii="Times New Roman" w:hAnsi="Times New Roman" w:cs="Times New Roman"/>
          <w:color w:val="000000"/>
        </w:rPr>
        <w:t xml:space="preserve"> = 0.001), suggesting an important role of complementarity in determining food-web complexity. In this ordination plot, </w:t>
      </w:r>
      <w:r w:rsidR="00094C79">
        <w:rPr>
          <w:rFonts w:ascii="Times New Roman" w:hAnsi="Times New Roman" w:cs="Times New Roman"/>
          <w:color w:val="000000"/>
        </w:rPr>
        <w:t>b</w:t>
      </w:r>
      <w:r w:rsidR="00FB0960">
        <w:rPr>
          <w:rFonts w:ascii="Times New Roman" w:hAnsi="Times New Roman" w:cs="Times New Roman"/>
          <w:color w:val="000000"/>
        </w:rPr>
        <w:t>lack letters and grey ovals correspond to the centroid and standard error of the centroid</w:t>
      </w:r>
      <w:r w:rsidR="00695497">
        <w:rPr>
          <w:rFonts w:ascii="Times New Roman" w:hAnsi="Times New Roman" w:cs="Times New Roman"/>
          <w:color w:val="000000"/>
        </w:rPr>
        <w:t>, respectively,</w:t>
      </w:r>
      <w:r w:rsidR="00FB0960">
        <w:rPr>
          <w:rFonts w:ascii="Times New Roman" w:hAnsi="Times New Roman" w:cs="Times New Roman"/>
          <w:color w:val="000000"/>
        </w:rPr>
        <w:t xml:space="preserve"> for </w:t>
      </w:r>
      <w:r w:rsidR="00695497">
        <w:rPr>
          <w:rFonts w:ascii="Times New Roman" w:hAnsi="Times New Roman" w:cs="Times New Roman"/>
          <w:color w:val="000000"/>
        </w:rPr>
        <w:t xml:space="preserve">the composition of trophic interactions found on </w:t>
      </w:r>
      <w:r w:rsidR="00FB0960">
        <w:rPr>
          <w:rFonts w:ascii="Times New Roman" w:hAnsi="Times New Roman" w:cs="Times New Roman"/>
          <w:color w:val="000000"/>
        </w:rPr>
        <w:t>each willow genotype</w:t>
      </w:r>
      <w:r w:rsidR="00695497">
        <w:rPr>
          <w:rFonts w:ascii="Times New Roman" w:hAnsi="Times New Roman" w:cs="Times New Roman"/>
          <w:color w:val="000000"/>
        </w:rPr>
        <w:t xml:space="preserve">. Centroids and their standard errors were </w:t>
      </w:r>
      <w:r w:rsidR="00B41997">
        <w:rPr>
          <w:rFonts w:ascii="Times New Roman" w:hAnsi="Times New Roman" w:cs="Times New Roman"/>
          <w:color w:val="000000"/>
        </w:rPr>
        <w:t>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OCR A Std">
    <w:panose1 w:val="020F0609000104060307"/>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388"/>
    <w:rsid w:val="0002174E"/>
    <w:rsid w:val="00022467"/>
    <w:rsid w:val="000225DB"/>
    <w:rsid w:val="0002326E"/>
    <w:rsid w:val="00023427"/>
    <w:rsid w:val="0002406F"/>
    <w:rsid w:val="00027996"/>
    <w:rsid w:val="0003197E"/>
    <w:rsid w:val="00031B02"/>
    <w:rsid w:val="000354F1"/>
    <w:rsid w:val="00035549"/>
    <w:rsid w:val="0003746F"/>
    <w:rsid w:val="000402C9"/>
    <w:rsid w:val="000409DE"/>
    <w:rsid w:val="00040DED"/>
    <w:rsid w:val="00041C2F"/>
    <w:rsid w:val="00042414"/>
    <w:rsid w:val="00046A81"/>
    <w:rsid w:val="000535D8"/>
    <w:rsid w:val="00055817"/>
    <w:rsid w:val="00055846"/>
    <w:rsid w:val="000621BC"/>
    <w:rsid w:val="00062F63"/>
    <w:rsid w:val="000673B8"/>
    <w:rsid w:val="00070865"/>
    <w:rsid w:val="00071158"/>
    <w:rsid w:val="000713A4"/>
    <w:rsid w:val="00072B8B"/>
    <w:rsid w:val="000744EC"/>
    <w:rsid w:val="00076137"/>
    <w:rsid w:val="00077B1D"/>
    <w:rsid w:val="00077E8C"/>
    <w:rsid w:val="00081A94"/>
    <w:rsid w:val="00082C79"/>
    <w:rsid w:val="00083202"/>
    <w:rsid w:val="00094C79"/>
    <w:rsid w:val="000A228C"/>
    <w:rsid w:val="000A53CB"/>
    <w:rsid w:val="000A6335"/>
    <w:rsid w:val="000A7086"/>
    <w:rsid w:val="000B14A6"/>
    <w:rsid w:val="000B7738"/>
    <w:rsid w:val="000C29D8"/>
    <w:rsid w:val="000C2E46"/>
    <w:rsid w:val="000C5C56"/>
    <w:rsid w:val="000D3604"/>
    <w:rsid w:val="000D3970"/>
    <w:rsid w:val="000D3C49"/>
    <w:rsid w:val="000D6085"/>
    <w:rsid w:val="000D7383"/>
    <w:rsid w:val="000E0885"/>
    <w:rsid w:val="000E3B90"/>
    <w:rsid w:val="000E420B"/>
    <w:rsid w:val="000F0529"/>
    <w:rsid w:val="000F2256"/>
    <w:rsid w:val="000F276F"/>
    <w:rsid w:val="000F6521"/>
    <w:rsid w:val="00103002"/>
    <w:rsid w:val="00105FDA"/>
    <w:rsid w:val="001135A5"/>
    <w:rsid w:val="001140A6"/>
    <w:rsid w:val="00117EF7"/>
    <w:rsid w:val="001374C3"/>
    <w:rsid w:val="001402FE"/>
    <w:rsid w:val="00141A31"/>
    <w:rsid w:val="00141F01"/>
    <w:rsid w:val="00141F50"/>
    <w:rsid w:val="00144FC5"/>
    <w:rsid w:val="001460D4"/>
    <w:rsid w:val="00150F0B"/>
    <w:rsid w:val="0015167A"/>
    <w:rsid w:val="0015230D"/>
    <w:rsid w:val="00155A7A"/>
    <w:rsid w:val="00163234"/>
    <w:rsid w:val="00163C03"/>
    <w:rsid w:val="00163CD5"/>
    <w:rsid w:val="00165796"/>
    <w:rsid w:val="00167DBE"/>
    <w:rsid w:val="00167E75"/>
    <w:rsid w:val="0017337A"/>
    <w:rsid w:val="00173A54"/>
    <w:rsid w:val="00173F48"/>
    <w:rsid w:val="001754C4"/>
    <w:rsid w:val="00175D91"/>
    <w:rsid w:val="00176A09"/>
    <w:rsid w:val="00176C3C"/>
    <w:rsid w:val="00181269"/>
    <w:rsid w:val="00181662"/>
    <w:rsid w:val="001816E5"/>
    <w:rsid w:val="00187389"/>
    <w:rsid w:val="00187A1E"/>
    <w:rsid w:val="001935BC"/>
    <w:rsid w:val="001A09F0"/>
    <w:rsid w:val="001A0BEB"/>
    <w:rsid w:val="001A132C"/>
    <w:rsid w:val="001A237C"/>
    <w:rsid w:val="001B08A0"/>
    <w:rsid w:val="001B10AF"/>
    <w:rsid w:val="001B4C17"/>
    <w:rsid w:val="001B676E"/>
    <w:rsid w:val="001C2EAE"/>
    <w:rsid w:val="001C7351"/>
    <w:rsid w:val="001D2BFE"/>
    <w:rsid w:val="001D6FAB"/>
    <w:rsid w:val="001D7885"/>
    <w:rsid w:val="001E17C2"/>
    <w:rsid w:val="001E1B1B"/>
    <w:rsid w:val="001E1C54"/>
    <w:rsid w:val="001E66C8"/>
    <w:rsid w:val="001F074E"/>
    <w:rsid w:val="001F4E05"/>
    <w:rsid w:val="001F7F19"/>
    <w:rsid w:val="0020200F"/>
    <w:rsid w:val="00202017"/>
    <w:rsid w:val="002022CF"/>
    <w:rsid w:val="0020554B"/>
    <w:rsid w:val="00210CFC"/>
    <w:rsid w:val="002125CD"/>
    <w:rsid w:val="0021291D"/>
    <w:rsid w:val="00214074"/>
    <w:rsid w:val="00214A11"/>
    <w:rsid w:val="002150A8"/>
    <w:rsid w:val="002159E5"/>
    <w:rsid w:val="00216169"/>
    <w:rsid w:val="00216B8B"/>
    <w:rsid w:val="00222C72"/>
    <w:rsid w:val="00224475"/>
    <w:rsid w:val="002307FE"/>
    <w:rsid w:val="00231536"/>
    <w:rsid w:val="002415D2"/>
    <w:rsid w:val="00242487"/>
    <w:rsid w:val="00250AEE"/>
    <w:rsid w:val="00250B95"/>
    <w:rsid w:val="00253290"/>
    <w:rsid w:val="0025453F"/>
    <w:rsid w:val="00254F2B"/>
    <w:rsid w:val="002554F0"/>
    <w:rsid w:val="00255FB9"/>
    <w:rsid w:val="002562B9"/>
    <w:rsid w:val="00270235"/>
    <w:rsid w:val="00270F9A"/>
    <w:rsid w:val="002730C9"/>
    <w:rsid w:val="002732C3"/>
    <w:rsid w:val="00274080"/>
    <w:rsid w:val="002760AE"/>
    <w:rsid w:val="002760D5"/>
    <w:rsid w:val="00283342"/>
    <w:rsid w:val="00285900"/>
    <w:rsid w:val="00285E0E"/>
    <w:rsid w:val="00286B52"/>
    <w:rsid w:val="00293543"/>
    <w:rsid w:val="0029358B"/>
    <w:rsid w:val="00296C4D"/>
    <w:rsid w:val="002A1156"/>
    <w:rsid w:val="002A17C4"/>
    <w:rsid w:val="002A366D"/>
    <w:rsid w:val="002A66B7"/>
    <w:rsid w:val="002A6EA5"/>
    <w:rsid w:val="002B0D8B"/>
    <w:rsid w:val="002B129F"/>
    <w:rsid w:val="002B1F0D"/>
    <w:rsid w:val="002B4929"/>
    <w:rsid w:val="002B5694"/>
    <w:rsid w:val="002B6BDD"/>
    <w:rsid w:val="002B76DF"/>
    <w:rsid w:val="002B78CE"/>
    <w:rsid w:val="002C327F"/>
    <w:rsid w:val="002C525D"/>
    <w:rsid w:val="002D152E"/>
    <w:rsid w:val="002D522E"/>
    <w:rsid w:val="002D5EA6"/>
    <w:rsid w:val="002E250E"/>
    <w:rsid w:val="002E5E7D"/>
    <w:rsid w:val="002E624E"/>
    <w:rsid w:val="002E6427"/>
    <w:rsid w:val="002F1A94"/>
    <w:rsid w:val="002F37F6"/>
    <w:rsid w:val="003073EC"/>
    <w:rsid w:val="00312B44"/>
    <w:rsid w:val="0031730C"/>
    <w:rsid w:val="00325594"/>
    <w:rsid w:val="003270C2"/>
    <w:rsid w:val="00330126"/>
    <w:rsid w:val="003302AB"/>
    <w:rsid w:val="0033227E"/>
    <w:rsid w:val="00333D73"/>
    <w:rsid w:val="00336098"/>
    <w:rsid w:val="003364E6"/>
    <w:rsid w:val="0033746B"/>
    <w:rsid w:val="00342CEE"/>
    <w:rsid w:val="003437F9"/>
    <w:rsid w:val="0034414E"/>
    <w:rsid w:val="003455A9"/>
    <w:rsid w:val="00347C79"/>
    <w:rsid w:val="00350528"/>
    <w:rsid w:val="003507C1"/>
    <w:rsid w:val="00351BFB"/>
    <w:rsid w:val="0035269C"/>
    <w:rsid w:val="00357454"/>
    <w:rsid w:val="00361B25"/>
    <w:rsid w:val="003678FC"/>
    <w:rsid w:val="00370325"/>
    <w:rsid w:val="003750D7"/>
    <w:rsid w:val="00376B96"/>
    <w:rsid w:val="003778C5"/>
    <w:rsid w:val="00385DCF"/>
    <w:rsid w:val="00386640"/>
    <w:rsid w:val="00387566"/>
    <w:rsid w:val="00387CB8"/>
    <w:rsid w:val="0039189E"/>
    <w:rsid w:val="003949C7"/>
    <w:rsid w:val="003A06B1"/>
    <w:rsid w:val="003A14E3"/>
    <w:rsid w:val="003A19C3"/>
    <w:rsid w:val="003A459D"/>
    <w:rsid w:val="003A589C"/>
    <w:rsid w:val="003A5A4F"/>
    <w:rsid w:val="003B082E"/>
    <w:rsid w:val="003B16F6"/>
    <w:rsid w:val="003B2E18"/>
    <w:rsid w:val="003C07F7"/>
    <w:rsid w:val="003C1220"/>
    <w:rsid w:val="003C15B7"/>
    <w:rsid w:val="003C3179"/>
    <w:rsid w:val="003C4F2D"/>
    <w:rsid w:val="003C54E8"/>
    <w:rsid w:val="003C58D3"/>
    <w:rsid w:val="003C7A07"/>
    <w:rsid w:val="003C7D0D"/>
    <w:rsid w:val="003D07B5"/>
    <w:rsid w:val="003D27E8"/>
    <w:rsid w:val="003E0225"/>
    <w:rsid w:val="003E5E72"/>
    <w:rsid w:val="003E6B40"/>
    <w:rsid w:val="003F599B"/>
    <w:rsid w:val="00411898"/>
    <w:rsid w:val="00411C49"/>
    <w:rsid w:val="004158B6"/>
    <w:rsid w:val="00416B99"/>
    <w:rsid w:val="00417610"/>
    <w:rsid w:val="00417EDA"/>
    <w:rsid w:val="004208D6"/>
    <w:rsid w:val="00420A0E"/>
    <w:rsid w:val="00421F39"/>
    <w:rsid w:val="00423661"/>
    <w:rsid w:val="00431526"/>
    <w:rsid w:val="00436619"/>
    <w:rsid w:val="004371A4"/>
    <w:rsid w:val="00441FE8"/>
    <w:rsid w:val="00443A26"/>
    <w:rsid w:val="0044733C"/>
    <w:rsid w:val="0045148C"/>
    <w:rsid w:val="004523A0"/>
    <w:rsid w:val="00455202"/>
    <w:rsid w:val="00457FD9"/>
    <w:rsid w:val="004637A2"/>
    <w:rsid w:val="00465923"/>
    <w:rsid w:val="00466173"/>
    <w:rsid w:val="00467E20"/>
    <w:rsid w:val="004729D7"/>
    <w:rsid w:val="00480BD5"/>
    <w:rsid w:val="00483D9A"/>
    <w:rsid w:val="004846ED"/>
    <w:rsid w:val="0048493A"/>
    <w:rsid w:val="00487B96"/>
    <w:rsid w:val="004917B0"/>
    <w:rsid w:val="004931EA"/>
    <w:rsid w:val="00494F8E"/>
    <w:rsid w:val="00496568"/>
    <w:rsid w:val="00497D8F"/>
    <w:rsid w:val="00497F18"/>
    <w:rsid w:val="004A0C39"/>
    <w:rsid w:val="004A259A"/>
    <w:rsid w:val="004A3215"/>
    <w:rsid w:val="004A3D31"/>
    <w:rsid w:val="004A59B3"/>
    <w:rsid w:val="004A5CCE"/>
    <w:rsid w:val="004B0CC0"/>
    <w:rsid w:val="004B56F0"/>
    <w:rsid w:val="004C4914"/>
    <w:rsid w:val="004C54C0"/>
    <w:rsid w:val="004C76F7"/>
    <w:rsid w:val="004D213B"/>
    <w:rsid w:val="004E211C"/>
    <w:rsid w:val="004E71CE"/>
    <w:rsid w:val="004F186E"/>
    <w:rsid w:val="004F2EBB"/>
    <w:rsid w:val="004F3224"/>
    <w:rsid w:val="004F4FF0"/>
    <w:rsid w:val="00500AE2"/>
    <w:rsid w:val="005031FC"/>
    <w:rsid w:val="0050515A"/>
    <w:rsid w:val="00506A22"/>
    <w:rsid w:val="0051086B"/>
    <w:rsid w:val="005234F4"/>
    <w:rsid w:val="00525AD1"/>
    <w:rsid w:val="005262D7"/>
    <w:rsid w:val="00526C05"/>
    <w:rsid w:val="00531126"/>
    <w:rsid w:val="00545B5A"/>
    <w:rsid w:val="00545B6C"/>
    <w:rsid w:val="00545E32"/>
    <w:rsid w:val="00555735"/>
    <w:rsid w:val="0056413B"/>
    <w:rsid w:val="005660E1"/>
    <w:rsid w:val="00566A90"/>
    <w:rsid w:val="00572272"/>
    <w:rsid w:val="00573F07"/>
    <w:rsid w:val="005756CD"/>
    <w:rsid w:val="00576957"/>
    <w:rsid w:val="00580854"/>
    <w:rsid w:val="00580AA1"/>
    <w:rsid w:val="00580AF5"/>
    <w:rsid w:val="00582109"/>
    <w:rsid w:val="00587C0C"/>
    <w:rsid w:val="00591AE5"/>
    <w:rsid w:val="00593842"/>
    <w:rsid w:val="00596840"/>
    <w:rsid w:val="00596D1D"/>
    <w:rsid w:val="005A1FAF"/>
    <w:rsid w:val="005A2F2B"/>
    <w:rsid w:val="005A3DE4"/>
    <w:rsid w:val="005B1550"/>
    <w:rsid w:val="005B4AA5"/>
    <w:rsid w:val="005B774B"/>
    <w:rsid w:val="005C190D"/>
    <w:rsid w:val="005C3C4D"/>
    <w:rsid w:val="005C656A"/>
    <w:rsid w:val="005C65D6"/>
    <w:rsid w:val="005C73E2"/>
    <w:rsid w:val="005D719A"/>
    <w:rsid w:val="005E0E28"/>
    <w:rsid w:val="005E1465"/>
    <w:rsid w:val="005E3A0A"/>
    <w:rsid w:val="005F2307"/>
    <w:rsid w:val="005F40DA"/>
    <w:rsid w:val="005F6CF1"/>
    <w:rsid w:val="005F7B1F"/>
    <w:rsid w:val="005F7EEE"/>
    <w:rsid w:val="005F7F45"/>
    <w:rsid w:val="0060384B"/>
    <w:rsid w:val="00604B38"/>
    <w:rsid w:val="00607283"/>
    <w:rsid w:val="00611F51"/>
    <w:rsid w:val="00613B67"/>
    <w:rsid w:val="00616C41"/>
    <w:rsid w:val="00616C8E"/>
    <w:rsid w:val="00620A87"/>
    <w:rsid w:val="0063191C"/>
    <w:rsid w:val="00633739"/>
    <w:rsid w:val="00636E4B"/>
    <w:rsid w:val="006374B3"/>
    <w:rsid w:val="0063772D"/>
    <w:rsid w:val="0064297C"/>
    <w:rsid w:val="00644C6F"/>
    <w:rsid w:val="00647492"/>
    <w:rsid w:val="0065174F"/>
    <w:rsid w:val="00654A9D"/>
    <w:rsid w:val="006602A3"/>
    <w:rsid w:val="00660798"/>
    <w:rsid w:val="00665636"/>
    <w:rsid w:val="00667521"/>
    <w:rsid w:val="006700CB"/>
    <w:rsid w:val="0067125F"/>
    <w:rsid w:val="00674FBD"/>
    <w:rsid w:val="0067709E"/>
    <w:rsid w:val="00677578"/>
    <w:rsid w:val="00681000"/>
    <w:rsid w:val="0068268E"/>
    <w:rsid w:val="00683CFE"/>
    <w:rsid w:val="00685640"/>
    <w:rsid w:val="006870DC"/>
    <w:rsid w:val="006916D0"/>
    <w:rsid w:val="00693343"/>
    <w:rsid w:val="00695497"/>
    <w:rsid w:val="00697253"/>
    <w:rsid w:val="006A07E0"/>
    <w:rsid w:val="006A2D22"/>
    <w:rsid w:val="006A686F"/>
    <w:rsid w:val="006B3F67"/>
    <w:rsid w:val="006B5452"/>
    <w:rsid w:val="006B6D58"/>
    <w:rsid w:val="006C08DD"/>
    <w:rsid w:val="006C21E5"/>
    <w:rsid w:val="006D2294"/>
    <w:rsid w:val="006E276C"/>
    <w:rsid w:val="006E29D5"/>
    <w:rsid w:val="006E64AD"/>
    <w:rsid w:val="006F2CC3"/>
    <w:rsid w:val="007050CC"/>
    <w:rsid w:val="00705376"/>
    <w:rsid w:val="007065D7"/>
    <w:rsid w:val="007076A7"/>
    <w:rsid w:val="0070784B"/>
    <w:rsid w:val="007145C5"/>
    <w:rsid w:val="00716961"/>
    <w:rsid w:val="00717023"/>
    <w:rsid w:val="00721492"/>
    <w:rsid w:val="007224BF"/>
    <w:rsid w:val="00725C58"/>
    <w:rsid w:val="0072655C"/>
    <w:rsid w:val="00730C04"/>
    <w:rsid w:val="007319C9"/>
    <w:rsid w:val="00732556"/>
    <w:rsid w:val="0073324B"/>
    <w:rsid w:val="0073485E"/>
    <w:rsid w:val="0073649A"/>
    <w:rsid w:val="00737505"/>
    <w:rsid w:val="00737EB0"/>
    <w:rsid w:val="00740DA7"/>
    <w:rsid w:val="007474B7"/>
    <w:rsid w:val="00753104"/>
    <w:rsid w:val="00753941"/>
    <w:rsid w:val="00762141"/>
    <w:rsid w:val="0076530F"/>
    <w:rsid w:val="00766701"/>
    <w:rsid w:val="00772195"/>
    <w:rsid w:val="0077363A"/>
    <w:rsid w:val="007749F8"/>
    <w:rsid w:val="007761C3"/>
    <w:rsid w:val="007810E3"/>
    <w:rsid w:val="00785F95"/>
    <w:rsid w:val="00796473"/>
    <w:rsid w:val="007A2DF5"/>
    <w:rsid w:val="007A4244"/>
    <w:rsid w:val="007A4D52"/>
    <w:rsid w:val="007B23CE"/>
    <w:rsid w:val="007C0AA3"/>
    <w:rsid w:val="007C2E97"/>
    <w:rsid w:val="007C3251"/>
    <w:rsid w:val="007C3FCB"/>
    <w:rsid w:val="007C4A59"/>
    <w:rsid w:val="007D145B"/>
    <w:rsid w:val="007D4093"/>
    <w:rsid w:val="007D53B0"/>
    <w:rsid w:val="007D5C33"/>
    <w:rsid w:val="007D6B2D"/>
    <w:rsid w:val="007E2417"/>
    <w:rsid w:val="007E2F66"/>
    <w:rsid w:val="007F0FD5"/>
    <w:rsid w:val="007F5D27"/>
    <w:rsid w:val="0080039B"/>
    <w:rsid w:val="0080086B"/>
    <w:rsid w:val="00803113"/>
    <w:rsid w:val="00804B90"/>
    <w:rsid w:val="00811A9D"/>
    <w:rsid w:val="00812B11"/>
    <w:rsid w:val="0081569A"/>
    <w:rsid w:val="008157B7"/>
    <w:rsid w:val="0082099E"/>
    <w:rsid w:val="00822407"/>
    <w:rsid w:val="008306C0"/>
    <w:rsid w:val="00830F9C"/>
    <w:rsid w:val="008325A9"/>
    <w:rsid w:val="0083515F"/>
    <w:rsid w:val="008374CF"/>
    <w:rsid w:val="00841A1D"/>
    <w:rsid w:val="0084451E"/>
    <w:rsid w:val="008454B4"/>
    <w:rsid w:val="00847793"/>
    <w:rsid w:val="0085175A"/>
    <w:rsid w:val="008546F6"/>
    <w:rsid w:val="00855A53"/>
    <w:rsid w:val="008572F2"/>
    <w:rsid w:val="0086478B"/>
    <w:rsid w:val="008712FD"/>
    <w:rsid w:val="00871585"/>
    <w:rsid w:val="00871E38"/>
    <w:rsid w:val="00871EE3"/>
    <w:rsid w:val="00873A36"/>
    <w:rsid w:val="008743A0"/>
    <w:rsid w:val="00877F66"/>
    <w:rsid w:val="00885C2E"/>
    <w:rsid w:val="008860ED"/>
    <w:rsid w:val="008862CF"/>
    <w:rsid w:val="0089097F"/>
    <w:rsid w:val="0089156E"/>
    <w:rsid w:val="008938B5"/>
    <w:rsid w:val="008A0D1F"/>
    <w:rsid w:val="008B0253"/>
    <w:rsid w:val="008B4CBF"/>
    <w:rsid w:val="008B5105"/>
    <w:rsid w:val="008B675A"/>
    <w:rsid w:val="008B6D28"/>
    <w:rsid w:val="008C0CFA"/>
    <w:rsid w:val="008C2A67"/>
    <w:rsid w:val="008C32D9"/>
    <w:rsid w:val="008C36A0"/>
    <w:rsid w:val="008C36DF"/>
    <w:rsid w:val="008C474B"/>
    <w:rsid w:val="008D517A"/>
    <w:rsid w:val="008D6AEB"/>
    <w:rsid w:val="008E0850"/>
    <w:rsid w:val="008E1610"/>
    <w:rsid w:val="008E36E9"/>
    <w:rsid w:val="008E5BE2"/>
    <w:rsid w:val="008E7E67"/>
    <w:rsid w:val="008F2120"/>
    <w:rsid w:val="008F229A"/>
    <w:rsid w:val="008F2CD4"/>
    <w:rsid w:val="008F2FF2"/>
    <w:rsid w:val="00902C1A"/>
    <w:rsid w:val="009035E6"/>
    <w:rsid w:val="00905353"/>
    <w:rsid w:val="00905810"/>
    <w:rsid w:val="009070CA"/>
    <w:rsid w:val="00907292"/>
    <w:rsid w:val="00907A5E"/>
    <w:rsid w:val="00911761"/>
    <w:rsid w:val="0091347C"/>
    <w:rsid w:val="0091360B"/>
    <w:rsid w:val="00916547"/>
    <w:rsid w:val="009229BC"/>
    <w:rsid w:val="009242E4"/>
    <w:rsid w:val="00926F54"/>
    <w:rsid w:val="00927AEE"/>
    <w:rsid w:val="00930032"/>
    <w:rsid w:val="00934E3A"/>
    <w:rsid w:val="00940327"/>
    <w:rsid w:val="00940C0D"/>
    <w:rsid w:val="00942056"/>
    <w:rsid w:val="009446CB"/>
    <w:rsid w:val="00955566"/>
    <w:rsid w:val="00962CFD"/>
    <w:rsid w:val="0096353C"/>
    <w:rsid w:val="00966B56"/>
    <w:rsid w:val="0097368A"/>
    <w:rsid w:val="00976037"/>
    <w:rsid w:val="0097680D"/>
    <w:rsid w:val="00981621"/>
    <w:rsid w:val="0098189F"/>
    <w:rsid w:val="00981FC6"/>
    <w:rsid w:val="0098226E"/>
    <w:rsid w:val="00982BAA"/>
    <w:rsid w:val="0098594A"/>
    <w:rsid w:val="00994AB7"/>
    <w:rsid w:val="0099613E"/>
    <w:rsid w:val="009A14FC"/>
    <w:rsid w:val="009A263C"/>
    <w:rsid w:val="009A2D1D"/>
    <w:rsid w:val="009B034A"/>
    <w:rsid w:val="009B0902"/>
    <w:rsid w:val="009C3D2B"/>
    <w:rsid w:val="009D482F"/>
    <w:rsid w:val="009D483C"/>
    <w:rsid w:val="009E1DAE"/>
    <w:rsid w:val="009E22D1"/>
    <w:rsid w:val="009E251E"/>
    <w:rsid w:val="009F309D"/>
    <w:rsid w:val="009F7633"/>
    <w:rsid w:val="00A01A4A"/>
    <w:rsid w:val="00A02BFF"/>
    <w:rsid w:val="00A031C9"/>
    <w:rsid w:val="00A0494C"/>
    <w:rsid w:val="00A049F5"/>
    <w:rsid w:val="00A04A78"/>
    <w:rsid w:val="00A0568D"/>
    <w:rsid w:val="00A061C5"/>
    <w:rsid w:val="00A07CF0"/>
    <w:rsid w:val="00A14FEB"/>
    <w:rsid w:val="00A159C6"/>
    <w:rsid w:val="00A165D2"/>
    <w:rsid w:val="00A22176"/>
    <w:rsid w:val="00A2374C"/>
    <w:rsid w:val="00A26AB9"/>
    <w:rsid w:val="00A305F2"/>
    <w:rsid w:val="00A3086F"/>
    <w:rsid w:val="00A33780"/>
    <w:rsid w:val="00A33D78"/>
    <w:rsid w:val="00A34149"/>
    <w:rsid w:val="00A36866"/>
    <w:rsid w:val="00A47988"/>
    <w:rsid w:val="00A512BB"/>
    <w:rsid w:val="00A548B2"/>
    <w:rsid w:val="00A554D8"/>
    <w:rsid w:val="00A57431"/>
    <w:rsid w:val="00A6348D"/>
    <w:rsid w:val="00A640EA"/>
    <w:rsid w:val="00A65F69"/>
    <w:rsid w:val="00A66465"/>
    <w:rsid w:val="00A6673B"/>
    <w:rsid w:val="00A66AE8"/>
    <w:rsid w:val="00A67652"/>
    <w:rsid w:val="00A705A3"/>
    <w:rsid w:val="00A710EE"/>
    <w:rsid w:val="00A773A3"/>
    <w:rsid w:val="00A77EBF"/>
    <w:rsid w:val="00A8291B"/>
    <w:rsid w:val="00A834EA"/>
    <w:rsid w:val="00A85B9F"/>
    <w:rsid w:val="00A865E1"/>
    <w:rsid w:val="00A878A0"/>
    <w:rsid w:val="00A91125"/>
    <w:rsid w:val="00A91659"/>
    <w:rsid w:val="00A9331B"/>
    <w:rsid w:val="00A94377"/>
    <w:rsid w:val="00A94FE6"/>
    <w:rsid w:val="00A96155"/>
    <w:rsid w:val="00AA15E1"/>
    <w:rsid w:val="00AA16E9"/>
    <w:rsid w:val="00AA35E2"/>
    <w:rsid w:val="00AA4513"/>
    <w:rsid w:val="00AA4F0A"/>
    <w:rsid w:val="00AA6556"/>
    <w:rsid w:val="00AB42B3"/>
    <w:rsid w:val="00AC0A65"/>
    <w:rsid w:val="00AC0A90"/>
    <w:rsid w:val="00AC1F50"/>
    <w:rsid w:val="00AC651E"/>
    <w:rsid w:val="00AD1765"/>
    <w:rsid w:val="00AD29B3"/>
    <w:rsid w:val="00AD58EC"/>
    <w:rsid w:val="00AD5BDC"/>
    <w:rsid w:val="00AD74DE"/>
    <w:rsid w:val="00AE0434"/>
    <w:rsid w:val="00AE2F84"/>
    <w:rsid w:val="00AE35BE"/>
    <w:rsid w:val="00AE5150"/>
    <w:rsid w:val="00AF13C3"/>
    <w:rsid w:val="00AF4C07"/>
    <w:rsid w:val="00B00025"/>
    <w:rsid w:val="00B02389"/>
    <w:rsid w:val="00B025C1"/>
    <w:rsid w:val="00B04828"/>
    <w:rsid w:val="00B05BD5"/>
    <w:rsid w:val="00B12038"/>
    <w:rsid w:val="00B12039"/>
    <w:rsid w:val="00B12EB8"/>
    <w:rsid w:val="00B13A73"/>
    <w:rsid w:val="00B14427"/>
    <w:rsid w:val="00B17D31"/>
    <w:rsid w:val="00B20A66"/>
    <w:rsid w:val="00B21A2D"/>
    <w:rsid w:val="00B23469"/>
    <w:rsid w:val="00B240BA"/>
    <w:rsid w:val="00B24B8D"/>
    <w:rsid w:val="00B32C4B"/>
    <w:rsid w:val="00B347EF"/>
    <w:rsid w:val="00B3631B"/>
    <w:rsid w:val="00B363BE"/>
    <w:rsid w:val="00B3724F"/>
    <w:rsid w:val="00B41997"/>
    <w:rsid w:val="00B441ED"/>
    <w:rsid w:val="00B465E6"/>
    <w:rsid w:val="00B46935"/>
    <w:rsid w:val="00B46D7E"/>
    <w:rsid w:val="00B470F4"/>
    <w:rsid w:val="00B5607A"/>
    <w:rsid w:val="00B574B9"/>
    <w:rsid w:val="00B578D6"/>
    <w:rsid w:val="00B57FD8"/>
    <w:rsid w:val="00B612EB"/>
    <w:rsid w:val="00B66398"/>
    <w:rsid w:val="00B66773"/>
    <w:rsid w:val="00B73BFB"/>
    <w:rsid w:val="00B74DBB"/>
    <w:rsid w:val="00B770E3"/>
    <w:rsid w:val="00B77588"/>
    <w:rsid w:val="00B846F7"/>
    <w:rsid w:val="00BA0538"/>
    <w:rsid w:val="00BA0577"/>
    <w:rsid w:val="00BA5F10"/>
    <w:rsid w:val="00BA6E8F"/>
    <w:rsid w:val="00BB33A8"/>
    <w:rsid w:val="00BB4DE3"/>
    <w:rsid w:val="00BB52BB"/>
    <w:rsid w:val="00BB533B"/>
    <w:rsid w:val="00BC084E"/>
    <w:rsid w:val="00BC3610"/>
    <w:rsid w:val="00BC6211"/>
    <w:rsid w:val="00BC71B8"/>
    <w:rsid w:val="00BD03AF"/>
    <w:rsid w:val="00BD26A2"/>
    <w:rsid w:val="00BD5A84"/>
    <w:rsid w:val="00BD631E"/>
    <w:rsid w:val="00BF1B26"/>
    <w:rsid w:val="00BF1E5B"/>
    <w:rsid w:val="00BF2658"/>
    <w:rsid w:val="00BF2D2D"/>
    <w:rsid w:val="00BF4757"/>
    <w:rsid w:val="00BF6425"/>
    <w:rsid w:val="00BF7515"/>
    <w:rsid w:val="00C00C36"/>
    <w:rsid w:val="00C036BB"/>
    <w:rsid w:val="00C134B8"/>
    <w:rsid w:val="00C14732"/>
    <w:rsid w:val="00C17C70"/>
    <w:rsid w:val="00C21029"/>
    <w:rsid w:val="00C219F4"/>
    <w:rsid w:val="00C23CF5"/>
    <w:rsid w:val="00C255D8"/>
    <w:rsid w:val="00C2605C"/>
    <w:rsid w:val="00C266A5"/>
    <w:rsid w:val="00C276B7"/>
    <w:rsid w:val="00C30CF5"/>
    <w:rsid w:val="00C31131"/>
    <w:rsid w:val="00C36F7B"/>
    <w:rsid w:val="00C40A9A"/>
    <w:rsid w:val="00C41E14"/>
    <w:rsid w:val="00C46D5A"/>
    <w:rsid w:val="00C472EB"/>
    <w:rsid w:val="00C474C3"/>
    <w:rsid w:val="00C51444"/>
    <w:rsid w:val="00C51EA4"/>
    <w:rsid w:val="00C51F7E"/>
    <w:rsid w:val="00C5468F"/>
    <w:rsid w:val="00C5792A"/>
    <w:rsid w:val="00C60363"/>
    <w:rsid w:val="00C65BC9"/>
    <w:rsid w:val="00C66A6A"/>
    <w:rsid w:val="00C7205A"/>
    <w:rsid w:val="00C72E15"/>
    <w:rsid w:val="00C747C9"/>
    <w:rsid w:val="00C75D2E"/>
    <w:rsid w:val="00C80E40"/>
    <w:rsid w:val="00C86A54"/>
    <w:rsid w:val="00C95B6F"/>
    <w:rsid w:val="00C9606C"/>
    <w:rsid w:val="00C97516"/>
    <w:rsid w:val="00C975B7"/>
    <w:rsid w:val="00CA3659"/>
    <w:rsid w:val="00CA5EF9"/>
    <w:rsid w:val="00CA77EB"/>
    <w:rsid w:val="00CB64C6"/>
    <w:rsid w:val="00CB67A5"/>
    <w:rsid w:val="00CC5898"/>
    <w:rsid w:val="00CD278E"/>
    <w:rsid w:val="00CD5B86"/>
    <w:rsid w:val="00CD77FA"/>
    <w:rsid w:val="00CD7847"/>
    <w:rsid w:val="00CD7E3C"/>
    <w:rsid w:val="00CE07CD"/>
    <w:rsid w:val="00CE3839"/>
    <w:rsid w:val="00CE561A"/>
    <w:rsid w:val="00CE7EE4"/>
    <w:rsid w:val="00CF24F7"/>
    <w:rsid w:val="00CF2AB6"/>
    <w:rsid w:val="00CF5F20"/>
    <w:rsid w:val="00CF6021"/>
    <w:rsid w:val="00D0080F"/>
    <w:rsid w:val="00D01003"/>
    <w:rsid w:val="00D03D36"/>
    <w:rsid w:val="00D06021"/>
    <w:rsid w:val="00D0659A"/>
    <w:rsid w:val="00D0752A"/>
    <w:rsid w:val="00D0765F"/>
    <w:rsid w:val="00D17356"/>
    <w:rsid w:val="00D17865"/>
    <w:rsid w:val="00D218D1"/>
    <w:rsid w:val="00D24542"/>
    <w:rsid w:val="00D251DD"/>
    <w:rsid w:val="00D310B6"/>
    <w:rsid w:val="00D33121"/>
    <w:rsid w:val="00D34B61"/>
    <w:rsid w:val="00D41310"/>
    <w:rsid w:val="00D41485"/>
    <w:rsid w:val="00D44A7E"/>
    <w:rsid w:val="00D45266"/>
    <w:rsid w:val="00D4780D"/>
    <w:rsid w:val="00D52244"/>
    <w:rsid w:val="00D55474"/>
    <w:rsid w:val="00D55E38"/>
    <w:rsid w:val="00D601F9"/>
    <w:rsid w:val="00D61D8A"/>
    <w:rsid w:val="00D61FF6"/>
    <w:rsid w:val="00D63330"/>
    <w:rsid w:val="00D6572D"/>
    <w:rsid w:val="00D672D6"/>
    <w:rsid w:val="00D676D1"/>
    <w:rsid w:val="00D677D8"/>
    <w:rsid w:val="00D73128"/>
    <w:rsid w:val="00D731AD"/>
    <w:rsid w:val="00D731D6"/>
    <w:rsid w:val="00D73A0B"/>
    <w:rsid w:val="00D76093"/>
    <w:rsid w:val="00D76DEF"/>
    <w:rsid w:val="00D86C27"/>
    <w:rsid w:val="00D9193A"/>
    <w:rsid w:val="00D91ECB"/>
    <w:rsid w:val="00D9691C"/>
    <w:rsid w:val="00DA0092"/>
    <w:rsid w:val="00DA3FBB"/>
    <w:rsid w:val="00DA620C"/>
    <w:rsid w:val="00DB217C"/>
    <w:rsid w:val="00DB5555"/>
    <w:rsid w:val="00DB57D5"/>
    <w:rsid w:val="00DB63B7"/>
    <w:rsid w:val="00DC5655"/>
    <w:rsid w:val="00DC7420"/>
    <w:rsid w:val="00DD5508"/>
    <w:rsid w:val="00DD6952"/>
    <w:rsid w:val="00DD6AF5"/>
    <w:rsid w:val="00DD728B"/>
    <w:rsid w:val="00DE2845"/>
    <w:rsid w:val="00DE3313"/>
    <w:rsid w:val="00DE5881"/>
    <w:rsid w:val="00DE5A08"/>
    <w:rsid w:val="00E01BE1"/>
    <w:rsid w:val="00E036E3"/>
    <w:rsid w:val="00E04D63"/>
    <w:rsid w:val="00E0556D"/>
    <w:rsid w:val="00E06F50"/>
    <w:rsid w:val="00E10623"/>
    <w:rsid w:val="00E109BB"/>
    <w:rsid w:val="00E10C0C"/>
    <w:rsid w:val="00E11353"/>
    <w:rsid w:val="00E12D41"/>
    <w:rsid w:val="00E13409"/>
    <w:rsid w:val="00E13FDF"/>
    <w:rsid w:val="00E20383"/>
    <w:rsid w:val="00E27F4A"/>
    <w:rsid w:val="00E30AED"/>
    <w:rsid w:val="00E3278A"/>
    <w:rsid w:val="00E35719"/>
    <w:rsid w:val="00E35A4E"/>
    <w:rsid w:val="00E35FC3"/>
    <w:rsid w:val="00E37A45"/>
    <w:rsid w:val="00E40410"/>
    <w:rsid w:val="00E50063"/>
    <w:rsid w:val="00E52560"/>
    <w:rsid w:val="00E54438"/>
    <w:rsid w:val="00E55DD5"/>
    <w:rsid w:val="00E608AB"/>
    <w:rsid w:val="00E60E8A"/>
    <w:rsid w:val="00E631FE"/>
    <w:rsid w:val="00E64050"/>
    <w:rsid w:val="00E65C29"/>
    <w:rsid w:val="00E70E13"/>
    <w:rsid w:val="00E741B2"/>
    <w:rsid w:val="00E757B5"/>
    <w:rsid w:val="00E762C2"/>
    <w:rsid w:val="00E7735A"/>
    <w:rsid w:val="00E779C1"/>
    <w:rsid w:val="00E82632"/>
    <w:rsid w:val="00E8342E"/>
    <w:rsid w:val="00E87984"/>
    <w:rsid w:val="00E90B84"/>
    <w:rsid w:val="00E9364E"/>
    <w:rsid w:val="00E96C32"/>
    <w:rsid w:val="00E97FC2"/>
    <w:rsid w:val="00EA373A"/>
    <w:rsid w:val="00EB08C5"/>
    <w:rsid w:val="00EB2009"/>
    <w:rsid w:val="00EB30B2"/>
    <w:rsid w:val="00EB3C56"/>
    <w:rsid w:val="00EB7CEA"/>
    <w:rsid w:val="00EC196F"/>
    <w:rsid w:val="00EC2440"/>
    <w:rsid w:val="00EC64CB"/>
    <w:rsid w:val="00EC7296"/>
    <w:rsid w:val="00ED3A64"/>
    <w:rsid w:val="00ED40F3"/>
    <w:rsid w:val="00ED4D52"/>
    <w:rsid w:val="00ED536D"/>
    <w:rsid w:val="00ED7583"/>
    <w:rsid w:val="00ED7819"/>
    <w:rsid w:val="00EE1F99"/>
    <w:rsid w:val="00EE23BF"/>
    <w:rsid w:val="00EE3F24"/>
    <w:rsid w:val="00EE5253"/>
    <w:rsid w:val="00EE7796"/>
    <w:rsid w:val="00EF2A2D"/>
    <w:rsid w:val="00EF3FD3"/>
    <w:rsid w:val="00EF7AEB"/>
    <w:rsid w:val="00F023AD"/>
    <w:rsid w:val="00F028BD"/>
    <w:rsid w:val="00F048A8"/>
    <w:rsid w:val="00F04D4D"/>
    <w:rsid w:val="00F05CF4"/>
    <w:rsid w:val="00F06463"/>
    <w:rsid w:val="00F11206"/>
    <w:rsid w:val="00F21279"/>
    <w:rsid w:val="00F2239D"/>
    <w:rsid w:val="00F234ED"/>
    <w:rsid w:val="00F23AC1"/>
    <w:rsid w:val="00F25AB3"/>
    <w:rsid w:val="00F271D2"/>
    <w:rsid w:val="00F27748"/>
    <w:rsid w:val="00F37BA7"/>
    <w:rsid w:val="00F37C6B"/>
    <w:rsid w:val="00F4318B"/>
    <w:rsid w:val="00F47B82"/>
    <w:rsid w:val="00F54835"/>
    <w:rsid w:val="00F5625D"/>
    <w:rsid w:val="00F56668"/>
    <w:rsid w:val="00F566C3"/>
    <w:rsid w:val="00F57A21"/>
    <w:rsid w:val="00F60A13"/>
    <w:rsid w:val="00F631A9"/>
    <w:rsid w:val="00F6463D"/>
    <w:rsid w:val="00F646FB"/>
    <w:rsid w:val="00F64D6E"/>
    <w:rsid w:val="00F65933"/>
    <w:rsid w:val="00F73140"/>
    <w:rsid w:val="00F769ED"/>
    <w:rsid w:val="00F81C2C"/>
    <w:rsid w:val="00F84ABF"/>
    <w:rsid w:val="00F862B9"/>
    <w:rsid w:val="00F87619"/>
    <w:rsid w:val="00F92812"/>
    <w:rsid w:val="00F92C7C"/>
    <w:rsid w:val="00F94475"/>
    <w:rsid w:val="00F94D85"/>
    <w:rsid w:val="00FA303E"/>
    <w:rsid w:val="00FA4304"/>
    <w:rsid w:val="00FA53DB"/>
    <w:rsid w:val="00FA61CF"/>
    <w:rsid w:val="00FB0960"/>
    <w:rsid w:val="00FB2DC6"/>
    <w:rsid w:val="00FB3418"/>
    <w:rsid w:val="00FB368C"/>
    <w:rsid w:val="00FB629F"/>
    <w:rsid w:val="00FB6A5F"/>
    <w:rsid w:val="00FC2FB1"/>
    <w:rsid w:val="00FC3225"/>
    <w:rsid w:val="00FC3858"/>
    <w:rsid w:val="00FC607E"/>
    <w:rsid w:val="00FD4FAA"/>
    <w:rsid w:val="00FE078F"/>
    <w:rsid w:val="00FE1E15"/>
    <w:rsid w:val="00FE2C45"/>
    <w:rsid w:val="00FE4AB0"/>
    <w:rsid w:val="00FF2342"/>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479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137A-8846-3042-930E-2FF0C4B63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22</Pages>
  <Words>6885</Words>
  <Characters>39245</Characters>
  <Application>Microsoft Macintosh Word</Application>
  <DocSecurity>0</DocSecurity>
  <Lines>327</Lines>
  <Paragraphs>92</Paragraphs>
  <ScaleCrop>false</ScaleCrop>
  <Company>University of British Columbia</Company>
  <LinksUpToDate>false</LinksUpToDate>
  <CharactersWithSpaces>46038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23</cp:revision>
  <dcterms:created xsi:type="dcterms:W3CDTF">2015-11-04T03:48:00Z</dcterms:created>
  <dcterms:modified xsi:type="dcterms:W3CDTF">2015-11-09T22:44:00Z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