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E06FA" w14:textId="22E8CAE7" w:rsidR="00572FF7" w:rsidRPr="00625622" w:rsidRDefault="00904117">
      <w:pPr>
        <w:rPr>
          <w:rFonts w:ascii="Times New Roman" w:hAnsi="Times New Roman" w:cs="Times New Roman"/>
        </w:rPr>
      </w:pPr>
      <w:r w:rsidRPr="00625622">
        <w:rPr>
          <w:rFonts w:ascii="Times New Roman" w:hAnsi="Times New Roman" w:cs="Times New Roman"/>
          <w:b/>
        </w:rPr>
        <w:t xml:space="preserve">Table </w:t>
      </w:r>
      <w:r w:rsidR="00A1115F" w:rsidRPr="00625622">
        <w:rPr>
          <w:rFonts w:ascii="Times New Roman" w:hAnsi="Times New Roman" w:cs="Times New Roman"/>
          <w:b/>
        </w:rPr>
        <w:t>S1</w:t>
      </w:r>
      <w:r w:rsidR="00CC5AED" w:rsidRPr="00625622">
        <w:rPr>
          <w:rFonts w:ascii="Times New Roman" w:hAnsi="Times New Roman" w:cs="Times New Roman"/>
          <w:b/>
        </w:rPr>
        <w:t>:</w:t>
      </w:r>
      <w:r w:rsidR="00CC5AED" w:rsidRPr="00625622">
        <w:rPr>
          <w:rFonts w:ascii="Times New Roman" w:hAnsi="Times New Roman" w:cs="Times New Roman"/>
        </w:rPr>
        <w:t xml:space="preserve"> </w:t>
      </w:r>
      <w:r w:rsidR="00370828">
        <w:rPr>
          <w:rFonts w:ascii="Times New Roman" w:hAnsi="Times New Roman" w:cs="Times New Roman"/>
        </w:rPr>
        <w:t>Statistical models testing the g</w:t>
      </w:r>
      <w:r w:rsidR="00625622">
        <w:rPr>
          <w:rFonts w:ascii="Times New Roman" w:hAnsi="Times New Roman" w:cs="Times New Roman"/>
        </w:rPr>
        <w:t>enetic specificity of the plant-insect food web.</w:t>
      </w:r>
    </w:p>
    <w:p w14:paraId="01BE565A" w14:textId="77777777" w:rsidR="00CC5AED" w:rsidRPr="00625622" w:rsidRDefault="00CC5AED">
      <w:pPr>
        <w:rPr>
          <w:rFonts w:ascii="Times New Roman" w:hAnsi="Times New Roman" w:cs="Times New Roman"/>
        </w:rPr>
      </w:pPr>
    </w:p>
    <w:tbl>
      <w:tblPr>
        <w:tblStyle w:val="TableGrid"/>
        <w:tblW w:w="0" w:type="auto"/>
        <w:tblLook w:val="00A0" w:firstRow="1" w:lastRow="0" w:firstColumn="1" w:lastColumn="0" w:noHBand="0" w:noVBand="0"/>
      </w:tblPr>
      <w:tblGrid>
        <w:gridCol w:w="3926"/>
        <w:gridCol w:w="987"/>
        <w:gridCol w:w="1270"/>
        <w:gridCol w:w="1323"/>
      </w:tblGrid>
      <w:tr w:rsidR="00CC5AED" w:rsidRPr="00625622" w14:paraId="7721B43A" w14:textId="77777777">
        <w:tc>
          <w:tcPr>
            <w:tcW w:w="3926" w:type="dxa"/>
          </w:tcPr>
          <w:p w14:paraId="7E0370A4" w14:textId="77777777" w:rsidR="00CC5AED" w:rsidRPr="00625622" w:rsidRDefault="00CC5AED" w:rsidP="00525E6A">
            <w:pPr>
              <w:jc w:val="center"/>
              <w:rPr>
                <w:rFonts w:ascii="Times New Roman" w:hAnsi="Times New Roman" w:cs="Times New Roman"/>
                <w:b/>
              </w:rPr>
            </w:pPr>
            <w:r w:rsidRPr="00625622">
              <w:rPr>
                <w:rFonts w:ascii="Times New Roman" w:hAnsi="Times New Roman" w:cs="Times New Roman"/>
                <w:b/>
              </w:rPr>
              <w:t>Response</w:t>
            </w:r>
          </w:p>
        </w:tc>
        <w:tc>
          <w:tcPr>
            <w:tcW w:w="987" w:type="dxa"/>
          </w:tcPr>
          <w:p w14:paraId="65053B64" w14:textId="77777777" w:rsidR="00CC5AED" w:rsidRPr="00625622" w:rsidRDefault="002E3F94" w:rsidP="00904117">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1270" w:type="dxa"/>
          </w:tcPr>
          <w:p w14:paraId="14C446D2" w14:textId="77777777" w:rsidR="00CC5AED" w:rsidRPr="00625622" w:rsidRDefault="00CC5AED" w:rsidP="00904117">
            <w:pPr>
              <w:jc w:val="center"/>
              <w:rPr>
                <w:rFonts w:ascii="Times New Roman" w:hAnsi="Times New Roman" w:cs="Times New Roman"/>
                <w:b/>
              </w:rPr>
            </w:pPr>
            <w:r w:rsidRPr="00625622">
              <w:rPr>
                <w:rFonts w:ascii="Times New Roman" w:hAnsi="Times New Roman" w:cs="Times New Roman"/>
                <w:b/>
                <w:i/>
              </w:rPr>
              <w:t>F</w:t>
            </w:r>
            <w:r w:rsidR="002E3F94" w:rsidRPr="00625622">
              <w:rPr>
                <w:rFonts w:ascii="Times New Roman" w:hAnsi="Times New Roman" w:cs="Times New Roman"/>
                <w:b/>
              </w:rPr>
              <w:t xml:space="preserve"> </w:t>
            </w:r>
            <w:r w:rsidR="002E3F94" w:rsidRPr="00625622">
              <w:rPr>
                <w:rFonts w:ascii="Times New Roman" w:hAnsi="Times New Roman" w:cs="Times New Roman"/>
              </w:rPr>
              <w:t xml:space="preserve">or </w:t>
            </w:r>
            <w:r w:rsidR="002E3F94" w:rsidRPr="00625622">
              <w:rPr>
                <w:rFonts w:ascii="Times New Roman" w:hAnsi="Times New Roman" w:cs="Times New Roman"/>
                <w:b/>
              </w:rPr>
              <w:sym w:font="Symbol" w:char="F063"/>
            </w:r>
            <w:r w:rsidR="002E3F94" w:rsidRPr="00625622">
              <w:rPr>
                <w:rFonts w:ascii="Times New Roman" w:hAnsi="Times New Roman" w:cs="Times New Roman"/>
                <w:b/>
                <w:vertAlign w:val="superscript"/>
              </w:rPr>
              <w:t>2</w:t>
            </w:r>
          </w:p>
        </w:tc>
        <w:tc>
          <w:tcPr>
            <w:tcW w:w="1323" w:type="dxa"/>
          </w:tcPr>
          <w:p w14:paraId="48DD9173" w14:textId="77777777" w:rsidR="00CC5AED" w:rsidRPr="00625622" w:rsidRDefault="00CC5AED" w:rsidP="00904117">
            <w:pPr>
              <w:jc w:val="center"/>
              <w:rPr>
                <w:rFonts w:ascii="Times New Roman" w:hAnsi="Times New Roman" w:cs="Times New Roman"/>
                <w:b/>
                <w:i/>
              </w:rPr>
            </w:pPr>
            <w:r w:rsidRPr="00625622">
              <w:rPr>
                <w:rFonts w:ascii="Times New Roman" w:hAnsi="Times New Roman" w:cs="Times New Roman"/>
                <w:b/>
                <w:i/>
              </w:rPr>
              <w:t>P</w:t>
            </w:r>
          </w:p>
        </w:tc>
      </w:tr>
      <w:tr w:rsidR="00CC5AED" w:rsidRPr="00625622" w14:paraId="11D39BA6" w14:textId="77777777">
        <w:tc>
          <w:tcPr>
            <w:tcW w:w="3926" w:type="dxa"/>
          </w:tcPr>
          <w:p w14:paraId="630C11E6" w14:textId="77777777" w:rsidR="00CC5AED" w:rsidRPr="00625622" w:rsidRDefault="00CC5AED" w:rsidP="00904117">
            <w:pPr>
              <w:rPr>
                <w:rFonts w:ascii="Times New Roman" w:hAnsi="Times New Roman" w:cs="Times New Roman"/>
              </w:rPr>
            </w:pPr>
            <w:r w:rsidRPr="00625622">
              <w:rPr>
                <w:rFonts w:ascii="Times New Roman" w:hAnsi="Times New Roman" w:cs="Times New Roman"/>
              </w:rPr>
              <w:t>Gall size</w:t>
            </w:r>
            <w:r w:rsidR="00DC76FD" w:rsidRPr="00625622">
              <w:rPr>
                <w:rFonts w:ascii="Times New Roman" w:hAnsi="Times New Roman" w:cs="Times New Roman"/>
                <w:vertAlign w:val="superscript"/>
              </w:rPr>
              <w:t>1</w:t>
            </w:r>
            <w:r w:rsidR="00904117" w:rsidRPr="00625622">
              <w:rPr>
                <w:rFonts w:ascii="Times New Roman" w:hAnsi="Times New Roman" w:cs="Times New Roman"/>
              </w:rPr>
              <w:t xml:space="preserve"> </w:t>
            </w:r>
          </w:p>
        </w:tc>
        <w:tc>
          <w:tcPr>
            <w:tcW w:w="987" w:type="dxa"/>
          </w:tcPr>
          <w:p w14:paraId="61179612" w14:textId="77777777" w:rsidR="00CC5AED" w:rsidRPr="00625622" w:rsidRDefault="00CC5AED" w:rsidP="00525E6A">
            <w:pPr>
              <w:ind w:left="57"/>
              <w:rPr>
                <w:rFonts w:ascii="Times New Roman" w:hAnsi="Times New Roman" w:cs="Times New Roman"/>
              </w:rPr>
            </w:pPr>
          </w:p>
        </w:tc>
        <w:tc>
          <w:tcPr>
            <w:tcW w:w="1270" w:type="dxa"/>
          </w:tcPr>
          <w:p w14:paraId="60E5117F" w14:textId="77777777" w:rsidR="00CC5AED" w:rsidRPr="00625622" w:rsidRDefault="00CC5AED">
            <w:pPr>
              <w:rPr>
                <w:rFonts w:ascii="Times New Roman" w:hAnsi="Times New Roman" w:cs="Times New Roman"/>
              </w:rPr>
            </w:pPr>
          </w:p>
        </w:tc>
        <w:tc>
          <w:tcPr>
            <w:tcW w:w="1323" w:type="dxa"/>
          </w:tcPr>
          <w:p w14:paraId="4EDD10A0" w14:textId="77777777" w:rsidR="00CC5AED" w:rsidRPr="00625622" w:rsidRDefault="00CC5AED">
            <w:pPr>
              <w:rPr>
                <w:rFonts w:ascii="Times New Roman" w:hAnsi="Times New Roman" w:cs="Times New Roman"/>
              </w:rPr>
            </w:pPr>
          </w:p>
        </w:tc>
      </w:tr>
      <w:tr w:rsidR="00CC5AED" w:rsidRPr="00625622" w14:paraId="6BCED5B5" w14:textId="77777777">
        <w:tc>
          <w:tcPr>
            <w:tcW w:w="3926" w:type="dxa"/>
          </w:tcPr>
          <w:p w14:paraId="7E06FAC1"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Leaf gall</w:t>
            </w:r>
          </w:p>
        </w:tc>
        <w:tc>
          <w:tcPr>
            <w:tcW w:w="987" w:type="dxa"/>
          </w:tcPr>
          <w:p w14:paraId="6CCEBAF1"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23,57</w:t>
            </w:r>
          </w:p>
        </w:tc>
        <w:tc>
          <w:tcPr>
            <w:tcW w:w="1270" w:type="dxa"/>
          </w:tcPr>
          <w:p w14:paraId="51E6A111"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2.17</w:t>
            </w:r>
          </w:p>
        </w:tc>
        <w:tc>
          <w:tcPr>
            <w:tcW w:w="1323" w:type="dxa"/>
          </w:tcPr>
          <w:p w14:paraId="17BDEA3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CC5AED" w:rsidRPr="00625622" w14:paraId="00403C90" w14:textId="77777777">
        <w:tc>
          <w:tcPr>
            <w:tcW w:w="3926" w:type="dxa"/>
          </w:tcPr>
          <w:p w14:paraId="78E97484"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Bud gall</w:t>
            </w:r>
          </w:p>
        </w:tc>
        <w:tc>
          <w:tcPr>
            <w:tcW w:w="987" w:type="dxa"/>
          </w:tcPr>
          <w:p w14:paraId="2F27DE38"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21,44</w:t>
            </w:r>
          </w:p>
        </w:tc>
        <w:tc>
          <w:tcPr>
            <w:tcW w:w="1270" w:type="dxa"/>
          </w:tcPr>
          <w:p w14:paraId="2784E4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w:t>
            </w:r>
          </w:p>
        </w:tc>
        <w:tc>
          <w:tcPr>
            <w:tcW w:w="1323" w:type="dxa"/>
          </w:tcPr>
          <w:p w14:paraId="3038707D"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0.504</w:t>
            </w:r>
          </w:p>
        </w:tc>
      </w:tr>
      <w:tr w:rsidR="00CC5AED" w:rsidRPr="00625622" w14:paraId="03B02B1E" w14:textId="77777777">
        <w:tc>
          <w:tcPr>
            <w:tcW w:w="3926" w:type="dxa"/>
          </w:tcPr>
          <w:p w14:paraId="3B6008ED" w14:textId="37FF7E48" w:rsidR="00CC5AED" w:rsidRPr="00625622" w:rsidRDefault="00625622" w:rsidP="002E3F94">
            <w:pPr>
              <w:ind w:left="170"/>
              <w:rPr>
                <w:rFonts w:ascii="Times New Roman" w:hAnsi="Times New Roman" w:cs="Times New Roman"/>
                <w:vertAlign w:val="superscript"/>
              </w:rPr>
            </w:pPr>
            <w:r>
              <w:rPr>
                <w:rFonts w:ascii="Times New Roman" w:hAnsi="Times New Roman" w:cs="Times New Roman"/>
              </w:rPr>
              <w:t xml:space="preserve">  Apical-s</w:t>
            </w:r>
            <w:r w:rsidR="00CC5AED" w:rsidRPr="00625622">
              <w:rPr>
                <w:rFonts w:ascii="Times New Roman" w:hAnsi="Times New Roman" w:cs="Times New Roman"/>
              </w:rPr>
              <w:t>tem gall</w:t>
            </w:r>
          </w:p>
        </w:tc>
        <w:tc>
          <w:tcPr>
            <w:tcW w:w="987" w:type="dxa"/>
          </w:tcPr>
          <w:p w14:paraId="6E4330CE"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16,12</w:t>
            </w:r>
          </w:p>
        </w:tc>
        <w:tc>
          <w:tcPr>
            <w:tcW w:w="1270" w:type="dxa"/>
          </w:tcPr>
          <w:p w14:paraId="22B44CB8"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w:t>
            </w:r>
          </w:p>
        </w:tc>
        <w:tc>
          <w:tcPr>
            <w:tcW w:w="1323" w:type="dxa"/>
          </w:tcPr>
          <w:p w14:paraId="79EFE84F"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0.988</w:t>
            </w:r>
          </w:p>
        </w:tc>
      </w:tr>
      <w:tr w:rsidR="00CC5AED" w:rsidRPr="00625622" w14:paraId="6C7A7D58" w14:textId="77777777">
        <w:tc>
          <w:tcPr>
            <w:tcW w:w="3926" w:type="dxa"/>
          </w:tcPr>
          <w:p w14:paraId="1872E0AA" w14:textId="77777777" w:rsidR="00CC5AED" w:rsidRPr="00625622" w:rsidRDefault="00CC5AED">
            <w:pPr>
              <w:rPr>
                <w:rFonts w:ascii="Times New Roman" w:hAnsi="Times New Roman" w:cs="Times New Roman"/>
                <w:vertAlign w:val="superscript"/>
              </w:rPr>
            </w:pPr>
            <w:r w:rsidRPr="00625622">
              <w:rPr>
                <w:rFonts w:ascii="Times New Roman" w:hAnsi="Times New Roman" w:cs="Times New Roman"/>
              </w:rPr>
              <w:t>Gall abundance</w:t>
            </w:r>
            <w:r w:rsidR="00941C01" w:rsidRPr="00625622">
              <w:rPr>
                <w:rFonts w:ascii="Times New Roman" w:hAnsi="Times New Roman" w:cs="Times New Roman"/>
                <w:vertAlign w:val="superscript"/>
              </w:rPr>
              <w:t>2</w:t>
            </w:r>
          </w:p>
        </w:tc>
        <w:tc>
          <w:tcPr>
            <w:tcW w:w="987" w:type="dxa"/>
          </w:tcPr>
          <w:p w14:paraId="0A21872B"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434B32F2"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202.40</w:t>
            </w:r>
          </w:p>
        </w:tc>
        <w:tc>
          <w:tcPr>
            <w:tcW w:w="1323" w:type="dxa"/>
          </w:tcPr>
          <w:p w14:paraId="36EE3BD7"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4B5F21F1" w14:textId="77777777">
        <w:tc>
          <w:tcPr>
            <w:tcW w:w="3926" w:type="dxa"/>
          </w:tcPr>
          <w:p w14:paraId="32279BCB"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34909A48" w14:textId="77777777" w:rsidR="00CC5AED" w:rsidRPr="00625622" w:rsidRDefault="00CC5AED" w:rsidP="00525E6A">
            <w:pPr>
              <w:ind w:left="57"/>
              <w:rPr>
                <w:rFonts w:ascii="Times New Roman" w:hAnsi="Times New Roman" w:cs="Times New Roman"/>
              </w:rPr>
            </w:pPr>
          </w:p>
        </w:tc>
        <w:tc>
          <w:tcPr>
            <w:tcW w:w="1270" w:type="dxa"/>
          </w:tcPr>
          <w:p w14:paraId="2A7B86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74.60</w:t>
            </w:r>
          </w:p>
        </w:tc>
        <w:tc>
          <w:tcPr>
            <w:tcW w:w="1323" w:type="dxa"/>
          </w:tcPr>
          <w:p w14:paraId="5FDD645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810FF66" w14:textId="77777777">
        <w:tc>
          <w:tcPr>
            <w:tcW w:w="3926" w:type="dxa"/>
          </w:tcPr>
          <w:p w14:paraId="1BA5E734"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Bud gall</w:t>
            </w:r>
          </w:p>
        </w:tc>
        <w:tc>
          <w:tcPr>
            <w:tcW w:w="987" w:type="dxa"/>
          </w:tcPr>
          <w:p w14:paraId="46A388C3" w14:textId="77777777" w:rsidR="00CC5AED" w:rsidRPr="00625622" w:rsidRDefault="00CC5AED" w:rsidP="00525E6A">
            <w:pPr>
              <w:ind w:left="57"/>
              <w:rPr>
                <w:rFonts w:ascii="Times New Roman" w:hAnsi="Times New Roman" w:cs="Times New Roman"/>
              </w:rPr>
            </w:pPr>
          </w:p>
        </w:tc>
        <w:tc>
          <w:tcPr>
            <w:tcW w:w="1270" w:type="dxa"/>
          </w:tcPr>
          <w:p w14:paraId="0AC276A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55.02</w:t>
            </w:r>
          </w:p>
        </w:tc>
        <w:tc>
          <w:tcPr>
            <w:tcW w:w="1323" w:type="dxa"/>
          </w:tcPr>
          <w:p w14:paraId="614DFDDD"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0.006</w:t>
            </w:r>
          </w:p>
        </w:tc>
      </w:tr>
      <w:tr w:rsidR="00CC5AED" w:rsidRPr="00625622" w14:paraId="1F7175E9" w14:textId="77777777">
        <w:tc>
          <w:tcPr>
            <w:tcW w:w="3926" w:type="dxa"/>
          </w:tcPr>
          <w:p w14:paraId="0F22A60D" w14:textId="33FCE667" w:rsidR="00CC5AED" w:rsidRPr="00625622" w:rsidRDefault="00625622" w:rsidP="00904117">
            <w:pPr>
              <w:ind w:left="284"/>
              <w:rPr>
                <w:rFonts w:ascii="Times New Roman" w:hAnsi="Times New Roman" w:cs="Times New Roman"/>
              </w:rPr>
            </w:pPr>
            <w:r>
              <w:rPr>
                <w:rFonts w:ascii="Times New Roman" w:hAnsi="Times New Roman" w:cs="Times New Roman"/>
              </w:rPr>
              <w:t>Apical-s</w:t>
            </w:r>
            <w:r w:rsidR="00CC5AED" w:rsidRPr="00625622">
              <w:rPr>
                <w:rFonts w:ascii="Times New Roman" w:hAnsi="Times New Roman" w:cs="Times New Roman"/>
              </w:rPr>
              <w:t>tem gall</w:t>
            </w:r>
          </w:p>
        </w:tc>
        <w:tc>
          <w:tcPr>
            <w:tcW w:w="987" w:type="dxa"/>
          </w:tcPr>
          <w:p w14:paraId="3F490AD4" w14:textId="77777777" w:rsidR="00CC5AED" w:rsidRPr="00625622" w:rsidRDefault="00CC5AED" w:rsidP="00525E6A">
            <w:pPr>
              <w:ind w:left="57"/>
              <w:rPr>
                <w:rFonts w:ascii="Times New Roman" w:hAnsi="Times New Roman" w:cs="Times New Roman"/>
              </w:rPr>
            </w:pPr>
          </w:p>
        </w:tc>
        <w:tc>
          <w:tcPr>
            <w:tcW w:w="1270" w:type="dxa"/>
          </w:tcPr>
          <w:p w14:paraId="70313324"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44.47</w:t>
            </w:r>
          </w:p>
        </w:tc>
        <w:tc>
          <w:tcPr>
            <w:tcW w:w="1323" w:type="dxa"/>
          </w:tcPr>
          <w:p w14:paraId="2A83DAE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0.042</w:t>
            </w:r>
          </w:p>
        </w:tc>
      </w:tr>
      <w:tr w:rsidR="00CC5AED" w:rsidRPr="00625622" w14:paraId="61AFBA59" w14:textId="77777777">
        <w:tc>
          <w:tcPr>
            <w:tcW w:w="3926" w:type="dxa"/>
          </w:tcPr>
          <w:p w14:paraId="5EC522A4" w14:textId="4F345694" w:rsidR="00CC5AED" w:rsidRPr="00625622" w:rsidRDefault="00625622" w:rsidP="00904117">
            <w:pPr>
              <w:ind w:left="284"/>
              <w:rPr>
                <w:rFonts w:ascii="Times New Roman" w:hAnsi="Times New Roman" w:cs="Times New Roman"/>
              </w:rPr>
            </w:pPr>
            <w:r>
              <w:rPr>
                <w:rFonts w:ascii="Times New Roman" w:hAnsi="Times New Roman" w:cs="Times New Roman"/>
              </w:rPr>
              <w:t>Mid-s</w:t>
            </w:r>
            <w:r w:rsidR="00CC5AED" w:rsidRPr="00625622">
              <w:rPr>
                <w:rFonts w:ascii="Times New Roman" w:hAnsi="Times New Roman" w:cs="Times New Roman"/>
              </w:rPr>
              <w:t>tem gall</w:t>
            </w:r>
          </w:p>
        </w:tc>
        <w:tc>
          <w:tcPr>
            <w:tcW w:w="987" w:type="dxa"/>
          </w:tcPr>
          <w:p w14:paraId="4BCED3DB" w14:textId="77777777" w:rsidR="00CC5AED" w:rsidRPr="00625622" w:rsidRDefault="00CC5AED" w:rsidP="00525E6A">
            <w:pPr>
              <w:ind w:left="57"/>
              <w:rPr>
                <w:rFonts w:ascii="Times New Roman" w:hAnsi="Times New Roman" w:cs="Times New Roman"/>
              </w:rPr>
            </w:pPr>
          </w:p>
        </w:tc>
        <w:tc>
          <w:tcPr>
            <w:tcW w:w="1270" w:type="dxa"/>
          </w:tcPr>
          <w:p w14:paraId="58A2501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28.27</w:t>
            </w:r>
          </w:p>
        </w:tc>
        <w:tc>
          <w:tcPr>
            <w:tcW w:w="1323" w:type="dxa"/>
          </w:tcPr>
          <w:p w14:paraId="65E6C8BC"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0.295</w:t>
            </w:r>
          </w:p>
        </w:tc>
      </w:tr>
      <w:tr w:rsidR="00572FF7" w:rsidRPr="00625622" w14:paraId="28C87929" w14:textId="77777777">
        <w:tc>
          <w:tcPr>
            <w:tcW w:w="3926" w:type="dxa"/>
          </w:tcPr>
          <w:p w14:paraId="2D8CD14F" w14:textId="7209923C" w:rsidR="00572FF7" w:rsidRPr="00625622" w:rsidRDefault="00E310B3" w:rsidP="00572FF7">
            <w:pPr>
              <w:rPr>
                <w:rFonts w:ascii="Times New Roman" w:hAnsi="Times New Roman" w:cs="Times New Roman"/>
                <w:vertAlign w:val="superscript"/>
              </w:rPr>
            </w:pPr>
            <w:r w:rsidRPr="00625622">
              <w:rPr>
                <w:rFonts w:ascii="Times New Roman" w:hAnsi="Times New Roman" w:cs="Times New Roman"/>
              </w:rPr>
              <w:t>C</w:t>
            </w:r>
            <w:r w:rsidR="00572FF7" w:rsidRPr="00625622">
              <w:rPr>
                <w:rFonts w:ascii="Times New Roman" w:hAnsi="Times New Roman" w:cs="Times New Roman"/>
              </w:rPr>
              <w:t>omposition</w:t>
            </w:r>
            <w:r w:rsidRPr="00625622">
              <w:rPr>
                <w:rFonts w:ascii="Times New Roman" w:hAnsi="Times New Roman" w:cs="Times New Roman"/>
              </w:rPr>
              <w:t xml:space="preserve"> of gall community</w:t>
            </w:r>
            <w:r w:rsidR="00941C01" w:rsidRPr="00625622">
              <w:rPr>
                <w:rFonts w:ascii="Times New Roman" w:hAnsi="Times New Roman" w:cs="Times New Roman"/>
                <w:vertAlign w:val="superscript"/>
              </w:rPr>
              <w:t>3</w:t>
            </w:r>
          </w:p>
        </w:tc>
        <w:tc>
          <w:tcPr>
            <w:tcW w:w="987" w:type="dxa"/>
          </w:tcPr>
          <w:p w14:paraId="0E468989" w14:textId="77777777" w:rsidR="00572FF7" w:rsidRPr="00625622" w:rsidRDefault="00572FF7"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43170B5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1.96</w:t>
            </w:r>
          </w:p>
        </w:tc>
        <w:tc>
          <w:tcPr>
            <w:tcW w:w="1323" w:type="dxa"/>
          </w:tcPr>
          <w:p w14:paraId="661AAF6B"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F769C32" w14:textId="77777777">
        <w:tc>
          <w:tcPr>
            <w:tcW w:w="3926" w:type="dxa"/>
          </w:tcPr>
          <w:p w14:paraId="2DDCD2D7" w14:textId="6A961968" w:rsidR="00CC5AED" w:rsidRPr="00625622" w:rsidRDefault="00E310B3">
            <w:pPr>
              <w:rPr>
                <w:rFonts w:ascii="Times New Roman" w:hAnsi="Times New Roman" w:cs="Times New Roman"/>
                <w:vertAlign w:val="superscript"/>
              </w:rPr>
            </w:pPr>
            <w:r w:rsidRPr="00625622">
              <w:rPr>
                <w:rFonts w:ascii="Times New Roman" w:hAnsi="Times New Roman" w:cs="Times New Roman"/>
              </w:rPr>
              <w:t>Abundance of g</w:t>
            </w:r>
            <w:r w:rsidR="009B4423" w:rsidRPr="00625622">
              <w:rPr>
                <w:rFonts w:ascii="Times New Roman" w:hAnsi="Times New Roman" w:cs="Times New Roman"/>
              </w:rPr>
              <w:t>all-parasitoid interaction</w:t>
            </w:r>
            <w:r w:rsidRPr="00625622">
              <w:rPr>
                <w:rFonts w:ascii="Times New Roman" w:hAnsi="Times New Roman" w:cs="Times New Roman"/>
              </w:rPr>
              <w:t>s</w:t>
            </w:r>
            <w:r w:rsidR="00941C01" w:rsidRPr="00625622">
              <w:rPr>
                <w:rFonts w:ascii="Times New Roman" w:hAnsi="Times New Roman" w:cs="Times New Roman"/>
                <w:vertAlign w:val="superscript"/>
              </w:rPr>
              <w:t>2</w:t>
            </w:r>
          </w:p>
        </w:tc>
        <w:tc>
          <w:tcPr>
            <w:tcW w:w="987" w:type="dxa"/>
          </w:tcPr>
          <w:p w14:paraId="0B915DBF"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62C6217B"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357.10</w:t>
            </w:r>
          </w:p>
        </w:tc>
        <w:tc>
          <w:tcPr>
            <w:tcW w:w="1323" w:type="dxa"/>
          </w:tcPr>
          <w:p w14:paraId="65FF5541"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67E152C4" w14:textId="77777777">
        <w:tc>
          <w:tcPr>
            <w:tcW w:w="3926" w:type="dxa"/>
          </w:tcPr>
          <w:p w14:paraId="5452EE20"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0C8611CD" w14:textId="77777777" w:rsidR="00572FF7" w:rsidRPr="00625622" w:rsidRDefault="00572FF7" w:rsidP="00525E6A">
            <w:pPr>
              <w:ind w:left="57"/>
              <w:rPr>
                <w:rFonts w:ascii="Times New Roman" w:hAnsi="Times New Roman" w:cs="Times New Roman"/>
              </w:rPr>
            </w:pPr>
          </w:p>
        </w:tc>
        <w:tc>
          <w:tcPr>
            <w:tcW w:w="1270" w:type="dxa"/>
          </w:tcPr>
          <w:p w14:paraId="0E65A697" w14:textId="77777777" w:rsidR="00572FF7" w:rsidRPr="00625622" w:rsidRDefault="00572FF7" w:rsidP="00525E6A">
            <w:pPr>
              <w:ind w:right="340"/>
              <w:jc w:val="right"/>
              <w:rPr>
                <w:rFonts w:ascii="Times New Roman" w:hAnsi="Times New Roman" w:cs="Times New Roman"/>
              </w:rPr>
            </w:pPr>
          </w:p>
        </w:tc>
        <w:tc>
          <w:tcPr>
            <w:tcW w:w="1323" w:type="dxa"/>
          </w:tcPr>
          <w:p w14:paraId="6CB49C69" w14:textId="77777777" w:rsidR="00572FF7" w:rsidRPr="00625622" w:rsidRDefault="00572FF7" w:rsidP="00525E6A">
            <w:pPr>
              <w:ind w:right="340"/>
              <w:jc w:val="right"/>
              <w:rPr>
                <w:rFonts w:ascii="Times New Roman" w:hAnsi="Times New Roman" w:cs="Times New Roman"/>
              </w:rPr>
            </w:pPr>
          </w:p>
        </w:tc>
      </w:tr>
      <w:tr w:rsidR="00572FF7" w:rsidRPr="00625622" w14:paraId="2ABE7DB7" w14:textId="77777777">
        <w:tc>
          <w:tcPr>
            <w:tcW w:w="3926" w:type="dxa"/>
          </w:tcPr>
          <w:p w14:paraId="4A311553"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80BEF1C" w14:textId="77777777" w:rsidR="00572FF7" w:rsidRPr="00625622" w:rsidRDefault="00572FF7" w:rsidP="00525E6A">
            <w:pPr>
              <w:ind w:left="57"/>
              <w:rPr>
                <w:rFonts w:ascii="Times New Roman" w:hAnsi="Times New Roman" w:cs="Times New Roman"/>
              </w:rPr>
            </w:pPr>
          </w:p>
        </w:tc>
        <w:tc>
          <w:tcPr>
            <w:tcW w:w="1270" w:type="dxa"/>
          </w:tcPr>
          <w:p w14:paraId="5CE0FCD5"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79.51</w:t>
            </w:r>
          </w:p>
        </w:tc>
        <w:tc>
          <w:tcPr>
            <w:tcW w:w="1323" w:type="dxa"/>
          </w:tcPr>
          <w:p w14:paraId="3E50544A"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0C133D0D" w14:textId="77777777">
        <w:tc>
          <w:tcPr>
            <w:tcW w:w="3926" w:type="dxa"/>
          </w:tcPr>
          <w:p w14:paraId="68E99F5C" w14:textId="77777777" w:rsidR="00572FF7" w:rsidRPr="00625622" w:rsidRDefault="00572FF7" w:rsidP="00572FF7">
            <w:pPr>
              <w:ind w:left="454"/>
              <w:rPr>
                <w:rFonts w:ascii="Times New Roman" w:hAnsi="Times New Roman" w:cs="Times New Roman"/>
              </w:rPr>
            </w:pPr>
            <w:proofErr w:type="spellStart"/>
            <w:r w:rsidRPr="00FF2000">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65936A01" w14:textId="77777777" w:rsidR="00572FF7" w:rsidRPr="00625622" w:rsidRDefault="00572FF7" w:rsidP="00525E6A">
            <w:pPr>
              <w:ind w:left="57"/>
              <w:rPr>
                <w:rFonts w:ascii="Times New Roman" w:hAnsi="Times New Roman" w:cs="Times New Roman"/>
              </w:rPr>
            </w:pPr>
          </w:p>
        </w:tc>
        <w:tc>
          <w:tcPr>
            <w:tcW w:w="1270" w:type="dxa"/>
          </w:tcPr>
          <w:p w14:paraId="6356A38B"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50.00</w:t>
            </w:r>
          </w:p>
        </w:tc>
        <w:tc>
          <w:tcPr>
            <w:tcW w:w="1323" w:type="dxa"/>
          </w:tcPr>
          <w:p w14:paraId="0DCCFD04"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572FF7" w:rsidRPr="00625622" w14:paraId="1A767E74" w14:textId="77777777">
        <w:tc>
          <w:tcPr>
            <w:tcW w:w="3926" w:type="dxa"/>
          </w:tcPr>
          <w:p w14:paraId="5919D0D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4E6DE65A" w14:textId="77777777" w:rsidR="00572FF7" w:rsidRPr="00625622" w:rsidRDefault="00572FF7" w:rsidP="00525E6A">
            <w:pPr>
              <w:ind w:left="57"/>
              <w:rPr>
                <w:rFonts w:ascii="Times New Roman" w:hAnsi="Times New Roman" w:cs="Times New Roman"/>
              </w:rPr>
            </w:pPr>
          </w:p>
        </w:tc>
        <w:tc>
          <w:tcPr>
            <w:tcW w:w="1270" w:type="dxa"/>
          </w:tcPr>
          <w:p w14:paraId="692AFC8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60.11</w:t>
            </w:r>
          </w:p>
        </w:tc>
        <w:tc>
          <w:tcPr>
            <w:tcW w:w="1323" w:type="dxa"/>
          </w:tcPr>
          <w:p w14:paraId="3126040F"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40135B0A" w14:textId="77777777">
        <w:tc>
          <w:tcPr>
            <w:tcW w:w="3926" w:type="dxa"/>
          </w:tcPr>
          <w:p w14:paraId="4EDDFB29" w14:textId="3278B07C" w:rsidR="00572FF7" w:rsidRPr="00625622" w:rsidRDefault="00933F78" w:rsidP="00572FF7">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34F937A0" w14:textId="77777777" w:rsidR="00572FF7" w:rsidRPr="00625622" w:rsidRDefault="00572FF7" w:rsidP="00525E6A">
            <w:pPr>
              <w:ind w:left="57"/>
              <w:rPr>
                <w:rFonts w:ascii="Times New Roman" w:hAnsi="Times New Roman" w:cs="Times New Roman"/>
              </w:rPr>
            </w:pPr>
          </w:p>
        </w:tc>
        <w:tc>
          <w:tcPr>
            <w:tcW w:w="1270" w:type="dxa"/>
          </w:tcPr>
          <w:p w14:paraId="57D7C5E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32.96</w:t>
            </w:r>
          </w:p>
        </w:tc>
        <w:tc>
          <w:tcPr>
            <w:tcW w:w="1323" w:type="dxa"/>
          </w:tcPr>
          <w:p w14:paraId="0BCFDB0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0.105</w:t>
            </w:r>
          </w:p>
        </w:tc>
      </w:tr>
      <w:tr w:rsidR="00572FF7" w:rsidRPr="00625622" w14:paraId="3799A4F9" w14:textId="77777777">
        <w:tc>
          <w:tcPr>
            <w:tcW w:w="3926" w:type="dxa"/>
          </w:tcPr>
          <w:p w14:paraId="419855E4" w14:textId="5B1752AC"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0C23DBB5" w14:textId="77777777" w:rsidR="00572FF7" w:rsidRPr="00625622" w:rsidRDefault="00572FF7" w:rsidP="00525E6A">
            <w:pPr>
              <w:ind w:left="57"/>
              <w:rPr>
                <w:rFonts w:ascii="Times New Roman" w:hAnsi="Times New Roman" w:cs="Times New Roman"/>
              </w:rPr>
            </w:pPr>
          </w:p>
        </w:tc>
        <w:tc>
          <w:tcPr>
            <w:tcW w:w="1270" w:type="dxa"/>
          </w:tcPr>
          <w:p w14:paraId="56B053F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45931BA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0.448</w:t>
            </w:r>
          </w:p>
        </w:tc>
      </w:tr>
      <w:tr w:rsidR="00572FF7" w:rsidRPr="00625622" w14:paraId="3F9619DB" w14:textId="77777777">
        <w:tc>
          <w:tcPr>
            <w:tcW w:w="3926" w:type="dxa"/>
          </w:tcPr>
          <w:p w14:paraId="1C5AB83B"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Bud gall</w:t>
            </w:r>
          </w:p>
        </w:tc>
        <w:tc>
          <w:tcPr>
            <w:tcW w:w="987" w:type="dxa"/>
          </w:tcPr>
          <w:p w14:paraId="5F5A65C1" w14:textId="77777777" w:rsidR="00572FF7" w:rsidRPr="00625622" w:rsidRDefault="00572FF7" w:rsidP="00525E6A">
            <w:pPr>
              <w:ind w:left="57"/>
              <w:rPr>
                <w:rFonts w:ascii="Times New Roman" w:hAnsi="Times New Roman" w:cs="Times New Roman"/>
              </w:rPr>
            </w:pPr>
          </w:p>
        </w:tc>
        <w:tc>
          <w:tcPr>
            <w:tcW w:w="1270" w:type="dxa"/>
          </w:tcPr>
          <w:p w14:paraId="29FE9167" w14:textId="77777777" w:rsidR="00572FF7" w:rsidRPr="00625622" w:rsidRDefault="00572FF7" w:rsidP="00525E6A">
            <w:pPr>
              <w:ind w:right="340"/>
              <w:jc w:val="right"/>
              <w:rPr>
                <w:rFonts w:ascii="Times New Roman" w:hAnsi="Times New Roman" w:cs="Times New Roman"/>
              </w:rPr>
            </w:pPr>
          </w:p>
        </w:tc>
        <w:tc>
          <w:tcPr>
            <w:tcW w:w="1323" w:type="dxa"/>
          </w:tcPr>
          <w:p w14:paraId="261CF2AA" w14:textId="77777777" w:rsidR="00572FF7" w:rsidRPr="00625622" w:rsidRDefault="00572FF7" w:rsidP="00525E6A">
            <w:pPr>
              <w:ind w:right="340"/>
              <w:jc w:val="right"/>
              <w:rPr>
                <w:rFonts w:ascii="Times New Roman" w:hAnsi="Times New Roman" w:cs="Times New Roman"/>
              </w:rPr>
            </w:pPr>
          </w:p>
        </w:tc>
      </w:tr>
      <w:tr w:rsidR="00572FF7" w:rsidRPr="00625622" w14:paraId="6122AD46" w14:textId="77777777">
        <w:tc>
          <w:tcPr>
            <w:tcW w:w="3926" w:type="dxa"/>
          </w:tcPr>
          <w:p w14:paraId="7C6AC5F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27389129" w14:textId="77777777" w:rsidR="00572FF7" w:rsidRPr="00625622" w:rsidRDefault="00572FF7" w:rsidP="00525E6A">
            <w:pPr>
              <w:ind w:left="57"/>
              <w:rPr>
                <w:rFonts w:ascii="Times New Roman" w:hAnsi="Times New Roman" w:cs="Times New Roman"/>
              </w:rPr>
            </w:pPr>
          </w:p>
        </w:tc>
        <w:tc>
          <w:tcPr>
            <w:tcW w:w="1270" w:type="dxa"/>
          </w:tcPr>
          <w:p w14:paraId="402586DF"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18.04</w:t>
            </w:r>
          </w:p>
        </w:tc>
        <w:tc>
          <w:tcPr>
            <w:tcW w:w="1323" w:type="dxa"/>
          </w:tcPr>
          <w:p w14:paraId="7AB3DC98"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0.276</w:t>
            </w:r>
          </w:p>
        </w:tc>
      </w:tr>
      <w:tr w:rsidR="00572FF7" w:rsidRPr="00625622" w14:paraId="7B86C907" w14:textId="77777777">
        <w:tc>
          <w:tcPr>
            <w:tcW w:w="3926" w:type="dxa"/>
          </w:tcPr>
          <w:p w14:paraId="0A5E5297"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5F931D81" w14:textId="77777777" w:rsidR="00572FF7" w:rsidRPr="00625622" w:rsidRDefault="00572FF7" w:rsidP="00525E6A">
            <w:pPr>
              <w:ind w:left="57"/>
              <w:rPr>
                <w:rFonts w:ascii="Times New Roman" w:hAnsi="Times New Roman" w:cs="Times New Roman"/>
              </w:rPr>
            </w:pPr>
          </w:p>
        </w:tc>
        <w:tc>
          <w:tcPr>
            <w:tcW w:w="1270" w:type="dxa"/>
          </w:tcPr>
          <w:p w14:paraId="29DFD5F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0B2091D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0.497</w:t>
            </w:r>
          </w:p>
        </w:tc>
      </w:tr>
      <w:tr w:rsidR="00572FF7" w:rsidRPr="00625622" w14:paraId="6400F9DD" w14:textId="77777777">
        <w:tc>
          <w:tcPr>
            <w:tcW w:w="3926" w:type="dxa"/>
          </w:tcPr>
          <w:p w14:paraId="7CDB040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793695B9" w14:textId="77777777" w:rsidR="00572FF7" w:rsidRPr="00625622" w:rsidRDefault="00572FF7" w:rsidP="00525E6A">
            <w:pPr>
              <w:ind w:left="57"/>
              <w:rPr>
                <w:rFonts w:ascii="Times New Roman" w:hAnsi="Times New Roman" w:cs="Times New Roman"/>
              </w:rPr>
            </w:pPr>
          </w:p>
        </w:tc>
        <w:tc>
          <w:tcPr>
            <w:tcW w:w="1270" w:type="dxa"/>
          </w:tcPr>
          <w:p w14:paraId="3E1ACCE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39.81</w:t>
            </w:r>
          </w:p>
        </w:tc>
        <w:tc>
          <w:tcPr>
            <w:tcW w:w="1323" w:type="dxa"/>
          </w:tcPr>
          <w:p w14:paraId="2534572C" w14:textId="77777777" w:rsidR="00572FF7" w:rsidRPr="00625622" w:rsidRDefault="00572FF7" w:rsidP="00525E6A">
            <w:pPr>
              <w:ind w:right="340"/>
              <w:jc w:val="right"/>
              <w:rPr>
                <w:rFonts w:ascii="Times New Roman" w:hAnsi="Times New Roman" w:cs="Times New Roman"/>
                <w:i/>
              </w:rPr>
            </w:pPr>
            <w:r w:rsidRPr="00625622">
              <w:rPr>
                <w:rFonts w:ascii="Times New Roman" w:hAnsi="Times New Roman" w:cs="Times New Roman"/>
                <w:i/>
              </w:rPr>
              <w:t>0.079</w:t>
            </w:r>
          </w:p>
        </w:tc>
      </w:tr>
      <w:tr w:rsidR="00572FF7" w:rsidRPr="00625622" w14:paraId="7519A903" w14:textId="77777777">
        <w:tc>
          <w:tcPr>
            <w:tcW w:w="3926" w:type="dxa"/>
          </w:tcPr>
          <w:p w14:paraId="147E8D0C" w14:textId="3924390A" w:rsidR="00572FF7" w:rsidRPr="00933F78" w:rsidRDefault="00933F78" w:rsidP="00572FF7">
            <w:pPr>
              <w:ind w:left="454"/>
              <w:rPr>
                <w:rFonts w:ascii="Times New Roman" w:hAnsi="Times New Roman" w:cs="Times New Roman"/>
              </w:rPr>
            </w:pPr>
            <w:proofErr w:type="spellStart"/>
            <w:r>
              <w:rPr>
                <w:rFonts w:ascii="Times New Roman" w:hAnsi="Times New Roman" w:cs="Times New Roman"/>
                <w:i/>
              </w:rPr>
              <w:t>Tetrastichus</w:t>
            </w:r>
            <w:proofErr w:type="spellEnd"/>
            <w:r>
              <w:rPr>
                <w:rFonts w:ascii="Times New Roman" w:hAnsi="Times New Roman" w:cs="Times New Roman"/>
                <w:i/>
              </w:rPr>
              <w:t xml:space="preserve"> </w:t>
            </w:r>
            <w:r>
              <w:rPr>
                <w:rFonts w:ascii="Times New Roman" w:hAnsi="Times New Roman" w:cs="Times New Roman"/>
              </w:rPr>
              <w:t>sp.</w:t>
            </w:r>
          </w:p>
        </w:tc>
        <w:tc>
          <w:tcPr>
            <w:tcW w:w="987" w:type="dxa"/>
          </w:tcPr>
          <w:p w14:paraId="55F5BF34" w14:textId="77777777" w:rsidR="00572FF7" w:rsidRPr="00625622" w:rsidRDefault="00572FF7" w:rsidP="00525E6A">
            <w:pPr>
              <w:ind w:left="57"/>
              <w:rPr>
                <w:rFonts w:ascii="Times New Roman" w:hAnsi="Times New Roman" w:cs="Times New Roman"/>
              </w:rPr>
            </w:pPr>
          </w:p>
        </w:tc>
        <w:tc>
          <w:tcPr>
            <w:tcW w:w="1270" w:type="dxa"/>
          </w:tcPr>
          <w:p w14:paraId="4FB5106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18.09</w:t>
            </w:r>
          </w:p>
        </w:tc>
        <w:tc>
          <w:tcPr>
            <w:tcW w:w="1323" w:type="dxa"/>
          </w:tcPr>
          <w:p w14:paraId="7043D39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0.492</w:t>
            </w:r>
          </w:p>
        </w:tc>
      </w:tr>
      <w:tr w:rsidR="00572FF7" w:rsidRPr="00625622" w14:paraId="0CFA714B" w14:textId="77777777">
        <w:tc>
          <w:tcPr>
            <w:tcW w:w="3926" w:type="dxa"/>
          </w:tcPr>
          <w:p w14:paraId="7475D1D8"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DD7661" w:rsidRPr="00625622">
              <w:rPr>
                <w:rFonts w:ascii="Times New Roman" w:hAnsi="Times New Roman" w:cs="Times New Roman"/>
                <w:i/>
              </w:rPr>
              <w:t xml:space="preserve"> </w:t>
            </w:r>
            <w:r w:rsidR="00DC76FD" w:rsidRPr="00625622">
              <w:rPr>
                <w:rFonts w:ascii="Times New Roman" w:hAnsi="Times New Roman" w:cs="Times New Roman"/>
              </w:rPr>
              <w:t>sp.</w:t>
            </w:r>
          </w:p>
        </w:tc>
        <w:tc>
          <w:tcPr>
            <w:tcW w:w="987" w:type="dxa"/>
          </w:tcPr>
          <w:p w14:paraId="6700521D" w14:textId="77777777" w:rsidR="00572FF7" w:rsidRPr="00625622" w:rsidRDefault="00572FF7" w:rsidP="00525E6A">
            <w:pPr>
              <w:ind w:left="57"/>
              <w:rPr>
                <w:rFonts w:ascii="Times New Roman" w:hAnsi="Times New Roman" w:cs="Times New Roman"/>
              </w:rPr>
            </w:pPr>
          </w:p>
        </w:tc>
        <w:tc>
          <w:tcPr>
            <w:tcW w:w="1270" w:type="dxa"/>
          </w:tcPr>
          <w:p w14:paraId="125B0C1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16.05</w:t>
            </w:r>
          </w:p>
        </w:tc>
        <w:tc>
          <w:tcPr>
            <w:tcW w:w="1323" w:type="dxa"/>
          </w:tcPr>
          <w:p w14:paraId="49EC656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0.552</w:t>
            </w:r>
          </w:p>
        </w:tc>
      </w:tr>
      <w:tr w:rsidR="00572FF7" w:rsidRPr="00625622" w14:paraId="006AC507" w14:textId="77777777">
        <w:tc>
          <w:tcPr>
            <w:tcW w:w="3926" w:type="dxa"/>
          </w:tcPr>
          <w:p w14:paraId="7ED8F40D" w14:textId="430CF9E0" w:rsidR="00572FF7" w:rsidRPr="00625622" w:rsidRDefault="00933F78" w:rsidP="00572FF7">
            <w:pPr>
              <w:ind w:left="284"/>
              <w:rPr>
                <w:rFonts w:ascii="Times New Roman" w:hAnsi="Times New Roman" w:cs="Times New Roman"/>
              </w:rPr>
            </w:pPr>
            <w:r>
              <w:rPr>
                <w:rFonts w:ascii="Times New Roman" w:hAnsi="Times New Roman" w:cs="Times New Roman"/>
              </w:rPr>
              <w:t>Apical-s</w:t>
            </w:r>
            <w:r w:rsidR="00572FF7" w:rsidRPr="00625622">
              <w:rPr>
                <w:rFonts w:ascii="Times New Roman" w:hAnsi="Times New Roman" w:cs="Times New Roman"/>
              </w:rPr>
              <w:t>tem gall</w:t>
            </w:r>
          </w:p>
        </w:tc>
        <w:tc>
          <w:tcPr>
            <w:tcW w:w="987" w:type="dxa"/>
          </w:tcPr>
          <w:p w14:paraId="6417A48F" w14:textId="77777777" w:rsidR="00572FF7" w:rsidRPr="00625622" w:rsidRDefault="00572FF7" w:rsidP="00525E6A">
            <w:pPr>
              <w:ind w:left="57"/>
              <w:rPr>
                <w:rFonts w:ascii="Times New Roman" w:hAnsi="Times New Roman" w:cs="Times New Roman"/>
              </w:rPr>
            </w:pPr>
          </w:p>
        </w:tc>
        <w:tc>
          <w:tcPr>
            <w:tcW w:w="1270" w:type="dxa"/>
          </w:tcPr>
          <w:p w14:paraId="7A10FC4E" w14:textId="77777777" w:rsidR="00572FF7" w:rsidRPr="00625622" w:rsidRDefault="00572FF7" w:rsidP="00525E6A">
            <w:pPr>
              <w:ind w:right="340"/>
              <w:jc w:val="right"/>
              <w:rPr>
                <w:rFonts w:ascii="Times New Roman" w:hAnsi="Times New Roman" w:cs="Times New Roman"/>
              </w:rPr>
            </w:pPr>
          </w:p>
        </w:tc>
        <w:tc>
          <w:tcPr>
            <w:tcW w:w="1323" w:type="dxa"/>
          </w:tcPr>
          <w:p w14:paraId="78AC2DED" w14:textId="77777777" w:rsidR="00572FF7" w:rsidRPr="00625622" w:rsidRDefault="00572FF7" w:rsidP="00525E6A">
            <w:pPr>
              <w:ind w:right="340"/>
              <w:jc w:val="right"/>
              <w:rPr>
                <w:rFonts w:ascii="Times New Roman" w:hAnsi="Times New Roman" w:cs="Times New Roman"/>
              </w:rPr>
            </w:pPr>
          </w:p>
        </w:tc>
      </w:tr>
      <w:tr w:rsidR="00572FF7" w:rsidRPr="00625622" w14:paraId="36920931" w14:textId="77777777">
        <w:tc>
          <w:tcPr>
            <w:tcW w:w="3926" w:type="dxa"/>
          </w:tcPr>
          <w:p w14:paraId="1B154EA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1B7602A1" w14:textId="77777777" w:rsidR="00572FF7" w:rsidRPr="00625622" w:rsidRDefault="00572FF7" w:rsidP="00525E6A">
            <w:pPr>
              <w:ind w:left="57"/>
              <w:rPr>
                <w:rFonts w:ascii="Times New Roman" w:hAnsi="Times New Roman" w:cs="Times New Roman"/>
              </w:rPr>
            </w:pPr>
          </w:p>
        </w:tc>
        <w:tc>
          <w:tcPr>
            <w:tcW w:w="1270" w:type="dxa"/>
          </w:tcPr>
          <w:p w14:paraId="194FA9C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23.13</w:t>
            </w:r>
          </w:p>
        </w:tc>
        <w:tc>
          <w:tcPr>
            <w:tcW w:w="1323" w:type="dxa"/>
          </w:tcPr>
          <w:p w14:paraId="2031EE5C"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0.048</w:t>
            </w:r>
          </w:p>
        </w:tc>
      </w:tr>
      <w:tr w:rsidR="00572FF7" w:rsidRPr="00625622" w14:paraId="705F547F" w14:textId="77777777">
        <w:tc>
          <w:tcPr>
            <w:tcW w:w="3926" w:type="dxa"/>
          </w:tcPr>
          <w:p w14:paraId="1B775CC1" w14:textId="6691A823" w:rsidR="00572FF7" w:rsidRPr="00625622" w:rsidRDefault="00933F78" w:rsidP="00572FF7">
            <w:pPr>
              <w:ind w:left="284"/>
              <w:rPr>
                <w:rFonts w:ascii="Times New Roman" w:hAnsi="Times New Roman" w:cs="Times New Roman"/>
              </w:rPr>
            </w:pPr>
            <w:r>
              <w:rPr>
                <w:rFonts w:ascii="Times New Roman" w:hAnsi="Times New Roman" w:cs="Times New Roman"/>
              </w:rPr>
              <w:t>Mid-s</w:t>
            </w:r>
            <w:r w:rsidR="00572FF7" w:rsidRPr="00625622">
              <w:rPr>
                <w:rFonts w:ascii="Times New Roman" w:hAnsi="Times New Roman" w:cs="Times New Roman"/>
              </w:rPr>
              <w:t>tem gall</w:t>
            </w:r>
          </w:p>
        </w:tc>
        <w:tc>
          <w:tcPr>
            <w:tcW w:w="987" w:type="dxa"/>
          </w:tcPr>
          <w:p w14:paraId="4D2E1FE5" w14:textId="77777777" w:rsidR="00572FF7" w:rsidRPr="00625622" w:rsidRDefault="00572FF7" w:rsidP="00525E6A">
            <w:pPr>
              <w:ind w:left="57"/>
              <w:rPr>
                <w:rFonts w:ascii="Times New Roman" w:hAnsi="Times New Roman" w:cs="Times New Roman"/>
              </w:rPr>
            </w:pPr>
          </w:p>
        </w:tc>
        <w:tc>
          <w:tcPr>
            <w:tcW w:w="1270" w:type="dxa"/>
          </w:tcPr>
          <w:p w14:paraId="7D8A6E7A" w14:textId="77777777" w:rsidR="00572FF7" w:rsidRPr="00625622" w:rsidRDefault="00572FF7" w:rsidP="00525E6A">
            <w:pPr>
              <w:ind w:right="340"/>
              <w:jc w:val="right"/>
              <w:rPr>
                <w:rFonts w:ascii="Times New Roman" w:hAnsi="Times New Roman" w:cs="Times New Roman"/>
              </w:rPr>
            </w:pPr>
          </w:p>
        </w:tc>
        <w:tc>
          <w:tcPr>
            <w:tcW w:w="1323" w:type="dxa"/>
          </w:tcPr>
          <w:p w14:paraId="42BD39CD" w14:textId="77777777" w:rsidR="00572FF7" w:rsidRPr="00625622" w:rsidRDefault="00572FF7" w:rsidP="00525E6A">
            <w:pPr>
              <w:ind w:right="340"/>
              <w:jc w:val="right"/>
              <w:rPr>
                <w:rFonts w:ascii="Times New Roman" w:hAnsi="Times New Roman" w:cs="Times New Roman"/>
              </w:rPr>
            </w:pPr>
          </w:p>
        </w:tc>
      </w:tr>
      <w:tr w:rsidR="00572FF7" w:rsidRPr="00625622" w14:paraId="733C19BF" w14:textId="77777777">
        <w:tc>
          <w:tcPr>
            <w:tcW w:w="3926" w:type="dxa"/>
          </w:tcPr>
          <w:p w14:paraId="143982FA"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7D626797" w14:textId="77777777" w:rsidR="00572FF7" w:rsidRPr="00625622" w:rsidRDefault="00572FF7" w:rsidP="00525E6A">
            <w:pPr>
              <w:ind w:left="57"/>
              <w:rPr>
                <w:rFonts w:ascii="Times New Roman" w:hAnsi="Times New Roman" w:cs="Times New Roman"/>
              </w:rPr>
            </w:pPr>
          </w:p>
        </w:tc>
        <w:tc>
          <w:tcPr>
            <w:tcW w:w="1270" w:type="dxa"/>
          </w:tcPr>
          <w:p w14:paraId="432D0397"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6.64</w:t>
            </w:r>
          </w:p>
        </w:tc>
        <w:tc>
          <w:tcPr>
            <w:tcW w:w="1323" w:type="dxa"/>
          </w:tcPr>
          <w:p w14:paraId="30EF9BE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0.452</w:t>
            </w:r>
          </w:p>
        </w:tc>
      </w:tr>
      <w:tr w:rsidR="00525E6A" w:rsidRPr="00625622" w14:paraId="096547D7" w14:textId="77777777">
        <w:tc>
          <w:tcPr>
            <w:tcW w:w="3926" w:type="dxa"/>
          </w:tcPr>
          <w:p w14:paraId="63B49CC3" w14:textId="0CFDA1DA" w:rsidR="00525E6A" w:rsidRPr="00625622" w:rsidRDefault="00E310B3" w:rsidP="00525E6A">
            <w:pPr>
              <w:rPr>
                <w:rFonts w:ascii="Times New Roman" w:hAnsi="Times New Roman" w:cs="Times New Roman"/>
                <w:vertAlign w:val="superscript"/>
              </w:rPr>
            </w:pPr>
            <w:r w:rsidRPr="00625622">
              <w:rPr>
                <w:rFonts w:ascii="Times New Roman" w:hAnsi="Times New Roman" w:cs="Times New Roman"/>
              </w:rPr>
              <w:t>Composition of g</w:t>
            </w:r>
            <w:r w:rsidR="00525E6A" w:rsidRPr="00625622">
              <w:rPr>
                <w:rFonts w:ascii="Times New Roman" w:hAnsi="Times New Roman" w:cs="Times New Roman"/>
              </w:rPr>
              <w:t xml:space="preserve">all-parasitoid </w:t>
            </w:r>
            <w:r w:rsidRPr="00625622">
              <w:rPr>
                <w:rFonts w:ascii="Times New Roman" w:hAnsi="Times New Roman" w:cs="Times New Roman"/>
              </w:rPr>
              <w:t>interactions</w:t>
            </w:r>
            <w:r w:rsidR="00A734B1" w:rsidRPr="00625622">
              <w:rPr>
                <w:rFonts w:ascii="Times New Roman" w:hAnsi="Times New Roman" w:cs="Times New Roman"/>
                <w:vertAlign w:val="superscript"/>
              </w:rPr>
              <w:t>3</w:t>
            </w:r>
          </w:p>
        </w:tc>
        <w:tc>
          <w:tcPr>
            <w:tcW w:w="987" w:type="dxa"/>
          </w:tcPr>
          <w:p w14:paraId="22EEBFBB" w14:textId="77777777" w:rsidR="00525E6A" w:rsidRPr="00625622" w:rsidRDefault="00525E6A" w:rsidP="00525E6A">
            <w:pPr>
              <w:ind w:left="57"/>
              <w:rPr>
                <w:rFonts w:ascii="Times New Roman" w:hAnsi="Times New Roman" w:cs="Times New Roman"/>
              </w:rPr>
            </w:pPr>
            <w:r w:rsidRPr="00625622">
              <w:rPr>
                <w:rFonts w:ascii="Times New Roman" w:hAnsi="Times New Roman" w:cs="Times New Roman"/>
              </w:rPr>
              <w:t>12,45</w:t>
            </w:r>
          </w:p>
        </w:tc>
        <w:tc>
          <w:tcPr>
            <w:tcW w:w="1270" w:type="dxa"/>
          </w:tcPr>
          <w:p w14:paraId="3C3E2913" w14:textId="77777777" w:rsidR="00525E6A" w:rsidRPr="00625622" w:rsidRDefault="00525E6A" w:rsidP="00525E6A">
            <w:pPr>
              <w:ind w:right="340"/>
              <w:jc w:val="right"/>
              <w:rPr>
                <w:rFonts w:ascii="Times New Roman" w:hAnsi="Times New Roman" w:cs="Times New Roman"/>
              </w:rPr>
            </w:pPr>
            <w:r w:rsidRPr="00625622">
              <w:rPr>
                <w:rFonts w:ascii="Times New Roman" w:hAnsi="Times New Roman" w:cs="Times New Roman"/>
              </w:rPr>
              <w:t>1.57</w:t>
            </w:r>
          </w:p>
        </w:tc>
        <w:tc>
          <w:tcPr>
            <w:tcW w:w="1323" w:type="dxa"/>
          </w:tcPr>
          <w:p w14:paraId="37BA83F6" w14:textId="77777777" w:rsidR="00525E6A" w:rsidRPr="00625622" w:rsidRDefault="00525E6A" w:rsidP="00525E6A">
            <w:pPr>
              <w:ind w:right="340"/>
              <w:jc w:val="right"/>
              <w:rPr>
                <w:rFonts w:ascii="Times New Roman" w:hAnsi="Times New Roman" w:cs="Times New Roman"/>
                <w:b/>
              </w:rPr>
            </w:pPr>
            <w:r w:rsidRPr="00625622">
              <w:rPr>
                <w:rFonts w:ascii="Times New Roman" w:hAnsi="Times New Roman" w:cs="Times New Roman"/>
                <w:b/>
              </w:rPr>
              <w:t>0.007</w:t>
            </w:r>
          </w:p>
        </w:tc>
      </w:tr>
      <w:tr w:rsidR="00DC76FD" w:rsidRPr="00625622" w14:paraId="08A61107" w14:textId="77777777">
        <w:tc>
          <w:tcPr>
            <w:tcW w:w="3926" w:type="dxa"/>
          </w:tcPr>
          <w:p w14:paraId="0D81C3EC" w14:textId="37F2FF0E" w:rsidR="00DC76FD" w:rsidRPr="00625622" w:rsidRDefault="009B4423" w:rsidP="00525E6A">
            <w:pPr>
              <w:rPr>
                <w:rFonts w:ascii="Times New Roman" w:hAnsi="Times New Roman" w:cs="Times New Roman"/>
                <w:vertAlign w:val="superscript"/>
              </w:rPr>
            </w:pPr>
            <w:r w:rsidRPr="00625622">
              <w:rPr>
                <w:rFonts w:ascii="Times New Roman" w:hAnsi="Times New Roman" w:cs="Times New Roman"/>
              </w:rPr>
              <w:t>Proportion of galls parasitized</w:t>
            </w:r>
            <w:r w:rsidR="00DC76FD" w:rsidRPr="00625622">
              <w:rPr>
                <w:rFonts w:ascii="Times New Roman" w:hAnsi="Times New Roman" w:cs="Times New Roman"/>
                <w:vertAlign w:val="superscript"/>
              </w:rPr>
              <w:t>4</w:t>
            </w:r>
          </w:p>
        </w:tc>
        <w:tc>
          <w:tcPr>
            <w:tcW w:w="987" w:type="dxa"/>
          </w:tcPr>
          <w:p w14:paraId="4645ECC8" w14:textId="77777777" w:rsidR="00DC76FD" w:rsidRPr="00625622" w:rsidRDefault="00DC76FD" w:rsidP="00525E6A">
            <w:pPr>
              <w:ind w:left="57"/>
              <w:rPr>
                <w:rFonts w:ascii="Times New Roman" w:hAnsi="Times New Roman" w:cs="Times New Roman"/>
              </w:rPr>
            </w:pPr>
          </w:p>
        </w:tc>
        <w:tc>
          <w:tcPr>
            <w:tcW w:w="1270" w:type="dxa"/>
          </w:tcPr>
          <w:p w14:paraId="03998967" w14:textId="77777777" w:rsidR="00DC76FD" w:rsidRPr="00625622" w:rsidRDefault="00DC76FD" w:rsidP="00525E6A">
            <w:pPr>
              <w:ind w:right="340"/>
              <w:jc w:val="right"/>
              <w:rPr>
                <w:rFonts w:ascii="Times New Roman" w:hAnsi="Times New Roman" w:cs="Times New Roman"/>
              </w:rPr>
            </w:pPr>
          </w:p>
        </w:tc>
        <w:tc>
          <w:tcPr>
            <w:tcW w:w="1323" w:type="dxa"/>
          </w:tcPr>
          <w:p w14:paraId="3438F89B" w14:textId="77777777" w:rsidR="00DC76FD" w:rsidRPr="00625622" w:rsidRDefault="00DC76FD" w:rsidP="00525E6A">
            <w:pPr>
              <w:ind w:right="340"/>
              <w:jc w:val="right"/>
              <w:rPr>
                <w:rFonts w:ascii="Times New Roman" w:hAnsi="Times New Roman" w:cs="Times New Roman"/>
                <w:b/>
              </w:rPr>
            </w:pPr>
          </w:p>
        </w:tc>
      </w:tr>
      <w:tr w:rsidR="00572FF7" w:rsidRPr="00625622" w14:paraId="2ED8200E" w14:textId="77777777">
        <w:tc>
          <w:tcPr>
            <w:tcW w:w="3926" w:type="dxa"/>
          </w:tcPr>
          <w:p w14:paraId="65E7EE4A" w14:textId="77777777" w:rsidR="00572FF7"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Leaf gall</w:t>
            </w:r>
          </w:p>
        </w:tc>
        <w:tc>
          <w:tcPr>
            <w:tcW w:w="987" w:type="dxa"/>
          </w:tcPr>
          <w:p w14:paraId="0DAD884B" w14:textId="77777777" w:rsidR="00572FF7" w:rsidRPr="00625622" w:rsidRDefault="007529C8" w:rsidP="00525E6A">
            <w:pPr>
              <w:ind w:left="57"/>
              <w:rPr>
                <w:rFonts w:ascii="Times New Roman" w:hAnsi="Times New Roman" w:cs="Times New Roman"/>
              </w:rPr>
            </w:pPr>
            <w:r w:rsidRPr="00625622">
              <w:rPr>
                <w:rFonts w:ascii="Times New Roman" w:hAnsi="Times New Roman" w:cs="Times New Roman"/>
              </w:rPr>
              <w:t>23,58</w:t>
            </w:r>
          </w:p>
        </w:tc>
        <w:tc>
          <w:tcPr>
            <w:tcW w:w="1270" w:type="dxa"/>
          </w:tcPr>
          <w:p w14:paraId="55525EF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75.79</w:t>
            </w:r>
          </w:p>
        </w:tc>
        <w:tc>
          <w:tcPr>
            <w:tcW w:w="1323" w:type="dxa"/>
          </w:tcPr>
          <w:p w14:paraId="54111825"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16A79C34" w14:textId="77777777">
        <w:tc>
          <w:tcPr>
            <w:tcW w:w="3926" w:type="dxa"/>
          </w:tcPr>
          <w:p w14:paraId="3452800B"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C07005C" w14:textId="77777777" w:rsidR="00572FF7" w:rsidRPr="00625622" w:rsidRDefault="00572FF7" w:rsidP="00525E6A">
            <w:pPr>
              <w:ind w:left="57"/>
              <w:rPr>
                <w:rFonts w:ascii="Times New Roman" w:hAnsi="Times New Roman" w:cs="Times New Roman"/>
              </w:rPr>
            </w:pPr>
          </w:p>
        </w:tc>
        <w:tc>
          <w:tcPr>
            <w:tcW w:w="1270" w:type="dxa"/>
          </w:tcPr>
          <w:p w14:paraId="13A5A583"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93.47</w:t>
            </w:r>
          </w:p>
        </w:tc>
        <w:tc>
          <w:tcPr>
            <w:tcW w:w="1323" w:type="dxa"/>
          </w:tcPr>
          <w:p w14:paraId="54CB4F22"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3C3E8298" w14:textId="77777777">
        <w:tc>
          <w:tcPr>
            <w:tcW w:w="3926" w:type="dxa"/>
          </w:tcPr>
          <w:p w14:paraId="372029FE"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67F7CA77" w14:textId="77777777" w:rsidR="00572FF7" w:rsidRPr="00625622" w:rsidRDefault="00572FF7" w:rsidP="00525E6A">
            <w:pPr>
              <w:ind w:left="57"/>
              <w:rPr>
                <w:rFonts w:ascii="Times New Roman" w:hAnsi="Times New Roman" w:cs="Times New Roman"/>
              </w:rPr>
            </w:pPr>
          </w:p>
        </w:tc>
        <w:tc>
          <w:tcPr>
            <w:tcW w:w="1270" w:type="dxa"/>
          </w:tcPr>
          <w:p w14:paraId="281F253A"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42.56</w:t>
            </w:r>
          </w:p>
        </w:tc>
        <w:tc>
          <w:tcPr>
            <w:tcW w:w="1323" w:type="dxa"/>
          </w:tcPr>
          <w:p w14:paraId="4DE3EE6C"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0.008</w:t>
            </w:r>
          </w:p>
        </w:tc>
      </w:tr>
      <w:tr w:rsidR="00572FF7" w:rsidRPr="00625622" w14:paraId="0539D633" w14:textId="77777777">
        <w:tc>
          <w:tcPr>
            <w:tcW w:w="3926" w:type="dxa"/>
          </w:tcPr>
          <w:p w14:paraId="4524E77F"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33D1CAA7" w14:textId="77777777" w:rsidR="00572FF7" w:rsidRPr="00625622" w:rsidRDefault="00572FF7" w:rsidP="00525E6A">
            <w:pPr>
              <w:ind w:left="57"/>
              <w:rPr>
                <w:rFonts w:ascii="Times New Roman" w:hAnsi="Times New Roman" w:cs="Times New Roman"/>
              </w:rPr>
            </w:pPr>
          </w:p>
        </w:tc>
        <w:tc>
          <w:tcPr>
            <w:tcW w:w="1270" w:type="dxa"/>
          </w:tcPr>
          <w:p w14:paraId="1258488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42.92</w:t>
            </w:r>
          </w:p>
        </w:tc>
        <w:tc>
          <w:tcPr>
            <w:tcW w:w="1323" w:type="dxa"/>
          </w:tcPr>
          <w:p w14:paraId="5FE23C8D"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0.007</w:t>
            </w:r>
          </w:p>
        </w:tc>
      </w:tr>
      <w:tr w:rsidR="00C558B8" w:rsidRPr="00625622" w14:paraId="1F9F89AA" w14:textId="77777777">
        <w:tc>
          <w:tcPr>
            <w:tcW w:w="3926" w:type="dxa"/>
          </w:tcPr>
          <w:p w14:paraId="16DB285D" w14:textId="5BD60A13" w:rsidR="00C558B8" w:rsidRPr="00625622" w:rsidRDefault="00933F78" w:rsidP="00DC76FD">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70A83659" w14:textId="77777777" w:rsidR="00C558B8" w:rsidRPr="00625622" w:rsidRDefault="00C558B8" w:rsidP="00525E6A">
            <w:pPr>
              <w:ind w:left="57"/>
              <w:rPr>
                <w:rFonts w:ascii="Times New Roman" w:hAnsi="Times New Roman" w:cs="Times New Roman"/>
              </w:rPr>
            </w:pPr>
          </w:p>
        </w:tc>
        <w:tc>
          <w:tcPr>
            <w:tcW w:w="1270" w:type="dxa"/>
          </w:tcPr>
          <w:p w14:paraId="0039E7E0"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29.55</w:t>
            </w:r>
          </w:p>
        </w:tc>
        <w:tc>
          <w:tcPr>
            <w:tcW w:w="1323" w:type="dxa"/>
          </w:tcPr>
          <w:p w14:paraId="48813372"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0.163</w:t>
            </w:r>
          </w:p>
        </w:tc>
      </w:tr>
      <w:tr w:rsidR="00C558B8" w:rsidRPr="00625622" w14:paraId="581C42AA" w14:textId="77777777">
        <w:tc>
          <w:tcPr>
            <w:tcW w:w="3926" w:type="dxa"/>
          </w:tcPr>
          <w:p w14:paraId="4670FA2D" w14:textId="7CEC4005" w:rsidR="00C558B8" w:rsidRPr="00625622" w:rsidRDefault="00C558B8" w:rsidP="00DC76FD">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773A6BC2" w14:textId="77777777" w:rsidR="00C558B8" w:rsidRPr="00625622" w:rsidRDefault="00C558B8" w:rsidP="00525E6A">
            <w:pPr>
              <w:ind w:left="57"/>
              <w:rPr>
                <w:rFonts w:ascii="Times New Roman" w:hAnsi="Times New Roman" w:cs="Times New Roman"/>
              </w:rPr>
            </w:pPr>
          </w:p>
        </w:tc>
        <w:tc>
          <w:tcPr>
            <w:tcW w:w="1270" w:type="dxa"/>
          </w:tcPr>
          <w:p w14:paraId="1744E265"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3.97</w:t>
            </w:r>
          </w:p>
        </w:tc>
        <w:tc>
          <w:tcPr>
            <w:tcW w:w="1323" w:type="dxa"/>
          </w:tcPr>
          <w:p w14:paraId="48AE0C57"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0.999</w:t>
            </w:r>
          </w:p>
        </w:tc>
      </w:tr>
      <w:tr w:rsidR="007529C8" w:rsidRPr="00625622" w14:paraId="68C68664" w14:textId="77777777">
        <w:tc>
          <w:tcPr>
            <w:tcW w:w="3926" w:type="dxa"/>
          </w:tcPr>
          <w:p w14:paraId="4F366486" w14:textId="77777777" w:rsidR="007529C8"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Bud gall</w:t>
            </w:r>
          </w:p>
        </w:tc>
        <w:tc>
          <w:tcPr>
            <w:tcW w:w="987" w:type="dxa"/>
          </w:tcPr>
          <w:p w14:paraId="74BB50AD"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21,46</w:t>
            </w:r>
          </w:p>
        </w:tc>
        <w:tc>
          <w:tcPr>
            <w:tcW w:w="1270" w:type="dxa"/>
          </w:tcPr>
          <w:p w14:paraId="5113018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49.84</w:t>
            </w:r>
          </w:p>
        </w:tc>
        <w:tc>
          <w:tcPr>
            <w:tcW w:w="1323" w:type="dxa"/>
          </w:tcPr>
          <w:p w14:paraId="612F25B5" w14:textId="77777777" w:rsidR="007529C8" w:rsidRPr="00625622" w:rsidRDefault="007529C8" w:rsidP="00525E6A">
            <w:pPr>
              <w:ind w:right="340"/>
              <w:jc w:val="right"/>
              <w:rPr>
                <w:rFonts w:ascii="Times New Roman" w:hAnsi="Times New Roman" w:cs="Times New Roman"/>
                <w:i/>
              </w:rPr>
            </w:pPr>
            <w:r w:rsidRPr="00625622">
              <w:rPr>
                <w:rFonts w:ascii="Times New Roman" w:hAnsi="Times New Roman" w:cs="Times New Roman"/>
                <w:i/>
              </w:rPr>
              <w:t>0.072</w:t>
            </w:r>
          </w:p>
        </w:tc>
      </w:tr>
      <w:tr w:rsidR="007529C8" w:rsidRPr="00625622" w14:paraId="0AD73A04" w14:textId="77777777">
        <w:tc>
          <w:tcPr>
            <w:tcW w:w="3926" w:type="dxa"/>
          </w:tcPr>
          <w:p w14:paraId="231E8AEA" w14:textId="1C3DF4D7" w:rsidR="007529C8" w:rsidRPr="00625622" w:rsidRDefault="00625622" w:rsidP="00DC76FD">
            <w:pPr>
              <w:ind w:left="284"/>
              <w:rPr>
                <w:rFonts w:ascii="Times New Roman" w:hAnsi="Times New Roman" w:cs="Times New Roman"/>
                <w:vertAlign w:val="superscript"/>
              </w:rPr>
            </w:pPr>
            <w:r>
              <w:rPr>
                <w:rFonts w:ascii="Times New Roman" w:hAnsi="Times New Roman" w:cs="Times New Roman"/>
              </w:rPr>
              <w:t>Apical-s</w:t>
            </w:r>
            <w:r w:rsidR="007529C8" w:rsidRPr="00625622">
              <w:rPr>
                <w:rFonts w:ascii="Times New Roman" w:hAnsi="Times New Roman" w:cs="Times New Roman"/>
              </w:rPr>
              <w:t>te</w:t>
            </w:r>
            <w:r w:rsidR="00295C74" w:rsidRPr="00625622">
              <w:rPr>
                <w:rFonts w:ascii="Times New Roman" w:hAnsi="Times New Roman" w:cs="Times New Roman"/>
              </w:rPr>
              <w:t>m gall</w:t>
            </w:r>
          </w:p>
        </w:tc>
        <w:tc>
          <w:tcPr>
            <w:tcW w:w="987" w:type="dxa"/>
          </w:tcPr>
          <w:p w14:paraId="65C3EBA7"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18,12</w:t>
            </w:r>
          </w:p>
        </w:tc>
        <w:tc>
          <w:tcPr>
            <w:tcW w:w="1270" w:type="dxa"/>
          </w:tcPr>
          <w:p w14:paraId="28344BC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15.69</w:t>
            </w:r>
          </w:p>
        </w:tc>
        <w:tc>
          <w:tcPr>
            <w:tcW w:w="1323" w:type="dxa"/>
          </w:tcPr>
          <w:p w14:paraId="794C9AB0"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0.614</w:t>
            </w:r>
          </w:p>
        </w:tc>
      </w:tr>
      <w:tr w:rsidR="002E3F94" w:rsidRPr="00625622" w14:paraId="757E1FFA" w14:textId="77777777">
        <w:tc>
          <w:tcPr>
            <w:tcW w:w="3926" w:type="dxa"/>
          </w:tcPr>
          <w:p w14:paraId="7DD96A77" w14:textId="7BCF6705" w:rsidR="002E3F94" w:rsidRPr="00625622" w:rsidRDefault="00E310B3">
            <w:pPr>
              <w:rPr>
                <w:rFonts w:ascii="Times New Roman" w:hAnsi="Times New Roman" w:cs="Times New Roman"/>
                <w:vertAlign w:val="superscript"/>
              </w:rPr>
            </w:pPr>
            <w:r w:rsidRPr="00625622">
              <w:rPr>
                <w:rFonts w:ascii="Times New Roman" w:hAnsi="Times New Roman" w:cs="Times New Roman"/>
              </w:rPr>
              <w:t>Composition of trophic interactions in the plant</w:t>
            </w:r>
            <w:r w:rsidR="00295C74" w:rsidRPr="00625622">
              <w:rPr>
                <w:rFonts w:ascii="Times New Roman" w:hAnsi="Times New Roman" w:cs="Times New Roman"/>
              </w:rPr>
              <w:t>-insect</w:t>
            </w:r>
            <w:r w:rsidR="002E3F94" w:rsidRPr="00625622">
              <w:rPr>
                <w:rFonts w:ascii="Times New Roman" w:hAnsi="Times New Roman" w:cs="Times New Roman"/>
              </w:rPr>
              <w:t xml:space="preserve"> food web</w:t>
            </w:r>
            <w:r w:rsidRPr="00625622">
              <w:rPr>
                <w:rFonts w:ascii="Times New Roman" w:hAnsi="Times New Roman" w:cs="Times New Roman"/>
                <w:vertAlign w:val="superscript"/>
              </w:rPr>
              <w:t>3</w:t>
            </w:r>
            <w:r w:rsidR="00625622">
              <w:rPr>
                <w:rFonts w:ascii="Times New Roman" w:hAnsi="Times New Roman" w:cs="Times New Roman"/>
              </w:rPr>
              <w:t xml:space="preserve"> </w:t>
            </w:r>
          </w:p>
        </w:tc>
        <w:tc>
          <w:tcPr>
            <w:tcW w:w="987" w:type="dxa"/>
          </w:tcPr>
          <w:p w14:paraId="18D64E38" w14:textId="77777777" w:rsidR="002E3F94" w:rsidRPr="00625622" w:rsidRDefault="002E3F94"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70837EE7" w14:textId="77777777" w:rsidR="002E3F94" w:rsidRPr="00625622" w:rsidRDefault="002E3F94" w:rsidP="00525E6A">
            <w:pPr>
              <w:ind w:right="340"/>
              <w:jc w:val="right"/>
              <w:rPr>
                <w:rFonts w:ascii="Times New Roman" w:hAnsi="Times New Roman" w:cs="Times New Roman"/>
              </w:rPr>
            </w:pPr>
            <w:r w:rsidRPr="00625622">
              <w:rPr>
                <w:rFonts w:ascii="Times New Roman" w:hAnsi="Times New Roman" w:cs="Times New Roman"/>
              </w:rPr>
              <w:t>1.90</w:t>
            </w:r>
          </w:p>
        </w:tc>
        <w:tc>
          <w:tcPr>
            <w:tcW w:w="1323" w:type="dxa"/>
          </w:tcPr>
          <w:p w14:paraId="7FA84579" w14:textId="77777777" w:rsidR="002E3F94" w:rsidRPr="00625622" w:rsidRDefault="002E3F94" w:rsidP="00525E6A">
            <w:pPr>
              <w:ind w:right="340"/>
              <w:jc w:val="right"/>
              <w:rPr>
                <w:rFonts w:ascii="Times New Roman" w:hAnsi="Times New Roman" w:cs="Times New Roman"/>
                <w:b/>
              </w:rPr>
            </w:pPr>
            <w:r w:rsidRPr="00625622">
              <w:rPr>
                <w:rFonts w:ascii="Times New Roman" w:hAnsi="Times New Roman" w:cs="Times New Roman"/>
                <w:b/>
              </w:rPr>
              <w:t>0.001</w:t>
            </w:r>
          </w:p>
        </w:tc>
      </w:tr>
    </w:tbl>
    <w:p w14:paraId="029D9EC1" w14:textId="77777777" w:rsidR="00941C01" w:rsidRPr="00625622" w:rsidRDefault="00941C01" w:rsidP="00941C01">
      <w:pPr>
        <w:rPr>
          <w:rFonts w:ascii="Times New Roman" w:hAnsi="Times New Roman" w:cs="Times New Roman"/>
        </w:rPr>
      </w:pPr>
      <w:r w:rsidRPr="00625622">
        <w:rPr>
          <w:rFonts w:ascii="Times New Roman" w:hAnsi="Times New Roman" w:cs="Times New Roman"/>
        </w:rPr>
        <w:lastRenderedPageBreak/>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function = log); </w:t>
      </w:r>
      <w:r w:rsidRPr="00625622">
        <w:rPr>
          <w:rFonts w:ascii="Times New Roman" w:hAnsi="Times New Roman" w:cs="Times New Roman"/>
          <w:vertAlign w:val="superscript"/>
        </w:rPr>
        <w:t>3</w:t>
      </w:r>
      <w:r w:rsidRPr="00625622">
        <w:rPr>
          <w:rFonts w:ascii="Times New Roman" w:hAnsi="Times New Roman" w:cs="Times New Roman"/>
        </w:rPr>
        <w:t xml:space="preserve">PERMANOVA on Bray-Curtis dissimilarities (999 permutations); </w:t>
      </w:r>
    </w:p>
    <w:p w14:paraId="73DFF900" w14:textId="77777777" w:rsidR="000D528B" w:rsidRPr="00625622" w:rsidRDefault="00941C01" w:rsidP="00941C01">
      <w:pPr>
        <w:rPr>
          <w:rFonts w:ascii="Times New Roman" w:hAnsi="Times New Roman" w:cs="Times New Roman"/>
        </w:rPr>
      </w:pPr>
      <w:proofErr w:type="gramStart"/>
      <w:r w:rsidRPr="00625622">
        <w:rPr>
          <w:rFonts w:ascii="Times New Roman" w:hAnsi="Times New Roman" w:cs="Times New Roman"/>
          <w:vertAlign w:val="superscript"/>
        </w:rPr>
        <w:t>4</w:t>
      </w:r>
      <w:r w:rsidRPr="00625622">
        <w:rPr>
          <w:rFonts w:ascii="Times New Roman" w:hAnsi="Times New Roman" w:cs="Times New Roman"/>
        </w:rPr>
        <w:t xml:space="preserve">GLM (error distribution = binomial, link function = </w:t>
      </w:r>
      <w:proofErr w:type="spellStart"/>
      <w:r w:rsidRPr="00625622">
        <w:rPr>
          <w:rFonts w:ascii="Times New Roman" w:hAnsi="Times New Roman" w:cs="Times New Roman"/>
        </w:rPr>
        <w:t>logit</w:t>
      </w:r>
      <w:proofErr w:type="spellEnd"/>
      <w:r w:rsidRPr="00625622">
        <w:rPr>
          <w:rFonts w:ascii="Times New Roman" w:hAnsi="Times New Roman" w:cs="Times New Roman"/>
        </w:rPr>
        <w:t>).</w:t>
      </w:r>
      <w:proofErr w:type="gramEnd"/>
      <w:r w:rsidR="00A4018E" w:rsidRPr="00625622">
        <w:rPr>
          <w:rFonts w:ascii="Times New Roman" w:hAnsi="Times New Roman" w:cs="Times New Roman"/>
        </w:rPr>
        <w:t xml:space="preserve"> </w:t>
      </w:r>
      <w:r w:rsidR="00584131" w:rsidRPr="00FF2000">
        <w:rPr>
          <w:rFonts w:ascii="Times New Roman" w:hAnsi="Times New Roman" w:cs="Times New Roman"/>
          <w:i/>
        </w:rPr>
        <w:t>P</w:t>
      </w:r>
      <w:r w:rsidR="00584131" w:rsidRPr="00625622">
        <w:rPr>
          <w:rFonts w:ascii="Times New Roman" w:hAnsi="Times New Roman" w:cs="Times New Roman"/>
        </w:rPr>
        <w:t>-values in bold (</w:t>
      </w:r>
      <w:r w:rsidR="00584131" w:rsidRPr="00FF2000">
        <w:rPr>
          <w:rFonts w:ascii="Times New Roman" w:hAnsi="Times New Roman" w:cs="Times New Roman"/>
          <w:i/>
        </w:rPr>
        <w:t>P</w:t>
      </w:r>
      <w:r w:rsidR="00584131" w:rsidRPr="00625622">
        <w:rPr>
          <w:rFonts w:ascii="Times New Roman" w:hAnsi="Times New Roman" w:cs="Times New Roman"/>
        </w:rPr>
        <w:t xml:space="preserve"> &lt; 0.05), italics (</w:t>
      </w:r>
      <w:r w:rsidR="00584131" w:rsidRPr="00FF2000">
        <w:rPr>
          <w:rFonts w:ascii="Times New Roman" w:hAnsi="Times New Roman" w:cs="Times New Roman"/>
          <w:i/>
        </w:rPr>
        <w:t>P</w:t>
      </w:r>
      <w:r w:rsidR="00584131" w:rsidRPr="00625622">
        <w:rPr>
          <w:rFonts w:ascii="Times New Roman" w:hAnsi="Times New Roman" w:cs="Times New Roman"/>
        </w:rPr>
        <w:t xml:space="preserve"> &lt; 0.10), and normal font (</w:t>
      </w:r>
      <w:r w:rsidR="00584131" w:rsidRPr="00FF2000">
        <w:rPr>
          <w:rFonts w:ascii="Times New Roman" w:hAnsi="Times New Roman" w:cs="Times New Roman"/>
          <w:i/>
        </w:rPr>
        <w:t>P</w:t>
      </w:r>
      <w:r w:rsidR="00584131" w:rsidRPr="00625622">
        <w:rPr>
          <w:rFonts w:ascii="Times New Roman" w:hAnsi="Times New Roman" w:cs="Times New Roman"/>
        </w:rPr>
        <w:t xml:space="preserve"> &gt; 0.10) denote degree of statistical significance.</w:t>
      </w:r>
    </w:p>
    <w:p w14:paraId="72F1A7BE" w14:textId="77777777" w:rsidR="009F1AC2" w:rsidRPr="00625622" w:rsidRDefault="009F1AC2">
      <w:pPr>
        <w:rPr>
          <w:rFonts w:ascii="Times New Roman" w:hAnsi="Times New Roman" w:cs="Times New Roman"/>
        </w:rPr>
      </w:pPr>
    </w:p>
    <w:p w14:paraId="3BBD2726" w14:textId="77777777" w:rsidR="009F1AC2" w:rsidRPr="00625622" w:rsidRDefault="009F1AC2">
      <w:pPr>
        <w:rPr>
          <w:rFonts w:ascii="Times New Roman" w:hAnsi="Times New Roman" w:cs="Times New Roman"/>
        </w:rPr>
      </w:pPr>
    </w:p>
    <w:p w14:paraId="6293B1D9" w14:textId="194A5C51" w:rsidR="009F1AC2" w:rsidRPr="00625622" w:rsidRDefault="009F1AC2">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S2</w:t>
      </w:r>
      <w:r w:rsidRPr="00625622">
        <w:rPr>
          <w:rFonts w:ascii="Times New Roman" w:hAnsi="Times New Roman" w:cs="Times New Roman"/>
          <w:b/>
        </w:rPr>
        <w:t>:</w:t>
      </w:r>
      <w:r w:rsidR="00855DBA" w:rsidRPr="00625622">
        <w:rPr>
          <w:rFonts w:ascii="Times New Roman" w:hAnsi="Times New Roman" w:cs="Times New Roman"/>
        </w:rPr>
        <w:t xml:space="preserve"> </w:t>
      </w:r>
      <w:r w:rsidR="00D37C0D">
        <w:rPr>
          <w:rFonts w:ascii="Times New Roman" w:hAnsi="Times New Roman" w:cs="Times New Roman"/>
        </w:rPr>
        <w:t>Statistical m</w:t>
      </w:r>
      <w:r w:rsidR="00855DBA" w:rsidRPr="00625622">
        <w:rPr>
          <w:rFonts w:ascii="Times New Roman" w:hAnsi="Times New Roman" w:cs="Times New Roman"/>
        </w:rPr>
        <w:t>odels</w:t>
      </w:r>
      <w:r w:rsidRPr="00625622">
        <w:rPr>
          <w:rFonts w:ascii="Times New Roman" w:hAnsi="Times New Roman" w:cs="Times New Roman"/>
        </w:rPr>
        <w:t xml:space="preserve"> </w:t>
      </w:r>
      <w:r w:rsidR="00A1115F" w:rsidRPr="00625622">
        <w:rPr>
          <w:rFonts w:ascii="Times New Roman" w:hAnsi="Times New Roman" w:cs="Times New Roman"/>
        </w:rPr>
        <w:t>explaining insect food web responses to genetic variation in coastal willow (</w:t>
      </w:r>
      <w:r w:rsidR="00A1115F" w:rsidRPr="00625622">
        <w:rPr>
          <w:rFonts w:ascii="Times New Roman" w:hAnsi="Times New Roman" w:cs="Times New Roman"/>
          <w:i/>
        </w:rPr>
        <w:t xml:space="preserve">Salix </w:t>
      </w:r>
      <w:proofErr w:type="spellStart"/>
      <w:r w:rsidR="00A1115F" w:rsidRPr="00625622">
        <w:rPr>
          <w:rFonts w:ascii="Times New Roman" w:hAnsi="Times New Roman" w:cs="Times New Roman"/>
          <w:i/>
        </w:rPr>
        <w:t>hookeriana</w:t>
      </w:r>
      <w:proofErr w:type="spellEnd"/>
      <w:r w:rsidR="00A1115F" w:rsidRPr="00625622">
        <w:rPr>
          <w:rFonts w:ascii="Times New Roman" w:hAnsi="Times New Roman" w:cs="Times New Roman"/>
        </w:rPr>
        <w:t>).</w:t>
      </w:r>
      <w:r w:rsidR="0032031E" w:rsidRPr="00625622">
        <w:rPr>
          <w:rFonts w:ascii="Times New Roman" w:hAnsi="Times New Roman" w:cs="Times New Roman"/>
        </w:rPr>
        <w:t xml:space="preserve"> </w:t>
      </w:r>
      <w:r w:rsidR="00933F78">
        <w:rPr>
          <w:rFonts w:ascii="Times New Roman" w:hAnsi="Times New Roman" w:cs="Times New Roman"/>
        </w:rPr>
        <w:t>W</w:t>
      </w:r>
      <w:r w:rsidR="00401AA0">
        <w:rPr>
          <w:rFonts w:ascii="Times New Roman" w:hAnsi="Times New Roman" w:cs="Times New Roman"/>
        </w:rPr>
        <w:t>e report the coefficients of</w:t>
      </w:r>
      <w:r w:rsidR="00933F78">
        <w:rPr>
          <w:rFonts w:ascii="Times New Roman" w:hAnsi="Times New Roman" w:cs="Times New Roman"/>
        </w:rPr>
        <w:t xml:space="preserve"> all</w:t>
      </w:r>
      <w:r w:rsidR="00401AA0">
        <w:rPr>
          <w:rFonts w:ascii="Times New Roman" w:hAnsi="Times New Roman" w:cs="Times New Roman"/>
        </w:rPr>
        <w:t xml:space="preserve"> pre</w:t>
      </w:r>
      <w:r w:rsidR="00933F78">
        <w:rPr>
          <w:rFonts w:ascii="Times New Roman" w:hAnsi="Times New Roman" w:cs="Times New Roman"/>
        </w:rPr>
        <w:t>dictor variables that were included in the f</w:t>
      </w:r>
      <w:r w:rsidR="0032031E" w:rsidRPr="00625622">
        <w:rPr>
          <w:rFonts w:ascii="Times New Roman" w:hAnsi="Times New Roman" w:cs="Times New Roman"/>
        </w:rPr>
        <w:t xml:space="preserve">inal </w:t>
      </w:r>
      <w:r w:rsidR="00933F78">
        <w:rPr>
          <w:rFonts w:ascii="Times New Roman" w:hAnsi="Times New Roman" w:cs="Times New Roman"/>
        </w:rPr>
        <w:t>statistical models, which were</w:t>
      </w:r>
      <w:r w:rsidR="0032031E" w:rsidRPr="00625622">
        <w:rPr>
          <w:rFonts w:ascii="Times New Roman" w:hAnsi="Times New Roman" w:cs="Times New Roman"/>
        </w:rPr>
        <w:t xml:space="preserve"> determined using AIC and likelihood-ratio tests.</w:t>
      </w:r>
    </w:p>
    <w:tbl>
      <w:tblPr>
        <w:tblStyle w:val="TableGrid"/>
        <w:tblW w:w="9606" w:type="dxa"/>
        <w:tblLook w:val="00A0" w:firstRow="1" w:lastRow="0" w:firstColumn="1" w:lastColumn="0" w:noHBand="0" w:noVBand="0"/>
      </w:tblPr>
      <w:tblGrid>
        <w:gridCol w:w="2376"/>
        <w:gridCol w:w="1701"/>
        <w:gridCol w:w="2113"/>
        <w:gridCol w:w="1431"/>
        <w:gridCol w:w="1985"/>
      </w:tblGrid>
      <w:tr w:rsidR="00D31CA9" w:rsidRPr="00625622" w14:paraId="1CABA7D9" w14:textId="77777777">
        <w:tc>
          <w:tcPr>
            <w:tcW w:w="2376" w:type="dxa"/>
          </w:tcPr>
          <w:p w14:paraId="571AB1E4" w14:textId="77777777" w:rsidR="00D31CA9" w:rsidRPr="00625622" w:rsidRDefault="00D31CA9">
            <w:pPr>
              <w:rPr>
                <w:rFonts w:ascii="Times New Roman" w:hAnsi="Times New Roman" w:cs="Times New Roman"/>
                <w:b/>
              </w:rPr>
            </w:pPr>
            <w:r w:rsidRPr="00625622">
              <w:rPr>
                <w:rFonts w:ascii="Times New Roman" w:hAnsi="Times New Roman" w:cs="Times New Roman"/>
                <w:b/>
              </w:rPr>
              <w:t>Response</w:t>
            </w:r>
          </w:p>
        </w:tc>
        <w:tc>
          <w:tcPr>
            <w:tcW w:w="7230" w:type="dxa"/>
            <w:gridSpan w:val="4"/>
          </w:tcPr>
          <w:p w14:paraId="36274C6C" w14:textId="77777777" w:rsidR="00D31CA9" w:rsidRPr="00625622" w:rsidRDefault="00D31CA9" w:rsidP="009F1AC2">
            <w:pPr>
              <w:jc w:val="center"/>
              <w:rPr>
                <w:rFonts w:ascii="Times New Roman" w:hAnsi="Times New Roman" w:cs="Times New Roman"/>
                <w:b/>
              </w:rPr>
            </w:pPr>
            <w:r w:rsidRPr="00625622">
              <w:rPr>
                <w:rFonts w:ascii="Times New Roman" w:hAnsi="Times New Roman" w:cs="Times New Roman"/>
                <w:b/>
              </w:rPr>
              <w:t>Predictors</w:t>
            </w:r>
          </w:p>
        </w:tc>
      </w:tr>
      <w:tr w:rsidR="00D31CA9" w:rsidRPr="00625622" w14:paraId="2E31EE3C" w14:textId="77777777">
        <w:tc>
          <w:tcPr>
            <w:tcW w:w="2376" w:type="dxa"/>
            <w:vAlign w:val="bottom"/>
          </w:tcPr>
          <w:p w14:paraId="0052F6CB"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size</w:t>
            </w:r>
            <w:r w:rsidR="0032031E" w:rsidRPr="00625622">
              <w:rPr>
                <w:rFonts w:ascii="Times New Roman" w:hAnsi="Times New Roman" w:cs="Times New Roman"/>
                <w:b/>
                <w:vertAlign w:val="superscript"/>
              </w:rPr>
              <w:t>1</w:t>
            </w:r>
          </w:p>
        </w:tc>
        <w:tc>
          <w:tcPr>
            <w:tcW w:w="1701" w:type="dxa"/>
            <w:vAlign w:val="bottom"/>
          </w:tcPr>
          <w:p w14:paraId="09D27DC0" w14:textId="77777777" w:rsidR="0032031E" w:rsidRPr="00625622" w:rsidRDefault="00AA1AE8" w:rsidP="00444DC8">
            <w:pPr>
              <w:jc w:val="center"/>
              <w:rPr>
                <w:rFonts w:ascii="Times New Roman" w:hAnsi="Times New Roman" w:cs="Times New Roman"/>
                <w:b/>
              </w:rPr>
            </w:pPr>
            <w:r w:rsidRPr="00625622">
              <w:rPr>
                <w:rFonts w:ascii="Times New Roman" w:hAnsi="Times New Roman" w:cs="Times New Roman"/>
                <w:b/>
              </w:rPr>
              <w:t>Salicylates/</w:t>
            </w:r>
          </w:p>
          <w:p w14:paraId="6B2EE479"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Tannins PC1</w:t>
            </w:r>
          </w:p>
        </w:tc>
        <w:tc>
          <w:tcPr>
            <w:tcW w:w="2113" w:type="dxa"/>
            <w:vAlign w:val="bottom"/>
          </w:tcPr>
          <w:p w14:paraId="00FFE73E" w14:textId="77777777" w:rsidR="00044BCF" w:rsidRPr="00625622" w:rsidRDefault="00044BCF" w:rsidP="00444DC8">
            <w:pPr>
              <w:jc w:val="center"/>
              <w:rPr>
                <w:rFonts w:ascii="Times New Roman" w:hAnsi="Times New Roman" w:cs="Times New Roman"/>
                <w:b/>
              </w:rPr>
            </w:pPr>
            <w:r w:rsidRPr="00625622">
              <w:rPr>
                <w:rFonts w:ascii="Times New Roman" w:hAnsi="Times New Roman" w:cs="Times New Roman"/>
                <w:b/>
              </w:rPr>
              <w:t>Flavones/</w:t>
            </w:r>
          </w:p>
          <w:p w14:paraId="7456F270" w14:textId="77777777" w:rsidR="00D31CA9" w:rsidRPr="00625622" w:rsidRDefault="00044BCF" w:rsidP="00444DC8">
            <w:pPr>
              <w:jc w:val="center"/>
              <w:rPr>
                <w:rFonts w:ascii="Times New Roman" w:hAnsi="Times New Roman" w:cs="Times New Roman"/>
                <w:b/>
              </w:rPr>
            </w:pPr>
            <w:proofErr w:type="spellStart"/>
            <w:r w:rsidRPr="00625622">
              <w:rPr>
                <w:rFonts w:ascii="Times New Roman" w:hAnsi="Times New Roman" w:cs="Times New Roman"/>
                <w:b/>
              </w:rPr>
              <w:t>Flavonols</w:t>
            </w:r>
            <w:proofErr w:type="spellEnd"/>
            <w:r w:rsidRPr="00625622">
              <w:rPr>
                <w:rFonts w:ascii="Times New Roman" w:hAnsi="Times New Roman" w:cs="Times New Roman"/>
                <w:b/>
              </w:rPr>
              <w:t xml:space="preserve"> PC1</w:t>
            </w:r>
          </w:p>
        </w:tc>
        <w:tc>
          <w:tcPr>
            <w:tcW w:w="1431" w:type="dxa"/>
            <w:vAlign w:val="bottom"/>
          </w:tcPr>
          <w:p w14:paraId="469FA661" w14:textId="77777777" w:rsidR="00D31CA9" w:rsidRPr="00625622" w:rsidRDefault="00D31CA9" w:rsidP="00465EA1">
            <w:pPr>
              <w:ind w:left="-57"/>
              <w:rPr>
                <w:rFonts w:ascii="Times New Roman" w:hAnsi="Times New Roman" w:cs="Times New Roman"/>
              </w:rPr>
            </w:pPr>
          </w:p>
        </w:tc>
        <w:tc>
          <w:tcPr>
            <w:tcW w:w="1985" w:type="dxa"/>
            <w:vAlign w:val="bottom"/>
          </w:tcPr>
          <w:p w14:paraId="75BEA7A2" w14:textId="77777777" w:rsidR="00D31CA9" w:rsidRPr="00625622" w:rsidRDefault="00D31CA9" w:rsidP="00465EA1">
            <w:pPr>
              <w:ind w:left="-57"/>
              <w:rPr>
                <w:rFonts w:ascii="Times New Roman" w:hAnsi="Times New Roman" w:cs="Times New Roman"/>
              </w:rPr>
            </w:pPr>
          </w:p>
        </w:tc>
      </w:tr>
      <w:tr w:rsidR="00D31CA9" w:rsidRPr="00625622" w14:paraId="2782C3BD" w14:textId="77777777">
        <w:tc>
          <w:tcPr>
            <w:tcW w:w="2376" w:type="dxa"/>
          </w:tcPr>
          <w:p w14:paraId="4C8D3B5A"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2AD771"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-0.20</w:t>
            </w:r>
          </w:p>
        </w:tc>
        <w:tc>
          <w:tcPr>
            <w:tcW w:w="2113" w:type="dxa"/>
            <w:vAlign w:val="bottom"/>
          </w:tcPr>
          <w:p w14:paraId="4397EB88"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-0.26</w:t>
            </w:r>
          </w:p>
        </w:tc>
        <w:tc>
          <w:tcPr>
            <w:tcW w:w="1431" w:type="dxa"/>
            <w:vAlign w:val="bottom"/>
          </w:tcPr>
          <w:p w14:paraId="3633A64F" w14:textId="77777777" w:rsidR="00D31CA9" w:rsidRPr="00625622" w:rsidRDefault="00D31CA9" w:rsidP="00465EA1">
            <w:pPr>
              <w:ind w:left="-57"/>
              <w:rPr>
                <w:rFonts w:ascii="Times New Roman" w:hAnsi="Times New Roman" w:cs="Times New Roman"/>
              </w:rPr>
            </w:pPr>
          </w:p>
        </w:tc>
        <w:tc>
          <w:tcPr>
            <w:tcW w:w="1985" w:type="dxa"/>
            <w:vAlign w:val="bottom"/>
          </w:tcPr>
          <w:p w14:paraId="767FFFBC" w14:textId="77777777" w:rsidR="00D31CA9" w:rsidRPr="00625622" w:rsidRDefault="00D31CA9" w:rsidP="00465EA1">
            <w:pPr>
              <w:ind w:left="-57"/>
              <w:rPr>
                <w:rFonts w:ascii="Times New Roman" w:hAnsi="Times New Roman" w:cs="Times New Roman"/>
              </w:rPr>
            </w:pPr>
          </w:p>
        </w:tc>
      </w:tr>
      <w:tr w:rsidR="00D31CA9" w:rsidRPr="00625622" w14:paraId="2340264A" w14:textId="77777777">
        <w:tc>
          <w:tcPr>
            <w:tcW w:w="2376" w:type="dxa"/>
            <w:vAlign w:val="bottom"/>
          </w:tcPr>
          <w:p w14:paraId="5E9BE7A0"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abundance</w:t>
            </w:r>
            <w:r w:rsidR="0032031E" w:rsidRPr="00625622">
              <w:rPr>
                <w:rFonts w:ascii="Times New Roman" w:hAnsi="Times New Roman" w:cs="Times New Roman"/>
                <w:b/>
                <w:vertAlign w:val="superscript"/>
              </w:rPr>
              <w:t>2</w:t>
            </w:r>
          </w:p>
        </w:tc>
        <w:tc>
          <w:tcPr>
            <w:tcW w:w="1701" w:type="dxa"/>
            <w:vAlign w:val="bottom"/>
          </w:tcPr>
          <w:p w14:paraId="1E11C749"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C</w:t>
            </w:r>
            <w:proofErr w:type="gramStart"/>
            <w:r w:rsidRPr="00625622">
              <w:rPr>
                <w:rFonts w:ascii="Times New Roman" w:hAnsi="Times New Roman" w:cs="Times New Roman"/>
                <w:b/>
              </w:rPr>
              <w:t>:N</w:t>
            </w:r>
            <w:proofErr w:type="gramEnd"/>
          </w:p>
        </w:tc>
        <w:tc>
          <w:tcPr>
            <w:tcW w:w="2113" w:type="dxa"/>
            <w:vAlign w:val="bottom"/>
          </w:tcPr>
          <w:p w14:paraId="2B16ED0C" w14:textId="77777777" w:rsidR="003C27EB"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Flavanones</w:t>
            </w:r>
            <w:proofErr w:type="spellEnd"/>
            <w:r w:rsidRPr="00625622">
              <w:rPr>
                <w:rFonts w:ascii="Times New Roman" w:hAnsi="Times New Roman" w:cs="Times New Roman"/>
                <w:b/>
              </w:rPr>
              <w:t>/</w:t>
            </w:r>
          </w:p>
          <w:p w14:paraId="2990C1AC" w14:textId="77777777" w:rsidR="00D31CA9"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Flavanonols</w:t>
            </w:r>
            <w:proofErr w:type="spellEnd"/>
            <w:r w:rsidR="00F85B77" w:rsidRPr="00625622">
              <w:rPr>
                <w:rFonts w:ascii="Times New Roman" w:hAnsi="Times New Roman" w:cs="Times New Roman"/>
                <w:b/>
              </w:rPr>
              <w:t xml:space="preserve"> PC1</w:t>
            </w:r>
          </w:p>
        </w:tc>
        <w:tc>
          <w:tcPr>
            <w:tcW w:w="1431" w:type="dxa"/>
            <w:vAlign w:val="bottom"/>
          </w:tcPr>
          <w:p w14:paraId="3162B4E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Plant size</w:t>
            </w:r>
          </w:p>
        </w:tc>
        <w:tc>
          <w:tcPr>
            <w:tcW w:w="1985" w:type="dxa"/>
            <w:vAlign w:val="bottom"/>
          </w:tcPr>
          <w:p w14:paraId="32C3F94F" w14:textId="77777777" w:rsidR="00D31CA9" w:rsidRPr="00625622" w:rsidRDefault="00D31CA9" w:rsidP="00465EA1">
            <w:pPr>
              <w:ind w:left="-57"/>
              <w:rPr>
                <w:rFonts w:ascii="Times New Roman" w:hAnsi="Times New Roman" w:cs="Times New Roman"/>
              </w:rPr>
            </w:pPr>
          </w:p>
        </w:tc>
      </w:tr>
      <w:tr w:rsidR="00D31CA9" w:rsidRPr="00625622" w14:paraId="0664A479" w14:textId="77777777">
        <w:tc>
          <w:tcPr>
            <w:tcW w:w="2376" w:type="dxa"/>
          </w:tcPr>
          <w:p w14:paraId="6F09AF82"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9F0B21"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0.04</w:t>
            </w:r>
          </w:p>
        </w:tc>
        <w:tc>
          <w:tcPr>
            <w:tcW w:w="2113" w:type="dxa"/>
            <w:vAlign w:val="bottom"/>
          </w:tcPr>
          <w:p w14:paraId="2D7AE966"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-0.03</w:t>
            </w:r>
          </w:p>
        </w:tc>
        <w:tc>
          <w:tcPr>
            <w:tcW w:w="1431" w:type="dxa"/>
            <w:vAlign w:val="bottom"/>
          </w:tcPr>
          <w:p w14:paraId="5F58C3EC"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-0.36</w:t>
            </w:r>
          </w:p>
        </w:tc>
        <w:tc>
          <w:tcPr>
            <w:tcW w:w="1985" w:type="dxa"/>
            <w:vAlign w:val="bottom"/>
          </w:tcPr>
          <w:p w14:paraId="6B6114B7" w14:textId="77777777" w:rsidR="00D31CA9" w:rsidRPr="00625622" w:rsidRDefault="00D31CA9" w:rsidP="00465EA1">
            <w:pPr>
              <w:ind w:left="-57"/>
              <w:rPr>
                <w:rFonts w:ascii="Times New Roman" w:hAnsi="Times New Roman" w:cs="Times New Roman"/>
              </w:rPr>
            </w:pPr>
          </w:p>
        </w:tc>
      </w:tr>
      <w:tr w:rsidR="00D31CA9" w:rsidRPr="00625622" w14:paraId="7BEB203B" w14:textId="77777777">
        <w:tc>
          <w:tcPr>
            <w:tcW w:w="2376" w:type="dxa"/>
          </w:tcPr>
          <w:p w14:paraId="5E067053"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38100D1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0.08</w:t>
            </w:r>
          </w:p>
        </w:tc>
        <w:tc>
          <w:tcPr>
            <w:tcW w:w="2113" w:type="dxa"/>
            <w:vAlign w:val="bottom"/>
          </w:tcPr>
          <w:p w14:paraId="5AD355F7"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-0.07</w:t>
            </w:r>
          </w:p>
        </w:tc>
        <w:tc>
          <w:tcPr>
            <w:tcW w:w="1431" w:type="dxa"/>
            <w:vAlign w:val="bottom"/>
          </w:tcPr>
          <w:p w14:paraId="7895D56B"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-1.01</w:t>
            </w:r>
          </w:p>
        </w:tc>
        <w:tc>
          <w:tcPr>
            <w:tcW w:w="1985" w:type="dxa"/>
            <w:vAlign w:val="bottom"/>
          </w:tcPr>
          <w:p w14:paraId="27297145" w14:textId="77777777" w:rsidR="00D31CA9" w:rsidRPr="00625622" w:rsidRDefault="00D31CA9" w:rsidP="00465EA1">
            <w:pPr>
              <w:ind w:left="-57"/>
              <w:rPr>
                <w:rFonts w:ascii="Times New Roman" w:hAnsi="Times New Roman" w:cs="Times New Roman"/>
              </w:rPr>
            </w:pPr>
          </w:p>
        </w:tc>
      </w:tr>
      <w:tr w:rsidR="00D31CA9" w:rsidRPr="00625622" w14:paraId="7755D967" w14:textId="77777777">
        <w:tc>
          <w:tcPr>
            <w:tcW w:w="2376" w:type="dxa"/>
          </w:tcPr>
          <w:p w14:paraId="0640722C" w14:textId="03622F64" w:rsidR="00D31CA9" w:rsidRPr="00625622" w:rsidRDefault="00933F78" w:rsidP="00D31CA9">
            <w:pPr>
              <w:ind w:left="284"/>
              <w:rPr>
                <w:rFonts w:ascii="Times New Roman" w:hAnsi="Times New Roman" w:cs="Times New Roman"/>
              </w:rPr>
            </w:pPr>
            <w:r>
              <w:rPr>
                <w:rFonts w:ascii="Times New Roman" w:hAnsi="Times New Roman" w:cs="Times New Roman"/>
              </w:rPr>
              <w:t>Apical-s</w:t>
            </w:r>
            <w:r w:rsidR="00D31CA9" w:rsidRPr="00625622">
              <w:rPr>
                <w:rFonts w:ascii="Times New Roman" w:hAnsi="Times New Roman" w:cs="Times New Roman"/>
              </w:rPr>
              <w:t>tem gall</w:t>
            </w:r>
          </w:p>
        </w:tc>
        <w:tc>
          <w:tcPr>
            <w:tcW w:w="1701" w:type="dxa"/>
            <w:vAlign w:val="bottom"/>
          </w:tcPr>
          <w:p w14:paraId="7168A37A"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0.01</w:t>
            </w:r>
          </w:p>
        </w:tc>
        <w:tc>
          <w:tcPr>
            <w:tcW w:w="2113" w:type="dxa"/>
            <w:vAlign w:val="bottom"/>
          </w:tcPr>
          <w:p w14:paraId="56546094"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0.46</w:t>
            </w:r>
          </w:p>
        </w:tc>
        <w:tc>
          <w:tcPr>
            <w:tcW w:w="1431" w:type="dxa"/>
            <w:vAlign w:val="bottom"/>
          </w:tcPr>
          <w:p w14:paraId="7E09DEE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5BB985FB" w14:textId="77777777" w:rsidR="00D31CA9" w:rsidRPr="00625622" w:rsidRDefault="00D31CA9" w:rsidP="00465EA1">
            <w:pPr>
              <w:ind w:left="-57"/>
              <w:rPr>
                <w:rFonts w:ascii="Times New Roman" w:hAnsi="Times New Roman" w:cs="Times New Roman"/>
              </w:rPr>
            </w:pPr>
          </w:p>
        </w:tc>
      </w:tr>
      <w:tr w:rsidR="00D31CA9" w:rsidRPr="00625622" w14:paraId="50E64368" w14:textId="77777777">
        <w:tc>
          <w:tcPr>
            <w:tcW w:w="2376" w:type="dxa"/>
          </w:tcPr>
          <w:p w14:paraId="338241D9" w14:textId="2BF39121" w:rsidR="00D31CA9" w:rsidRPr="00625622" w:rsidRDefault="00933F78" w:rsidP="00D31CA9">
            <w:pPr>
              <w:ind w:left="284"/>
              <w:rPr>
                <w:rFonts w:ascii="Times New Roman" w:hAnsi="Times New Roman" w:cs="Times New Roman"/>
              </w:rPr>
            </w:pPr>
            <w:r>
              <w:rPr>
                <w:rFonts w:ascii="Times New Roman" w:hAnsi="Times New Roman" w:cs="Times New Roman"/>
              </w:rPr>
              <w:t>Mid-s</w:t>
            </w:r>
            <w:r w:rsidR="00D31CA9" w:rsidRPr="00625622">
              <w:rPr>
                <w:rFonts w:ascii="Times New Roman" w:hAnsi="Times New Roman" w:cs="Times New Roman"/>
              </w:rPr>
              <w:t>tem gall</w:t>
            </w:r>
          </w:p>
        </w:tc>
        <w:tc>
          <w:tcPr>
            <w:tcW w:w="1701" w:type="dxa"/>
            <w:vAlign w:val="bottom"/>
          </w:tcPr>
          <w:p w14:paraId="2724FE5F"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0.02</w:t>
            </w:r>
          </w:p>
        </w:tc>
        <w:tc>
          <w:tcPr>
            <w:tcW w:w="2113" w:type="dxa"/>
            <w:vAlign w:val="bottom"/>
          </w:tcPr>
          <w:p w14:paraId="513F4280"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-1.81</w:t>
            </w:r>
          </w:p>
        </w:tc>
        <w:tc>
          <w:tcPr>
            <w:tcW w:w="1431" w:type="dxa"/>
            <w:vAlign w:val="bottom"/>
          </w:tcPr>
          <w:p w14:paraId="02E706FD"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4.77</w:t>
            </w:r>
          </w:p>
        </w:tc>
        <w:tc>
          <w:tcPr>
            <w:tcW w:w="1985" w:type="dxa"/>
            <w:vAlign w:val="bottom"/>
          </w:tcPr>
          <w:p w14:paraId="7403CD42" w14:textId="77777777" w:rsidR="00D31CA9" w:rsidRPr="00625622" w:rsidRDefault="00D31CA9" w:rsidP="00465EA1">
            <w:pPr>
              <w:ind w:left="-57"/>
              <w:rPr>
                <w:rFonts w:ascii="Times New Roman" w:hAnsi="Times New Roman" w:cs="Times New Roman"/>
              </w:rPr>
            </w:pPr>
          </w:p>
        </w:tc>
      </w:tr>
      <w:tr w:rsidR="00D31CA9" w:rsidRPr="00625622" w14:paraId="456BF5EC" w14:textId="77777777">
        <w:tc>
          <w:tcPr>
            <w:tcW w:w="2376" w:type="dxa"/>
            <w:vAlign w:val="bottom"/>
          </w:tcPr>
          <w:p w14:paraId="2CB4C2E0" w14:textId="104A0599" w:rsidR="00D31CA9" w:rsidRPr="00625622" w:rsidRDefault="00D37C0D" w:rsidP="00FE70EF">
            <w:pPr>
              <w:rPr>
                <w:rFonts w:ascii="Times New Roman" w:hAnsi="Times New Roman" w:cs="Times New Roman"/>
                <w:b/>
              </w:rPr>
            </w:pPr>
            <w:r>
              <w:rPr>
                <w:rFonts w:ascii="Times New Roman" w:hAnsi="Times New Roman" w:cs="Times New Roman"/>
                <w:b/>
              </w:rPr>
              <w:t>Abundance of g</w:t>
            </w:r>
            <w:r w:rsidR="00C1388B" w:rsidRPr="00625622">
              <w:rPr>
                <w:rFonts w:ascii="Times New Roman" w:hAnsi="Times New Roman" w:cs="Times New Roman"/>
                <w:b/>
              </w:rPr>
              <w:t>all-parasitoid</w:t>
            </w:r>
            <w:r w:rsidR="00E060BA" w:rsidRPr="00625622">
              <w:rPr>
                <w:rFonts w:ascii="Times New Roman" w:hAnsi="Times New Roman" w:cs="Times New Roman"/>
                <w:b/>
              </w:rPr>
              <w:t xml:space="preserve"> </w:t>
            </w:r>
            <w:r w:rsidR="009B4423" w:rsidRPr="00625622">
              <w:rPr>
                <w:rFonts w:ascii="Times New Roman" w:hAnsi="Times New Roman" w:cs="Times New Roman"/>
                <w:b/>
              </w:rPr>
              <w:t>interaction</w:t>
            </w:r>
            <w:r>
              <w:rPr>
                <w:rFonts w:ascii="Times New Roman" w:hAnsi="Times New Roman" w:cs="Times New Roman"/>
                <w:b/>
              </w:rPr>
              <w:t>s</w:t>
            </w:r>
            <w:r w:rsidR="0032031E" w:rsidRPr="00625622">
              <w:rPr>
                <w:rFonts w:ascii="Times New Roman" w:hAnsi="Times New Roman" w:cs="Times New Roman"/>
                <w:b/>
                <w:vertAlign w:val="superscript"/>
              </w:rPr>
              <w:t>2</w:t>
            </w:r>
          </w:p>
        </w:tc>
        <w:tc>
          <w:tcPr>
            <w:tcW w:w="1701" w:type="dxa"/>
            <w:vAlign w:val="bottom"/>
          </w:tcPr>
          <w:p w14:paraId="2DA4D9E7" w14:textId="77777777" w:rsidR="00295C74" w:rsidRPr="00625622" w:rsidRDefault="00F85B77" w:rsidP="00444DC8">
            <w:pPr>
              <w:jc w:val="center"/>
              <w:rPr>
                <w:rFonts w:ascii="Times New Roman" w:hAnsi="Times New Roman" w:cs="Times New Roman"/>
                <w:b/>
              </w:rPr>
            </w:pPr>
            <w:r w:rsidRPr="00625622">
              <w:rPr>
                <w:rFonts w:ascii="Times New Roman" w:hAnsi="Times New Roman" w:cs="Times New Roman"/>
                <w:b/>
              </w:rPr>
              <w:t>Leaf gall</w:t>
            </w:r>
          </w:p>
          <w:p w14:paraId="2848342F" w14:textId="77777777" w:rsidR="00D31CA9" w:rsidRPr="00625622" w:rsidRDefault="00F85B77" w:rsidP="00444DC8">
            <w:pPr>
              <w:jc w:val="center"/>
              <w:rPr>
                <w:rFonts w:ascii="Times New Roman" w:hAnsi="Times New Roman" w:cs="Times New Roman"/>
                <w:b/>
              </w:rPr>
            </w:pPr>
            <w:proofErr w:type="gramStart"/>
            <w:r w:rsidRPr="00625622">
              <w:rPr>
                <w:rFonts w:ascii="Times New Roman" w:hAnsi="Times New Roman" w:cs="Times New Roman"/>
                <w:b/>
              </w:rPr>
              <w:t>size</w:t>
            </w:r>
            <w:proofErr w:type="gramEnd"/>
          </w:p>
        </w:tc>
        <w:tc>
          <w:tcPr>
            <w:tcW w:w="2113" w:type="dxa"/>
            <w:vAlign w:val="bottom"/>
          </w:tcPr>
          <w:p w14:paraId="7506AA90"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Leaf gall abundance</w:t>
            </w:r>
          </w:p>
        </w:tc>
        <w:tc>
          <w:tcPr>
            <w:tcW w:w="1431" w:type="dxa"/>
            <w:vAlign w:val="bottom"/>
          </w:tcPr>
          <w:p w14:paraId="1BCA5F0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Bud gall abundance</w:t>
            </w:r>
          </w:p>
        </w:tc>
        <w:tc>
          <w:tcPr>
            <w:tcW w:w="1985" w:type="dxa"/>
            <w:vAlign w:val="bottom"/>
          </w:tcPr>
          <w:p w14:paraId="3DAD88F5" w14:textId="177F2088" w:rsidR="00D31CA9" w:rsidRPr="00625622" w:rsidRDefault="00D37C0D" w:rsidP="00444DC8">
            <w:pPr>
              <w:jc w:val="center"/>
              <w:rPr>
                <w:rFonts w:ascii="Times New Roman" w:hAnsi="Times New Roman" w:cs="Times New Roman"/>
                <w:b/>
              </w:rPr>
            </w:pPr>
            <w:r>
              <w:rPr>
                <w:rFonts w:ascii="Times New Roman" w:hAnsi="Times New Roman" w:cs="Times New Roman"/>
                <w:b/>
              </w:rPr>
              <w:t>A</w:t>
            </w:r>
            <w:r w:rsidR="00F85B77" w:rsidRPr="00625622">
              <w:rPr>
                <w:rFonts w:ascii="Times New Roman" w:hAnsi="Times New Roman" w:cs="Times New Roman"/>
                <w:b/>
              </w:rPr>
              <w:t>pical</w:t>
            </w:r>
            <w:r>
              <w:rPr>
                <w:rFonts w:ascii="Times New Roman" w:hAnsi="Times New Roman" w:cs="Times New Roman"/>
                <w:b/>
              </w:rPr>
              <w:t>-s</w:t>
            </w:r>
            <w:r w:rsidR="00F85B77" w:rsidRPr="00625622">
              <w:rPr>
                <w:rFonts w:ascii="Times New Roman" w:hAnsi="Times New Roman" w:cs="Times New Roman"/>
                <w:b/>
              </w:rPr>
              <w:t>tem gall abundance</w:t>
            </w:r>
          </w:p>
        </w:tc>
      </w:tr>
      <w:tr w:rsidR="00D31CA9" w:rsidRPr="00625622" w14:paraId="559C8F51" w14:textId="77777777">
        <w:tc>
          <w:tcPr>
            <w:tcW w:w="2376" w:type="dxa"/>
          </w:tcPr>
          <w:p w14:paraId="59C62D2F" w14:textId="77777777" w:rsidR="00D31CA9" w:rsidRPr="00625622" w:rsidRDefault="00C1388B" w:rsidP="00E060BA">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22C044BC" w14:textId="77777777" w:rsidR="00D31CA9" w:rsidRPr="00625622" w:rsidRDefault="00D31CA9" w:rsidP="00444DC8">
            <w:pPr>
              <w:jc w:val="right"/>
              <w:rPr>
                <w:rFonts w:ascii="Times New Roman" w:hAnsi="Times New Roman" w:cs="Times New Roman"/>
              </w:rPr>
            </w:pPr>
          </w:p>
        </w:tc>
        <w:tc>
          <w:tcPr>
            <w:tcW w:w="2113" w:type="dxa"/>
            <w:vAlign w:val="bottom"/>
          </w:tcPr>
          <w:p w14:paraId="45199FE9" w14:textId="77777777" w:rsidR="00D31CA9" w:rsidRPr="00625622" w:rsidRDefault="00D31CA9" w:rsidP="00465EA1">
            <w:pPr>
              <w:ind w:left="-57"/>
              <w:jc w:val="right"/>
              <w:rPr>
                <w:rFonts w:ascii="Times New Roman" w:hAnsi="Times New Roman" w:cs="Times New Roman"/>
              </w:rPr>
            </w:pPr>
          </w:p>
        </w:tc>
        <w:tc>
          <w:tcPr>
            <w:tcW w:w="1431" w:type="dxa"/>
            <w:vAlign w:val="bottom"/>
          </w:tcPr>
          <w:p w14:paraId="03188FA8" w14:textId="77777777" w:rsidR="00D31CA9" w:rsidRPr="00625622" w:rsidRDefault="00D31CA9" w:rsidP="00465EA1">
            <w:pPr>
              <w:ind w:left="-57"/>
              <w:jc w:val="right"/>
              <w:rPr>
                <w:rFonts w:ascii="Times New Roman" w:hAnsi="Times New Roman" w:cs="Times New Roman"/>
              </w:rPr>
            </w:pPr>
          </w:p>
        </w:tc>
        <w:tc>
          <w:tcPr>
            <w:tcW w:w="1985" w:type="dxa"/>
            <w:vAlign w:val="bottom"/>
          </w:tcPr>
          <w:p w14:paraId="604BC39F" w14:textId="77777777" w:rsidR="00D31CA9" w:rsidRPr="00625622" w:rsidRDefault="00D31CA9" w:rsidP="00465EA1">
            <w:pPr>
              <w:ind w:left="-57"/>
              <w:jc w:val="right"/>
              <w:rPr>
                <w:rFonts w:ascii="Times New Roman" w:hAnsi="Times New Roman" w:cs="Times New Roman"/>
              </w:rPr>
            </w:pPr>
          </w:p>
        </w:tc>
      </w:tr>
      <w:tr w:rsidR="00D31CA9" w:rsidRPr="00625622" w14:paraId="6660FDED" w14:textId="77777777">
        <w:tc>
          <w:tcPr>
            <w:tcW w:w="2376" w:type="dxa"/>
          </w:tcPr>
          <w:p w14:paraId="7232FE20"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294BFA74"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-0.22</w:t>
            </w:r>
          </w:p>
        </w:tc>
        <w:tc>
          <w:tcPr>
            <w:tcW w:w="2113" w:type="dxa"/>
            <w:vAlign w:val="bottom"/>
          </w:tcPr>
          <w:p w14:paraId="62D3EC1C"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1.22</w:t>
            </w:r>
          </w:p>
        </w:tc>
        <w:tc>
          <w:tcPr>
            <w:tcW w:w="1431" w:type="dxa"/>
            <w:vAlign w:val="bottom"/>
          </w:tcPr>
          <w:p w14:paraId="7715E24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0.20</w:t>
            </w:r>
          </w:p>
        </w:tc>
        <w:tc>
          <w:tcPr>
            <w:tcW w:w="1985" w:type="dxa"/>
            <w:vAlign w:val="bottom"/>
          </w:tcPr>
          <w:p w14:paraId="1D97DF5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-0.15</w:t>
            </w:r>
          </w:p>
        </w:tc>
      </w:tr>
      <w:tr w:rsidR="00D31CA9" w:rsidRPr="00625622" w14:paraId="588BBD49" w14:textId="77777777">
        <w:tc>
          <w:tcPr>
            <w:tcW w:w="2376" w:type="dxa"/>
          </w:tcPr>
          <w:p w14:paraId="31FA52B4"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i/>
              </w:rPr>
              <w:t xml:space="preserve"> </w:t>
            </w:r>
            <w:r w:rsidR="00295C74" w:rsidRPr="00625622">
              <w:rPr>
                <w:rFonts w:ascii="Times New Roman" w:hAnsi="Times New Roman" w:cs="Times New Roman"/>
              </w:rPr>
              <w:t>sp.</w:t>
            </w:r>
          </w:p>
        </w:tc>
        <w:tc>
          <w:tcPr>
            <w:tcW w:w="1701" w:type="dxa"/>
            <w:vAlign w:val="bottom"/>
          </w:tcPr>
          <w:p w14:paraId="6B43828E"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-0.27</w:t>
            </w:r>
          </w:p>
        </w:tc>
        <w:tc>
          <w:tcPr>
            <w:tcW w:w="2113" w:type="dxa"/>
            <w:vAlign w:val="bottom"/>
          </w:tcPr>
          <w:p w14:paraId="17F46026"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0.90</w:t>
            </w:r>
          </w:p>
        </w:tc>
        <w:tc>
          <w:tcPr>
            <w:tcW w:w="1431" w:type="dxa"/>
            <w:vAlign w:val="bottom"/>
          </w:tcPr>
          <w:p w14:paraId="15194E4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06DC9D5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0.44</w:t>
            </w:r>
          </w:p>
        </w:tc>
      </w:tr>
      <w:tr w:rsidR="00D31CA9" w:rsidRPr="00625622" w14:paraId="3EF7CE72" w14:textId="77777777">
        <w:tc>
          <w:tcPr>
            <w:tcW w:w="2376" w:type="dxa"/>
          </w:tcPr>
          <w:p w14:paraId="03E96E58"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2D3ACAC3"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i/>
              </w:rPr>
              <w:t>0.19</w:t>
            </w:r>
          </w:p>
        </w:tc>
        <w:tc>
          <w:tcPr>
            <w:tcW w:w="2113" w:type="dxa"/>
            <w:vAlign w:val="bottom"/>
          </w:tcPr>
          <w:p w14:paraId="4381556F"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0.76</w:t>
            </w:r>
          </w:p>
        </w:tc>
        <w:tc>
          <w:tcPr>
            <w:tcW w:w="1431" w:type="dxa"/>
            <w:vAlign w:val="bottom"/>
          </w:tcPr>
          <w:p w14:paraId="53B75ED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-0.30</w:t>
            </w:r>
          </w:p>
        </w:tc>
        <w:tc>
          <w:tcPr>
            <w:tcW w:w="1985" w:type="dxa"/>
            <w:vAlign w:val="bottom"/>
          </w:tcPr>
          <w:p w14:paraId="3CBD231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0.72</w:t>
            </w:r>
          </w:p>
        </w:tc>
      </w:tr>
      <w:tr w:rsidR="00D31CA9" w:rsidRPr="00625622" w14:paraId="5C8D8B64" w14:textId="77777777">
        <w:tc>
          <w:tcPr>
            <w:tcW w:w="2376" w:type="dxa"/>
          </w:tcPr>
          <w:p w14:paraId="43B7C1E2" w14:textId="2BF33414" w:rsidR="00D31CA9"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B95C61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0.24</w:t>
            </w:r>
          </w:p>
        </w:tc>
        <w:tc>
          <w:tcPr>
            <w:tcW w:w="2113" w:type="dxa"/>
            <w:vAlign w:val="bottom"/>
          </w:tcPr>
          <w:p w14:paraId="3BDDCCD4"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0.71</w:t>
            </w:r>
          </w:p>
        </w:tc>
        <w:tc>
          <w:tcPr>
            <w:tcW w:w="1431" w:type="dxa"/>
            <w:vAlign w:val="bottom"/>
          </w:tcPr>
          <w:p w14:paraId="4707C4B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0.45</w:t>
            </w:r>
          </w:p>
        </w:tc>
        <w:tc>
          <w:tcPr>
            <w:tcW w:w="1985" w:type="dxa"/>
            <w:vAlign w:val="bottom"/>
          </w:tcPr>
          <w:p w14:paraId="1013A42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-1.09</w:t>
            </w:r>
          </w:p>
        </w:tc>
      </w:tr>
      <w:tr w:rsidR="00D31CA9" w:rsidRPr="00625622" w14:paraId="07266167" w14:textId="77777777">
        <w:tc>
          <w:tcPr>
            <w:tcW w:w="2376" w:type="dxa"/>
          </w:tcPr>
          <w:p w14:paraId="3D2954A5" w14:textId="2C21B876"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1701" w:type="dxa"/>
            <w:vAlign w:val="bottom"/>
          </w:tcPr>
          <w:p w14:paraId="75A10532"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-1.67</w:t>
            </w:r>
          </w:p>
        </w:tc>
        <w:tc>
          <w:tcPr>
            <w:tcW w:w="2113" w:type="dxa"/>
            <w:vAlign w:val="bottom"/>
          </w:tcPr>
          <w:p w14:paraId="3D514567"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20.83</w:t>
            </w:r>
          </w:p>
        </w:tc>
        <w:tc>
          <w:tcPr>
            <w:tcW w:w="1431" w:type="dxa"/>
            <w:vAlign w:val="bottom"/>
          </w:tcPr>
          <w:p w14:paraId="71E04C2B"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-2.07</w:t>
            </w:r>
          </w:p>
        </w:tc>
        <w:tc>
          <w:tcPr>
            <w:tcW w:w="1985" w:type="dxa"/>
            <w:vAlign w:val="bottom"/>
          </w:tcPr>
          <w:p w14:paraId="44D6FFF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3.35</w:t>
            </w:r>
          </w:p>
        </w:tc>
      </w:tr>
      <w:tr w:rsidR="00C1388B" w:rsidRPr="00625622" w14:paraId="492E0D41" w14:textId="77777777">
        <w:tc>
          <w:tcPr>
            <w:tcW w:w="2376" w:type="dxa"/>
          </w:tcPr>
          <w:p w14:paraId="66736882" w14:textId="77777777" w:rsidR="00C1388B" w:rsidRPr="00625622" w:rsidRDefault="00C1388B" w:rsidP="00E060BA">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747D36FD" w14:textId="77777777" w:rsidR="00C1388B" w:rsidRPr="00625622" w:rsidRDefault="00C1388B" w:rsidP="00444DC8">
            <w:pPr>
              <w:jc w:val="center"/>
              <w:rPr>
                <w:rFonts w:ascii="Times New Roman" w:hAnsi="Times New Roman" w:cs="Times New Roman"/>
              </w:rPr>
            </w:pPr>
          </w:p>
        </w:tc>
        <w:tc>
          <w:tcPr>
            <w:tcW w:w="2113" w:type="dxa"/>
            <w:vAlign w:val="bottom"/>
          </w:tcPr>
          <w:p w14:paraId="02B37A1B" w14:textId="77777777" w:rsidR="00C1388B" w:rsidRPr="00625622" w:rsidRDefault="00C1388B" w:rsidP="00444DC8">
            <w:pPr>
              <w:jc w:val="center"/>
              <w:rPr>
                <w:rFonts w:ascii="Times New Roman" w:hAnsi="Times New Roman" w:cs="Times New Roman"/>
              </w:rPr>
            </w:pPr>
          </w:p>
        </w:tc>
        <w:tc>
          <w:tcPr>
            <w:tcW w:w="1431" w:type="dxa"/>
            <w:vAlign w:val="bottom"/>
          </w:tcPr>
          <w:p w14:paraId="3A600A64" w14:textId="77777777" w:rsidR="00C1388B" w:rsidRPr="00625622" w:rsidRDefault="00C1388B" w:rsidP="00444DC8">
            <w:pPr>
              <w:jc w:val="center"/>
              <w:rPr>
                <w:rFonts w:ascii="Times New Roman" w:hAnsi="Times New Roman" w:cs="Times New Roman"/>
              </w:rPr>
            </w:pPr>
          </w:p>
        </w:tc>
        <w:tc>
          <w:tcPr>
            <w:tcW w:w="1985" w:type="dxa"/>
            <w:vAlign w:val="bottom"/>
          </w:tcPr>
          <w:p w14:paraId="117B7B18" w14:textId="77777777" w:rsidR="00C1388B" w:rsidRPr="00625622" w:rsidRDefault="00C1388B" w:rsidP="00444DC8">
            <w:pPr>
              <w:jc w:val="center"/>
              <w:rPr>
                <w:rFonts w:ascii="Times New Roman" w:hAnsi="Times New Roman" w:cs="Times New Roman"/>
              </w:rPr>
            </w:pPr>
          </w:p>
        </w:tc>
      </w:tr>
      <w:tr w:rsidR="00C1388B" w:rsidRPr="00625622" w14:paraId="53327F3E" w14:textId="77777777">
        <w:tc>
          <w:tcPr>
            <w:tcW w:w="2376" w:type="dxa"/>
          </w:tcPr>
          <w:p w14:paraId="06BF3FAC"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71FA60C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c>
          <w:tcPr>
            <w:tcW w:w="2113" w:type="dxa"/>
            <w:vAlign w:val="bottom"/>
          </w:tcPr>
          <w:p w14:paraId="2D5FB4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0.23</w:t>
            </w:r>
          </w:p>
        </w:tc>
        <w:tc>
          <w:tcPr>
            <w:tcW w:w="1431" w:type="dxa"/>
            <w:vAlign w:val="bottom"/>
          </w:tcPr>
          <w:p w14:paraId="4B9A408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5.81</w:t>
            </w:r>
          </w:p>
        </w:tc>
        <w:tc>
          <w:tcPr>
            <w:tcW w:w="1985" w:type="dxa"/>
            <w:vAlign w:val="bottom"/>
          </w:tcPr>
          <w:p w14:paraId="77AA169D"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-14.25</w:t>
            </w:r>
          </w:p>
        </w:tc>
      </w:tr>
      <w:tr w:rsidR="00C1388B" w:rsidRPr="00625622" w14:paraId="7E9EE8C1" w14:textId="77777777">
        <w:tc>
          <w:tcPr>
            <w:tcW w:w="2376" w:type="dxa"/>
          </w:tcPr>
          <w:p w14:paraId="53485141"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rPr>
              <w:t xml:space="preserve"> sp.</w:t>
            </w:r>
          </w:p>
        </w:tc>
        <w:tc>
          <w:tcPr>
            <w:tcW w:w="1701" w:type="dxa"/>
            <w:vAlign w:val="bottom"/>
          </w:tcPr>
          <w:p w14:paraId="1861FB6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0.16</w:t>
            </w:r>
          </w:p>
        </w:tc>
        <w:tc>
          <w:tcPr>
            <w:tcW w:w="2113" w:type="dxa"/>
            <w:vAlign w:val="bottom"/>
          </w:tcPr>
          <w:p w14:paraId="01F5D77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0.30</w:t>
            </w:r>
          </w:p>
        </w:tc>
        <w:tc>
          <w:tcPr>
            <w:tcW w:w="1431" w:type="dxa"/>
            <w:vAlign w:val="bottom"/>
          </w:tcPr>
          <w:p w14:paraId="4F57A3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0.77</w:t>
            </w:r>
          </w:p>
        </w:tc>
        <w:tc>
          <w:tcPr>
            <w:tcW w:w="1985" w:type="dxa"/>
            <w:vAlign w:val="bottom"/>
          </w:tcPr>
          <w:p w14:paraId="701C095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1.95</w:t>
            </w:r>
          </w:p>
        </w:tc>
      </w:tr>
      <w:tr w:rsidR="00C1388B" w:rsidRPr="00625622" w14:paraId="5D082ABC" w14:textId="77777777">
        <w:tc>
          <w:tcPr>
            <w:tcW w:w="2376" w:type="dxa"/>
          </w:tcPr>
          <w:p w14:paraId="31541D17"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02ECC14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-0.17</w:t>
            </w:r>
          </w:p>
        </w:tc>
        <w:tc>
          <w:tcPr>
            <w:tcW w:w="2113" w:type="dxa"/>
            <w:vAlign w:val="bottom"/>
          </w:tcPr>
          <w:p w14:paraId="4FBF133C"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0.31</w:t>
            </w:r>
          </w:p>
        </w:tc>
        <w:tc>
          <w:tcPr>
            <w:tcW w:w="1431" w:type="dxa"/>
            <w:vAlign w:val="bottom"/>
          </w:tcPr>
          <w:p w14:paraId="7051D437"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1.39</w:t>
            </w:r>
          </w:p>
        </w:tc>
        <w:tc>
          <w:tcPr>
            <w:tcW w:w="1985" w:type="dxa"/>
            <w:vAlign w:val="bottom"/>
          </w:tcPr>
          <w:p w14:paraId="0E4736A6"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r>
      <w:tr w:rsidR="00C1388B" w:rsidRPr="00625622" w14:paraId="51E8AA0A" w14:textId="77777777">
        <w:tc>
          <w:tcPr>
            <w:tcW w:w="2376" w:type="dxa"/>
          </w:tcPr>
          <w:p w14:paraId="1D5C637D" w14:textId="4DCB744B" w:rsidR="00C1388B"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C6169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0.15</w:t>
            </w:r>
          </w:p>
        </w:tc>
        <w:tc>
          <w:tcPr>
            <w:tcW w:w="2113" w:type="dxa"/>
            <w:vAlign w:val="bottom"/>
          </w:tcPr>
          <w:p w14:paraId="400D01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0.51</w:t>
            </w:r>
          </w:p>
        </w:tc>
        <w:tc>
          <w:tcPr>
            <w:tcW w:w="1431" w:type="dxa"/>
            <w:vAlign w:val="bottom"/>
          </w:tcPr>
          <w:p w14:paraId="4DFD5671"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1.83</w:t>
            </w:r>
          </w:p>
        </w:tc>
        <w:tc>
          <w:tcPr>
            <w:tcW w:w="1985" w:type="dxa"/>
            <w:vAlign w:val="bottom"/>
          </w:tcPr>
          <w:p w14:paraId="0AEA19B3"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0.08</w:t>
            </w:r>
          </w:p>
        </w:tc>
      </w:tr>
      <w:tr w:rsidR="00C1388B" w:rsidRPr="00625622" w14:paraId="622E7996" w14:textId="77777777">
        <w:tc>
          <w:tcPr>
            <w:tcW w:w="2376" w:type="dxa"/>
          </w:tcPr>
          <w:p w14:paraId="65D01C72"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1701" w:type="dxa"/>
            <w:vAlign w:val="bottom"/>
          </w:tcPr>
          <w:p w14:paraId="7BE020F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0.04</w:t>
            </w:r>
          </w:p>
        </w:tc>
        <w:tc>
          <w:tcPr>
            <w:tcW w:w="2113" w:type="dxa"/>
            <w:vAlign w:val="bottom"/>
          </w:tcPr>
          <w:p w14:paraId="605CD47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-0.61</w:t>
            </w:r>
          </w:p>
        </w:tc>
        <w:tc>
          <w:tcPr>
            <w:tcW w:w="1431" w:type="dxa"/>
            <w:vAlign w:val="bottom"/>
          </w:tcPr>
          <w:p w14:paraId="644F5FB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i/>
              </w:rPr>
              <w:t>1.46</w:t>
            </w:r>
          </w:p>
        </w:tc>
        <w:tc>
          <w:tcPr>
            <w:tcW w:w="1985" w:type="dxa"/>
            <w:vAlign w:val="bottom"/>
          </w:tcPr>
          <w:p w14:paraId="54191B0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1.75</w:t>
            </w:r>
          </w:p>
        </w:tc>
      </w:tr>
      <w:tr w:rsidR="00C1388B" w:rsidRPr="00625622" w14:paraId="5EFD638F" w14:textId="77777777">
        <w:tc>
          <w:tcPr>
            <w:tcW w:w="2376" w:type="dxa"/>
          </w:tcPr>
          <w:p w14:paraId="2BFB697A" w14:textId="58E165DD" w:rsidR="00C1388B" w:rsidRPr="00625622" w:rsidRDefault="00933F78" w:rsidP="00E060BA">
            <w:pPr>
              <w:ind w:left="284"/>
              <w:rPr>
                <w:rFonts w:ascii="Times New Roman" w:hAnsi="Times New Roman" w:cs="Times New Roman"/>
              </w:rPr>
            </w:pPr>
            <w:r>
              <w:rPr>
                <w:rFonts w:ascii="Times New Roman" w:hAnsi="Times New Roman" w:cs="Times New Roman"/>
              </w:rPr>
              <w:t>Apical-s</w:t>
            </w:r>
            <w:r w:rsidR="00C1388B" w:rsidRPr="00625622">
              <w:rPr>
                <w:rFonts w:ascii="Times New Roman" w:hAnsi="Times New Roman" w:cs="Times New Roman"/>
              </w:rPr>
              <w:t>tem gall</w:t>
            </w:r>
          </w:p>
        </w:tc>
        <w:tc>
          <w:tcPr>
            <w:tcW w:w="1701" w:type="dxa"/>
            <w:vAlign w:val="bottom"/>
          </w:tcPr>
          <w:p w14:paraId="670A3C11" w14:textId="77777777" w:rsidR="00C1388B" w:rsidRPr="00625622" w:rsidRDefault="00C1388B" w:rsidP="00444DC8">
            <w:pPr>
              <w:jc w:val="center"/>
              <w:rPr>
                <w:rFonts w:ascii="Times New Roman" w:hAnsi="Times New Roman" w:cs="Times New Roman"/>
              </w:rPr>
            </w:pPr>
          </w:p>
        </w:tc>
        <w:tc>
          <w:tcPr>
            <w:tcW w:w="2113" w:type="dxa"/>
            <w:vAlign w:val="bottom"/>
          </w:tcPr>
          <w:p w14:paraId="0EAF54B6" w14:textId="77777777" w:rsidR="00C1388B" w:rsidRPr="00625622" w:rsidRDefault="00C1388B" w:rsidP="00444DC8">
            <w:pPr>
              <w:jc w:val="center"/>
              <w:rPr>
                <w:rFonts w:ascii="Times New Roman" w:hAnsi="Times New Roman" w:cs="Times New Roman"/>
              </w:rPr>
            </w:pPr>
          </w:p>
        </w:tc>
        <w:tc>
          <w:tcPr>
            <w:tcW w:w="1431" w:type="dxa"/>
            <w:vAlign w:val="bottom"/>
          </w:tcPr>
          <w:p w14:paraId="7751793E" w14:textId="77777777" w:rsidR="00C1388B" w:rsidRPr="00625622" w:rsidRDefault="00C1388B" w:rsidP="00444DC8">
            <w:pPr>
              <w:jc w:val="center"/>
              <w:rPr>
                <w:rFonts w:ascii="Times New Roman" w:hAnsi="Times New Roman" w:cs="Times New Roman"/>
              </w:rPr>
            </w:pPr>
          </w:p>
        </w:tc>
        <w:tc>
          <w:tcPr>
            <w:tcW w:w="1985" w:type="dxa"/>
            <w:vAlign w:val="bottom"/>
          </w:tcPr>
          <w:p w14:paraId="0BA54965" w14:textId="77777777" w:rsidR="00C1388B" w:rsidRPr="00625622" w:rsidRDefault="00C1388B" w:rsidP="00444DC8">
            <w:pPr>
              <w:jc w:val="center"/>
              <w:rPr>
                <w:rFonts w:ascii="Times New Roman" w:hAnsi="Times New Roman" w:cs="Times New Roman"/>
              </w:rPr>
            </w:pPr>
          </w:p>
        </w:tc>
      </w:tr>
      <w:tr w:rsidR="00C1388B" w:rsidRPr="00625622" w14:paraId="470EF0BE" w14:textId="77777777">
        <w:tc>
          <w:tcPr>
            <w:tcW w:w="2376" w:type="dxa"/>
          </w:tcPr>
          <w:p w14:paraId="39E143CF"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11F3346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-0.12</w:t>
            </w:r>
          </w:p>
        </w:tc>
        <w:tc>
          <w:tcPr>
            <w:tcW w:w="2113" w:type="dxa"/>
            <w:vAlign w:val="bottom"/>
          </w:tcPr>
          <w:p w14:paraId="3A2DB22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0.05</w:t>
            </w:r>
          </w:p>
        </w:tc>
        <w:tc>
          <w:tcPr>
            <w:tcW w:w="1431" w:type="dxa"/>
            <w:vAlign w:val="bottom"/>
          </w:tcPr>
          <w:p w14:paraId="0618432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-0.64</w:t>
            </w:r>
          </w:p>
        </w:tc>
        <w:tc>
          <w:tcPr>
            <w:tcW w:w="1985" w:type="dxa"/>
            <w:vAlign w:val="bottom"/>
          </w:tcPr>
          <w:p w14:paraId="6BD4355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4.09</w:t>
            </w:r>
          </w:p>
        </w:tc>
      </w:tr>
      <w:tr w:rsidR="00C1388B" w:rsidRPr="00625622" w14:paraId="29E5D979" w14:textId="77777777">
        <w:tc>
          <w:tcPr>
            <w:tcW w:w="2376" w:type="dxa"/>
          </w:tcPr>
          <w:p w14:paraId="23369466" w14:textId="43B4D2F1" w:rsidR="00C1388B" w:rsidRPr="00625622" w:rsidRDefault="00933F78" w:rsidP="00E060BA">
            <w:pPr>
              <w:ind w:left="284"/>
              <w:rPr>
                <w:rFonts w:ascii="Times New Roman" w:hAnsi="Times New Roman" w:cs="Times New Roman"/>
              </w:rPr>
            </w:pPr>
            <w:r>
              <w:rPr>
                <w:rFonts w:ascii="Times New Roman" w:hAnsi="Times New Roman" w:cs="Times New Roman"/>
              </w:rPr>
              <w:t>Mid-s</w:t>
            </w:r>
            <w:r w:rsidR="00C1388B" w:rsidRPr="00625622">
              <w:rPr>
                <w:rFonts w:ascii="Times New Roman" w:hAnsi="Times New Roman" w:cs="Times New Roman"/>
              </w:rPr>
              <w:t>tem gall</w:t>
            </w:r>
          </w:p>
        </w:tc>
        <w:tc>
          <w:tcPr>
            <w:tcW w:w="1701" w:type="dxa"/>
            <w:vAlign w:val="bottom"/>
          </w:tcPr>
          <w:p w14:paraId="7FE7CBB1" w14:textId="77777777" w:rsidR="00C1388B" w:rsidRPr="00625622" w:rsidRDefault="00C1388B" w:rsidP="00444DC8">
            <w:pPr>
              <w:jc w:val="center"/>
              <w:rPr>
                <w:rFonts w:ascii="Times New Roman" w:hAnsi="Times New Roman" w:cs="Times New Roman"/>
              </w:rPr>
            </w:pPr>
          </w:p>
        </w:tc>
        <w:tc>
          <w:tcPr>
            <w:tcW w:w="2113" w:type="dxa"/>
            <w:vAlign w:val="bottom"/>
          </w:tcPr>
          <w:p w14:paraId="7A7E3FCE" w14:textId="77777777" w:rsidR="00C1388B" w:rsidRPr="00625622" w:rsidRDefault="00C1388B" w:rsidP="00444DC8">
            <w:pPr>
              <w:jc w:val="center"/>
              <w:rPr>
                <w:rFonts w:ascii="Times New Roman" w:hAnsi="Times New Roman" w:cs="Times New Roman"/>
              </w:rPr>
            </w:pPr>
          </w:p>
        </w:tc>
        <w:tc>
          <w:tcPr>
            <w:tcW w:w="1431" w:type="dxa"/>
            <w:vAlign w:val="bottom"/>
          </w:tcPr>
          <w:p w14:paraId="5862C170" w14:textId="77777777" w:rsidR="00C1388B" w:rsidRPr="00625622" w:rsidRDefault="00C1388B" w:rsidP="00444DC8">
            <w:pPr>
              <w:jc w:val="center"/>
              <w:rPr>
                <w:rFonts w:ascii="Times New Roman" w:hAnsi="Times New Roman" w:cs="Times New Roman"/>
              </w:rPr>
            </w:pPr>
          </w:p>
        </w:tc>
        <w:tc>
          <w:tcPr>
            <w:tcW w:w="1985" w:type="dxa"/>
            <w:vAlign w:val="bottom"/>
          </w:tcPr>
          <w:p w14:paraId="5FA3CC6A" w14:textId="77777777" w:rsidR="00C1388B" w:rsidRPr="00625622" w:rsidRDefault="00C1388B" w:rsidP="00444DC8">
            <w:pPr>
              <w:jc w:val="center"/>
              <w:rPr>
                <w:rFonts w:ascii="Times New Roman" w:hAnsi="Times New Roman" w:cs="Times New Roman"/>
              </w:rPr>
            </w:pPr>
          </w:p>
        </w:tc>
      </w:tr>
      <w:tr w:rsidR="00C1388B" w:rsidRPr="00625622" w14:paraId="0B81BB42" w14:textId="77777777">
        <w:tc>
          <w:tcPr>
            <w:tcW w:w="2376" w:type="dxa"/>
          </w:tcPr>
          <w:p w14:paraId="71D4BE10"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098C541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1.54</w:t>
            </w:r>
          </w:p>
        </w:tc>
        <w:tc>
          <w:tcPr>
            <w:tcW w:w="2113" w:type="dxa"/>
            <w:vAlign w:val="bottom"/>
          </w:tcPr>
          <w:p w14:paraId="6783B061"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15.03</w:t>
            </w:r>
          </w:p>
        </w:tc>
        <w:tc>
          <w:tcPr>
            <w:tcW w:w="1431" w:type="dxa"/>
            <w:vAlign w:val="bottom"/>
          </w:tcPr>
          <w:p w14:paraId="42125CE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0.53</w:t>
            </w:r>
          </w:p>
        </w:tc>
        <w:tc>
          <w:tcPr>
            <w:tcW w:w="1985" w:type="dxa"/>
            <w:vAlign w:val="bottom"/>
          </w:tcPr>
          <w:p w14:paraId="558286F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-9.23</w:t>
            </w:r>
          </w:p>
        </w:tc>
      </w:tr>
    </w:tbl>
    <w:p w14:paraId="0AF9858F" w14:textId="77777777" w:rsidR="00A1115F" w:rsidRPr="00625622" w:rsidRDefault="00A1115F" w:rsidP="0032031E">
      <w:pPr>
        <w:rPr>
          <w:rFonts w:ascii="Times New Roman" w:hAnsi="Times New Roman" w:cs="Times New Roman"/>
        </w:rPr>
      </w:pPr>
      <w:r w:rsidRPr="00625622">
        <w:rPr>
          <w:rFonts w:ascii="Times New Roman" w:hAnsi="Times New Roman" w:cs="Times New Roman"/>
        </w:rPr>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w:t>
      </w:r>
      <w:r w:rsidR="0032031E" w:rsidRPr="00625622">
        <w:rPr>
          <w:rFonts w:ascii="Times New Roman" w:hAnsi="Times New Roman" w:cs="Times New Roman"/>
        </w:rPr>
        <w:t>function = log).</w:t>
      </w:r>
      <w:r w:rsidRPr="00625622">
        <w:rPr>
          <w:rFonts w:ascii="Times New Roman" w:hAnsi="Times New Roman" w:cs="Times New Roman"/>
        </w:rPr>
        <w:t xml:space="preserve"> </w:t>
      </w:r>
      <w:r w:rsidRPr="00FF2000">
        <w:rPr>
          <w:rFonts w:ascii="Times New Roman" w:hAnsi="Times New Roman" w:cs="Times New Roman"/>
          <w:i/>
        </w:rPr>
        <w:t>P</w:t>
      </w:r>
      <w:r w:rsidRPr="00625622">
        <w:rPr>
          <w:rFonts w:ascii="Times New Roman" w:hAnsi="Times New Roman" w:cs="Times New Roman"/>
        </w:rPr>
        <w:t>-values in bold (</w:t>
      </w:r>
      <w:r w:rsidRPr="00FF2000">
        <w:rPr>
          <w:rFonts w:ascii="Times New Roman" w:hAnsi="Times New Roman" w:cs="Times New Roman"/>
          <w:i/>
        </w:rPr>
        <w:t>P</w:t>
      </w:r>
      <w:r w:rsidRPr="00625622">
        <w:rPr>
          <w:rFonts w:ascii="Times New Roman" w:hAnsi="Times New Roman" w:cs="Times New Roman"/>
        </w:rPr>
        <w:t xml:space="preserve"> &lt; 0.05), italics (</w:t>
      </w:r>
      <w:r w:rsidRPr="00FF2000">
        <w:rPr>
          <w:rFonts w:ascii="Times New Roman" w:hAnsi="Times New Roman" w:cs="Times New Roman"/>
          <w:i/>
        </w:rPr>
        <w:t>P</w:t>
      </w:r>
      <w:r w:rsidRPr="00625622">
        <w:rPr>
          <w:rFonts w:ascii="Times New Roman" w:hAnsi="Times New Roman" w:cs="Times New Roman"/>
        </w:rPr>
        <w:t xml:space="preserve"> &lt; 0.10), and normal font (</w:t>
      </w:r>
      <w:r w:rsidRPr="00FF2000">
        <w:rPr>
          <w:rFonts w:ascii="Times New Roman" w:hAnsi="Times New Roman" w:cs="Times New Roman"/>
          <w:i/>
        </w:rPr>
        <w:t>P</w:t>
      </w:r>
      <w:r w:rsidRPr="00625622">
        <w:rPr>
          <w:rFonts w:ascii="Times New Roman" w:hAnsi="Times New Roman" w:cs="Times New Roman"/>
        </w:rPr>
        <w:t xml:space="preserve"> &gt; 0.10) denote degree of statistical significance.</w:t>
      </w:r>
    </w:p>
    <w:p w14:paraId="2185635E" w14:textId="77777777" w:rsidR="00ED0A81" w:rsidRPr="00625622" w:rsidRDefault="00ED0A81">
      <w:pPr>
        <w:rPr>
          <w:rFonts w:ascii="Times New Roman" w:hAnsi="Times New Roman" w:cs="Times New Roman"/>
        </w:rPr>
      </w:pPr>
    </w:p>
    <w:p w14:paraId="1541CB44" w14:textId="77777777" w:rsidR="00ED0A81" w:rsidRPr="00625622" w:rsidRDefault="00ED0A81">
      <w:pPr>
        <w:rPr>
          <w:rFonts w:ascii="Times New Roman" w:hAnsi="Times New Roman" w:cs="Times New Roman"/>
        </w:rPr>
      </w:pPr>
    </w:p>
    <w:p w14:paraId="181FB96F" w14:textId="51317509" w:rsidR="009F1AC2" w:rsidRPr="00625622" w:rsidRDefault="00D34DFC">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S3</w:t>
      </w:r>
      <w:r w:rsidRPr="00625622">
        <w:rPr>
          <w:rFonts w:ascii="Times New Roman" w:hAnsi="Times New Roman" w:cs="Times New Roman"/>
          <w:b/>
        </w:rPr>
        <w:t>:</w:t>
      </w:r>
      <w:r w:rsidRPr="00625622">
        <w:rPr>
          <w:rFonts w:ascii="Times New Roman" w:hAnsi="Times New Roman" w:cs="Times New Roman"/>
        </w:rPr>
        <w:t xml:space="preserve"> </w:t>
      </w:r>
      <w:r w:rsidR="00D37C0D">
        <w:rPr>
          <w:rFonts w:ascii="Times New Roman" w:hAnsi="Times New Roman" w:cs="Times New Roman"/>
        </w:rPr>
        <w:t>Generalized linear m</w:t>
      </w:r>
      <w:r w:rsidR="00FD47BD" w:rsidRPr="00625622">
        <w:rPr>
          <w:rFonts w:ascii="Times New Roman" w:hAnsi="Times New Roman" w:cs="Times New Roman"/>
        </w:rPr>
        <w:t xml:space="preserve">odels </w:t>
      </w:r>
      <w:r w:rsidR="00D37C0D">
        <w:rPr>
          <w:rFonts w:ascii="Times New Roman" w:hAnsi="Times New Roman" w:cs="Times New Roman"/>
        </w:rPr>
        <w:t xml:space="preserve">(error distribution = binomial, link function = </w:t>
      </w:r>
      <w:proofErr w:type="spellStart"/>
      <w:r w:rsidR="00D37C0D">
        <w:rPr>
          <w:rFonts w:ascii="Times New Roman" w:hAnsi="Times New Roman" w:cs="Times New Roman"/>
        </w:rPr>
        <w:t>logit</w:t>
      </w:r>
      <w:proofErr w:type="spellEnd"/>
      <w:r w:rsidR="00D37C0D">
        <w:rPr>
          <w:rFonts w:ascii="Times New Roman" w:hAnsi="Times New Roman" w:cs="Times New Roman"/>
        </w:rPr>
        <w:t xml:space="preserve">) </w:t>
      </w:r>
      <w:r w:rsidR="00FD47BD" w:rsidRPr="00625622">
        <w:rPr>
          <w:rFonts w:ascii="Times New Roman" w:hAnsi="Times New Roman" w:cs="Times New Roman"/>
        </w:rPr>
        <w:t>explaining the proportion of leaf galls parasitized.</w:t>
      </w:r>
      <w:r w:rsidR="00D37C0D">
        <w:rPr>
          <w:rFonts w:ascii="Times New Roman" w:hAnsi="Times New Roman" w:cs="Times New Roman"/>
        </w:rPr>
        <w:t xml:space="preserve"> </w:t>
      </w:r>
      <w:r w:rsidR="00D37C0D" w:rsidRPr="00625622">
        <w:rPr>
          <w:rFonts w:ascii="Times New Roman" w:hAnsi="Times New Roman" w:cs="Times New Roman"/>
        </w:rPr>
        <w:t>Final models were determined using AIC and likelihood-ratio tests.</w:t>
      </w:r>
    </w:p>
    <w:tbl>
      <w:tblPr>
        <w:tblStyle w:val="TableGrid"/>
        <w:tblW w:w="0" w:type="auto"/>
        <w:tblLook w:val="00A0" w:firstRow="1" w:lastRow="0" w:firstColumn="1" w:lastColumn="0" w:noHBand="0" w:noVBand="0"/>
      </w:tblPr>
      <w:tblGrid>
        <w:gridCol w:w="2093"/>
        <w:gridCol w:w="2551"/>
        <w:gridCol w:w="993"/>
        <w:gridCol w:w="910"/>
        <w:gridCol w:w="983"/>
      </w:tblGrid>
      <w:tr w:rsidR="00ED0A81" w:rsidRPr="00625622" w14:paraId="7578511C" w14:textId="77777777">
        <w:tc>
          <w:tcPr>
            <w:tcW w:w="2093" w:type="dxa"/>
          </w:tcPr>
          <w:p w14:paraId="1419A6FA" w14:textId="77777777" w:rsidR="00ED0A81" w:rsidRPr="00625622" w:rsidRDefault="00ED0A81">
            <w:pPr>
              <w:rPr>
                <w:rFonts w:ascii="Times New Roman" w:hAnsi="Times New Roman" w:cs="Times New Roman"/>
                <w:b/>
              </w:rPr>
            </w:pPr>
            <w:r w:rsidRPr="00625622">
              <w:rPr>
                <w:rFonts w:ascii="Times New Roman" w:hAnsi="Times New Roman" w:cs="Times New Roman"/>
                <w:b/>
              </w:rPr>
              <w:t>Response</w:t>
            </w:r>
          </w:p>
        </w:tc>
        <w:tc>
          <w:tcPr>
            <w:tcW w:w="2551" w:type="dxa"/>
          </w:tcPr>
          <w:p w14:paraId="37277B85" w14:textId="77777777" w:rsidR="00ED0A81" w:rsidRPr="00625622" w:rsidRDefault="00ED0A81">
            <w:pPr>
              <w:rPr>
                <w:rFonts w:ascii="Times New Roman" w:hAnsi="Times New Roman" w:cs="Times New Roman"/>
                <w:b/>
              </w:rPr>
            </w:pPr>
            <w:r w:rsidRPr="00625622">
              <w:rPr>
                <w:rFonts w:ascii="Times New Roman" w:hAnsi="Times New Roman" w:cs="Times New Roman"/>
                <w:b/>
              </w:rPr>
              <w:t>Predictor</w:t>
            </w:r>
          </w:p>
        </w:tc>
        <w:tc>
          <w:tcPr>
            <w:tcW w:w="993" w:type="dxa"/>
          </w:tcPr>
          <w:p w14:paraId="00BA67B9" w14:textId="77777777" w:rsidR="00ED0A81" w:rsidRPr="00625622" w:rsidRDefault="00ED0A81" w:rsidP="00ED0A81">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910" w:type="dxa"/>
          </w:tcPr>
          <w:p w14:paraId="0A29E5D9" w14:textId="77777777" w:rsidR="00ED0A81" w:rsidRPr="00625622" w:rsidRDefault="00ED0A81" w:rsidP="00ED0A81">
            <w:pPr>
              <w:jc w:val="center"/>
              <w:rPr>
                <w:rFonts w:ascii="Times New Roman" w:hAnsi="Times New Roman" w:cs="Times New Roman"/>
                <w:b/>
              </w:rPr>
            </w:pPr>
            <w:r w:rsidRPr="00625622">
              <w:rPr>
                <w:rFonts w:ascii="Times New Roman" w:hAnsi="Times New Roman" w:cs="Times New Roman"/>
                <w:b/>
              </w:rPr>
              <w:sym w:font="Symbol" w:char="F063"/>
            </w:r>
            <w:r w:rsidRPr="00625622">
              <w:rPr>
                <w:rFonts w:ascii="Times New Roman" w:hAnsi="Times New Roman" w:cs="Times New Roman"/>
                <w:b/>
                <w:vertAlign w:val="superscript"/>
              </w:rPr>
              <w:t>2</w:t>
            </w:r>
          </w:p>
        </w:tc>
        <w:tc>
          <w:tcPr>
            <w:tcW w:w="983" w:type="dxa"/>
          </w:tcPr>
          <w:p w14:paraId="04636DCF" w14:textId="77777777" w:rsidR="00ED0A81" w:rsidRPr="00625622" w:rsidRDefault="00ED0A81" w:rsidP="00ED0A81">
            <w:pPr>
              <w:jc w:val="center"/>
              <w:rPr>
                <w:rFonts w:ascii="Times New Roman" w:hAnsi="Times New Roman" w:cs="Times New Roman"/>
                <w:b/>
                <w:i/>
              </w:rPr>
            </w:pPr>
            <w:r w:rsidRPr="00625622">
              <w:rPr>
                <w:rFonts w:ascii="Times New Roman" w:hAnsi="Times New Roman" w:cs="Times New Roman"/>
                <w:b/>
                <w:i/>
              </w:rPr>
              <w:t>P</w:t>
            </w:r>
          </w:p>
        </w:tc>
      </w:tr>
      <w:tr w:rsidR="00ED0A81" w:rsidRPr="00625622" w14:paraId="7D3307D0" w14:textId="77777777">
        <w:tc>
          <w:tcPr>
            <w:tcW w:w="2093" w:type="dxa"/>
          </w:tcPr>
          <w:p w14:paraId="23CC9C7E" w14:textId="77777777" w:rsidR="00ED0A81" w:rsidRPr="00625622" w:rsidRDefault="00ED0A81" w:rsidP="00ED0A81">
            <w:pPr>
              <w:rPr>
                <w:rFonts w:ascii="Times New Roman" w:hAnsi="Times New Roman" w:cs="Times New Roman"/>
              </w:rPr>
            </w:pPr>
            <w:r w:rsidRPr="00625622">
              <w:rPr>
                <w:rFonts w:ascii="Times New Roman" w:hAnsi="Times New Roman" w:cs="Times New Roman"/>
              </w:rPr>
              <w:t>Total parasitism</w:t>
            </w:r>
          </w:p>
        </w:tc>
        <w:tc>
          <w:tcPr>
            <w:tcW w:w="2551" w:type="dxa"/>
          </w:tcPr>
          <w:p w14:paraId="7B9C4CA3"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634F24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1,79</w:t>
            </w:r>
          </w:p>
        </w:tc>
        <w:tc>
          <w:tcPr>
            <w:tcW w:w="910" w:type="dxa"/>
          </w:tcPr>
          <w:p w14:paraId="283EE7A8"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22.28</w:t>
            </w:r>
          </w:p>
        </w:tc>
        <w:tc>
          <w:tcPr>
            <w:tcW w:w="983" w:type="dxa"/>
          </w:tcPr>
          <w:p w14:paraId="1049E06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56E0729D" w14:textId="77777777">
        <w:tc>
          <w:tcPr>
            <w:tcW w:w="2093" w:type="dxa"/>
          </w:tcPr>
          <w:p w14:paraId="29BFB771"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Platygaster</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3AED2DB6"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7FF79C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EEFBF40"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17.58</w:t>
            </w:r>
          </w:p>
        </w:tc>
        <w:tc>
          <w:tcPr>
            <w:tcW w:w="983" w:type="dxa"/>
          </w:tcPr>
          <w:p w14:paraId="2E88F309"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3AB2F5BD" w14:textId="77777777">
        <w:tc>
          <w:tcPr>
            <w:tcW w:w="2093" w:type="dxa"/>
          </w:tcPr>
          <w:p w14:paraId="7B99E2C6" w14:textId="77777777" w:rsidR="00ED0A81" w:rsidRPr="00625622" w:rsidRDefault="00ED0A81">
            <w:pPr>
              <w:rPr>
                <w:rFonts w:ascii="Times New Roman" w:hAnsi="Times New Roman" w:cs="Times New Roman"/>
              </w:rPr>
            </w:pPr>
          </w:p>
        </w:tc>
        <w:tc>
          <w:tcPr>
            <w:tcW w:w="2551" w:type="dxa"/>
          </w:tcPr>
          <w:p w14:paraId="599DBBCA"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33A29F3"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39680287"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0.73</w:t>
            </w:r>
          </w:p>
        </w:tc>
        <w:tc>
          <w:tcPr>
            <w:tcW w:w="983" w:type="dxa"/>
          </w:tcPr>
          <w:p w14:paraId="6635D82C"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0.394</w:t>
            </w:r>
          </w:p>
        </w:tc>
      </w:tr>
      <w:tr w:rsidR="00ED0A81" w:rsidRPr="00625622" w14:paraId="55CF6626" w14:textId="77777777">
        <w:tc>
          <w:tcPr>
            <w:tcW w:w="2093" w:type="dxa"/>
          </w:tcPr>
          <w:p w14:paraId="7E8A20C2" w14:textId="77777777" w:rsidR="00ED0A81" w:rsidRPr="00625622" w:rsidRDefault="00ED0A81">
            <w:pPr>
              <w:rPr>
                <w:rFonts w:ascii="Times New Roman" w:hAnsi="Times New Roman" w:cs="Times New Roman"/>
              </w:rPr>
            </w:pPr>
          </w:p>
        </w:tc>
        <w:tc>
          <w:tcPr>
            <w:tcW w:w="2551" w:type="dxa"/>
          </w:tcPr>
          <w:p w14:paraId="1417AF29"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6BA774F5"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123EDCA2"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8.71</w:t>
            </w:r>
          </w:p>
        </w:tc>
        <w:tc>
          <w:tcPr>
            <w:tcW w:w="983" w:type="dxa"/>
          </w:tcPr>
          <w:p w14:paraId="10A2EF9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0.003</w:t>
            </w:r>
          </w:p>
        </w:tc>
      </w:tr>
      <w:tr w:rsidR="00ED0A81" w:rsidRPr="00625622" w14:paraId="75F8C0C2" w14:textId="77777777">
        <w:tc>
          <w:tcPr>
            <w:tcW w:w="2093" w:type="dxa"/>
          </w:tcPr>
          <w:p w14:paraId="108EB346"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Mesopolobus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4D803462"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4A66770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F1492B"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7.28</w:t>
            </w:r>
          </w:p>
        </w:tc>
        <w:tc>
          <w:tcPr>
            <w:tcW w:w="983" w:type="dxa"/>
          </w:tcPr>
          <w:p w14:paraId="5E90D99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0.007</w:t>
            </w:r>
          </w:p>
        </w:tc>
      </w:tr>
      <w:tr w:rsidR="00ED0A81" w:rsidRPr="00625622" w14:paraId="393EF113" w14:textId="77777777">
        <w:tc>
          <w:tcPr>
            <w:tcW w:w="2093" w:type="dxa"/>
          </w:tcPr>
          <w:p w14:paraId="6307CE2E" w14:textId="77777777" w:rsidR="00ED0A81" w:rsidRPr="00625622" w:rsidRDefault="00ED0A81">
            <w:pPr>
              <w:rPr>
                <w:rFonts w:ascii="Times New Roman" w:hAnsi="Times New Roman" w:cs="Times New Roman"/>
              </w:rPr>
            </w:pPr>
          </w:p>
        </w:tc>
        <w:tc>
          <w:tcPr>
            <w:tcW w:w="2551" w:type="dxa"/>
          </w:tcPr>
          <w:p w14:paraId="3D7DB6B8"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AD77BED"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B9E6B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0.29</w:t>
            </w:r>
          </w:p>
        </w:tc>
        <w:tc>
          <w:tcPr>
            <w:tcW w:w="983" w:type="dxa"/>
          </w:tcPr>
          <w:p w14:paraId="11D526D2"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0.588</w:t>
            </w:r>
          </w:p>
        </w:tc>
      </w:tr>
      <w:tr w:rsidR="00ED0A81" w:rsidRPr="00625622" w14:paraId="1B559A79" w14:textId="77777777">
        <w:tc>
          <w:tcPr>
            <w:tcW w:w="2093" w:type="dxa"/>
          </w:tcPr>
          <w:p w14:paraId="3EB334E1" w14:textId="77777777" w:rsidR="00ED0A81" w:rsidRPr="00625622" w:rsidRDefault="00ED0A81">
            <w:pPr>
              <w:rPr>
                <w:rFonts w:ascii="Times New Roman" w:hAnsi="Times New Roman" w:cs="Times New Roman"/>
              </w:rPr>
            </w:pPr>
          </w:p>
        </w:tc>
        <w:tc>
          <w:tcPr>
            <w:tcW w:w="2551" w:type="dxa"/>
          </w:tcPr>
          <w:p w14:paraId="7C006072"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3580E4E9"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2CDA7CE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4.21</w:t>
            </w:r>
          </w:p>
        </w:tc>
        <w:tc>
          <w:tcPr>
            <w:tcW w:w="983" w:type="dxa"/>
          </w:tcPr>
          <w:p w14:paraId="54F6CE4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0.040</w:t>
            </w:r>
          </w:p>
        </w:tc>
      </w:tr>
      <w:tr w:rsidR="00ED0A81" w:rsidRPr="00625622" w14:paraId="15C1D4AE" w14:textId="77777777">
        <w:tc>
          <w:tcPr>
            <w:tcW w:w="2093" w:type="dxa"/>
          </w:tcPr>
          <w:p w14:paraId="3E13CB68"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Torymus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186F1825"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78FE023A"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3A87384"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3.83</w:t>
            </w:r>
          </w:p>
        </w:tc>
        <w:tc>
          <w:tcPr>
            <w:tcW w:w="983" w:type="dxa"/>
          </w:tcPr>
          <w:p w14:paraId="30645FF4" w14:textId="77777777" w:rsidR="00ED0A81" w:rsidRPr="00625622" w:rsidRDefault="00ED0A81" w:rsidP="00ED0A81">
            <w:pPr>
              <w:jc w:val="right"/>
              <w:rPr>
                <w:rFonts w:ascii="Times New Roman" w:hAnsi="Times New Roman" w:cs="Times New Roman"/>
                <w:i/>
              </w:rPr>
            </w:pPr>
            <w:r w:rsidRPr="00625622">
              <w:rPr>
                <w:rFonts w:ascii="Times New Roman" w:hAnsi="Times New Roman" w:cs="Times New Roman"/>
                <w:i/>
              </w:rPr>
              <w:t>0.050</w:t>
            </w:r>
          </w:p>
        </w:tc>
      </w:tr>
      <w:tr w:rsidR="00ED0A81" w:rsidRPr="00625622" w14:paraId="1DC9C199" w14:textId="77777777">
        <w:tc>
          <w:tcPr>
            <w:tcW w:w="2093" w:type="dxa"/>
          </w:tcPr>
          <w:p w14:paraId="4808E42A" w14:textId="77777777" w:rsidR="00ED0A81" w:rsidRPr="00625622" w:rsidRDefault="00ED0A81">
            <w:pPr>
              <w:rPr>
                <w:rFonts w:ascii="Times New Roman" w:hAnsi="Times New Roman" w:cs="Times New Roman"/>
              </w:rPr>
            </w:pPr>
          </w:p>
        </w:tc>
        <w:tc>
          <w:tcPr>
            <w:tcW w:w="2551" w:type="dxa"/>
          </w:tcPr>
          <w:p w14:paraId="1825E7A4"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013443E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D1D35FA"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5.24</w:t>
            </w:r>
          </w:p>
        </w:tc>
        <w:tc>
          <w:tcPr>
            <w:tcW w:w="983" w:type="dxa"/>
          </w:tcPr>
          <w:p w14:paraId="74ACA1D8"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0.022</w:t>
            </w:r>
          </w:p>
        </w:tc>
      </w:tr>
    </w:tbl>
    <w:p w14:paraId="6014D43C" w14:textId="77777777" w:rsidR="00CC5AED" w:rsidRDefault="00CC5AED">
      <w:pPr>
        <w:rPr>
          <w:rFonts w:ascii="Times New Roman" w:hAnsi="Times New Roman" w:cs="Times New Roman"/>
        </w:rPr>
      </w:pPr>
    </w:p>
    <w:p w14:paraId="0E1C8448" w14:textId="12EFF3A1" w:rsidR="00530F0B" w:rsidRDefault="00B5730C" w:rsidP="00B50320">
      <w:pPr>
        <w:widowControl w:val="0"/>
        <w:autoSpaceDE w:val="0"/>
        <w:autoSpaceDN w:val="0"/>
        <w:adjustRightInd w:val="0"/>
        <w:rPr>
          <w:ins w:id="0" w:author="Matthew Barbour" w:date="2015-10-19T16:10:00Z"/>
          <w:rFonts w:ascii="Times New Roman" w:hAnsi="Times New Roman" w:cs="Times New Roman"/>
          <w:b/>
        </w:rPr>
      </w:pPr>
      <w:ins w:id="1" w:author="Matthew Barbour" w:date="2015-10-04T11:04:00Z">
        <w:r w:rsidRPr="009A1793">
          <w:rPr>
            <w:rFonts w:ascii="Times New Roman" w:hAnsi="Times New Roman" w:cs="Times New Roman"/>
            <w:b/>
            <w:u w:val="single"/>
          </w:rPr>
          <w:t xml:space="preserve">Relatedness </w:t>
        </w:r>
      </w:ins>
      <w:ins w:id="2" w:author="Matthew Barbour" w:date="2015-10-04T11:19:00Z">
        <w:r w:rsidR="007D2987" w:rsidRPr="009A1793">
          <w:rPr>
            <w:rFonts w:ascii="Times New Roman" w:hAnsi="Times New Roman" w:cs="Times New Roman"/>
            <w:b/>
            <w:u w:val="single"/>
          </w:rPr>
          <w:t xml:space="preserve">and </w:t>
        </w:r>
      </w:ins>
      <w:ins w:id="3" w:author="Matthew Barbour" w:date="2015-10-19T15:57:00Z">
        <w:r w:rsidR="006C2E1D">
          <w:rPr>
            <w:rFonts w:ascii="Times New Roman" w:hAnsi="Times New Roman" w:cs="Times New Roman"/>
            <w:b/>
            <w:u w:val="single"/>
          </w:rPr>
          <w:t>functional-trait diversity</w:t>
        </w:r>
      </w:ins>
      <w:ins w:id="4" w:author="Matthew Barbour" w:date="2015-10-04T11:19:00Z">
        <w:r w:rsidR="007D2987" w:rsidRPr="009A1793">
          <w:rPr>
            <w:rFonts w:ascii="Times New Roman" w:hAnsi="Times New Roman" w:cs="Times New Roman"/>
            <w:b/>
            <w:u w:val="single"/>
          </w:rPr>
          <w:t xml:space="preserve"> </w:t>
        </w:r>
      </w:ins>
      <w:ins w:id="5" w:author="Matthew Barbour" w:date="2015-10-04T11:04:00Z">
        <w:r w:rsidRPr="009A1793">
          <w:rPr>
            <w:rFonts w:ascii="Times New Roman" w:hAnsi="Times New Roman" w:cs="Times New Roman"/>
            <w:b/>
            <w:u w:val="single"/>
          </w:rPr>
          <w:t>of willow genotypes</w:t>
        </w:r>
      </w:ins>
      <w:ins w:id="6" w:author="Matthew Barbour" w:date="2015-10-04T12:08:00Z">
        <w:r w:rsidR="007272DF">
          <w:rPr>
            <w:rFonts w:ascii="Times New Roman" w:hAnsi="Times New Roman" w:cs="Times New Roman"/>
            <w:b/>
          </w:rPr>
          <w:t xml:space="preserve"> – </w:t>
        </w:r>
        <w:r w:rsidR="007272DF" w:rsidRPr="009A1793">
          <w:rPr>
            <w:rFonts w:ascii="Times New Roman" w:hAnsi="Times New Roman" w:cs="Times New Roman"/>
          </w:rPr>
          <w:t>The</w:t>
        </w:r>
      </w:ins>
      <w:ins w:id="7" w:author="Matthew Barbour" w:date="2015-10-04T10:59:00Z">
        <w:r w:rsidR="00FA39BB" w:rsidRPr="002D4671">
          <w:rPr>
            <w:rFonts w:ascii="Times New Roman" w:hAnsi="Times New Roman" w:cs="Times New Roman"/>
          </w:rPr>
          <w:t xml:space="preserve"> matrix of microsatellite markers </w:t>
        </w:r>
      </w:ins>
      <w:ins w:id="8" w:author="Matthew Barbour" w:date="2015-10-04T11:04:00Z">
        <w:r w:rsidRPr="002D4671">
          <w:rPr>
            <w:rFonts w:ascii="Times New Roman" w:hAnsi="Times New Roman" w:cs="Times New Roman"/>
          </w:rPr>
          <w:t>for the 26 willow geno</w:t>
        </w:r>
      </w:ins>
      <w:ins w:id="9" w:author="Matthew Barbour" w:date="2015-10-04T11:05:00Z">
        <w:r w:rsidRPr="002D4671">
          <w:rPr>
            <w:rFonts w:ascii="Times New Roman" w:hAnsi="Times New Roman" w:cs="Times New Roman"/>
          </w:rPr>
          <w:t>t</w:t>
        </w:r>
      </w:ins>
      <w:ins w:id="10" w:author="Matthew Barbour" w:date="2015-10-04T11:04:00Z">
        <w:r w:rsidRPr="002D4671">
          <w:rPr>
            <w:rFonts w:ascii="Times New Roman" w:hAnsi="Times New Roman" w:cs="Times New Roman"/>
          </w:rPr>
          <w:t xml:space="preserve">ypes </w:t>
        </w:r>
      </w:ins>
      <w:ins w:id="11" w:author="Matthew Barbour" w:date="2015-10-04T11:05:00Z">
        <w:r w:rsidRPr="002D4671">
          <w:rPr>
            <w:rFonts w:ascii="Times New Roman" w:hAnsi="Times New Roman" w:cs="Times New Roman"/>
          </w:rPr>
          <w:t xml:space="preserve">used </w:t>
        </w:r>
      </w:ins>
      <w:ins w:id="12" w:author="Matthew Barbour" w:date="2015-10-04T11:04:00Z">
        <w:r w:rsidRPr="002D4671">
          <w:rPr>
            <w:rFonts w:ascii="Times New Roman" w:hAnsi="Times New Roman" w:cs="Times New Roman"/>
          </w:rPr>
          <w:t xml:space="preserve">in this study </w:t>
        </w:r>
      </w:ins>
      <w:ins w:id="13" w:author="Matthew Barbour" w:date="2015-10-04T10:59:00Z">
        <w:r w:rsidR="00FA39BB" w:rsidRPr="002D4671">
          <w:rPr>
            <w:rFonts w:ascii="Times New Roman" w:hAnsi="Times New Roman" w:cs="Times New Roman"/>
          </w:rPr>
          <w:t xml:space="preserve">was published in </w:t>
        </w:r>
      </w:ins>
      <w:ins w:id="14" w:author="Matthew Barbour" w:date="2015-10-04T11:05:00Z">
        <w:r w:rsidRPr="002D4671">
          <w:rPr>
            <w:rFonts w:ascii="Times New Roman" w:hAnsi="Times New Roman" w:cs="Times New Roman"/>
          </w:rPr>
          <w:t>Table S1</w:t>
        </w:r>
      </w:ins>
      <w:ins w:id="15" w:author="Matthew Barbour" w:date="2015-10-04T10:59:00Z">
        <w:r w:rsidR="00FA39BB" w:rsidRPr="002D4671">
          <w:rPr>
            <w:rFonts w:ascii="Times New Roman" w:hAnsi="Times New Roman" w:cs="Times New Roman"/>
          </w:rPr>
          <w:t xml:space="preserve"> of </w:t>
        </w:r>
      </w:ins>
      <w:ins w:id="16" w:author="Matthew Barbour" w:date="2015-10-19T17:11:00Z">
        <w:r w:rsidR="0058741E">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MgA5AEYALQA4ADIAOQA1AEEANQA1ADQAMwAzAEUAOQB8AGUATgBxAEYAawBrADIAUAAyAGoAQQBR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</w:fldData>
          </w:fldChar>
        </w:r>
        <w:r w:rsidR="0058741E">
          <w:rPr>
            <w:rFonts w:ascii="Times New Roman" w:hAnsi="Times New Roman" w:cs="Times New Roman"/>
          </w:rPr>
          <w:instrText>ADDIN LABTIVA_CITE \* MERGEFORMAT</w:instrText>
        </w:r>
      </w:ins>
      <w:r w:rsidR="0058741E">
        <w:rPr>
          <w:rFonts w:ascii="Times New Roman" w:hAnsi="Times New Roman" w:cs="Times New Roman"/>
        </w:rPr>
      </w:r>
      <w:r w:rsidR="0058741E">
        <w:rPr>
          <w:rFonts w:ascii="Times New Roman" w:hAnsi="Times New Roman" w:cs="Times New Roman"/>
        </w:rPr>
        <w:fldChar w:fldCharType="separate"/>
      </w:r>
      <w:r w:rsidR="0058741E" w:rsidRPr="0058741E">
        <w:rPr>
          <w:rFonts w:ascii="Times New Roman" w:hAnsi="Times New Roman" w:cs="Times New Roman"/>
          <w:noProof/>
          <w:color w:val="000000"/>
          <w:lang w:val="en-US"/>
        </w:rPr>
        <w:t>(1)</w:t>
      </w:r>
      <w:ins w:id="17" w:author="Matthew Barbour" w:date="2015-10-19T17:11:00Z">
        <w:r w:rsidR="0058741E">
          <w:rPr>
            <w:rFonts w:ascii="Times New Roman" w:hAnsi="Times New Roman" w:cs="Times New Roman"/>
          </w:rPr>
          <w:fldChar w:fldCharType="end"/>
        </w:r>
      </w:ins>
      <w:ins w:id="18" w:author="Matthew Barbour" w:date="2015-10-19T15:58:00Z">
        <w:r w:rsidR="0058741E">
          <w:rPr>
            <w:rFonts w:ascii="Times New Roman" w:hAnsi="Times New Roman" w:cs="Times New Roman"/>
          </w:rPr>
          <w:t>;</w:t>
        </w:r>
      </w:ins>
      <w:ins w:id="19" w:author="Matthew Barbour" w:date="2015-10-04T10:59:00Z">
        <w:r w:rsidR="00FA39BB" w:rsidRPr="002D4671">
          <w:rPr>
            <w:rFonts w:ascii="Times New Roman" w:hAnsi="Times New Roman" w:cs="Times New Roman"/>
          </w:rPr>
          <w:t xml:space="preserve"> however, since the willow genotyping </w:t>
        </w:r>
        <w:r w:rsidR="007D2987" w:rsidRPr="002D4671">
          <w:rPr>
            <w:rFonts w:ascii="Times New Roman" w:hAnsi="Times New Roman" w:cs="Times New Roman"/>
          </w:rPr>
          <w:t xml:space="preserve">was only based on 2 markers, they </w:t>
        </w:r>
        <w:r w:rsidR="00FA39BB" w:rsidRPr="002D4671">
          <w:rPr>
            <w:rFonts w:ascii="Times New Roman" w:hAnsi="Times New Roman" w:cs="Times New Roman"/>
          </w:rPr>
          <w:t xml:space="preserve">were unable to infer the relatedness </w:t>
        </w:r>
      </w:ins>
      <w:ins w:id="20" w:author="Matthew Barbour" w:date="2015-10-19T15:58:00Z">
        <w:r w:rsidR="006C2E1D">
          <w:rPr>
            <w:rFonts w:ascii="Times New Roman" w:hAnsi="Times New Roman" w:cs="Times New Roman"/>
          </w:rPr>
          <w:t>among</w:t>
        </w:r>
      </w:ins>
      <w:ins w:id="21" w:author="Matthew Barbour" w:date="2015-10-04T10:59:00Z">
        <w:r w:rsidR="00FA39BB" w:rsidRPr="002D4671">
          <w:rPr>
            <w:rFonts w:ascii="Times New Roman" w:hAnsi="Times New Roman" w:cs="Times New Roman"/>
          </w:rPr>
          <w:t xml:space="preserve"> genotypes.</w:t>
        </w:r>
      </w:ins>
      <w:ins w:id="22" w:author="Matthew Barbour" w:date="2015-10-04T11:05:00Z">
        <w:r w:rsidRPr="002D4671">
          <w:rPr>
            <w:rFonts w:ascii="Times New Roman" w:hAnsi="Times New Roman" w:cs="Times New Roman"/>
          </w:rPr>
          <w:t xml:space="preserve"> </w:t>
        </w:r>
      </w:ins>
      <w:ins w:id="23" w:author="Matthew Barbour" w:date="2015-10-04T11:06:00Z">
        <w:r w:rsidRPr="002D4671">
          <w:rPr>
            <w:rFonts w:ascii="Times New Roman" w:hAnsi="Times New Roman" w:cs="Times New Roman"/>
          </w:rPr>
          <w:t xml:space="preserve">If </w:t>
        </w:r>
        <w:r w:rsidR="002D4671">
          <w:rPr>
            <w:rFonts w:ascii="Times New Roman" w:hAnsi="Times New Roman" w:cs="Times New Roman"/>
          </w:rPr>
          <w:t xml:space="preserve">certain </w:t>
        </w:r>
      </w:ins>
      <w:ins w:id="24" w:author="Matthew Barbour" w:date="2015-10-04T11:44:00Z">
        <w:r w:rsidR="002D4671">
          <w:rPr>
            <w:rFonts w:ascii="Times New Roman" w:hAnsi="Times New Roman" w:cs="Times New Roman"/>
          </w:rPr>
          <w:t>genotypes are</w:t>
        </w:r>
      </w:ins>
      <w:ins w:id="25" w:author="Matthew Barbour" w:date="2015-10-04T11:49:00Z">
        <w:r w:rsidR="002D4671">
          <w:rPr>
            <w:rFonts w:ascii="Times New Roman" w:hAnsi="Times New Roman" w:cs="Times New Roman"/>
          </w:rPr>
          <w:t xml:space="preserve"> more</w:t>
        </w:r>
      </w:ins>
      <w:ins w:id="26" w:author="Matthew Barbour" w:date="2015-10-04T11:44:00Z">
        <w:r w:rsidR="002D4671">
          <w:rPr>
            <w:rFonts w:ascii="Times New Roman" w:hAnsi="Times New Roman" w:cs="Times New Roman"/>
          </w:rPr>
          <w:t xml:space="preserve"> closely related</w:t>
        </w:r>
      </w:ins>
      <w:ins w:id="27" w:author="Matthew Barbour" w:date="2015-10-04T11:49:00Z">
        <w:r w:rsidR="002D4671">
          <w:rPr>
            <w:rFonts w:ascii="Times New Roman" w:hAnsi="Times New Roman" w:cs="Times New Roman"/>
          </w:rPr>
          <w:t xml:space="preserve"> to each other, and consequently have very similar phenotypes,</w:t>
        </w:r>
      </w:ins>
      <w:ins w:id="28" w:author="Matthew Barbour" w:date="2015-10-04T11:44:00Z">
        <w:r w:rsidR="002D4671">
          <w:rPr>
            <w:rFonts w:ascii="Times New Roman" w:hAnsi="Times New Roman" w:cs="Times New Roman"/>
          </w:rPr>
          <w:t xml:space="preserve"> </w:t>
        </w:r>
      </w:ins>
      <w:ins w:id="29" w:author="Matthew Barbour" w:date="2015-10-04T11:47:00Z">
        <w:r w:rsidR="002D4671">
          <w:rPr>
            <w:rFonts w:ascii="Times New Roman" w:hAnsi="Times New Roman" w:cs="Times New Roman"/>
          </w:rPr>
          <w:t xml:space="preserve">this could introduce spurious confidence in </w:t>
        </w:r>
      </w:ins>
      <w:ins w:id="30" w:author="Matthew Barbour" w:date="2015-10-04T12:10:00Z">
        <w:r w:rsidR="007272DF">
          <w:rPr>
            <w:rFonts w:ascii="Times New Roman" w:hAnsi="Times New Roman" w:cs="Times New Roman"/>
          </w:rPr>
          <w:t xml:space="preserve">our </w:t>
        </w:r>
      </w:ins>
      <w:ins w:id="31" w:author="Matthew Barbour" w:date="2015-10-04T11:47:00Z">
        <w:r w:rsidR="002D4671">
          <w:rPr>
            <w:rFonts w:ascii="Times New Roman" w:hAnsi="Times New Roman" w:cs="Times New Roman"/>
          </w:rPr>
          <w:t>associations between willow traits and gall abundances</w:t>
        </w:r>
      </w:ins>
      <w:ins w:id="32" w:author="Matthew Barbour" w:date="2015-10-19T15:59:00Z">
        <w:r w:rsidR="006C2E1D">
          <w:rPr>
            <w:rFonts w:ascii="Times New Roman" w:hAnsi="Times New Roman" w:cs="Times New Roman"/>
          </w:rPr>
          <w:t>/phenotypes</w:t>
        </w:r>
      </w:ins>
      <w:ins w:id="33" w:author="Matthew Barbour" w:date="2015-10-04T11:06:00Z">
        <w:r w:rsidRPr="002D4671">
          <w:rPr>
            <w:rFonts w:ascii="Times New Roman" w:hAnsi="Times New Roman" w:cs="Times New Roman"/>
          </w:rPr>
          <w:t xml:space="preserve">. </w:t>
        </w:r>
      </w:ins>
      <w:ins w:id="34" w:author="Matthew Barbour" w:date="2015-10-04T11:18:00Z">
        <w:r w:rsidR="007D2987" w:rsidRPr="002D4671">
          <w:rPr>
            <w:rFonts w:ascii="Times New Roman" w:hAnsi="Times New Roman" w:cs="Times New Roman"/>
          </w:rPr>
          <w:t xml:space="preserve">We </w:t>
        </w:r>
        <w:r w:rsidR="002D4671">
          <w:rPr>
            <w:rFonts w:ascii="Times New Roman" w:hAnsi="Times New Roman" w:cs="Times New Roman"/>
          </w:rPr>
          <w:t xml:space="preserve">can examine </w:t>
        </w:r>
      </w:ins>
      <w:ins w:id="35" w:author="Matthew Barbour" w:date="2015-10-19T16:01:00Z">
        <w:r w:rsidR="006C2E1D">
          <w:rPr>
            <w:rFonts w:ascii="Times New Roman" w:hAnsi="Times New Roman" w:cs="Times New Roman"/>
          </w:rPr>
          <w:t xml:space="preserve">this phenotypic similarity </w:t>
        </w:r>
      </w:ins>
      <w:ins w:id="36" w:author="Matthew Barbour" w:date="2015-10-04T10:58:00Z">
        <w:r w:rsidR="00FA39BB" w:rsidRPr="002D4671">
          <w:rPr>
            <w:rFonts w:ascii="Times New Roman" w:hAnsi="Times New Roman" w:cs="Times New Roman"/>
          </w:rPr>
          <w:t xml:space="preserve">by measuring the functional </w:t>
        </w:r>
      </w:ins>
      <w:ins w:id="37" w:author="Matthew Barbour" w:date="2015-10-04T11:37:00Z">
        <w:r w:rsidR="0036433B" w:rsidRPr="002D4671">
          <w:rPr>
            <w:rFonts w:ascii="Times New Roman" w:hAnsi="Times New Roman" w:cs="Times New Roman"/>
          </w:rPr>
          <w:t>evenness and divergence</w:t>
        </w:r>
      </w:ins>
      <w:ins w:id="38" w:author="Matthew Barbour" w:date="2015-10-04T10:58:00Z">
        <w:r w:rsidR="00FA39BB" w:rsidRPr="002D4671">
          <w:rPr>
            <w:rFonts w:ascii="Times New Roman" w:hAnsi="Times New Roman" w:cs="Times New Roman"/>
          </w:rPr>
          <w:t xml:space="preserve"> </w:t>
        </w:r>
      </w:ins>
      <w:ins w:id="39" w:author="Matthew Barbour" w:date="2015-10-19T16:01:00Z">
        <w:r w:rsidR="006C2E1D">
          <w:rPr>
            <w:rFonts w:ascii="Times New Roman" w:hAnsi="Times New Roman" w:cs="Times New Roman"/>
          </w:rPr>
          <w:t xml:space="preserve">of the 26 willow genotypes </w:t>
        </w:r>
      </w:ins>
      <w:ins w:id="40" w:author="Matthew Barbour" w:date="2015-10-04T10:58:00Z">
        <w:r w:rsidR="00FA39BB" w:rsidRPr="002D4671">
          <w:rPr>
            <w:rFonts w:ascii="Times New Roman" w:hAnsi="Times New Roman" w:cs="Times New Roman"/>
          </w:rPr>
          <w:t>in multivariate trait space</w:t>
        </w:r>
      </w:ins>
      <w:ins w:id="41" w:author="Matthew Barbour" w:date="2015-10-04T11:38:00Z">
        <w:r w:rsidR="0036433B" w:rsidRPr="002D4671">
          <w:rPr>
            <w:rFonts w:ascii="Times New Roman" w:hAnsi="Times New Roman" w:cs="Times New Roman"/>
          </w:rPr>
          <w:t xml:space="preserve"> </w:t>
        </w:r>
      </w:ins>
      <w:ins w:id="42" w:author="Matthew Barbour" w:date="2015-10-19T17:04:00Z">
        <w:r w:rsidR="00F74737">
          <w:rPr>
            <w:rFonts w:ascii="Times New Roman" w:hAnsi="Times New Roman" w:cs="Times New Roman"/>
          </w:rPr>
          <w:fldChar w:fldCharType="begin">
            <w:fldData xml:space="preserve">NgA5ADUAMABlADEAYwA3AC0AOABiADgANAAtADQANgAzADcALQA5AGQAZAA5AC0AZQA3ADQANgA0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</w:fldData>
          </w:fldChar>
        </w:r>
        <w:r w:rsidR="00F74737">
          <w:rPr>
            <w:rFonts w:ascii="Times New Roman" w:hAnsi="Times New Roman" w:cs="Times New Roman"/>
          </w:rPr>
          <w:instrText>ADDIN LABTIVA_CITE \* MERGEFORMAT</w:instrText>
        </w:r>
      </w:ins>
      <w:r w:rsidR="00F74737">
        <w:rPr>
          <w:rFonts w:ascii="Times New Roman" w:hAnsi="Times New Roman" w:cs="Times New Roman"/>
        </w:rPr>
      </w:r>
      <w:r w:rsidR="00F74737">
        <w:rPr>
          <w:rFonts w:ascii="Times New Roman" w:hAnsi="Times New Roman" w:cs="Times New Roman"/>
        </w:rPr>
        <w:fldChar w:fldCharType="separate"/>
      </w:r>
      <w:r w:rsidR="0058741E" w:rsidRPr="0058741E">
        <w:rPr>
          <w:rFonts w:ascii="Times New Roman" w:hAnsi="Times New Roman" w:cs="Times New Roman"/>
          <w:noProof/>
          <w:color w:val="000000"/>
          <w:lang w:val="en-US"/>
        </w:rPr>
        <w:t>(2)</w:t>
      </w:r>
      <w:ins w:id="43" w:author="Matthew Barbour" w:date="2015-10-19T17:04:00Z">
        <w:r w:rsidR="00F74737">
          <w:rPr>
            <w:rFonts w:ascii="Times New Roman" w:hAnsi="Times New Roman" w:cs="Times New Roman"/>
          </w:rPr>
          <w:fldChar w:fldCharType="end"/>
        </w:r>
      </w:ins>
      <w:ins w:id="44" w:author="Matthew Barbour" w:date="2015-10-04T10:58:00Z">
        <w:r w:rsidR="00FA39BB" w:rsidRPr="002D4671">
          <w:rPr>
            <w:rFonts w:ascii="Times New Roman" w:hAnsi="Times New Roman" w:cs="Times New Roman"/>
          </w:rPr>
          <w:t>. To do this, we calculated the average trait value for each of the 40 traits</w:t>
        </w:r>
      </w:ins>
      <w:ins w:id="45" w:author="Matthew Barbour" w:date="2015-10-04T11:51:00Z">
        <w:r w:rsidR="00FA7A1D">
          <w:rPr>
            <w:rFonts w:ascii="Times New Roman" w:hAnsi="Times New Roman" w:cs="Times New Roman"/>
          </w:rPr>
          <w:t xml:space="preserve"> we measured</w:t>
        </w:r>
      </w:ins>
      <w:ins w:id="46" w:author="Matthew Barbour" w:date="2015-10-04T10:58:00Z">
        <w:r w:rsidR="00FA39BB" w:rsidRPr="002D4671">
          <w:rPr>
            <w:rFonts w:ascii="Times New Roman" w:hAnsi="Times New Roman" w:cs="Times New Roman"/>
          </w:rPr>
          <w:t xml:space="preserve"> for each willow genotype. We then calculated functional evenness and functional divergence </w:t>
        </w:r>
      </w:ins>
      <w:ins w:id="47" w:author="Matthew Barbour" w:date="2015-10-04T11:38:00Z">
        <w:r w:rsidR="0036433B" w:rsidRPr="002D4671">
          <w:rPr>
            <w:rFonts w:ascii="Times New Roman" w:hAnsi="Times New Roman" w:cs="Times New Roman"/>
          </w:rPr>
          <w:t>using the ‘</w:t>
        </w:r>
      </w:ins>
      <w:ins w:id="48" w:author="Matthew Barbour" w:date="2015-10-04T10:58:00Z">
        <w:r w:rsidR="00FA39BB" w:rsidRPr="002D4671">
          <w:rPr>
            <w:rFonts w:ascii="Times New Roman" w:hAnsi="Times New Roman" w:cs="Times New Roman"/>
            <w:i/>
          </w:rPr>
          <w:t>FD</w:t>
        </w:r>
      </w:ins>
      <w:ins w:id="49" w:author="Matthew Barbour" w:date="2015-10-04T11:38:00Z">
        <w:r w:rsidR="0036433B" w:rsidRPr="002D4671">
          <w:rPr>
            <w:rFonts w:ascii="Times New Roman" w:hAnsi="Times New Roman" w:cs="Times New Roman"/>
          </w:rPr>
          <w:t>’</w:t>
        </w:r>
      </w:ins>
      <w:ins w:id="50" w:author="Matthew Barbour" w:date="2015-10-04T10:58:00Z">
        <w:r w:rsidR="00FA39BB" w:rsidRPr="002D4671">
          <w:rPr>
            <w:rFonts w:ascii="Times New Roman" w:hAnsi="Times New Roman" w:cs="Times New Roman"/>
          </w:rPr>
          <w:t xml:space="preserve"> package in R</w:t>
        </w:r>
        <w:r w:rsidR="0036433B" w:rsidRPr="002D4671">
          <w:rPr>
            <w:rFonts w:ascii="Times New Roman" w:hAnsi="Times New Roman" w:cs="Times New Roman"/>
          </w:rPr>
          <w:t xml:space="preserve">. </w:t>
        </w:r>
      </w:ins>
      <w:ins w:id="51" w:author="Matthew Barbour" w:date="2015-10-04T11:38:00Z">
        <w:r w:rsidR="0036433B" w:rsidRPr="002D4671">
          <w:rPr>
            <w:rFonts w:ascii="Times New Roman" w:hAnsi="Times New Roman" w:cs="Times New Roman"/>
          </w:rPr>
          <w:t>For both indices, v</w:t>
        </w:r>
      </w:ins>
      <w:ins w:id="52" w:author="Matthew Barbour" w:date="2015-10-04T10:58:00Z">
        <w:r w:rsidR="00FA39BB" w:rsidRPr="002D4671">
          <w:rPr>
            <w:rFonts w:ascii="Times New Roman" w:hAnsi="Times New Roman" w:cs="Times New Roman"/>
          </w:rPr>
          <w:t>alues close to zero correspond to functional redundancy, while values close to one indicate functional distinctiveness. We found that functional evenness and divergence were equal to 0.94 and 0.87, respectively</w:t>
        </w:r>
      </w:ins>
      <w:ins w:id="53" w:author="Matthew Barbour" w:date="2015-10-04T11:51:00Z">
        <w:r w:rsidR="00FA7A1D">
          <w:rPr>
            <w:rFonts w:ascii="Times New Roman" w:hAnsi="Times New Roman" w:cs="Times New Roman"/>
          </w:rPr>
          <w:t>, suggesting</w:t>
        </w:r>
      </w:ins>
      <w:ins w:id="54" w:author="Matthew Barbour" w:date="2015-10-04T10:58:00Z">
        <w:r w:rsidR="00FA39BB" w:rsidRPr="002D4671">
          <w:rPr>
            <w:rFonts w:ascii="Times New Roman" w:hAnsi="Times New Roman" w:cs="Times New Roman"/>
          </w:rPr>
          <w:t xml:space="preserve"> that </w:t>
        </w:r>
      </w:ins>
      <w:ins w:id="55" w:author="Matthew Barbour" w:date="2015-10-04T11:39:00Z">
        <w:r w:rsidR="0036433B" w:rsidRPr="002D4671">
          <w:rPr>
            <w:rFonts w:ascii="Times New Roman" w:hAnsi="Times New Roman" w:cs="Times New Roman"/>
          </w:rPr>
          <w:t>the</w:t>
        </w:r>
      </w:ins>
      <w:ins w:id="56" w:author="Matthew Barbour" w:date="2015-10-19T16:02:00Z">
        <w:r w:rsidR="006C2E1D">
          <w:rPr>
            <w:rFonts w:ascii="Times New Roman" w:hAnsi="Times New Roman" w:cs="Times New Roman"/>
          </w:rPr>
          <w:t xml:space="preserve"> multivariate phenotypes of each </w:t>
        </w:r>
        <w:proofErr w:type="gramStart"/>
        <w:r w:rsidR="006C2E1D">
          <w:rPr>
            <w:rFonts w:ascii="Times New Roman" w:hAnsi="Times New Roman" w:cs="Times New Roman"/>
          </w:rPr>
          <w:t>genotypes</w:t>
        </w:r>
        <w:proofErr w:type="gramEnd"/>
        <w:r w:rsidR="006C2E1D">
          <w:rPr>
            <w:rFonts w:ascii="Times New Roman" w:hAnsi="Times New Roman" w:cs="Times New Roman"/>
          </w:rPr>
          <w:t xml:space="preserve"> are quite distinct from each other</w:t>
        </w:r>
      </w:ins>
      <w:ins w:id="57" w:author="Matthew Barbour" w:date="2015-10-04T10:58:00Z">
        <w:r w:rsidR="0036433B" w:rsidRPr="002D4671">
          <w:rPr>
            <w:rFonts w:ascii="Times New Roman" w:hAnsi="Times New Roman" w:cs="Times New Roman"/>
          </w:rPr>
          <w:t>.</w:t>
        </w:r>
      </w:ins>
      <w:ins w:id="58" w:author="Matthew Barbour" w:date="2015-10-04T12:05:00Z">
        <w:r w:rsidR="007272DF">
          <w:rPr>
            <w:rFonts w:ascii="Times New Roman" w:hAnsi="Times New Roman" w:cs="Times New Roman"/>
          </w:rPr>
          <w:t xml:space="preserve"> </w:t>
        </w:r>
        <w:r w:rsidR="007272DF" w:rsidRPr="007272DF">
          <w:rPr>
            <w:rFonts w:ascii="Times New Roman" w:hAnsi="Times New Roman" w:cs="Times New Roman"/>
          </w:rPr>
          <w:t>Therefore, we argue that not knowing the relatedness among the 26 genotypes probably introduces little bias in our trait associations with the abundances and sizes of galls.</w:t>
        </w:r>
      </w:ins>
    </w:p>
    <w:p w14:paraId="6AB60B86" w14:textId="77777777" w:rsidR="003A32AE" w:rsidRDefault="003A32AE" w:rsidP="00B50320">
      <w:pPr>
        <w:widowControl w:val="0"/>
        <w:autoSpaceDE w:val="0"/>
        <w:autoSpaceDN w:val="0"/>
        <w:adjustRightInd w:val="0"/>
        <w:rPr>
          <w:rFonts w:ascii="Times New Roman" w:hAnsi="Times New Roman" w:cs="Times New Roman"/>
          <w:b/>
        </w:rPr>
      </w:pPr>
    </w:p>
    <w:p w14:paraId="57B91BA9" w14:textId="6A489AD4" w:rsidR="00530F0B" w:rsidRPr="00625622" w:rsidRDefault="00FF2000"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sidRPr="009A1793">
        <w:rPr>
          <w:rFonts w:ascii="Times New Roman" w:hAnsi="Times New Roman" w:cs="Times New Roman"/>
          <w:b/>
          <w:u w:val="single"/>
        </w:rPr>
        <w:t>Calculating quantitative-</w:t>
      </w:r>
      <w:r w:rsidR="00530F0B" w:rsidRPr="009A1793">
        <w:rPr>
          <w:rFonts w:ascii="Times New Roman" w:hAnsi="Times New Roman" w:cs="Times New Roman"/>
          <w:b/>
          <w:u w:val="single"/>
        </w:rPr>
        <w:t>weighted linkage density (food-web complexity)</w:t>
      </w:r>
      <w:ins w:id="59" w:author="Matthew Barbour" w:date="2015-10-19T11:17:00Z">
        <w:r w:rsidR="00395B5B">
          <w:rPr>
            <w:rFonts w:ascii="Times New Roman" w:hAnsi="Times New Roman" w:cs="Times New Roman"/>
          </w:rPr>
          <w:t xml:space="preserve"> – Quantitative</w:t>
        </w:r>
      </w:ins>
      <w:r>
        <w:rPr>
          <w:rFonts w:ascii="Times New Roman" w:hAnsi="Times New Roman" w:cs="Times New Roman"/>
        </w:rPr>
        <w:t>-</w:t>
      </w:r>
      <w:r w:rsidR="00530F0B" w:rsidRPr="00625622">
        <w:rPr>
          <w:rFonts w:ascii="Times New Roman" w:hAnsi="Times New Roman" w:cs="Times New Roman"/>
        </w:rPr>
        <w:t xml:space="preserve">weighted linkage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530F0B" w:rsidRPr="00625622">
        <w:rPr>
          <w:rFonts w:ascii="Times New Roman" w:hAnsi="Times New Roman" w:cs="Times New Roman"/>
          <w:color w:val="000000"/>
        </w:rPr>
        <w:t>, was calculated using the following equations</w:t>
      </w:r>
      <w:ins w:id="60" w:author="Matthew Barbour" w:date="2015-10-19T17:03:00Z">
        <w:r w:rsidR="00F74737">
          <w:rPr>
            <w:rFonts w:ascii="Times New Roman" w:hAnsi="Times New Roman" w:cs="Times New Roman"/>
            <w:color w:val="000000"/>
          </w:rPr>
          <w:t xml:space="preserve"> </w:t>
        </w:r>
      </w:ins>
      <w:ins w:id="61" w:author="Matthew Barbour" w:date="2015-10-19T17:04:00Z">
        <w:r w:rsidR="00F7473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RABEADAALQA5ADYAOABDADMAOQA2AEQAQwBGADgARAB8AGUATgBwAHQAVQBjAHQAdQAyAHoAQQBR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</w:fldData>
          </w:fldChar>
        </w:r>
        <w:r w:rsidR="00F74737">
          <w:rPr>
            <w:rFonts w:ascii="Times New Roman" w:hAnsi="Times New Roman" w:cs="Times New Roman"/>
            <w:color w:val="000000"/>
          </w:rPr>
          <w:instrText>ADDIN LABTIVA_CITE \* MERGEFORMAT</w:instrText>
        </w:r>
      </w:ins>
      <w:r w:rsidR="00F74737">
        <w:rPr>
          <w:rFonts w:ascii="Times New Roman" w:hAnsi="Times New Roman" w:cs="Times New Roman"/>
          <w:color w:val="000000"/>
        </w:rPr>
      </w:r>
      <w:r w:rsidR="00F74737">
        <w:rPr>
          <w:rFonts w:ascii="Times New Roman" w:hAnsi="Times New Roman" w:cs="Times New Roman"/>
          <w:color w:val="000000"/>
        </w:rPr>
        <w:fldChar w:fldCharType="separate"/>
      </w:r>
      <w:r w:rsidR="0058741E" w:rsidRPr="0058741E">
        <w:rPr>
          <w:rFonts w:ascii="Times New Roman" w:hAnsi="Times New Roman" w:cs="Times New Roman"/>
          <w:noProof/>
          <w:color w:val="000000"/>
          <w:lang w:val="en-US"/>
        </w:rPr>
        <w:t>(3)</w:t>
      </w:r>
      <w:ins w:id="62" w:author="Matthew Barbour" w:date="2015-10-19T17:04:00Z">
        <w:r w:rsidR="00F74737">
          <w:rPr>
            <w:rFonts w:ascii="Times New Roman" w:hAnsi="Times New Roman" w:cs="Times New Roman"/>
            <w:color w:val="000000"/>
          </w:rPr>
          <w:fldChar w:fldCharType="end"/>
        </w:r>
      </w:ins>
      <w:r w:rsidR="00530F0B" w:rsidRPr="00625622">
        <w:rPr>
          <w:rFonts w:ascii="Times New Roman" w:hAnsi="Times New Roman" w:cs="Times New Roman"/>
          <w:color w:val="000000"/>
        </w:rPr>
        <w:t xml:space="preserve">. Given an </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-by-</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 xml:space="preserve"> food web matrix </w:t>
      </w:r>
      <w:r w:rsidR="00530F0B" w:rsidRPr="00625622">
        <w:rPr>
          <w:rFonts w:ascii="Times New Roman" w:hAnsi="Times New Roman" w:cs="Times New Roman"/>
          <w:b/>
          <w:color w:val="000000"/>
        </w:rPr>
        <w:t>b</w:t>
      </w:r>
      <w:r w:rsidR="00530F0B" w:rsidRPr="00625622">
        <w:rPr>
          <w:rFonts w:ascii="Times New Roman" w:hAnsi="Times New Roman" w:cs="Times New Roman"/>
          <w:color w:val="000000"/>
        </w:rPr>
        <w:t xml:space="preserve"> = </w:t>
      </w:r>
      <m:oMath>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e>
        </m:d>
      </m:oMath>
      <w:r w:rsidR="00530F0B" w:rsidRPr="00625622">
        <w:rPr>
          <w:rFonts w:ascii="Times New Roman" w:hAnsi="Times New Roman" w:cs="Times New Roman"/>
          <w:color w:val="000000"/>
        </w:rPr>
        <w:t xml:space="preserve">, with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oMath>
      <w:r w:rsidR="00530F0B" w:rsidRPr="00625622">
        <w:rPr>
          <w:rFonts w:ascii="Times New Roman" w:hAnsi="Times New Roman" w:cs="Times New Roman"/>
          <w:color w:val="000000"/>
        </w:rPr>
        <w:t xml:space="preserve"> corresponding to the number of individuals of species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(galls or parasitoids) emerging from species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i/>
          <w:color w:val="000000"/>
        </w:rPr>
        <w:t xml:space="preserve"> </w:t>
      </w:r>
      <w:r w:rsidR="00530F0B" w:rsidRPr="00625622">
        <w:rPr>
          <w:rFonts w:ascii="Times New Roman" w:hAnsi="Times New Roman" w:cs="Times New Roman"/>
          <w:color w:val="000000"/>
        </w:rPr>
        <w:t xml:space="preserve">(willow or galls) per willow branch over a single growing season,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row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column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and </w:t>
      </w:r>
      <m:oMath>
        <m:r>
          <w:rPr>
            <w:rFonts w:ascii="Cambria Math" w:hAnsi="Cambria Math" w:cs="Times New Roman"/>
            <w:color w:val="000000"/>
          </w:rPr>
          <m:t>b..</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total sum. The Shannon indices for the prey and predatory interactions were calculated as,</w:t>
      </w:r>
    </w:p>
    <w:p w14:paraId="7366F81C" w14:textId="77777777" w:rsidR="00530F0B" w:rsidRPr="00625622" w:rsidRDefault="00B50320"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func>
        </m:oMath>
      </m:oMathPara>
    </w:p>
    <w:p w14:paraId="50494295" w14:textId="77777777" w:rsidR="00530F0B" w:rsidRPr="00625622" w:rsidRDefault="00B50320"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func>
        </m:oMath>
      </m:oMathPara>
    </w:p>
    <w:p w14:paraId="258C2413" w14:textId="71477E18" w:rsidR="00530F0B" w:rsidRPr="00625622" w:rsidRDefault="00530F0B"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625622">
        <w:rPr>
          <w:rFonts w:ascii="Times New Roman" w:hAnsi="Times New Roman" w:cs="Times New Roman"/>
          <w:color w:val="000000"/>
        </w:rPr>
        <w:t xml:space="preserve"> The effective number of prey and predatory interactions were calculated as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e>
        </m:d>
      </m:oMath>
      <w:r w:rsidRPr="00625622">
        <w:rPr>
          <w:rFonts w:ascii="Times New Roman" w:hAnsi="Times New Roman" w:cs="Times New Roman"/>
          <w:color w:val="000000"/>
        </w:rPr>
        <w:t xml:space="preserve"> and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e>
        </m:d>
        <m:r>
          <w:rPr>
            <w:rFonts w:ascii="Cambria Math" w:hAnsi="Cambria Math" w:cs="Times New Roman"/>
            <w:color w:val="000000"/>
          </w:rPr>
          <m:t>,</m:t>
        </m:r>
      </m:oMath>
      <w:r w:rsidRPr="00625622">
        <w:rPr>
          <w:rFonts w:ascii="Times New Roman" w:hAnsi="Times New Roman" w:cs="Times New Roman"/>
          <w:color w:val="000000"/>
        </w:rPr>
        <w:t xml:space="preserve"> resp</w:t>
      </w:r>
      <w:r w:rsidR="00FF2000">
        <w:rPr>
          <w:rFonts w:ascii="Times New Roman" w:hAnsi="Times New Roman" w:cs="Times New Roman"/>
          <w:color w:val="000000"/>
        </w:rPr>
        <w:t>ectively. Finally, quantitative-</w:t>
      </w:r>
      <w:r w:rsidRPr="00625622">
        <w:rPr>
          <w:rFonts w:ascii="Times New Roman" w:hAnsi="Times New Roman" w:cs="Times New Roman"/>
          <w:color w:val="000000"/>
        </w:rPr>
        <w:t xml:space="preserve">weighted link density was calculated as,  </w:t>
      </w:r>
    </w:p>
    <w:p w14:paraId="0C50AD7E" w14:textId="77777777" w:rsidR="00530F0B" w:rsidRPr="00625622" w:rsidRDefault="00B50320"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2b..</m:t>
              </m:r>
            </m:den>
          </m:f>
          <m:d>
            <m:dPr>
              <m:ctrlPr>
                <w:rPr>
                  <w:rFonts w:ascii="Cambria Math" w:hAnsi="Cambria Math" w:cs="Times New Roman"/>
                  <w:i/>
                  <w:color w:val="000000"/>
                </w:rPr>
              </m:ctrlPr>
            </m:dPr>
            <m:e>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 xml:space="preserve"> + </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e>
                  </m:nary>
                </m:e>
              </m:nary>
            </m:e>
          </m:d>
        </m:oMath>
      </m:oMathPara>
    </w:p>
    <w:p w14:paraId="20181A63" w14:textId="2AF5B967" w:rsidR="00530F0B" w:rsidRDefault="00530F0B">
      <w:pPr>
        <w:rPr>
          <w:rFonts w:ascii="Times New Roman" w:hAnsi="Times New Roman" w:cs="Times New Roman"/>
        </w:rPr>
      </w:pPr>
    </w:p>
    <w:p w14:paraId="764CCE26" w14:textId="77777777" w:rsidR="0014439D" w:rsidRDefault="0014439D">
      <w:pPr>
        <w:rPr>
          <w:ins w:id="63" w:author="Matthew Barbour" w:date="2015-10-16T12:01:00Z"/>
          <w:rFonts w:ascii="Times New Roman" w:hAnsi="Times New Roman" w:cs="Times New Roman"/>
        </w:rPr>
      </w:pPr>
    </w:p>
    <w:p w14:paraId="000B3EF9" w14:textId="198EBC30" w:rsidR="00883A72" w:rsidRDefault="003D0374"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64" w:author="Matthew Barbour" w:date="2015-10-19T17:17:00Z"/>
          <w:rFonts w:ascii="Times New Roman" w:hAnsi="Times New Roman" w:cs="Times New Roman"/>
          <w:lang w:val="en-US"/>
        </w:rPr>
      </w:pPr>
      <w:ins w:id="65" w:author="Matthew Barbour" w:date="2015-10-16T15:57:00Z">
        <w:r w:rsidRPr="006C2E1D">
          <w:rPr>
            <w:rFonts w:ascii="Times New Roman" w:hAnsi="Times New Roman" w:cs="Times New Roman"/>
            <w:b/>
            <w:u w:val="single"/>
            <w:lang w:val="en-US"/>
          </w:rPr>
          <w:t>Asymptotic model</w:t>
        </w:r>
        <w:r>
          <w:rPr>
            <w:rFonts w:ascii="Times New Roman" w:hAnsi="Times New Roman" w:cs="Times New Roman"/>
            <w:b/>
            <w:lang w:val="en-US"/>
          </w:rPr>
          <w:t xml:space="preserve"> - </w:t>
        </w:r>
      </w:ins>
      <w:ins w:id="66" w:author="Matthew Barbour" w:date="2015-10-16T15:44:00Z">
        <w:r w:rsidR="000A4089">
          <w:rPr>
            <w:rFonts w:ascii="Times New Roman" w:hAnsi="Times New Roman" w:cs="Times New Roman"/>
            <w:lang w:val="en-US"/>
          </w:rPr>
          <w:t xml:space="preserve">For our asymptotic model, we used a scaled and shifted </w:t>
        </w:r>
        <w:proofErr w:type="spellStart"/>
        <w:r w:rsidR="000A4089">
          <w:rPr>
            <w:rFonts w:ascii="Times New Roman" w:hAnsi="Times New Roman" w:cs="Times New Roman"/>
            <w:lang w:val="en-US"/>
          </w:rPr>
          <w:t>Michaelis-Menten</w:t>
        </w:r>
        <w:proofErr w:type="spellEnd"/>
        <w:r w:rsidR="000A4089">
          <w:rPr>
            <w:rFonts w:ascii="Times New Roman" w:hAnsi="Times New Roman" w:cs="Times New Roman"/>
            <w:lang w:val="en-US"/>
          </w:rPr>
          <w:t xml:space="preserve"> function </w:t>
        </w:r>
      </w:ins>
      <w:ins w:id="67" w:author="Matthew Barbour" w:date="2015-10-19T17:01:00Z">
        <w:r w:rsidR="00F74737">
          <w:rPr>
            <w:rFonts w:ascii="Times New Roman" w:hAnsi="Times New Roman" w:cs="Times New Roman"/>
            <w:lang w:val="en-US"/>
          </w:rPr>
          <w:fldChar w:fldCharType="begin">
            <w:fldData xml:space="preserve">NgA5ADUAMABlADEAYwA3AC0AOABiADgANAAtADQANgAzADcALQA5AGQAZAA5AC0AZQA3ADQANgA0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</w:fldData>
          </w:fldChar>
        </w:r>
      </w:ins>
      <w:ins w:id="68" w:author="Matthew Barbour" w:date="2015-10-19T17:02:00Z">
        <w:r w:rsidR="00F74737">
          <w:rPr>
            <w:rFonts w:ascii="Times New Roman" w:hAnsi="Times New Roman" w:cs="Times New Roman"/>
            <w:lang w:val="en-US"/>
          </w:rPr>
          <w:instrText>ADDIN LABTIVA_CITE \* MERGEFORMAT</w:instrText>
        </w:r>
      </w:ins>
      <w:r w:rsidR="00F74737">
        <w:rPr>
          <w:rFonts w:ascii="Times New Roman" w:hAnsi="Times New Roman" w:cs="Times New Roman"/>
          <w:lang w:val="en-US"/>
        </w:rPr>
      </w:r>
      <w:r w:rsidR="00F74737">
        <w:rPr>
          <w:rFonts w:ascii="Times New Roman" w:hAnsi="Times New Roman" w:cs="Times New Roman"/>
          <w:lang w:val="en-US"/>
        </w:rPr>
        <w:fldChar w:fldCharType="separate"/>
      </w:r>
      <w:r w:rsidR="0058741E" w:rsidRPr="0058741E">
        <w:rPr>
          <w:rFonts w:ascii="Times New Roman" w:hAnsi="Times New Roman" w:cs="Times New Roman"/>
          <w:noProof/>
          <w:color w:val="000000"/>
          <w:lang w:val="en-US"/>
        </w:rPr>
        <w:t>(4)</w:t>
      </w:r>
      <w:ins w:id="69" w:author="Matthew Barbour" w:date="2015-10-19T17:01:00Z">
        <w:r w:rsidR="00F74737">
          <w:rPr>
            <w:rFonts w:ascii="Times New Roman" w:hAnsi="Times New Roman" w:cs="Times New Roman"/>
            <w:lang w:val="en-US"/>
          </w:rPr>
          <w:fldChar w:fldCharType="end"/>
        </w:r>
      </w:ins>
      <w:ins w:id="70" w:author="Matthew Barbour" w:date="2015-10-16T15:44:00Z">
        <w:r w:rsidR="000A4089">
          <w:rPr>
            <w:rFonts w:ascii="Times New Roman" w:hAnsi="Times New Roman" w:cs="Times New Roman"/>
            <w:lang w:val="en-US"/>
          </w:rPr>
          <w:t xml:space="preserve"> of the form</w:t>
        </w:r>
      </w:ins>
      <w:ins w:id="71" w:author="Matthew Barbour" w:date="2015-10-16T15:48:00Z">
        <w:r w:rsidR="006156D5">
          <w:rPr>
            <w:rFonts w:ascii="Times New Roman" w:hAnsi="Times New Roman" w:cs="Times New Roman"/>
            <w:lang w:val="en-US"/>
          </w:rPr>
          <w:t>,</w:t>
        </w:r>
      </w:ins>
      <w:ins w:id="72" w:author="Matthew Barbour" w:date="2015-10-16T15:44:00Z">
        <w:r w:rsidR="000A4089">
          <w:rPr>
            <w:rFonts w:ascii="Times New Roman" w:hAnsi="Times New Roman" w:cs="Times New Roman"/>
            <w:lang w:val="en-US"/>
          </w:rPr>
          <w:t xml:space="preserve"> </w:t>
        </w:r>
      </w:ins>
    </w:p>
    <w:p w14:paraId="1AFB999F" w14:textId="05A7D820" w:rsidR="00883A72" w:rsidRDefault="00B50320"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73" w:author="Matthew Barbour" w:date="2015-10-19T17:17:00Z"/>
          <w:rFonts w:ascii="Times New Roman" w:hAnsi="Times New Roman" w:cs="Times New Roman"/>
          <w:lang w:val="en-US"/>
        </w:rPr>
      </w:pPr>
      <m:oMath>
        <m:sSub>
          <m:sSubPr>
            <m:ctrlPr>
              <w:ins w:id="74" w:author="Matthew Barbour" w:date="2015-10-19T17:15:00Z">
                <w:rPr>
                  <w:rFonts w:ascii="Cambria Math" w:hAnsi="Cambria Math" w:cs="Times New Roman"/>
                  <w:i/>
                  <w:lang w:val="en-US"/>
                </w:rPr>
              </w:ins>
            </m:ctrlPr>
          </m:sSubPr>
          <m:e>
            <w:ins w:id="75" w:author="Matthew Barbour" w:date="2015-10-19T17:15:00Z">
              <m:r>
                <w:rPr>
                  <w:rFonts w:ascii="Cambria Math" w:hAnsi="Cambria Math" w:cs="Times New Roman"/>
                  <w:lang w:val="en-US"/>
                </w:rPr>
                <m:t>LD</m:t>
              </m:r>
            </w:ins>
          </m:e>
          <m:sub>
            <m:sSub>
              <m:sSubPr>
                <m:ctrlPr>
                  <w:ins w:id="76" w:author="Matthew Barbour" w:date="2015-10-19T17:15:00Z">
                    <w:rPr>
                      <w:rFonts w:ascii="Cambria Math" w:hAnsi="Cambria Math" w:cs="Times New Roman"/>
                      <w:i/>
                      <w:lang w:val="en-US"/>
                    </w:rPr>
                  </w:ins>
                </m:ctrlPr>
              </m:sSubPr>
              <m:e>
                <w:ins w:id="77" w:author="Matthew Barbour" w:date="2015-10-19T17:15:00Z">
                  <m:r>
                    <w:rPr>
                      <w:rFonts w:ascii="Cambria Math" w:hAnsi="Cambria Math" w:cs="Times New Roman"/>
                      <w:lang w:val="en-US"/>
                    </w:rPr>
                    <m:t>q,N</m:t>
                  </m:r>
                </w:ins>
              </m:e>
              <m:sub>
                <w:ins w:id="78" w:author="Matthew Barbour" w:date="2015-10-19T17:15:00Z">
                  <m:r>
                    <w:rPr>
                      <w:rFonts w:ascii="Cambria Math" w:hAnsi="Cambria Math" w:cs="Times New Roman"/>
                      <w:lang w:val="en-US"/>
                    </w:rPr>
                    <m:t>m</m:t>
                  </m:r>
                </w:ins>
              </m:sub>
            </m:sSub>
          </m:sub>
        </m:sSub>
        <w:ins w:id="79" w:author="Matthew Barbour" w:date="2015-10-19T17:15:00Z">
          <m:r>
            <w:rPr>
              <w:rFonts w:ascii="Cambria Math" w:hAnsi="Cambria Math" w:cs="Times New Roman"/>
              <w:lang w:val="en-US"/>
            </w:rPr>
            <m:t>=</m:t>
          </m:r>
        </w:ins>
        <m:f>
          <m:fPr>
            <m:ctrlPr>
              <w:ins w:id="80" w:author="Matthew Barbour" w:date="2015-10-19T17:15:00Z">
                <w:rPr>
                  <w:rFonts w:ascii="Cambria Math" w:hAnsi="Cambria Math" w:cs="Times New Roman"/>
                  <w:i/>
                  <w:lang w:val="en-US"/>
                </w:rPr>
              </w:ins>
            </m:ctrlPr>
          </m:fPr>
          <m:num>
            <w:ins w:id="81" w:author="Matthew Barbour" w:date="2015-10-19T17:16:00Z">
              <m:r>
                <w:rPr>
                  <w:rFonts w:ascii="Cambria Math" w:hAnsi="Cambria Math" w:cs="Times New Roman"/>
                  <w:lang w:val="en-US"/>
                </w:rPr>
                <m:t>a(</m:t>
              </m:r>
            </w:ins>
            <m:sSub>
              <m:sSubPr>
                <m:ctrlPr>
                  <w:ins w:id="82" w:author="Matthew Barbour" w:date="2015-10-19T17:16:00Z">
                    <w:rPr>
                      <w:rFonts w:ascii="Cambria Math" w:hAnsi="Cambria Math" w:cs="Times New Roman"/>
                      <w:i/>
                      <w:lang w:val="en-US"/>
                    </w:rPr>
                  </w:ins>
                </m:ctrlPr>
              </m:sSubPr>
              <m:e>
                <w:ins w:id="83" w:author="Matthew Barbour" w:date="2015-10-19T17:16:00Z">
                  <m:r>
                    <w:rPr>
                      <w:rFonts w:ascii="Cambria Math" w:hAnsi="Cambria Math" w:cs="Times New Roman"/>
                      <w:lang w:val="en-US"/>
                    </w:rPr>
                    <m:t>N</m:t>
                  </m:r>
                </w:ins>
              </m:e>
              <m:sub>
                <w:ins w:id="84" w:author="Matthew Barbour" w:date="2015-10-19T17:16:00Z">
                  <m:r>
                    <w:rPr>
                      <w:rFonts w:ascii="Cambria Math" w:hAnsi="Cambria Math" w:cs="Times New Roman"/>
                      <w:lang w:val="en-US"/>
                    </w:rPr>
                    <m:t>m</m:t>
                  </m:r>
                </w:ins>
              </m:sub>
            </m:sSub>
            <w:ins w:id="85" w:author="Matthew Barbour" w:date="2015-10-19T17:16:00Z">
              <m:r>
                <w:rPr>
                  <w:rFonts w:ascii="Cambria Math" w:hAnsi="Cambria Math" w:cs="Times New Roman"/>
                  <w:lang w:val="en-US"/>
                </w:rPr>
                <m:t>-</m:t>
              </m:r>
            </w:ins>
            <w:ins w:id="86" w:author="Matthew Barbour" w:date="2015-10-19T17:19:00Z">
              <m:r>
                <w:rPr>
                  <w:rFonts w:ascii="Cambria Math" w:hAnsi="Cambria Math" w:cs="Times New Roman"/>
                  <w:lang w:val="en-US"/>
                </w:rPr>
                <m:t>1</m:t>
              </m:r>
            </w:ins>
            <w:ins w:id="87" w:author="Matthew Barbour" w:date="2015-10-19T17:16:00Z">
              <m:r>
                <w:rPr>
                  <w:rFonts w:ascii="Cambria Math" w:hAnsi="Cambria Math" w:cs="Times New Roman"/>
                  <w:lang w:val="en-US"/>
                </w:rPr>
                <m:t>)</m:t>
              </m:r>
            </w:ins>
          </m:num>
          <m:den>
            <w:ins w:id="88" w:author="Matthew Barbour" w:date="2015-10-19T17:16:00Z">
              <m:r>
                <w:rPr>
                  <w:rFonts w:ascii="Cambria Math" w:hAnsi="Cambria Math" w:cs="Times New Roman"/>
                  <w:lang w:val="en-US"/>
                </w:rPr>
                <m:t>(b+(</m:t>
              </m:r>
            </w:ins>
            <m:sSub>
              <m:sSubPr>
                <m:ctrlPr>
                  <w:ins w:id="89" w:author="Matthew Barbour" w:date="2015-10-19T17:16:00Z">
                    <w:rPr>
                      <w:rFonts w:ascii="Cambria Math" w:hAnsi="Cambria Math" w:cs="Times New Roman"/>
                      <w:i/>
                      <w:lang w:val="en-US"/>
                    </w:rPr>
                  </w:ins>
                </m:ctrlPr>
              </m:sSubPr>
              <m:e>
                <w:ins w:id="90" w:author="Matthew Barbour" w:date="2015-10-19T17:16:00Z">
                  <m:r>
                    <w:rPr>
                      <w:rFonts w:ascii="Cambria Math" w:hAnsi="Cambria Math" w:cs="Times New Roman"/>
                      <w:lang w:val="en-US"/>
                    </w:rPr>
                    <m:t>N</m:t>
                  </m:r>
                </w:ins>
              </m:e>
              <m:sub>
                <w:ins w:id="91" w:author="Matthew Barbour" w:date="2015-10-19T17:16:00Z">
                  <m:r>
                    <w:rPr>
                      <w:rFonts w:ascii="Cambria Math" w:hAnsi="Cambria Math" w:cs="Times New Roman"/>
                      <w:lang w:val="en-US"/>
                    </w:rPr>
                    <m:t>m</m:t>
                  </m:r>
                </w:ins>
              </m:sub>
            </m:sSub>
            <w:ins w:id="92" w:author="Matthew Barbour" w:date="2015-10-19T17:16:00Z">
              <m:r>
                <w:rPr>
                  <w:rFonts w:ascii="Cambria Math" w:hAnsi="Cambria Math" w:cs="Times New Roman"/>
                  <w:lang w:val="en-US"/>
                </w:rPr>
                <m:t>-</m:t>
              </m:r>
            </w:ins>
            <w:ins w:id="93" w:author="Matthew Barbour" w:date="2015-10-19T17:19:00Z">
              <m:r>
                <w:rPr>
                  <w:rFonts w:ascii="Cambria Math" w:hAnsi="Cambria Math" w:cs="Times New Roman"/>
                  <w:lang w:val="en-US"/>
                </w:rPr>
                <m:t>1</m:t>
              </m:r>
            </w:ins>
            <w:ins w:id="94" w:author="Matthew Barbour" w:date="2015-10-19T17:16:00Z">
              <m:r>
                <w:rPr>
                  <w:rFonts w:ascii="Cambria Math" w:hAnsi="Cambria Math" w:cs="Times New Roman"/>
                  <w:lang w:val="en-US"/>
                </w:rPr>
                <m:t>)</m:t>
              </m:r>
            </w:ins>
          </m:den>
        </m:f>
        <w:ins w:id="95" w:author="Matthew Barbour" w:date="2015-10-19T17:16:00Z">
          <m:r>
            <w:rPr>
              <w:rFonts w:ascii="Cambria Math" w:hAnsi="Cambria Math" w:cs="Times New Roman"/>
              <w:lang w:val="en-US"/>
            </w:rPr>
            <m:t>+</m:t>
          </m:r>
        </w:ins>
        <m:acc>
          <m:accPr>
            <m:chr m:val="̅"/>
            <m:ctrlPr>
              <w:ins w:id="96" w:author="Matthew Barbour" w:date="2015-10-19T17:16:00Z">
                <w:rPr>
                  <w:rFonts w:ascii="Cambria Math" w:hAnsi="Cambria Math" w:cs="Times New Roman"/>
                  <w:i/>
                  <w:lang w:val="en-US"/>
                </w:rPr>
              </w:ins>
            </m:ctrlPr>
          </m:accPr>
          <m:e>
            <m:sSub>
              <m:sSubPr>
                <m:ctrlPr>
                  <w:ins w:id="97" w:author="Matthew Barbour" w:date="2015-10-19T17:17:00Z">
                    <w:rPr>
                      <w:rFonts w:ascii="Cambria Math" w:hAnsi="Cambria Math" w:cs="Times New Roman"/>
                      <w:i/>
                      <w:lang w:val="en-US"/>
                    </w:rPr>
                  </w:ins>
                </m:ctrlPr>
              </m:sSubPr>
              <m:e>
                <w:ins w:id="98" w:author="Matthew Barbour" w:date="2015-10-19T17:17:00Z">
                  <m:r>
                    <w:rPr>
                      <w:rFonts w:ascii="Cambria Math" w:hAnsi="Cambria Math" w:cs="Times New Roman"/>
                      <w:lang w:val="en-US"/>
                    </w:rPr>
                    <m:t>LD</m:t>
                  </m:r>
                </w:ins>
              </m:e>
              <m:sub>
                <w:ins w:id="99" w:author="Matthew Barbour" w:date="2015-10-19T17:17:00Z">
                  <m:r>
                    <w:rPr>
                      <w:rFonts w:ascii="Cambria Math" w:hAnsi="Cambria Math" w:cs="Times New Roman"/>
                      <w:lang w:val="en-US"/>
                    </w:rPr>
                    <m:t>q,1</m:t>
                  </m:r>
                </w:ins>
              </m:sub>
            </m:sSub>
          </m:e>
        </m:acc>
      </m:oMath>
      <w:ins w:id="100" w:author="Matthew Barbour" w:date="2015-10-16T15:44:00Z">
        <w:r w:rsidR="000A4089">
          <w:rPr>
            <w:rFonts w:ascii="Times New Roman" w:hAnsi="Times New Roman" w:cs="Times New Roman"/>
            <w:lang w:val="en-US"/>
          </w:rPr>
          <w:t xml:space="preserve">, </w:t>
        </w:r>
      </w:ins>
    </w:p>
    <w:p w14:paraId="54CF36D7" w14:textId="6FE59C69"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01" w:author="Matthew Barbour" w:date="2015-10-16T15:44:00Z"/>
          <w:rFonts w:ascii="Times New Roman" w:hAnsi="Times New Roman" w:cs="Times New Roman"/>
          <w:lang w:val="en-US"/>
        </w:rPr>
      </w:pPr>
      <w:proofErr w:type="gramStart"/>
      <w:ins w:id="102" w:author="Matthew Barbour" w:date="2015-10-16T15:44:00Z">
        <w:r>
          <w:rPr>
            <w:rFonts w:ascii="Times New Roman" w:hAnsi="Times New Roman" w:cs="Times New Roman"/>
            <w:lang w:val="en-US"/>
          </w:rPr>
          <w:t>where</w:t>
        </w:r>
        <w:proofErr w:type="gramEnd"/>
        <w:r>
          <w:rPr>
            <w:rFonts w:ascii="Times New Roman" w:hAnsi="Times New Roman" w:cs="Times New Roman"/>
            <w:lang w:val="en-US"/>
          </w:rPr>
          <w:t xml:space="preserve"> </w:t>
        </w:r>
        <w:r>
          <w:rPr>
            <w:rFonts w:ascii="Times New Roman" w:hAnsi="Times New Roman" w:cs="Times New Roman"/>
            <w:i/>
            <w:iCs/>
            <w:lang w:val="en-US"/>
          </w:rPr>
          <w:t>N</w:t>
        </w:r>
        <w:r>
          <w:rPr>
            <w:rFonts w:ascii="Times New Roman" w:hAnsi="Times New Roman" w:cs="Times New Roman"/>
            <w:i/>
            <w:iCs/>
            <w:vertAlign w:val="subscript"/>
            <w:lang w:val="en-US"/>
          </w:rPr>
          <w:t>m</w:t>
        </w:r>
        <w:r>
          <w:rPr>
            <w:rFonts w:ascii="Times New Roman" w:hAnsi="Times New Roman" w:cs="Times New Roman"/>
            <w:lang w:val="en-US"/>
          </w:rPr>
          <w:t xml:space="preserve"> is the number of plants in monoculture,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q,Nm</w:t>
        </w:r>
        <w:proofErr w:type="spellEnd"/>
        <w:r>
          <w:rPr>
            <w:rFonts w:ascii="Times New Roman" w:hAnsi="Times New Roman" w:cs="Times New Roman"/>
            <w:i/>
            <w:iCs/>
            <w:lang w:val="en-US"/>
          </w:rPr>
          <w:t xml:space="preserve"> </w:t>
        </w:r>
        <w:r>
          <w:rPr>
            <w:rFonts w:ascii="Times New Roman" w:hAnsi="Times New Roman" w:cs="Times New Roman"/>
            <w:lang w:val="en-US"/>
          </w:rPr>
          <w:t xml:space="preserve">is the complexity at </w:t>
        </w:r>
        <w:r>
          <w:rPr>
            <w:rFonts w:ascii="Times New Roman" w:hAnsi="Times New Roman" w:cs="Times New Roman"/>
            <w:i/>
            <w:iCs/>
            <w:lang w:val="en-US"/>
          </w:rPr>
          <w:t>N</w:t>
        </w:r>
        <w:r>
          <w:rPr>
            <w:rFonts w:ascii="Times New Roman" w:hAnsi="Times New Roman" w:cs="Times New Roman"/>
            <w:i/>
            <w:iCs/>
            <w:vertAlign w:val="subscript"/>
            <w:lang w:val="en-US"/>
          </w:rPr>
          <w:t>m</w:t>
        </w:r>
        <w:r>
          <w:rPr>
            <w:rFonts w:ascii="Times New Roman" w:hAnsi="Times New Roman" w:cs="Times New Roman"/>
            <w:lang w:val="en-US"/>
          </w:rPr>
          <w:t>,</w:t>
        </w:r>
        <w:r>
          <w:rPr>
            <w:rFonts w:ascii="Times New Roman" w:hAnsi="Times New Roman" w:cs="Times New Roman"/>
            <w:i/>
            <w:iCs/>
            <w:lang w:val="en-US"/>
          </w:rPr>
          <w:t xml:space="preserve"> a</w:t>
        </w:r>
        <w:r>
          <w:rPr>
            <w:rFonts w:ascii="Times New Roman" w:hAnsi="Times New Roman" w:cs="Times New Roman"/>
            <w:lang w:val="en-US"/>
          </w:rPr>
          <w:t xml:space="preserve"> and </w:t>
        </w:r>
        <w:r>
          <w:rPr>
            <w:rFonts w:ascii="Times New Roman" w:hAnsi="Times New Roman" w:cs="Times New Roman"/>
            <w:i/>
            <w:iCs/>
            <w:lang w:val="en-US"/>
          </w:rPr>
          <w:t>b</w:t>
        </w:r>
        <w:r>
          <w:rPr>
            <w:rFonts w:ascii="Times New Roman" w:hAnsi="Times New Roman" w:cs="Times New Roman"/>
            <w:lang w:val="en-US"/>
          </w:rPr>
          <w:t xml:space="preserve"> are phenomenological parameters that scale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q,Nm</w:t>
        </w:r>
        <w:proofErr w:type="spellEnd"/>
        <w:r>
          <w:rPr>
            <w:rFonts w:ascii="Times New Roman" w:hAnsi="Times New Roman" w:cs="Times New Roman"/>
            <w:i/>
            <w:iCs/>
            <w:vertAlign w:val="subscript"/>
            <w:lang w:val="en-US"/>
          </w:rPr>
          <w:t xml:space="preserve"> </w:t>
        </w:r>
        <w:r>
          <w:rPr>
            <w:rFonts w:ascii="Times New Roman" w:hAnsi="Times New Roman" w:cs="Times New Roman"/>
            <w:lang w:val="en-US"/>
          </w:rPr>
          <w:t xml:space="preserve">and </w:t>
        </w:r>
        <w:r>
          <w:rPr>
            <w:rFonts w:ascii="Times New Roman" w:hAnsi="Times New Roman" w:cs="Times New Roman"/>
            <w:i/>
            <w:iCs/>
            <w:lang w:val="en-US"/>
          </w:rPr>
          <w:t>N</w:t>
        </w:r>
        <w:r>
          <w:rPr>
            <w:rFonts w:ascii="Times New Roman" w:hAnsi="Times New Roman" w:cs="Times New Roman"/>
            <w:i/>
            <w:iCs/>
            <w:vertAlign w:val="subscript"/>
            <w:lang w:val="en-US"/>
          </w:rPr>
          <w:t>m</w:t>
        </w:r>
        <w:r>
          <w:rPr>
            <w:rFonts w:ascii="Times New Roman" w:hAnsi="Times New Roman" w:cs="Times New Roman"/>
            <w:lang w:val="en-US"/>
          </w:rPr>
          <w:t>, respectively, and</w:t>
        </w:r>
      </w:ins>
      <w:ins w:id="103" w:author="Matthew Barbour" w:date="2015-10-19T17:18:00Z">
        <w:r w:rsidR="00837DE9">
          <w:rPr>
            <w:rFonts w:ascii="Times New Roman" w:hAnsi="Times New Roman" w:cs="Times New Roman"/>
            <w:lang w:val="en-US"/>
          </w:rPr>
          <w:t xml:space="preserve">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ins>
      <w:ins w:id="104" w:author="Matthew Barbour" w:date="2015-10-16T15:44:00Z">
        <w:r w:rsidR="00837DE9">
          <w:rPr>
            <w:rFonts w:ascii="Times New Roman" w:hAnsi="Times New Roman" w:cs="Times New Roman"/>
            <w:lang w:val="en-US"/>
          </w:rPr>
          <w:t xml:space="preserve"> </w:t>
        </w:r>
        <w:r>
          <w:rPr>
            <w:rFonts w:ascii="Times New Roman" w:hAnsi="Times New Roman" w:cs="Times New Roman"/>
            <w:lang w:val="en-US"/>
          </w:rPr>
          <w:t xml:space="preserve">is a constant parameter, representing the average complexity for 1-plant monocultures. Adding the constant, </w:t>
        </w:r>
      </w:ins>
      <m:oMath>
        <m:acc>
          <m:accPr>
            <m:chr m:val="̅"/>
            <m:ctrlPr>
              <w:ins w:id="105" w:author="Matthew Barbour" w:date="2015-10-19T17:19:00Z">
                <w:rPr>
                  <w:rFonts w:ascii="Cambria Math" w:hAnsi="Cambria Math" w:cs="Times New Roman"/>
                  <w:i/>
                  <w:lang w:val="en-US"/>
                </w:rPr>
              </w:ins>
            </m:ctrlPr>
          </m:accPr>
          <m:e>
            <m:sSub>
              <m:sSubPr>
                <m:ctrlPr>
                  <w:ins w:id="106" w:author="Matthew Barbour" w:date="2015-10-19T17:19:00Z">
                    <w:rPr>
                      <w:rFonts w:ascii="Cambria Math" w:hAnsi="Cambria Math" w:cs="Times New Roman"/>
                      <w:i/>
                      <w:lang w:val="en-US"/>
                    </w:rPr>
                  </w:ins>
                </m:ctrlPr>
              </m:sSubPr>
              <m:e>
                <w:ins w:id="107" w:author="Matthew Barbour" w:date="2015-10-19T17:19:00Z">
                  <m:r>
                    <w:rPr>
                      <w:rFonts w:ascii="Cambria Math" w:hAnsi="Cambria Math" w:cs="Times New Roman"/>
                      <w:lang w:val="en-US"/>
                    </w:rPr>
                    <m:t>LD</m:t>
                  </m:r>
                </w:ins>
              </m:e>
              <m:sub>
                <w:ins w:id="108" w:author="Matthew Barbour" w:date="2015-10-19T17:19:00Z">
                  <m:r>
                    <w:rPr>
                      <w:rFonts w:ascii="Cambria Math" w:hAnsi="Cambria Math" w:cs="Times New Roman"/>
                      <w:lang w:val="en-US"/>
                    </w:rPr>
                    <m:t>q,1</m:t>
                  </m:r>
                </w:ins>
              </m:sub>
            </m:sSub>
          </m:e>
        </m:acc>
      </m:oMath>
      <w:ins w:id="109" w:author="Matthew Barbour" w:date="2015-10-16T15:44:00Z">
        <w:r>
          <w:rPr>
            <w:rFonts w:ascii="Times New Roman" w:hAnsi="Times New Roman" w:cs="Times New Roman"/>
            <w:lang w:val="en-US"/>
          </w:rPr>
          <w:t xml:space="preserve">, and subtracting the constant, 1, shift the function so that when </w:t>
        </w:r>
        <w:r>
          <w:rPr>
            <w:rFonts w:ascii="Times New Roman" w:hAnsi="Times New Roman" w:cs="Times New Roman"/>
            <w:i/>
            <w:iCs/>
            <w:lang w:val="en-US"/>
          </w:rPr>
          <w:t>N</w:t>
        </w:r>
        <w:r>
          <w:rPr>
            <w:rFonts w:ascii="Times New Roman" w:hAnsi="Times New Roman" w:cs="Times New Roman"/>
            <w:i/>
            <w:iCs/>
            <w:vertAlign w:val="subscript"/>
            <w:lang w:val="en-US"/>
          </w:rPr>
          <w:t>m</w:t>
        </w:r>
        <w:r>
          <w:rPr>
            <w:rFonts w:ascii="Times New Roman" w:hAnsi="Times New Roman" w:cs="Times New Roman"/>
            <w:lang w:val="en-US"/>
          </w:rPr>
          <w:t xml:space="preserve"> = 1, </w:t>
        </w:r>
      </w:ins>
      <m:oMath>
        <m:sSub>
          <m:sSubPr>
            <m:ctrlPr>
              <w:ins w:id="110" w:author="Matthew Barbour" w:date="2015-10-19T17:19:00Z">
                <w:rPr>
                  <w:rFonts w:ascii="Cambria Math" w:hAnsi="Cambria Math" w:cs="Times New Roman"/>
                  <w:i/>
                  <w:lang w:val="en-US"/>
                </w:rPr>
              </w:ins>
            </m:ctrlPr>
          </m:sSubPr>
          <m:e>
            <w:ins w:id="111" w:author="Matthew Barbour" w:date="2015-10-19T17:19:00Z">
              <m:r>
                <w:rPr>
                  <w:rFonts w:ascii="Cambria Math" w:hAnsi="Cambria Math" w:cs="Times New Roman"/>
                  <w:lang w:val="en-US"/>
                </w:rPr>
                <m:t>LD</m:t>
              </m:r>
            </w:ins>
          </m:e>
          <m:sub>
            <m:sSub>
              <m:sSubPr>
                <m:ctrlPr>
                  <w:ins w:id="112" w:author="Matthew Barbour" w:date="2015-10-19T17:19:00Z">
                    <w:rPr>
                      <w:rFonts w:ascii="Cambria Math" w:hAnsi="Cambria Math" w:cs="Times New Roman"/>
                      <w:i/>
                      <w:lang w:val="en-US"/>
                    </w:rPr>
                  </w:ins>
                </m:ctrlPr>
              </m:sSubPr>
              <m:e>
                <w:ins w:id="113" w:author="Matthew Barbour" w:date="2015-10-19T17:19:00Z">
                  <m:r>
                    <w:rPr>
                      <w:rFonts w:ascii="Cambria Math" w:hAnsi="Cambria Math" w:cs="Times New Roman"/>
                      <w:lang w:val="en-US"/>
                    </w:rPr>
                    <m:t>q,N</m:t>
                  </m:r>
                </w:ins>
              </m:e>
              <m:sub>
                <w:ins w:id="114" w:author="Matthew Barbour" w:date="2015-10-19T17:19:00Z">
                  <m:r>
                    <w:rPr>
                      <w:rFonts w:ascii="Cambria Math" w:hAnsi="Cambria Math" w:cs="Times New Roman"/>
                      <w:lang w:val="en-US"/>
                    </w:rPr>
                    <m:t>m</m:t>
                  </m:r>
                </w:ins>
              </m:sub>
            </m:sSub>
          </m:sub>
        </m:sSub>
        <w:ins w:id="115" w:author="Matthew Barbour" w:date="2015-10-19T17:19:00Z">
          <m:r>
            <w:rPr>
              <w:rFonts w:ascii="Cambria Math" w:hAnsi="Cambria Math" w:cs="Times New Roman"/>
              <w:lang w:val="en-US"/>
            </w:rPr>
            <m:t>=</m:t>
          </m:r>
        </w:ins>
        <m:acc>
          <m:accPr>
            <m:chr m:val="̅"/>
            <m:ctrlPr>
              <w:ins w:id="116" w:author="Matthew Barbour" w:date="2015-10-19T17:19:00Z">
                <w:rPr>
                  <w:rFonts w:ascii="Cambria Math" w:hAnsi="Cambria Math" w:cs="Times New Roman"/>
                  <w:i/>
                  <w:lang w:val="en-US"/>
                </w:rPr>
              </w:ins>
            </m:ctrlPr>
          </m:accPr>
          <m:e>
            <m:sSub>
              <m:sSubPr>
                <m:ctrlPr>
                  <w:ins w:id="117" w:author="Matthew Barbour" w:date="2015-10-19T17:19:00Z">
                    <w:rPr>
                      <w:rFonts w:ascii="Cambria Math" w:hAnsi="Cambria Math" w:cs="Times New Roman"/>
                      <w:i/>
                      <w:lang w:val="en-US"/>
                    </w:rPr>
                  </w:ins>
                </m:ctrlPr>
              </m:sSubPr>
              <m:e>
                <w:ins w:id="118" w:author="Matthew Barbour" w:date="2015-10-19T17:19:00Z">
                  <m:r>
                    <w:rPr>
                      <w:rFonts w:ascii="Cambria Math" w:hAnsi="Cambria Math" w:cs="Times New Roman"/>
                      <w:lang w:val="en-US"/>
                    </w:rPr>
                    <m:t>LD</m:t>
                  </m:r>
                </w:ins>
              </m:e>
              <m:sub>
                <w:ins w:id="119" w:author="Matthew Barbour" w:date="2015-10-19T17:19:00Z">
                  <m:r>
                    <w:rPr>
                      <w:rFonts w:ascii="Cambria Math" w:hAnsi="Cambria Math" w:cs="Times New Roman"/>
                      <w:lang w:val="en-US"/>
                    </w:rPr>
                    <m:t>q,1</m:t>
                  </m:r>
                </w:ins>
              </m:sub>
            </m:sSub>
          </m:e>
        </m:acc>
      </m:oMath>
      <w:ins w:id="120" w:author="Matthew Barbour" w:date="2015-10-19T17:19:00Z">
        <w:r w:rsidR="00837DE9">
          <w:rPr>
            <w:rFonts w:ascii="Times New Roman" w:hAnsi="Times New Roman" w:cs="Times New Roman"/>
            <w:lang w:val="en-US"/>
          </w:rPr>
          <w:t xml:space="preserve"> </w:t>
        </w:r>
      </w:ins>
      <w:ins w:id="121" w:author="Matthew Barbour" w:date="2015-10-16T15:44:00Z">
        <w:r>
          <w:rPr>
            <w:rFonts w:ascii="Times New Roman" w:hAnsi="Times New Roman" w:cs="Times New Roman"/>
            <w:lang w:val="en-US"/>
          </w:rPr>
          <w:t xml:space="preserve">. We used non-linear least squares to estimate parameters </w:t>
        </w:r>
        <w:r>
          <w:rPr>
            <w:rFonts w:ascii="Times New Roman" w:hAnsi="Times New Roman" w:cs="Times New Roman"/>
            <w:i/>
            <w:iCs/>
            <w:lang w:val="en-US"/>
          </w:rPr>
          <w:t xml:space="preserve">a </w:t>
        </w:r>
        <w:r>
          <w:rPr>
            <w:rFonts w:ascii="Times New Roman" w:hAnsi="Times New Roman" w:cs="Times New Roman"/>
            <w:lang w:val="en-US"/>
          </w:rPr>
          <w:t xml:space="preserve">and </w:t>
        </w:r>
        <w:r>
          <w:rPr>
            <w:rFonts w:ascii="Times New Roman" w:hAnsi="Times New Roman" w:cs="Times New Roman"/>
            <w:i/>
            <w:iCs/>
            <w:lang w:val="en-US"/>
          </w:rPr>
          <w:t>b</w:t>
        </w:r>
        <w:r>
          <w:rPr>
            <w:rFonts w:ascii="Times New Roman" w:hAnsi="Times New Roman" w:cs="Times New Roman"/>
            <w:lang w:val="en-US"/>
          </w:rPr>
          <w:t>. Our asymptotic model appeared to provide a good fit to the data (</w:t>
        </w:r>
        <w:r>
          <w:rPr>
            <w:rFonts w:ascii="Times New Roman" w:hAnsi="Times New Roman" w:cs="Times New Roman"/>
            <w:i/>
            <w:iCs/>
            <w:lang w:val="en-US"/>
          </w:rPr>
          <w:t>R</w:t>
        </w:r>
        <w:r>
          <w:rPr>
            <w:rFonts w:ascii="Times New Roman" w:hAnsi="Times New Roman" w:cs="Times New Roman"/>
            <w:i/>
            <w:iCs/>
            <w:vertAlign w:val="superscript"/>
            <w:lang w:val="en-US"/>
          </w:rPr>
          <w:t>2</w:t>
        </w:r>
        <w:r>
          <w:rPr>
            <w:rFonts w:ascii="Times New Roman" w:hAnsi="Times New Roman" w:cs="Times New Roman"/>
            <w:lang w:val="en-US"/>
          </w:rPr>
          <w:t xml:space="preserve"> = 0.88, </w:t>
        </w:r>
      </w:ins>
      <m:oMath>
        <m:sSub>
          <m:sSubPr>
            <m:ctrlPr>
              <w:ins w:id="122" w:author="Matthew Barbour" w:date="2015-10-19T17:20:00Z">
                <w:rPr>
                  <w:rFonts w:ascii="Cambria Math" w:hAnsi="Cambria Math" w:cs="Times New Roman"/>
                  <w:i/>
                  <w:lang w:val="en-US"/>
                </w:rPr>
              </w:ins>
            </m:ctrlPr>
          </m:sSubPr>
          <m:e>
            <w:ins w:id="123" w:author="Matthew Barbour" w:date="2015-10-19T17:20:00Z">
              <m:r>
                <w:rPr>
                  <w:rFonts w:ascii="Cambria Math" w:hAnsi="Cambria Math" w:cs="Times New Roman"/>
                  <w:lang w:val="en-US"/>
                </w:rPr>
                <m:t>LD</m:t>
              </m:r>
            </w:ins>
          </m:e>
          <m:sub>
            <m:sSub>
              <m:sSubPr>
                <m:ctrlPr>
                  <w:ins w:id="124" w:author="Matthew Barbour" w:date="2015-10-19T17:20:00Z">
                    <w:rPr>
                      <w:rFonts w:ascii="Cambria Math" w:hAnsi="Cambria Math" w:cs="Times New Roman"/>
                      <w:i/>
                      <w:lang w:val="en-US"/>
                    </w:rPr>
                  </w:ins>
                </m:ctrlPr>
              </m:sSubPr>
              <m:e>
                <w:ins w:id="125" w:author="Matthew Barbour" w:date="2015-10-19T17:20:00Z">
                  <m:r>
                    <w:rPr>
                      <w:rFonts w:ascii="Cambria Math" w:hAnsi="Cambria Math" w:cs="Times New Roman"/>
                      <w:lang w:val="en-US"/>
                    </w:rPr>
                    <m:t>q,N</m:t>
                  </m:r>
                </w:ins>
              </m:e>
              <m:sub>
                <w:ins w:id="126" w:author="Matthew Barbour" w:date="2015-10-19T17:20:00Z">
                  <m:r>
                    <w:rPr>
                      <w:rFonts w:ascii="Cambria Math" w:hAnsi="Cambria Math" w:cs="Times New Roman"/>
                      <w:lang w:val="en-US"/>
                    </w:rPr>
                    <m:t>m</m:t>
                  </m:r>
                </w:ins>
              </m:sub>
            </m:sSub>
          </m:sub>
        </m:sSub>
        <w:ins w:id="127" w:author="Matthew Barbour" w:date="2015-10-19T17:20:00Z">
          <m:r>
            <w:rPr>
              <w:rFonts w:ascii="Cambria Math" w:hAnsi="Cambria Math" w:cs="Times New Roman"/>
              <w:lang w:val="en-US"/>
            </w:rPr>
            <m:t>=</m:t>
          </m:r>
        </w:ins>
        <m:f>
          <m:fPr>
            <m:ctrlPr>
              <w:ins w:id="128" w:author="Matthew Barbour" w:date="2015-10-19T17:20:00Z">
                <w:rPr>
                  <w:rFonts w:ascii="Cambria Math" w:hAnsi="Cambria Math" w:cs="Times New Roman"/>
                  <w:i/>
                  <w:lang w:val="en-US"/>
                </w:rPr>
              </w:ins>
            </m:ctrlPr>
          </m:fPr>
          <m:num>
            <w:ins w:id="129" w:author="Matthew Barbour" w:date="2015-10-19T17:53:00Z">
              <m:r>
                <w:rPr>
                  <w:rFonts w:ascii="Cambria Math" w:hAnsi="Cambria Math" w:cs="Times New Roman"/>
                  <w:lang w:val="en-US"/>
                </w:rPr>
                <m:t>0.62</m:t>
              </m:r>
            </w:ins>
            <w:ins w:id="130" w:author="Matthew Barbour" w:date="2015-10-19T17:20:00Z">
              <m:r>
                <w:rPr>
                  <w:rFonts w:ascii="Cambria Math" w:hAnsi="Cambria Math" w:cs="Times New Roman"/>
                  <w:lang w:val="en-US"/>
                </w:rPr>
                <m:t>(</m:t>
              </m:r>
            </w:ins>
            <m:sSub>
              <m:sSubPr>
                <m:ctrlPr>
                  <w:ins w:id="131" w:author="Matthew Barbour" w:date="2015-10-19T17:20:00Z">
                    <w:rPr>
                      <w:rFonts w:ascii="Cambria Math" w:hAnsi="Cambria Math" w:cs="Times New Roman"/>
                      <w:i/>
                      <w:lang w:val="en-US"/>
                    </w:rPr>
                  </w:ins>
                </m:ctrlPr>
              </m:sSubPr>
              <m:e>
                <w:ins w:id="132" w:author="Matthew Barbour" w:date="2015-10-19T17:20:00Z">
                  <m:r>
                    <w:rPr>
                      <w:rFonts w:ascii="Cambria Math" w:hAnsi="Cambria Math" w:cs="Times New Roman"/>
                      <w:lang w:val="en-US"/>
                    </w:rPr>
                    <m:t>N</m:t>
                  </m:r>
                </w:ins>
              </m:e>
              <m:sub>
                <w:ins w:id="133" w:author="Matthew Barbour" w:date="2015-10-19T17:20:00Z">
                  <m:r>
                    <w:rPr>
                      <w:rFonts w:ascii="Cambria Math" w:hAnsi="Cambria Math" w:cs="Times New Roman"/>
                      <w:lang w:val="en-US"/>
                    </w:rPr>
                    <m:t>m</m:t>
                  </m:r>
                </w:ins>
              </m:sub>
            </m:sSub>
            <w:ins w:id="134" w:author="Matthew Barbour" w:date="2015-10-19T17:20:00Z">
              <m:r>
                <w:rPr>
                  <w:rFonts w:ascii="Cambria Math" w:hAnsi="Cambria Math" w:cs="Times New Roman"/>
                  <w:lang w:val="en-US"/>
                </w:rPr>
                <m:t>-1)</m:t>
              </m:r>
            </w:ins>
          </m:num>
          <m:den>
            <w:ins w:id="135" w:author="Matthew Barbour" w:date="2015-10-19T17:20:00Z">
              <m:r>
                <w:rPr>
                  <w:rFonts w:ascii="Cambria Math" w:hAnsi="Cambria Math" w:cs="Times New Roman"/>
                  <w:lang w:val="en-US"/>
                </w:rPr>
                <m:t>(</m:t>
              </m:r>
            </w:ins>
            <w:ins w:id="136" w:author="Matthew Barbour" w:date="2015-10-19T17:53:00Z">
              <m:r>
                <w:rPr>
                  <w:rFonts w:ascii="Cambria Math" w:hAnsi="Cambria Math" w:cs="Times New Roman"/>
                  <w:lang w:val="en-US"/>
                </w:rPr>
                <m:t>3.62</m:t>
              </m:r>
            </w:ins>
            <w:ins w:id="137" w:author="Matthew Barbour" w:date="2015-10-19T17:20:00Z">
              <m:r>
                <w:rPr>
                  <w:rFonts w:ascii="Cambria Math" w:hAnsi="Cambria Math" w:cs="Times New Roman"/>
                  <w:lang w:val="en-US"/>
                </w:rPr>
                <m:t>+(</m:t>
              </m:r>
            </w:ins>
            <m:sSub>
              <m:sSubPr>
                <m:ctrlPr>
                  <w:ins w:id="138" w:author="Matthew Barbour" w:date="2015-10-19T17:20:00Z">
                    <w:rPr>
                      <w:rFonts w:ascii="Cambria Math" w:hAnsi="Cambria Math" w:cs="Times New Roman"/>
                      <w:i/>
                      <w:lang w:val="en-US"/>
                    </w:rPr>
                  </w:ins>
                </m:ctrlPr>
              </m:sSubPr>
              <m:e>
                <w:ins w:id="139" w:author="Matthew Barbour" w:date="2015-10-19T17:20:00Z">
                  <m:r>
                    <w:rPr>
                      <w:rFonts w:ascii="Cambria Math" w:hAnsi="Cambria Math" w:cs="Times New Roman"/>
                      <w:lang w:val="en-US"/>
                    </w:rPr>
                    <m:t>N</m:t>
                  </m:r>
                </w:ins>
              </m:e>
              <m:sub>
                <w:ins w:id="140" w:author="Matthew Barbour" w:date="2015-10-19T17:20:00Z">
                  <m:r>
                    <w:rPr>
                      <w:rFonts w:ascii="Cambria Math" w:hAnsi="Cambria Math" w:cs="Times New Roman"/>
                      <w:lang w:val="en-US"/>
                    </w:rPr>
                    <m:t>m</m:t>
                  </m:r>
                </w:ins>
              </m:sub>
            </m:sSub>
            <w:ins w:id="141" w:author="Matthew Barbour" w:date="2015-10-19T17:20:00Z">
              <m:r>
                <w:rPr>
                  <w:rFonts w:ascii="Cambria Math" w:hAnsi="Cambria Math" w:cs="Times New Roman"/>
                  <w:lang w:val="en-US"/>
                </w:rPr>
                <m:t>-1)</m:t>
              </m:r>
            </w:ins>
          </m:den>
        </m:f>
        <w:ins w:id="142" w:author="Matthew Barbour" w:date="2015-10-19T17:20:00Z">
          <m:r>
            <w:rPr>
              <w:rFonts w:ascii="Cambria Math" w:hAnsi="Cambria Math" w:cs="Times New Roman"/>
              <w:lang w:val="en-US"/>
            </w:rPr>
            <m:t>+</m:t>
          </m:r>
        </w:ins>
        <w:ins w:id="143" w:author="Matthew Barbour" w:date="2015-10-19T17:53:00Z">
          <m:r>
            <w:rPr>
              <w:rFonts w:ascii="Cambria Math" w:hAnsi="Cambria Math" w:cs="Times New Roman"/>
              <w:lang w:val="en-US"/>
            </w:rPr>
            <m:t>1.25</m:t>
          </m:r>
        </w:ins>
      </m:oMath>
      <w:ins w:id="144" w:author="Matthew Barbour" w:date="2015-10-16T15:44:00Z">
        <w:r>
          <w:rPr>
            <w:rFonts w:ascii="Times New Roman" w:hAnsi="Times New Roman" w:cs="Times New Roman"/>
            <w:lang w:val="en-US"/>
          </w:rPr>
          <w:t>) and predicted a value of 1.84 for the complexity of 100 plant monocultures (</w:t>
        </w:r>
        <w:r>
          <w:rPr>
            <w:rFonts w:ascii="Times New Roman" w:hAnsi="Times New Roman" w:cs="Times New Roman"/>
            <w:i/>
            <w:iCs/>
            <w:lang w:val="en-US"/>
          </w:rPr>
          <w:t>LD</w:t>
        </w:r>
        <w:r>
          <w:rPr>
            <w:rFonts w:ascii="Times New Roman" w:hAnsi="Times New Roman" w:cs="Times New Roman"/>
            <w:i/>
            <w:iCs/>
            <w:vertAlign w:val="subscript"/>
            <w:lang w:val="en-US"/>
          </w:rPr>
          <w:t>q,100</w:t>
        </w:r>
        <w:r>
          <w:rPr>
            <w:rFonts w:ascii="Times New Roman" w:hAnsi="Times New Roman" w:cs="Times New Roman"/>
            <w:lang w:val="en-US"/>
          </w:rPr>
          <w:t xml:space="preserve"> = 1.84). </w:t>
        </w:r>
      </w:ins>
    </w:p>
    <w:p w14:paraId="2C77AD79" w14:textId="77777777"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5" w:author="Matthew Barbour" w:date="2015-10-16T15:44:00Z"/>
          <w:rFonts w:ascii="Times New Roman" w:hAnsi="Times New Roman" w:cs="Times New Roman"/>
          <w:lang w:val="en-US"/>
        </w:rPr>
      </w:pPr>
    </w:p>
    <w:p w14:paraId="652DB57D" w14:textId="559F7429" w:rsidR="000A4089" w:rsidRPr="006C2E1D"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6" w:author="Matthew Barbour" w:date="2015-10-16T15:44:00Z"/>
          <w:rFonts w:ascii="Times New Roman" w:hAnsi="Times New Roman" w:cs="Times New Roman"/>
          <w:b/>
          <w:bCs/>
          <w:lang w:val="en-US"/>
        </w:rPr>
      </w:pPr>
      <w:ins w:id="147" w:author="Matthew Barbour" w:date="2015-10-16T15:44:00Z">
        <w:r>
          <w:rPr>
            <w:rFonts w:ascii="Times New Roman" w:hAnsi="Times New Roman" w:cs="Times New Roman"/>
            <w:lang w:val="en-US"/>
          </w:rPr>
          <w:t>To examine whether this asymptotic model was appropriate for</w:t>
        </w:r>
        <w:r w:rsidR="006C2E1D">
          <w:rPr>
            <w:rFonts w:ascii="Times New Roman" w:hAnsi="Times New Roman" w:cs="Times New Roman"/>
            <w:lang w:val="en-US"/>
          </w:rPr>
          <w:t xml:space="preserve"> our data, we applied it to the results of our primary simulation (data presented in Fig. 6 of main text)</w:t>
        </w:r>
        <w:r>
          <w:rPr>
            <w:rFonts w:ascii="Times New Roman" w:hAnsi="Times New Roman" w:cs="Times New Roman"/>
            <w:lang w:val="en-US"/>
          </w:rPr>
          <w:t xml:space="preserve">. Specifically, we replaced </w:t>
        </w:r>
        <w:r>
          <w:rPr>
            <w:rFonts w:ascii="Times New Roman" w:hAnsi="Times New Roman" w:cs="Times New Roman"/>
            <w:i/>
            <w:iCs/>
            <w:lang w:val="en-US"/>
          </w:rPr>
          <w:t>N</w:t>
        </w:r>
        <w:r>
          <w:rPr>
            <w:rFonts w:ascii="Times New Roman" w:hAnsi="Times New Roman" w:cs="Times New Roman"/>
            <w:i/>
            <w:iCs/>
            <w:vertAlign w:val="subscript"/>
            <w:lang w:val="en-US"/>
          </w:rPr>
          <w:t>m</w:t>
        </w:r>
        <w:r>
          <w:rPr>
            <w:rFonts w:ascii="Times New Roman" w:hAnsi="Times New Roman" w:cs="Times New Roman"/>
            <w:i/>
            <w:iCs/>
            <w:lang w:val="en-US"/>
          </w:rPr>
          <w:t xml:space="preserve"> </w:t>
        </w:r>
        <w:r>
          <w:rPr>
            <w:rFonts w:ascii="Times New Roman" w:hAnsi="Times New Roman" w:cs="Times New Roman"/>
            <w:lang w:val="en-US"/>
          </w:rPr>
          <w:t xml:space="preserve">with </w:t>
        </w:r>
        <w:r>
          <w:rPr>
            <w:rFonts w:ascii="Times New Roman" w:hAnsi="Times New Roman" w:cs="Times New Roman"/>
            <w:i/>
            <w:iCs/>
            <w:lang w:val="en-US"/>
          </w:rPr>
          <w:t>N</w:t>
        </w:r>
        <w:r>
          <w:rPr>
            <w:rFonts w:ascii="Times New Roman" w:hAnsi="Times New Roman" w:cs="Times New Roman"/>
            <w:i/>
            <w:iCs/>
            <w:vertAlign w:val="subscript"/>
            <w:lang w:val="en-US"/>
          </w:rPr>
          <w:t>G</w:t>
        </w:r>
        <w:r>
          <w:rPr>
            <w:rFonts w:ascii="Times New Roman" w:hAnsi="Times New Roman" w:cs="Times New Roman"/>
            <w:lang w:val="en-US"/>
          </w:rPr>
          <w:t>, the number of genotypes sampled, and</w:t>
        </w:r>
      </w:ins>
      <w:ins w:id="148" w:author="Matthew Barbour" w:date="2015-10-19T17:21:00Z">
        <w:r w:rsidR="00883A72">
          <w:rPr>
            <w:rFonts w:ascii="Times New Roman" w:hAnsi="Times New Roman" w:cs="Times New Roman"/>
            <w:lang w:val="en-US"/>
          </w:rPr>
          <w:t xml:space="preserve"> </w:t>
        </w:r>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q,1</m:t>
                  </m:r>
                </m:sub>
              </m:sSub>
            </m:e>
          </m:acc>
        </m:oMath>
      </w:ins>
      <w:ins w:id="149" w:author="Matthew Barbour" w:date="2015-10-16T15:44:00Z">
        <w:r>
          <w:rPr>
            <w:rFonts w:ascii="Times New Roman" w:hAnsi="Times New Roman" w:cs="Times New Roman"/>
            <w:lang w:val="en-US"/>
          </w:rPr>
          <w:t xml:space="preserve">  is the average complexity for genotype monocultures, and re-estimated the scaling parameters </w:t>
        </w:r>
        <w:r>
          <w:rPr>
            <w:rFonts w:ascii="Times New Roman" w:hAnsi="Times New Roman" w:cs="Times New Roman"/>
            <w:i/>
            <w:iCs/>
            <w:lang w:val="en-US"/>
          </w:rPr>
          <w:t xml:space="preserve">a </w:t>
        </w:r>
        <w:r>
          <w:rPr>
            <w:rFonts w:ascii="Times New Roman" w:hAnsi="Times New Roman" w:cs="Times New Roman"/>
            <w:lang w:val="en-US"/>
          </w:rPr>
          <w:t xml:space="preserve">and </w:t>
        </w:r>
        <w:r>
          <w:rPr>
            <w:rFonts w:ascii="Times New Roman" w:hAnsi="Times New Roman" w:cs="Times New Roman"/>
            <w:i/>
            <w:iCs/>
            <w:lang w:val="en-US"/>
          </w:rPr>
          <w:t>b</w:t>
        </w:r>
        <w:r>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We found that this model provided an excellent fit to our data (</w:t>
        </w:r>
        <w:r>
          <w:rPr>
            <w:rFonts w:ascii="Times New Roman" w:hAnsi="Times New Roman" w:cs="Times New Roman"/>
            <w:i/>
            <w:iCs/>
            <w:lang w:val="en-US"/>
          </w:rPr>
          <w:t>R</w:t>
        </w:r>
        <w:r>
          <w:rPr>
            <w:rFonts w:ascii="Times New Roman" w:hAnsi="Times New Roman" w:cs="Times New Roman"/>
            <w:i/>
            <w:iCs/>
            <w:vertAlign w:val="superscript"/>
            <w:lang w:val="en-US"/>
          </w:rPr>
          <w:t>2</w:t>
        </w:r>
        <w:r>
          <w:rPr>
            <w:rFonts w:ascii="Times New Roman" w:hAnsi="Times New Roman" w:cs="Times New Roman"/>
            <w:lang w:val="en-US"/>
          </w:rPr>
          <w:t xml:space="preserve"> = 0.96, </w:t>
        </w:r>
      </w:ins>
      <m:oMath>
        <m:sSub>
          <m:sSubPr>
            <m:ctrlPr>
              <w:ins w:id="150" w:author="Matthew Barbour" w:date="2015-10-19T17:20:00Z">
                <w:rPr>
                  <w:rFonts w:ascii="Cambria Math" w:hAnsi="Cambria Math" w:cs="Times New Roman"/>
                  <w:i/>
                  <w:lang w:val="en-US"/>
                </w:rPr>
              </w:ins>
            </m:ctrlPr>
          </m:sSubPr>
          <m:e>
            <w:ins w:id="151" w:author="Matthew Barbour" w:date="2015-10-19T17:20:00Z">
              <m:r>
                <w:rPr>
                  <w:rFonts w:ascii="Cambria Math" w:hAnsi="Cambria Math" w:cs="Times New Roman"/>
                  <w:lang w:val="en-US"/>
                </w:rPr>
                <m:t>LD</m:t>
              </m:r>
            </w:ins>
          </m:e>
          <m:sub>
            <m:sSub>
              <m:sSubPr>
                <m:ctrlPr>
                  <w:ins w:id="152" w:author="Matthew Barbour" w:date="2015-10-19T17:20:00Z">
                    <w:rPr>
                      <w:rFonts w:ascii="Cambria Math" w:hAnsi="Cambria Math" w:cs="Times New Roman"/>
                      <w:i/>
                      <w:lang w:val="en-US"/>
                    </w:rPr>
                  </w:ins>
                </m:ctrlPr>
              </m:sSubPr>
              <m:e>
                <w:ins w:id="153" w:author="Matthew Barbour" w:date="2015-10-19T17:20:00Z">
                  <m:r>
                    <w:rPr>
                      <w:rFonts w:ascii="Cambria Math" w:hAnsi="Cambria Math" w:cs="Times New Roman"/>
                      <w:lang w:val="en-US"/>
                    </w:rPr>
                    <m:t>q,N</m:t>
                  </m:r>
                </w:ins>
              </m:e>
              <m:sub>
                <w:ins w:id="154" w:author="Matthew Barbour" w:date="2015-10-19T17:20:00Z">
                  <m:r>
                    <w:rPr>
                      <w:rFonts w:ascii="Cambria Math" w:hAnsi="Cambria Math" w:cs="Times New Roman"/>
                      <w:lang w:val="en-US"/>
                    </w:rPr>
                    <m:t>G</m:t>
                  </m:r>
                </w:ins>
              </m:sub>
            </m:sSub>
          </m:sub>
        </m:sSub>
        <w:ins w:id="155" w:author="Matthew Barbour" w:date="2015-10-19T17:20:00Z">
          <m:r>
            <w:rPr>
              <w:rFonts w:ascii="Cambria Math" w:hAnsi="Cambria Math" w:cs="Times New Roman"/>
              <w:lang w:val="en-US"/>
            </w:rPr>
            <m:t>=</m:t>
          </m:r>
        </w:ins>
        <m:f>
          <m:fPr>
            <m:ctrlPr>
              <w:ins w:id="156" w:author="Matthew Barbour" w:date="2015-10-19T17:20:00Z">
                <w:rPr>
                  <w:rFonts w:ascii="Cambria Math" w:hAnsi="Cambria Math" w:cs="Times New Roman"/>
                  <w:i/>
                  <w:lang w:val="en-US"/>
                </w:rPr>
              </w:ins>
            </m:ctrlPr>
          </m:fPr>
          <m:num>
            <w:ins w:id="157" w:author="Matthew Barbour" w:date="2015-10-19T17:52:00Z">
              <m:r>
                <w:rPr>
                  <w:rFonts w:ascii="Cambria Math" w:hAnsi="Cambria Math" w:cs="Times New Roman"/>
                  <w:lang w:val="en-US"/>
                </w:rPr>
                <m:t>0.76</m:t>
              </m:r>
            </w:ins>
            <w:ins w:id="158" w:author="Matthew Barbour" w:date="2015-10-19T17:20:00Z">
              <m:r>
                <w:rPr>
                  <w:rFonts w:ascii="Cambria Math" w:hAnsi="Cambria Math" w:cs="Times New Roman"/>
                  <w:lang w:val="en-US"/>
                </w:rPr>
                <m:t>(</m:t>
              </m:r>
            </w:ins>
            <m:sSub>
              <m:sSubPr>
                <m:ctrlPr>
                  <w:ins w:id="159" w:author="Matthew Barbour" w:date="2015-10-19T17:20:00Z">
                    <w:rPr>
                      <w:rFonts w:ascii="Cambria Math" w:hAnsi="Cambria Math" w:cs="Times New Roman"/>
                      <w:i/>
                      <w:lang w:val="en-US"/>
                    </w:rPr>
                  </w:ins>
                </m:ctrlPr>
              </m:sSubPr>
              <m:e>
                <w:ins w:id="160" w:author="Matthew Barbour" w:date="2015-10-19T17:20:00Z">
                  <m:r>
                    <w:rPr>
                      <w:rFonts w:ascii="Cambria Math" w:hAnsi="Cambria Math" w:cs="Times New Roman"/>
                      <w:lang w:val="en-US"/>
                    </w:rPr>
                    <m:t>N</m:t>
                  </m:r>
                </w:ins>
              </m:e>
              <m:sub>
                <w:ins w:id="161" w:author="Matthew Barbour" w:date="2015-10-19T17:20:00Z">
                  <m:r>
                    <w:rPr>
                      <w:rFonts w:ascii="Cambria Math" w:hAnsi="Cambria Math" w:cs="Times New Roman"/>
                      <w:lang w:val="en-US"/>
                    </w:rPr>
                    <m:t>G</m:t>
                  </m:r>
                </w:ins>
              </m:sub>
            </m:sSub>
            <w:ins w:id="162" w:author="Matthew Barbour" w:date="2015-10-19T17:20:00Z">
              <m:r>
                <w:rPr>
                  <w:rFonts w:ascii="Cambria Math" w:hAnsi="Cambria Math" w:cs="Times New Roman"/>
                  <w:lang w:val="en-US"/>
                </w:rPr>
                <m:t>-1)</m:t>
              </m:r>
            </w:ins>
          </m:num>
          <m:den>
            <w:ins w:id="163" w:author="Matthew Barbour" w:date="2015-10-19T17:20:00Z">
              <m:r>
                <w:rPr>
                  <w:rFonts w:ascii="Cambria Math" w:hAnsi="Cambria Math" w:cs="Times New Roman"/>
                  <w:lang w:val="en-US"/>
                </w:rPr>
                <m:t>(</m:t>
              </m:r>
            </w:ins>
            <w:ins w:id="164" w:author="Matthew Barbour" w:date="2015-10-19T17:52:00Z">
              <m:r>
                <w:rPr>
                  <w:rFonts w:ascii="Cambria Math" w:hAnsi="Cambria Math" w:cs="Times New Roman"/>
                  <w:lang w:val="en-US"/>
                </w:rPr>
                <m:t>2.23</m:t>
              </m:r>
            </w:ins>
            <w:ins w:id="165" w:author="Matthew Barbour" w:date="2015-10-19T17:20:00Z">
              <m:r>
                <w:rPr>
                  <w:rFonts w:ascii="Cambria Math" w:hAnsi="Cambria Math" w:cs="Times New Roman"/>
                  <w:lang w:val="en-US"/>
                </w:rPr>
                <m:t>+(</m:t>
              </m:r>
            </w:ins>
            <m:sSub>
              <m:sSubPr>
                <m:ctrlPr>
                  <w:ins w:id="166" w:author="Matthew Barbour" w:date="2015-10-19T17:20:00Z">
                    <w:rPr>
                      <w:rFonts w:ascii="Cambria Math" w:hAnsi="Cambria Math" w:cs="Times New Roman"/>
                      <w:i/>
                      <w:lang w:val="en-US"/>
                    </w:rPr>
                  </w:ins>
                </m:ctrlPr>
              </m:sSubPr>
              <m:e>
                <w:ins w:id="167" w:author="Matthew Barbour" w:date="2015-10-19T17:20:00Z">
                  <m:r>
                    <w:rPr>
                      <w:rFonts w:ascii="Cambria Math" w:hAnsi="Cambria Math" w:cs="Times New Roman"/>
                      <w:lang w:val="en-US"/>
                    </w:rPr>
                    <m:t>N</m:t>
                  </m:r>
                </w:ins>
              </m:e>
              <m:sub>
                <w:ins w:id="168" w:author="Matthew Barbour" w:date="2015-10-19T17:20:00Z">
                  <m:r>
                    <w:rPr>
                      <w:rFonts w:ascii="Cambria Math" w:hAnsi="Cambria Math" w:cs="Times New Roman"/>
                      <w:lang w:val="en-US"/>
                    </w:rPr>
                    <m:t>G</m:t>
                  </m:r>
                </w:ins>
              </m:sub>
            </m:sSub>
            <w:ins w:id="169" w:author="Matthew Barbour" w:date="2015-10-19T17:20:00Z">
              <m:r>
                <w:rPr>
                  <w:rFonts w:ascii="Cambria Math" w:hAnsi="Cambria Math" w:cs="Times New Roman"/>
                  <w:lang w:val="en-US"/>
                </w:rPr>
                <m:t>-1)</m:t>
              </m:r>
            </w:ins>
          </m:den>
        </m:f>
        <w:ins w:id="170" w:author="Matthew Barbour" w:date="2015-10-19T17:20:00Z">
          <m:r>
            <w:rPr>
              <w:rFonts w:ascii="Cambria Math" w:hAnsi="Cambria Math" w:cs="Times New Roman"/>
              <w:lang w:val="en-US"/>
            </w:rPr>
            <m:t>+</m:t>
          </m:r>
        </w:ins>
        <w:ins w:id="171" w:author="Matthew Barbour" w:date="2015-10-19T17:52:00Z">
          <m:r>
            <w:rPr>
              <w:rFonts w:ascii="Cambria Math" w:hAnsi="Cambria Math" w:cs="Times New Roman"/>
              <w:lang w:val="en-US"/>
            </w:rPr>
            <m:t>1.52</m:t>
          </m:r>
        </w:ins>
      </m:oMath>
      <w:ins w:id="172" w:author="Matthew Barbour" w:date="2015-10-16T15:44:00Z">
        <w:r>
          <w:rPr>
            <w:rFonts w:ascii="Times New Roman" w:hAnsi="Times New Roman" w:cs="Times New Roman"/>
            <w:lang w:val="en-US"/>
          </w:rPr>
          <w:t>). Indeed, the predicted complexity of 25-genotype polycultures was 2.209, which only deviated less than a tenth of 1% from the average calculated from our resampling procedure (</w:t>
        </w:r>
        <w:r>
          <w:rPr>
            <w:rFonts w:ascii="Times New Roman" w:hAnsi="Times New Roman" w:cs="Times New Roman"/>
            <w:i/>
            <w:iCs/>
            <w:lang w:val="en-US"/>
          </w:rPr>
          <w:t>LD</w:t>
        </w:r>
        <w:r>
          <w:rPr>
            <w:rFonts w:ascii="Times New Roman" w:hAnsi="Times New Roman" w:cs="Times New Roman"/>
            <w:i/>
            <w:iCs/>
            <w:vertAlign w:val="subscript"/>
            <w:lang w:val="en-US"/>
          </w:rPr>
          <w:t>q</w:t>
        </w:r>
      </w:ins>
      <w:proofErr w:type="gramStart"/>
      <w:ins w:id="173" w:author="Matthew Barbour" w:date="2015-10-19T17:51:00Z">
        <w:r w:rsidR="00E945D5">
          <w:rPr>
            <w:rFonts w:ascii="Times New Roman" w:hAnsi="Times New Roman" w:cs="Times New Roman"/>
            <w:i/>
            <w:iCs/>
            <w:vertAlign w:val="subscript"/>
            <w:lang w:val="en-US"/>
          </w:rPr>
          <w:t>,25</w:t>
        </w:r>
      </w:ins>
      <w:proofErr w:type="gramEnd"/>
      <w:ins w:id="174" w:author="Matthew Barbour" w:date="2015-10-16T15:44:00Z">
        <w:r>
          <w:rPr>
            <w:rFonts w:ascii="Times New Roman" w:hAnsi="Times New Roman" w:cs="Times New Roman"/>
            <w:lang w:val="en-US"/>
          </w:rPr>
          <w:t xml:space="preserve"> = 2.208). We also tried fitting non-asymptotic models </w:t>
        </w:r>
      </w:ins>
      <w:ins w:id="175" w:author="Matthew Barbour" w:date="2015-10-19T17:03:00Z">
        <w:r w:rsidR="00F74737">
          <w:rPr>
            <w:rFonts w:ascii="Times New Roman" w:hAnsi="Times New Roman" w:cs="Times New Roman"/>
            <w:lang w:val="en-US"/>
          </w:rPr>
          <w:fldChar w:fldCharType="begin">
            <w:fldData xml:space="preserve">NgA5ADUAMABlADEAYwA3AC0AOABiADgANAAtADQANgAzADcALQA5AGQAZAA5AC0AZQA3ADQANgA0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</w:fldData>
          </w:fldChar>
        </w:r>
        <w:r w:rsidR="00F74737">
          <w:rPr>
            <w:rFonts w:ascii="Times New Roman" w:hAnsi="Times New Roman" w:cs="Times New Roman"/>
            <w:lang w:val="en-US"/>
          </w:rPr>
          <w:instrText>ADDIN LABTIVA_CITE \* MERGEFORMAT</w:instrText>
        </w:r>
      </w:ins>
      <w:r w:rsidR="00F74737">
        <w:rPr>
          <w:rFonts w:ascii="Times New Roman" w:hAnsi="Times New Roman" w:cs="Times New Roman"/>
          <w:lang w:val="en-US"/>
        </w:rPr>
      </w:r>
      <w:r w:rsidR="00F74737">
        <w:rPr>
          <w:rFonts w:ascii="Times New Roman" w:hAnsi="Times New Roman" w:cs="Times New Roman"/>
          <w:lang w:val="en-US"/>
        </w:rPr>
        <w:fldChar w:fldCharType="separate"/>
      </w:r>
      <w:r w:rsidR="0058741E" w:rsidRPr="0058741E">
        <w:rPr>
          <w:rFonts w:ascii="Times New Roman" w:hAnsi="Times New Roman" w:cs="Times New Roman"/>
          <w:noProof/>
          <w:color w:val="000000"/>
          <w:lang w:val="en-US"/>
        </w:rPr>
        <w:t>(5)</w:t>
      </w:r>
      <w:ins w:id="176" w:author="Matthew Barbour" w:date="2015-10-19T17:03:00Z">
        <w:r w:rsidR="00F74737">
          <w:rPr>
            <w:rFonts w:ascii="Times New Roman" w:hAnsi="Times New Roman" w:cs="Times New Roman"/>
            <w:lang w:val="en-US"/>
          </w:rPr>
          <w:fldChar w:fldCharType="end"/>
        </w:r>
      </w:ins>
      <w:ins w:id="177" w:author="Matthew Barbour" w:date="2015-10-16T15:44:00Z">
        <w:r>
          <w:rPr>
            <w:rFonts w:ascii="Times New Roman" w:hAnsi="Times New Roman" w:cs="Times New Roman"/>
            <w:lang w:val="en-US"/>
          </w:rPr>
          <w:t xml:space="preserve"> to our data; however, we found that both a log-linear (</w:t>
        </w: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i/>
            <w:iCs/>
            <w:lang w:val="en-US"/>
          </w:rPr>
          <w:t xml:space="preserve">= </w:t>
        </w:r>
        <w:r>
          <w:rPr>
            <w:rFonts w:ascii="Times New Roman" w:hAnsi="Times New Roman" w:cs="Times New Roman"/>
            <w:lang w:val="en-US"/>
          </w:rPr>
          <w:t xml:space="preserve">0.89, </w:t>
        </w:r>
      </w:ins>
      <m:oMath>
        <m:func>
          <m:funcPr>
            <m:ctrlPr>
              <w:ins w:id="178" w:author="Matthew Barbour" w:date="2015-10-19T17:48:00Z">
                <w:rPr>
                  <w:rFonts w:ascii="Cambria Math" w:hAnsi="Cambria Math" w:cs="Times New Roman"/>
                  <w:i/>
                  <w:lang w:val="en-US"/>
                </w:rPr>
              </w:ins>
            </m:ctrlPr>
          </m:funcPr>
          <m:fName>
            <m:sSub>
              <m:sSubPr>
                <m:ctrlPr>
                  <w:ins w:id="179" w:author="Matthew Barbour" w:date="2015-10-19T17:49:00Z">
                    <w:rPr>
                      <w:rFonts w:ascii="Cambria Math" w:hAnsi="Cambria Math" w:cs="Times New Roman"/>
                      <w:i/>
                      <w:lang w:val="en-US"/>
                    </w:rPr>
                  </w:ins>
                </m:ctrlPr>
              </m:sSubPr>
              <m:e>
                <w:ins w:id="180" w:author="Matthew Barbour" w:date="2015-10-19T17:49:00Z">
                  <m:r>
                    <w:rPr>
                      <w:rFonts w:ascii="Cambria Math" w:hAnsi="Cambria Math" w:cs="Times New Roman"/>
                      <w:lang w:val="en-US"/>
                    </w:rPr>
                    <m:t>LD</m:t>
                  </m:r>
                </w:ins>
              </m:e>
              <m:sub>
                <m:sSub>
                  <m:sSubPr>
                    <m:ctrlPr>
                      <w:ins w:id="181" w:author="Matthew Barbour" w:date="2015-10-19T17:49:00Z">
                        <w:rPr>
                          <w:rFonts w:ascii="Cambria Math" w:hAnsi="Cambria Math" w:cs="Times New Roman"/>
                          <w:i/>
                          <w:lang w:val="en-US"/>
                        </w:rPr>
                      </w:ins>
                    </m:ctrlPr>
                  </m:sSubPr>
                  <m:e>
                    <w:ins w:id="182" w:author="Matthew Barbour" w:date="2015-10-19T17:49:00Z">
                      <m:r>
                        <w:rPr>
                          <w:rFonts w:ascii="Cambria Math" w:hAnsi="Cambria Math" w:cs="Times New Roman"/>
                          <w:lang w:val="en-US"/>
                        </w:rPr>
                        <m:t>q,N</m:t>
                      </m:r>
                    </w:ins>
                  </m:e>
                  <m:sub>
                    <w:ins w:id="183" w:author="Matthew Barbour" w:date="2015-10-19T17:49:00Z">
                      <m:r>
                        <w:rPr>
                          <w:rFonts w:ascii="Cambria Math" w:hAnsi="Cambria Math" w:cs="Times New Roman"/>
                          <w:lang w:val="en-US"/>
                        </w:rPr>
                        <m:t>G</m:t>
                      </m:r>
                    </w:ins>
                  </m:sub>
                </m:sSub>
              </m:sub>
            </m:sSub>
            <w:ins w:id="184" w:author="Matthew Barbour" w:date="2015-10-19T17:49:00Z">
              <m:r>
                <m:rPr>
                  <m:sty m:val="p"/>
                </m:rPr>
                <w:rPr>
                  <w:rFonts w:ascii="Cambria Math" w:hAnsi="Cambria Math" w:cs="Times New Roman"/>
                  <w:lang w:val="en-US"/>
                </w:rPr>
                <m:t>=0.19*</m:t>
              </m:r>
            </w:ins>
            <w:ins w:id="185" w:author="Matthew Barbour" w:date="2015-10-19T17:48:00Z">
              <m:r>
                <m:rPr>
                  <m:sty m:val="p"/>
                </m:rPr>
                <w:rPr>
                  <w:rFonts w:ascii="Cambria Math" w:hAnsi="Cambria Math" w:cs="Times New Roman"/>
                  <w:lang w:val="en-US"/>
                </w:rPr>
                <m:t>log</m:t>
              </m:r>
            </w:ins>
          </m:fName>
          <m:e>
            <w:ins w:id="186" w:author="Matthew Barbour" w:date="2015-10-19T17:48:00Z">
              <m:r>
                <w:rPr>
                  <w:rFonts w:ascii="Cambria Math" w:hAnsi="Cambria Math" w:cs="Times New Roman"/>
                  <w:lang w:val="en-US"/>
                </w:rPr>
                <m:t>(</m:t>
              </m:r>
            </w:ins>
            <m:sSub>
              <m:sSubPr>
                <m:ctrlPr>
                  <w:ins w:id="187" w:author="Matthew Barbour" w:date="2015-10-19T17:49:00Z">
                    <w:rPr>
                      <w:rFonts w:ascii="Cambria Math" w:hAnsi="Cambria Math" w:cs="Times New Roman"/>
                      <w:i/>
                      <w:lang w:val="en-US"/>
                    </w:rPr>
                  </w:ins>
                </m:ctrlPr>
              </m:sSubPr>
              <m:e>
                <w:ins w:id="188" w:author="Matthew Barbour" w:date="2015-10-19T17:49:00Z">
                  <m:r>
                    <w:rPr>
                      <w:rFonts w:ascii="Cambria Math" w:hAnsi="Cambria Math" w:cs="Times New Roman"/>
                      <w:lang w:val="en-US"/>
                    </w:rPr>
                    <m:t>N</m:t>
                  </m:r>
                </w:ins>
              </m:e>
              <m:sub>
                <w:ins w:id="189" w:author="Matthew Barbour" w:date="2015-10-19T17:49:00Z">
                  <m:r>
                    <w:rPr>
                      <w:rFonts w:ascii="Cambria Math" w:hAnsi="Cambria Math" w:cs="Times New Roman"/>
                      <w:lang w:val="en-US"/>
                    </w:rPr>
                    <m:t>G</m:t>
                  </m:r>
                </w:ins>
              </m:sub>
            </m:sSub>
          </m:e>
        </m:func>
        <w:ins w:id="190" w:author="Matthew Barbour" w:date="2015-10-19T17:49:00Z">
          <m:r>
            <w:rPr>
              <w:rFonts w:ascii="Cambria Math" w:hAnsi="Cambria Math" w:cs="Times New Roman"/>
              <w:lang w:val="en-US"/>
            </w:rPr>
            <m:t>)+1.6</m:t>
          </m:r>
        </w:ins>
        <w:ins w:id="191" w:author="Matthew Barbour" w:date="2015-10-19T17:51:00Z">
          <m:r>
            <w:rPr>
              <w:rFonts w:ascii="Cambria Math" w:hAnsi="Cambria Math" w:cs="Times New Roman"/>
              <w:lang w:val="en-US"/>
            </w:rPr>
            <m:t>5</m:t>
          </m:r>
        </w:ins>
      </m:oMath>
      <w:ins w:id="192" w:author="Matthew Barbour" w:date="2015-10-16T15:44:00Z">
        <w:r>
          <w:rPr>
            <w:rFonts w:ascii="Times New Roman" w:hAnsi="Times New Roman" w:cs="Times New Roman"/>
            <w:lang w:val="en-US"/>
          </w:rPr>
          <w:t>)</w:t>
        </w:r>
      </w:ins>
      <w:ins w:id="193" w:author="Matthew Barbour" w:date="2015-10-19T17:49:00Z">
        <w:r w:rsidR="003822DA">
          <w:rPr>
            <w:rFonts w:ascii="Times New Roman" w:hAnsi="Times New Roman" w:cs="Times New Roman"/>
            <w:lang w:val="en-US"/>
          </w:rPr>
          <w:t xml:space="preserve"> = </w:t>
        </w:r>
      </w:ins>
      <w:ins w:id="194" w:author="Matthew Barbour" w:date="2015-10-16T15:44:00Z">
        <w:r>
          <w:rPr>
            <w:rFonts w:ascii="Times New Roman" w:hAnsi="Times New Roman" w:cs="Times New Roman"/>
            <w:lang w:val="en-US"/>
          </w:rPr>
          <w:t xml:space="preserve"> and log-log (</w:t>
        </w: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i/>
            <w:iCs/>
            <w:lang w:val="en-US"/>
          </w:rPr>
          <w:t xml:space="preserve">= </w:t>
        </w:r>
        <w:r>
          <w:rPr>
            <w:rFonts w:ascii="Times New Roman" w:hAnsi="Times New Roman" w:cs="Times New Roman"/>
            <w:lang w:val="en-US"/>
          </w:rPr>
          <w:t xml:space="preserve">0.87, </w:t>
        </w:r>
      </w:ins>
      <m:oMath>
        <m:func>
          <m:funcPr>
            <m:ctrlPr>
              <w:ins w:id="195" w:author="Matthew Barbour" w:date="2015-10-19T17:49:00Z">
                <w:rPr>
                  <w:rFonts w:ascii="Cambria Math" w:hAnsi="Cambria Math" w:cs="Times New Roman"/>
                  <w:i/>
                  <w:lang w:val="en-US"/>
                </w:rPr>
              </w:ins>
            </m:ctrlPr>
          </m:funcPr>
          <m:fName>
            <m:func>
              <m:funcPr>
                <m:ctrlPr>
                  <w:ins w:id="196" w:author="Matthew Barbour" w:date="2015-10-19T17:50:00Z">
                    <w:rPr>
                      <w:rFonts w:ascii="Cambria Math" w:hAnsi="Cambria Math" w:cs="Times New Roman"/>
                      <w:i/>
                      <w:lang w:val="en-US"/>
                    </w:rPr>
                  </w:ins>
                </m:ctrlPr>
              </m:funcPr>
              <m:fName>
                <w:ins w:id="197" w:author="Matthew Barbour" w:date="2015-10-19T17:50:00Z">
                  <m:r>
                    <m:rPr>
                      <m:sty m:val="p"/>
                    </m:rPr>
                    <w:rPr>
                      <w:rFonts w:ascii="Cambria Math" w:hAnsi="Cambria Math" w:cs="Times New Roman"/>
                      <w:lang w:val="en-US"/>
                    </w:rPr>
                    <m:t>log</m:t>
                  </m:r>
                </w:ins>
              </m:fName>
              <m:e>
                <w:ins w:id="198" w:author="Matthew Barbour" w:date="2015-10-19T17:50:00Z">
                  <m:r>
                    <w:rPr>
                      <w:rFonts w:ascii="Cambria Math" w:hAnsi="Cambria Math" w:cs="Times New Roman"/>
                      <w:lang w:val="en-US"/>
                    </w:rPr>
                    <m:t>(</m:t>
                  </m:r>
                </w:ins>
                <m:sSub>
                  <m:sSubPr>
                    <m:ctrlPr>
                      <w:ins w:id="199" w:author="Matthew Barbour" w:date="2015-10-19T17:50:00Z">
                        <w:rPr>
                          <w:rFonts w:ascii="Cambria Math" w:hAnsi="Cambria Math" w:cs="Times New Roman"/>
                          <w:i/>
                          <w:lang w:val="en-US"/>
                        </w:rPr>
                      </w:ins>
                    </m:ctrlPr>
                  </m:sSubPr>
                  <m:e>
                    <w:ins w:id="200" w:author="Matthew Barbour" w:date="2015-10-19T17:50:00Z">
                      <m:r>
                        <w:rPr>
                          <w:rFonts w:ascii="Cambria Math" w:hAnsi="Cambria Math" w:cs="Times New Roman"/>
                          <w:lang w:val="en-US"/>
                        </w:rPr>
                        <m:t>LD</m:t>
                      </m:r>
                    </w:ins>
                  </m:e>
                  <m:sub>
                    <m:sSub>
                      <m:sSubPr>
                        <m:ctrlPr>
                          <w:ins w:id="201" w:author="Matthew Barbour" w:date="2015-10-19T17:50:00Z">
                            <w:rPr>
                              <w:rFonts w:ascii="Cambria Math" w:hAnsi="Cambria Math" w:cs="Times New Roman"/>
                              <w:i/>
                              <w:lang w:val="en-US"/>
                            </w:rPr>
                          </w:ins>
                        </m:ctrlPr>
                      </m:sSubPr>
                      <m:e>
                        <w:ins w:id="202" w:author="Matthew Barbour" w:date="2015-10-19T17:50:00Z">
                          <m:r>
                            <w:rPr>
                              <w:rFonts w:ascii="Cambria Math" w:hAnsi="Cambria Math" w:cs="Times New Roman"/>
                              <w:lang w:val="en-US"/>
                            </w:rPr>
                            <m:t>q,N</m:t>
                          </m:r>
                        </w:ins>
                      </m:e>
                      <m:sub>
                        <w:ins w:id="203" w:author="Matthew Barbour" w:date="2015-10-19T17:50:00Z">
                          <m:r>
                            <w:rPr>
                              <w:rFonts w:ascii="Cambria Math" w:hAnsi="Cambria Math" w:cs="Times New Roman"/>
                              <w:lang w:val="en-US"/>
                            </w:rPr>
                            <m:t>G</m:t>
                          </m:r>
                        </w:ins>
                      </m:sub>
                    </m:sSub>
                  </m:sub>
                </m:sSub>
                <w:ins w:id="204" w:author="Matthew Barbour" w:date="2015-10-19T17:50:00Z">
                  <m:r>
                    <w:rPr>
                      <w:rFonts w:ascii="Cambria Math" w:hAnsi="Cambria Math" w:cs="Times New Roman"/>
                      <w:lang w:val="en-US"/>
                    </w:rPr>
                    <m:t>)</m:t>
                  </m:r>
                </w:ins>
              </m:e>
            </m:func>
            <w:ins w:id="205" w:author="Matthew Barbour" w:date="2015-10-19T17:49:00Z">
              <m:r>
                <m:rPr>
                  <m:sty m:val="p"/>
                </m:rPr>
                <w:rPr>
                  <w:rFonts w:ascii="Cambria Math" w:hAnsi="Cambria Math" w:cs="Times New Roman"/>
                  <w:lang w:val="en-US"/>
                </w:rPr>
                <m:t>=0.10*log</m:t>
              </m:r>
            </w:ins>
          </m:fName>
          <m:e>
            <w:ins w:id="206" w:author="Matthew Barbour" w:date="2015-10-19T17:49:00Z">
              <m:r>
                <w:rPr>
                  <w:rFonts w:ascii="Cambria Math" w:hAnsi="Cambria Math" w:cs="Times New Roman"/>
                  <w:lang w:val="en-US"/>
                </w:rPr>
                <m:t>(</m:t>
              </m:r>
            </w:ins>
            <m:sSub>
              <m:sSubPr>
                <m:ctrlPr>
                  <w:ins w:id="207" w:author="Matthew Barbour" w:date="2015-10-19T17:49:00Z">
                    <w:rPr>
                      <w:rFonts w:ascii="Cambria Math" w:hAnsi="Cambria Math" w:cs="Times New Roman"/>
                      <w:i/>
                      <w:lang w:val="en-US"/>
                    </w:rPr>
                  </w:ins>
                </m:ctrlPr>
              </m:sSubPr>
              <m:e>
                <w:ins w:id="208" w:author="Matthew Barbour" w:date="2015-10-19T17:49:00Z">
                  <m:r>
                    <w:rPr>
                      <w:rFonts w:ascii="Cambria Math" w:hAnsi="Cambria Math" w:cs="Times New Roman"/>
                      <w:lang w:val="en-US"/>
                    </w:rPr>
                    <m:t>N</m:t>
                  </m:r>
                </w:ins>
              </m:e>
              <m:sub>
                <w:ins w:id="209" w:author="Matthew Barbour" w:date="2015-10-19T17:49:00Z">
                  <m:r>
                    <w:rPr>
                      <w:rFonts w:ascii="Cambria Math" w:hAnsi="Cambria Math" w:cs="Times New Roman"/>
                      <w:lang w:val="en-US"/>
                    </w:rPr>
                    <m:t>G</m:t>
                  </m:r>
                </w:ins>
              </m:sub>
            </m:sSub>
          </m:e>
        </m:func>
        <w:ins w:id="210" w:author="Matthew Barbour" w:date="2015-10-19T17:49:00Z">
          <m:r>
            <w:rPr>
              <w:rFonts w:ascii="Cambria Math" w:hAnsi="Cambria Math" w:cs="Times New Roman"/>
              <w:lang w:val="en-US"/>
            </w:rPr>
            <m:t>)+0.</m:t>
          </m:r>
        </w:ins>
        <w:ins w:id="211" w:author="Matthew Barbour" w:date="2015-10-19T17:51:00Z">
          <m:r>
            <w:rPr>
              <w:rFonts w:ascii="Cambria Math" w:hAnsi="Cambria Math" w:cs="Times New Roman"/>
              <w:lang w:val="en-US"/>
            </w:rPr>
            <m:t>50</m:t>
          </m:r>
        </w:ins>
      </m:oMath>
      <w:ins w:id="212" w:author="Matthew Barbour" w:date="2015-10-16T15:44:00Z">
        <w:r>
          <w:rPr>
            <w:rFonts w:ascii="Times New Roman" w:hAnsi="Times New Roman" w:cs="Times New Roman"/>
            <w:lang w:val="en-US"/>
          </w:rPr>
          <w:t xml:space="preserve">) model had relatively low </w:t>
        </w:r>
        <w:r>
          <w:rPr>
            <w:rFonts w:ascii="Times New Roman" w:hAnsi="Times New Roman" w:cs="Times New Roman"/>
            <w:i/>
            <w:iCs/>
            <w:lang w:val="en-US"/>
          </w:rPr>
          <w:t>R</w:t>
        </w:r>
        <w:r>
          <w:rPr>
            <w:rFonts w:ascii="Times New Roman" w:hAnsi="Times New Roman" w:cs="Times New Roman"/>
            <w:i/>
            <w:iCs/>
            <w:vertAlign w:val="superscript"/>
            <w:lang w:val="en-US"/>
          </w:rPr>
          <w:t>2</w:t>
        </w:r>
        <w:r>
          <w:rPr>
            <w:rFonts w:ascii="Times New Roman" w:hAnsi="Times New Roman" w:cs="Times New Roman"/>
            <w:lang w:val="en-US"/>
          </w:rPr>
          <w:t xml:space="preserve">, highly biased residuals, and overestimated food-web complexity by 2 and 3%, respectively, compared to the asymptotic model (predicted </w:t>
        </w:r>
        <w:r>
          <w:rPr>
            <w:rFonts w:ascii="Times New Roman" w:hAnsi="Times New Roman" w:cs="Times New Roman"/>
            <w:i/>
            <w:iCs/>
            <w:lang w:val="en-US"/>
          </w:rPr>
          <w:t>LD</w:t>
        </w:r>
        <w:r>
          <w:rPr>
            <w:rFonts w:ascii="Times New Roman" w:hAnsi="Times New Roman" w:cs="Times New Roman"/>
            <w:i/>
            <w:iCs/>
            <w:vertAlign w:val="subscript"/>
            <w:lang w:val="en-US"/>
          </w:rPr>
          <w:t>q</w:t>
        </w:r>
      </w:ins>
      <w:ins w:id="213" w:author="Matthew Barbour" w:date="2015-10-19T17:51:00Z">
        <w:r w:rsidR="00E945D5">
          <w:rPr>
            <w:rFonts w:ascii="Times New Roman" w:hAnsi="Times New Roman" w:cs="Times New Roman"/>
            <w:i/>
            <w:iCs/>
            <w:vertAlign w:val="subscript"/>
            <w:lang w:val="en-US"/>
          </w:rPr>
          <w:t>,25</w:t>
        </w:r>
      </w:ins>
      <w:ins w:id="214" w:author="Matthew Barbour" w:date="2015-10-16T15:44:00Z">
        <w:r>
          <w:rPr>
            <w:rFonts w:ascii="Times New Roman" w:hAnsi="Times New Roman" w:cs="Times New Roman"/>
            <w:lang w:val="en-US"/>
          </w:rPr>
          <w:t>: log-linear</w:t>
        </w:r>
        <w:r>
          <w:rPr>
            <w:rFonts w:ascii="Times New Roman" w:hAnsi="Times New Roman" w:cs="Times New Roman"/>
            <w:i/>
            <w:iCs/>
            <w:lang w:val="en-US"/>
          </w:rPr>
          <w:t xml:space="preserve"> </w:t>
        </w:r>
        <w:r>
          <w:rPr>
            <w:rFonts w:ascii="Times New Roman" w:hAnsi="Times New Roman" w:cs="Times New Roman"/>
            <w:lang w:val="en-US"/>
          </w:rPr>
          <w:t>= 2.26; log-log = 2.28).</w:t>
        </w:r>
      </w:ins>
    </w:p>
    <w:p w14:paraId="259864A3" w14:textId="77777777"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15" w:author="Matthew Barbour" w:date="2015-10-16T15:44:00Z"/>
          <w:rFonts w:ascii="Times New Roman" w:hAnsi="Times New Roman" w:cs="Times New Roman"/>
          <w:lang w:val="en-US"/>
        </w:rPr>
      </w:pPr>
    </w:p>
    <w:p w14:paraId="62598E17" w14:textId="5060DFDB"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16" w:author="Matthew Barbour" w:date="2015-10-16T15:44:00Z"/>
          <w:rFonts w:ascii="Times New Roman" w:hAnsi="Times New Roman" w:cs="Times New Roman"/>
          <w:lang w:val="en-US"/>
        </w:rPr>
      </w:pPr>
      <w:ins w:id="217" w:author="Matthew Barbour" w:date="2015-10-16T15:44:00Z">
        <w:r>
          <w:rPr>
            <w:rFonts w:ascii="Times New Roman" w:hAnsi="Times New Roman" w:cs="Times New Roman"/>
            <w:lang w:val="en-US"/>
          </w:rPr>
          <w:t xml:space="preserve">While the above analysis suggests that our asymptotic model </w:t>
        </w:r>
      </w:ins>
      <w:ins w:id="218" w:author="Matthew Barbour" w:date="2015-10-16T15:58:00Z">
        <w:r w:rsidR="004C0133">
          <w:rPr>
            <w:rFonts w:ascii="Times New Roman" w:hAnsi="Times New Roman" w:cs="Times New Roman"/>
            <w:lang w:val="en-US"/>
          </w:rPr>
          <w:t xml:space="preserve">provides a good fit </w:t>
        </w:r>
      </w:ins>
      <w:ins w:id="219" w:author="Matthew Barbour" w:date="2015-10-16T15:59:00Z">
        <w:r w:rsidR="004C0133">
          <w:rPr>
            <w:rFonts w:ascii="Times New Roman" w:hAnsi="Times New Roman" w:cs="Times New Roman"/>
            <w:lang w:val="en-US"/>
          </w:rPr>
          <w:t xml:space="preserve">to </w:t>
        </w:r>
      </w:ins>
      <w:ins w:id="220" w:author="Matthew Barbour" w:date="2015-10-16T15:44:00Z">
        <w:r w:rsidR="006156D5">
          <w:rPr>
            <w:rFonts w:ascii="Times New Roman" w:hAnsi="Times New Roman" w:cs="Times New Roman"/>
            <w:lang w:val="en-US"/>
          </w:rPr>
          <w:t>our data, it does not give much</w:t>
        </w:r>
        <w:r>
          <w:rPr>
            <w:rFonts w:ascii="Times New Roman" w:hAnsi="Times New Roman" w:cs="Times New Roman"/>
            <w:lang w:val="en-US"/>
          </w:rPr>
          <w:t xml:space="preserve"> insight into how accurate the model’s predictions </w:t>
        </w:r>
      </w:ins>
      <w:ins w:id="221" w:author="Matthew Barbour" w:date="2015-10-16T15:50:00Z">
        <w:r w:rsidR="006156D5">
          <w:rPr>
            <w:rFonts w:ascii="Times New Roman" w:hAnsi="Times New Roman" w:cs="Times New Roman"/>
            <w:lang w:val="en-US"/>
          </w:rPr>
          <w:t xml:space="preserve">will be </w:t>
        </w:r>
      </w:ins>
      <w:ins w:id="222" w:author="Matthew Barbour" w:date="2015-10-16T15:44:00Z">
        <w:r>
          <w:rPr>
            <w:rFonts w:ascii="Times New Roman" w:hAnsi="Times New Roman" w:cs="Times New Roman"/>
            <w:lang w:val="en-US"/>
          </w:rPr>
          <w:t xml:space="preserve">when we extrapolate beyond the original data. One way we can examine </w:t>
        </w:r>
      </w:ins>
      <w:ins w:id="223" w:author="Matthew Barbour" w:date="2015-10-16T15:59:00Z">
        <w:r w:rsidR="004C0133">
          <w:rPr>
            <w:rFonts w:ascii="Times New Roman" w:hAnsi="Times New Roman" w:cs="Times New Roman"/>
            <w:lang w:val="en-US"/>
          </w:rPr>
          <w:t xml:space="preserve">this </w:t>
        </w:r>
      </w:ins>
      <w:ins w:id="224" w:author="Matthew Barbour" w:date="2015-10-16T15:44:00Z">
        <w:r w:rsidR="004C0133">
          <w:rPr>
            <w:rFonts w:ascii="Times New Roman" w:hAnsi="Times New Roman" w:cs="Times New Roman"/>
            <w:lang w:val="en-US"/>
          </w:rPr>
          <w:t>is by refitting our model with</w:t>
        </w:r>
        <w:r>
          <w:rPr>
            <w:rFonts w:ascii="Times New Roman" w:hAnsi="Times New Roman" w:cs="Times New Roman"/>
            <w:lang w:val="en-US"/>
          </w:rPr>
          <w:t xml:space="preserve"> smaller fractions of our </w:t>
        </w:r>
        <w:r w:rsidR="004C0133">
          <w:rPr>
            <w:rFonts w:ascii="Times New Roman" w:hAnsi="Times New Roman" w:cs="Times New Roman"/>
            <w:lang w:val="en-US"/>
          </w:rPr>
          <w:t>data</w:t>
        </w:r>
        <w:r>
          <w:rPr>
            <w:rFonts w:ascii="Times New Roman" w:hAnsi="Times New Roman" w:cs="Times New Roman"/>
            <w:lang w:val="en-US"/>
          </w:rPr>
          <w:t xml:space="preserve"> and seeing how accurate</w:t>
        </w:r>
        <w:r w:rsidR="004C0133">
          <w:rPr>
            <w:rFonts w:ascii="Times New Roman" w:hAnsi="Times New Roman" w:cs="Times New Roman"/>
            <w:lang w:val="en-US"/>
          </w:rPr>
          <w:t>ly it</w:t>
        </w:r>
      </w:ins>
      <w:ins w:id="225" w:author="Matthew Barbour" w:date="2015-10-16T16:00:00Z">
        <w:r w:rsidR="004C0133">
          <w:rPr>
            <w:rFonts w:ascii="Times New Roman" w:hAnsi="Times New Roman" w:cs="Times New Roman"/>
            <w:lang w:val="en-US"/>
          </w:rPr>
          <w:t xml:space="preserve"> extrapolates to</w:t>
        </w:r>
      </w:ins>
      <w:ins w:id="226" w:author="Matthew Barbour" w:date="2015-10-16T15:44:00Z">
        <w:r w:rsidR="004C0133">
          <w:rPr>
            <w:rFonts w:ascii="Times New Roman" w:hAnsi="Times New Roman" w:cs="Times New Roman"/>
            <w:lang w:val="en-US"/>
          </w:rPr>
          <w:t xml:space="preserve"> predict the complexity of </w:t>
        </w:r>
        <w:r>
          <w:rPr>
            <w:rFonts w:ascii="Times New Roman" w:hAnsi="Times New Roman" w:cs="Times New Roman"/>
            <w:lang w:val="en-US"/>
          </w:rPr>
          <w:t xml:space="preserve">25-genotype </w:t>
        </w:r>
        <w:proofErr w:type="spellStart"/>
        <w:r>
          <w:rPr>
            <w:rFonts w:ascii="Times New Roman" w:hAnsi="Times New Roman" w:cs="Times New Roman"/>
            <w:lang w:val="en-US"/>
          </w:rPr>
          <w:t>polycultures</w:t>
        </w:r>
        <w:proofErr w:type="spellEnd"/>
        <w:r>
          <w:rPr>
            <w:rFonts w:ascii="Times New Roman" w:hAnsi="Times New Roman" w:cs="Times New Roman"/>
            <w:lang w:val="en-US"/>
          </w:rPr>
          <w:t xml:space="preserve">. </w:t>
        </w:r>
      </w:ins>
      <w:ins w:id="227" w:author="Matthew Barbour" w:date="2015-10-16T16:00:00Z">
        <w:r w:rsidR="004C0133">
          <w:rPr>
            <w:rFonts w:ascii="Times New Roman" w:hAnsi="Times New Roman" w:cs="Times New Roman"/>
            <w:lang w:val="en-US"/>
          </w:rPr>
          <w:t xml:space="preserve">When we did this, </w:t>
        </w:r>
      </w:ins>
      <w:ins w:id="228" w:author="Matthew Barbour" w:date="2015-10-16T15:44:00Z">
        <w:r w:rsidR="004C0133">
          <w:rPr>
            <w:rFonts w:ascii="Times New Roman" w:hAnsi="Times New Roman" w:cs="Times New Roman"/>
            <w:lang w:val="en-US"/>
          </w:rPr>
          <w:t>w</w:t>
        </w:r>
        <w:r>
          <w:rPr>
            <w:rFonts w:ascii="Times New Roman" w:hAnsi="Times New Roman" w:cs="Times New Roman"/>
            <w:lang w:val="en-US"/>
          </w:rPr>
          <w:t>e found that the model bega</w:t>
        </w:r>
        <w:r w:rsidR="006C2E1D">
          <w:rPr>
            <w:rFonts w:ascii="Times New Roman" w:hAnsi="Times New Roman" w:cs="Times New Roman"/>
            <w:lang w:val="en-US"/>
          </w:rPr>
          <w:t>n to increasingly overestimate</w:t>
        </w:r>
        <w:r>
          <w:rPr>
            <w:rFonts w:ascii="Times New Roman" w:hAnsi="Times New Roman" w:cs="Times New Roman"/>
            <w:lang w:val="en-US"/>
          </w:rPr>
          <w:t xml:space="preserve"> food-web complexity. For example, with the first 40% of the data (i.e. 1 to 10 genotypes), the model overestimated food-web complexity by less than 1%; however, with the first 12% of the data (e.g. 1 to 3 genotypes), the model overestimated food-web complexity by about 3%. While these predictions are still quite accurate, </w:t>
        </w:r>
      </w:ins>
      <w:ins w:id="229" w:author="Matthew Barbour" w:date="2015-10-16T15:51:00Z">
        <w:r w:rsidR="006156D5">
          <w:rPr>
            <w:rFonts w:ascii="Times New Roman" w:hAnsi="Times New Roman" w:cs="Times New Roman"/>
            <w:lang w:val="en-US"/>
          </w:rPr>
          <w:t xml:space="preserve">our asymptotic model for monocultures is extrapolating based </w:t>
        </w:r>
      </w:ins>
      <w:ins w:id="230" w:author="Matthew Barbour" w:date="2015-10-16T15:44:00Z">
        <w:r>
          <w:rPr>
            <w:rFonts w:ascii="Times New Roman" w:hAnsi="Times New Roman" w:cs="Times New Roman"/>
            <w:lang w:val="en-US"/>
          </w:rPr>
          <w:t>on 4% of the potential data (4 of 100 p</w:t>
        </w:r>
        <w:r w:rsidR="004C0133">
          <w:rPr>
            <w:rFonts w:ascii="Times New Roman" w:hAnsi="Times New Roman" w:cs="Times New Roman"/>
            <w:lang w:val="en-US"/>
          </w:rPr>
          <w:t>lants).</w:t>
        </w:r>
        <w:r w:rsidR="006156D5">
          <w:rPr>
            <w:rFonts w:ascii="Times New Roman" w:hAnsi="Times New Roman" w:cs="Times New Roman"/>
            <w:lang w:val="en-US"/>
          </w:rPr>
          <w:t xml:space="preserve"> Therefore, it seems reasonable to suggest that</w:t>
        </w:r>
      </w:ins>
      <w:ins w:id="231" w:author="Matthew Barbour" w:date="2015-10-16T15:53:00Z">
        <w:r w:rsidR="006156D5">
          <w:rPr>
            <w:rFonts w:ascii="Times New Roman" w:hAnsi="Times New Roman" w:cs="Times New Roman"/>
            <w:lang w:val="en-US"/>
          </w:rPr>
          <w:t xml:space="preserve"> </w:t>
        </w:r>
      </w:ins>
      <w:ins w:id="232" w:author="Matthew Barbour" w:date="2015-10-16T16:03:00Z">
        <w:r w:rsidR="004C0133">
          <w:rPr>
            <w:rFonts w:ascii="Times New Roman" w:hAnsi="Times New Roman" w:cs="Times New Roman"/>
            <w:lang w:val="en-US"/>
          </w:rPr>
          <w:t>the predicted complexity</w:t>
        </w:r>
      </w:ins>
      <w:ins w:id="233" w:author="Matthew Barbour" w:date="2015-10-16T15:44:00Z">
        <w:r>
          <w:rPr>
            <w:rFonts w:ascii="Times New Roman" w:hAnsi="Times New Roman" w:cs="Times New Roman"/>
            <w:lang w:val="en-US"/>
          </w:rPr>
          <w:t xml:space="preserve"> of 100-plant mo</w:t>
        </w:r>
        <w:r w:rsidR="006156D5">
          <w:rPr>
            <w:rFonts w:ascii="Times New Roman" w:hAnsi="Times New Roman" w:cs="Times New Roman"/>
            <w:lang w:val="en-US"/>
          </w:rPr>
          <w:t>nocultures may be overestimated</w:t>
        </w:r>
        <w:r>
          <w:rPr>
            <w:rFonts w:ascii="Times New Roman" w:hAnsi="Times New Roman" w:cs="Times New Roman"/>
            <w:lang w:val="en-US"/>
          </w:rPr>
          <w:t xml:space="preserve"> by ~5%. So while </w:t>
        </w:r>
      </w:ins>
      <w:ins w:id="234" w:author="Matthew Barbour" w:date="2015-10-16T16:04:00Z">
        <w:r w:rsidR="004C0133">
          <w:rPr>
            <w:rFonts w:ascii="Times New Roman" w:hAnsi="Times New Roman" w:cs="Times New Roman"/>
            <w:lang w:val="en-US"/>
          </w:rPr>
          <w:t>this asymptotic</w:t>
        </w:r>
      </w:ins>
      <w:ins w:id="235" w:author="Matthew Barbour" w:date="2015-10-16T15:54:00Z">
        <w:r w:rsidR="006156D5">
          <w:rPr>
            <w:rFonts w:ascii="Times New Roman" w:hAnsi="Times New Roman" w:cs="Times New Roman"/>
            <w:lang w:val="en-US"/>
          </w:rPr>
          <w:t xml:space="preserve"> model </w:t>
        </w:r>
      </w:ins>
      <w:ins w:id="236" w:author="Matthew Barbour" w:date="2015-10-16T16:04:00Z">
        <w:r w:rsidR="004C0133">
          <w:rPr>
            <w:rFonts w:ascii="Times New Roman" w:hAnsi="Times New Roman" w:cs="Times New Roman"/>
            <w:lang w:val="en-US"/>
          </w:rPr>
          <w:t>likely</w:t>
        </w:r>
      </w:ins>
      <w:ins w:id="237" w:author="Matthew Barbour" w:date="2015-10-16T15:54:00Z">
        <w:r w:rsidR="006156D5">
          <w:rPr>
            <w:rFonts w:ascii="Times New Roman" w:hAnsi="Times New Roman" w:cs="Times New Roman"/>
            <w:lang w:val="en-US"/>
          </w:rPr>
          <w:t xml:space="preserve"> </w:t>
        </w:r>
      </w:ins>
      <w:ins w:id="238" w:author="Matthew Barbour" w:date="2015-10-16T15:55:00Z">
        <w:r w:rsidR="006156D5">
          <w:rPr>
            <w:rFonts w:ascii="Times New Roman" w:hAnsi="Times New Roman" w:cs="Times New Roman"/>
            <w:lang w:val="en-US"/>
          </w:rPr>
          <w:t>gives a more accurate</w:t>
        </w:r>
      </w:ins>
      <w:ins w:id="239" w:author="Matthew Barbour" w:date="2015-10-16T15:54:00Z">
        <w:r w:rsidR="006156D5">
          <w:rPr>
            <w:rFonts w:ascii="Times New Roman" w:hAnsi="Times New Roman" w:cs="Times New Roman"/>
            <w:lang w:val="en-US"/>
          </w:rPr>
          <w:t xml:space="preserve"> baseline </w:t>
        </w:r>
      </w:ins>
      <w:ins w:id="240" w:author="Matthew Barbour" w:date="2015-10-16T15:55:00Z">
        <w:r w:rsidR="006156D5">
          <w:rPr>
            <w:rFonts w:ascii="Times New Roman" w:hAnsi="Times New Roman" w:cs="Times New Roman"/>
            <w:lang w:val="en-US"/>
          </w:rPr>
          <w:t xml:space="preserve">for estimating the additive effects of complementarity, </w:t>
        </w:r>
      </w:ins>
      <w:ins w:id="241" w:author="Matthew Barbour" w:date="2015-10-16T15:44:00Z">
        <w:r>
          <w:rPr>
            <w:rFonts w:ascii="Times New Roman" w:hAnsi="Times New Roman" w:cs="Times New Roman"/>
            <w:lang w:val="en-US"/>
          </w:rPr>
          <w:t xml:space="preserve">it also suggests that </w:t>
        </w:r>
      </w:ins>
      <w:ins w:id="242" w:author="Matthew Barbour" w:date="2015-10-19T16:07:00Z">
        <w:r w:rsidR="003A32AE">
          <w:rPr>
            <w:rFonts w:ascii="Times New Roman" w:hAnsi="Times New Roman" w:cs="Times New Roman"/>
            <w:lang w:val="en-US"/>
          </w:rPr>
          <w:t xml:space="preserve">the </w:t>
        </w:r>
      </w:ins>
      <w:ins w:id="243" w:author="Matthew Barbour" w:date="2015-10-16T15:54:00Z">
        <w:r w:rsidR="006C2E1D">
          <w:rPr>
            <w:rFonts w:ascii="Times New Roman" w:hAnsi="Times New Roman" w:cs="Times New Roman"/>
            <w:lang w:val="en-US"/>
          </w:rPr>
          <w:t>reported effect of 2</w:t>
        </w:r>
        <w:r w:rsidR="006156D5">
          <w:rPr>
            <w:rFonts w:ascii="Times New Roman" w:hAnsi="Times New Roman" w:cs="Times New Roman"/>
            <w:lang w:val="en-US"/>
          </w:rPr>
          <w:t xml:space="preserve">0% </w:t>
        </w:r>
      </w:ins>
      <w:ins w:id="244" w:author="Matthew Barbour" w:date="2015-10-16T15:44:00Z">
        <w:r>
          <w:rPr>
            <w:rFonts w:ascii="Times New Roman" w:hAnsi="Times New Roman" w:cs="Times New Roman"/>
            <w:lang w:val="en-US"/>
          </w:rPr>
          <w:t xml:space="preserve">is </w:t>
        </w:r>
      </w:ins>
      <w:ins w:id="245" w:author="Matthew Barbour" w:date="2015-10-16T15:56:00Z">
        <w:r w:rsidR="006156D5">
          <w:rPr>
            <w:rFonts w:ascii="Times New Roman" w:hAnsi="Times New Roman" w:cs="Times New Roman"/>
            <w:lang w:val="en-US"/>
          </w:rPr>
          <w:t xml:space="preserve">a </w:t>
        </w:r>
      </w:ins>
      <w:ins w:id="246" w:author="Matthew Barbour" w:date="2015-10-16T15:44:00Z">
        <w:r>
          <w:rPr>
            <w:rFonts w:ascii="Times New Roman" w:hAnsi="Times New Roman" w:cs="Times New Roman"/>
            <w:lang w:val="en-US"/>
          </w:rPr>
          <w:t>slightly conservative</w:t>
        </w:r>
      </w:ins>
      <w:ins w:id="247" w:author="Matthew Barbour" w:date="2015-10-16T15:56:00Z">
        <w:r w:rsidR="006156D5">
          <w:rPr>
            <w:rFonts w:ascii="Times New Roman" w:hAnsi="Times New Roman" w:cs="Times New Roman"/>
            <w:lang w:val="en-US"/>
          </w:rPr>
          <w:t xml:space="preserve"> estimate</w:t>
        </w:r>
      </w:ins>
      <w:ins w:id="248" w:author="Matthew Barbour" w:date="2015-10-16T15:44:00Z">
        <w:r>
          <w:rPr>
            <w:rFonts w:ascii="Times New Roman" w:hAnsi="Times New Roman" w:cs="Times New Roman"/>
            <w:lang w:val="en-US"/>
          </w:rPr>
          <w:t>.</w:t>
        </w:r>
      </w:ins>
    </w:p>
    <w:p w14:paraId="20ACF022" w14:textId="77777777"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49" w:author="Matthew Barbour" w:date="2015-10-16T15:44:00Z"/>
          <w:rFonts w:ascii="Times New Roman" w:hAnsi="Times New Roman" w:cs="Times New Roman"/>
          <w:lang w:val="en-US"/>
        </w:rPr>
      </w:pPr>
    </w:p>
    <w:p w14:paraId="1C521ABC" w14:textId="0135A0B4" w:rsidR="00A5013E" w:rsidRDefault="00A5013E" w:rsidP="00A5013E">
      <w:pPr>
        <w:pStyle w:val="CommentText"/>
        <w:rPr>
          <w:ins w:id="250" w:author="Matthew Barbour" w:date="2015-10-19T17:47:00Z"/>
          <w:rFonts w:ascii="Times New Roman" w:hAnsi="Times New Roman" w:cs="Times New Roman"/>
        </w:rPr>
      </w:pPr>
      <w:ins w:id="251" w:author="Matthew Barbour" w:date="2015-10-19T17:47:00Z">
        <w:r w:rsidRPr="00CE66C4">
          <w:rPr>
            <w:rFonts w:ascii="Times New Roman" w:hAnsi="Times New Roman" w:cs="Times New Roman"/>
            <w:b/>
            <w:u w:val="single"/>
          </w:rPr>
          <w:t>Structural equation model of food-web complexity</w:t>
        </w:r>
        <w:r>
          <w:rPr>
            <w:rFonts w:ascii="Times New Roman" w:hAnsi="Times New Roman" w:cs="Times New Roman"/>
          </w:rPr>
          <w:t xml:space="preserve"> – Fig. S1 shows the data used to evaluate the structural equation model in Fig. S2</w:t>
        </w:r>
        <w:r w:rsidRPr="00860450">
          <w:rPr>
            <w:rFonts w:ascii="Times New Roman" w:hAnsi="Times New Roman" w:cs="Times New Roman"/>
          </w:rPr>
          <w:t xml:space="preserve">. </w:t>
        </w:r>
        <w:r>
          <w:rPr>
            <w:rFonts w:ascii="Times New Roman" w:hAnsi="Times New Roman" w:cs="Times New Roman"/>
          </w:rPr>
          <w:t>We found that</w:t>
        </w:r>
        <w:r w:rsidRPr="00860450">
          <w:rPr>
            <w:rFonts w:ascii="Times New Roman" w:hAnsi="Times New Roman" w:cs="Times New Roman"/>
          </w:rPr>
          <w:t xml:space="preserve"> </w:t>
        </w:r>
        <w:r w:rsidRPr="0067003C">
          <w:rPr>
            <w:rFonts w:ascii="Times New Roman" w:hAnsi="Times New Roman" w:cs="Times New Roman"/>
          </w:rPr>
          <w:t xml:space="preserve">this model provided a good fit to the data with no evidence of missing pathways (Fisher </w:t>
        </w:r>
        <w:r w:rsidRPr="00860450">
          <w:rPr>
            <w:rFonts w:ascii="Times New Roman" w:hAnsi="Times New Roman" w:cs="Times New Roman"/>
            <w:i/>
          </w:rPr>
          <w:t xml:space="preserve">C </w:t>
        </w:r>
        <w:r w:rsidRPr="00860450">
          <w:rPr>
            <w:rFonts w:ascii="Times New Roman" w:hAnsi="Times New Roman" w:cs="Times New Roman"/>
          </w:rPr>
          <w:t xml:space="preserve">= 0.88, k = 6, </w:t>
        </w:r>
        <w:r w:rsidRPr="00860450">
          <w:rPr>
            <w:rFonts w:ascii="Times New Roman" w:hAnsi="Times New Roman" w:cs="Times New Roman"/>
            <w:i/>
          </w:rPr>
          <w:t xml:space="preserve">P </w:t>
        </w:r>
        <w:r w:rsidRPr="00860450">
          <w:rPr>
            <w:rFonts w:ascii="Times New Roman" w:hAnsi="Times New Roman" w:cs="Times New Roman"/>
          </w:rPr>
          <w:t>= 0.99). In particular, we found that genetic variation increased food-web complexity</w:t>
        </w:r>
        <w:r>
          <w:rPr>
            <w:rFonts w:ascii="Times New Roman" w:hAnsi="Times New Roman" w:cs="Times New Roman"/>
          </w:rPr>
          <w:t xml:space="preserve"> primarily</w:t>
        </w:r>
        <w:r w:rsidRPr="00860450">
          <w:rPr>
            <w:rFonts w:ascii="Times New Roman" w:hAnsi="Times New Roman" w:cs="Times New Roman"/>
          </w:rPr>
          <w:t xml:space="preserve"> by: (</w:t>
        </w:r>
        <w:proofErr w:type="spellStart"/>
        <w:r w:rsidRPr="00860450">
          <w:rPr>
            <w:rFonts w:ascii="Times New Roman" w:hAnsi="Times New Roman" w:cs="Times New Roman"/>
          </w:rPr>
          <w:t>i</w:t>
        </w:r>
        <w:proofErr w:type="spellEnd"/>
        <w:r w:rsidRPr="00860450">
          <w:rPr>
            <w:rFonts w:ascii="Times New Roman" w:hAnsi="Times New Roman" w:cs="Times New Roman"/>
          </w:rPr>
          <w:t>) an increase in gall richness</w:t>
        </w:r>
        <w:r>
          <w:rPr>
            <w:rFonts w:ascii="Times New Roman" w:hAnsi="Times New Roman" w:cs="Times New Roman"/>
          </w:rPr>
          <w:t xml:space="preserve"> that directly increased complexity (0.49*0.78 = 0.38); and (ii) an increase in gall abundance that indirectly increased complexity by increasing gall vulnerability (0.69*0.62*0.65 = 0.28). Interestingly, gall evenness had a small overall negative effect on complexity ((-0.19*0.58) + (-0.19*-0.32*0.65) + (-0.19*0.28*0.26) = -0.09).</w:t>
        </w:r>
      </w:ins>
    </w:p>
    <w:p w14:paraId="14D85C31" w14:textId="77777777" w:rsidR="00A5013E" w:rsidRDefault="00A5013E" w:rsidP="00A5013E">
      <w:pPr>
        <w:rPr>
          <w:ins w:id="252" w:author="Matthew Barbour" w:date="2015-10-19T17:47:00Z"/>
          <w:rFonts w:ascii="Times New Roman" w:hAnsi="Times New Roman" w:cs="Times New Roman"/>
        </w:rPr>
      </w:pPr>
    </w:p>
    <w:p w14:paraId="4B5578A0" w14:textId="77777777" w:rsidR="00A5013E" w:rsidRDefault="00A5013E" w:rsidP="00A5013E">
      <w:pPr>
        <w:rPr>
          <w:ins w:id="253" w:author="Matthew Barbour" w:date="2015-10-19T17:47:00Z"/>
          <w:rFonts w:ascii="Times New Roman" w:hAnsi="Times New Roman" w:cs="Times New Roman"/>
        </w:rPr>
      </w:pPr>
      <w:r w:rsidRPr="00B50320">
        <w:rPr>
          <w:rFonts w:ascii="Times New Roman" w:hAnsi="Times New Roman" w:cs="Times New Roman"/>
          <w:noProof/>
          <w:lang w:val="en-US" w:eastAsia="en-US"/>
        </w:rPr>
        <w:drawing>
          <wp:inline distT="0" distB="0" distL="0" distR="0" wp14:anchorId="0F863A21" wp14:editId="2B70C0D5">
            <wp:extent cx="5480050" cy="4235450"/>
            <wp:effectExtent l="0" t="0" r="6350" b="6350"/>
            <wp:docPr id="2" name="Picture 2" descr="Macintosh HD:Users:matthewbarbour:Documents:Genotype_Networks:figures:supp_sem_raw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barbour:Documents:Genotype_Networks:figures:supp_sem_raw_data.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p>
    <w:p w14:paraId="29016E23" w14:textId="77777777" w:rsidR="00A5013E" w:rsidRDefault="00A5013E" w:rsidP="00A5013E">
      <w:pPr>
        <w:rPr>
          <w:ins w:id="254" w:author="Matthew Barbour" w:date="2015-10-19T17:47:00Z"/>
          <w:rFonts w:ascii="Times New Roman" w:hAnsi="Times New Roman" w:cs="Times New Roman"/>
        </w:rPr>
      </w:pPr>
      <w:ins w:id="255" w:author="Matthew Barbour" w:date="2015-10-19T17:47:00Z">
        <w:r>
          <w:rPr>
            <w:rFonts w:ascii="Times New Roman" w:hAnsi="Times New Roman" w:cs="Times New Roman"/>
          </w:rPr>
          <w:t xml:space="preserve">Figure S1. One of 40 replicate simulations, showing the positive relationship between willow genetic variation and </w:t>
        </w:r>
        <w:proofErr w:type="gramStart"/>
        <w:r>
          <w:rPr>
            <w:rFonts w:ascii="Times New Roman" w:hAnsi="Times New Roman" w:cs="Times New Roman"/>
          </w:rPr>
          <w:t>food-web</w:t>
        </w:r>
        <w:proofErr w:type="gramEnd"/>
        <w:r>
          <w:rPr>
            <w:rFonts w:ascii="Times New Roman" w:hAnsi="Times New Roman" w:cs="Times New Roman"/>
          </w:rPr>
          <w:t xml:space="preserve"> complexity. Grey circles represent estimates of food-web complexity for specific samples, whereas blue circles represent the average complexity at each level of genetic variation. These data were used in the structural equation model (Fig. S2).</w:t>
        </w:r>
      </w:ins>
    </w:p>
    <w:p w14:paraId="36EB10A7" w14:textId="77777777" w:rsidR="00A5013E" w:rsidRDefault="00A5013E" w:rsidP="00A5013E">
      <w:pPr>
        <w:rPr>
          <w:ins w:id="256" w:author="Matthew Barbour" w:date="2015-10-19T17:47:00Z"/>
          <w:rFonts w:ascii="Times New Roman" w:hAnsi="Times New Roman" w:cs="Times New Roman"/>
        </w:rPr>
      </w:pPr>
      <w:bookmarkStart w:id="257" w:name="_GoBack"/>
      <w:r w:rsidRPr="00B50320">
        <w:rPr>
          <w:rFonts w:ascii="Times New Roman" w:hAnsi="Times New Roman" w:cs="Times New Roman"/>
          <w:noProof/>
          <w:lang w:val="en-US" w:eastAsia="en-US"/>
        </w:rPr>
        <w:drawing>
          <wp:inline distT="0" distB="0" distL="0" distR="0" wp14:anchorId="1FA271BD" wp14:editId="35F228A4">
            <wp:extent cx="5480050" cy="4235450"/>
            <wp:effectExtent l="0" t="0" r="6350" b="6350"/>
            <wp:docPr id="4" name="Picture 4" descr="Macintosh HD:Users:matthewbarbour:Documents:Genotype_Networks:figures:supp_sem_plot_coef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barbour:Documents:Genotype_Networks:figures:supp_sem_plot_coef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bookmarkEnd w:id="257"/>
    </w:p>
    <w:p w14:paraId="72EAABA2" w14:textId="77777777" w:rsidR="00A5013E" w:rsidRDefault="00A5013E" w:rsidP="00A5013E">
      <w:pPr>
        <w:rPr>
          <w:ins w:id="258" w:author="Matthew Barbour" w:date="2015-10-19T17:47:00Z"/>
          <w:rFonts w:ascii="Times New Roman" w:hAnsi="Times New Roman" w:cs="Times New Roman"/>
        </w:rPr>
      </w:pPr>
      <w:ins w:id="259" w:author="Matthew Barbour" w:date="2015-10-19T17:47:00Z">
        <w:r>
          <w:rPr>
            <w:rFonts w:ascii="Times New Roman" w:hAnsi="Times New Roman" w:cs="Times New Roman"/>
          </w:rPr>
          <w:t xml:space="preserve">Figure S2. </w:t>
        </w:r>
        <w:proofErr w:type="gramStart"/>
        <w:r>
          <w:rPr>
            <w:rFonts w:ascii="Times New Roman" w:hAnsi="Times New Roman" w:cs="Times New Roman"/>
          </w:rPr>
          <w:t>Structural equation model of the paths by which genetic variation increases food-web complexity.</w:t>
        </w:r>
        <w:proofErr w:type="gramEnd"/>
        <w:r>
          <w:rPr>
            <w:rFonts w:ascii="Times New Roman" w:hAnsi="Times New Roman" w:cs="Times New Roman"/>
          </w:rPr>
          <w:t xml:space="preserve"> Blue and red arrows indicate positive and negative relationships, respectively. One-way arrows indicate modelled paths, whereas double-headed arrows indicate correlated relationships. Numerical values in the middle of each path represent the standardized path coefficients and can be used to determine the magnitude of direct and indirect effects.</w:t>
        </w:r>
      </w:ins>
    </w:p>
    <w:p w14:paraId="2FC7654E" w14:textId="77777777" w:rsidR="00A5013E" w:rsidRDefault="00A5013E" w:rsidP="00A5013E">
      <w:pPr>
        <w:rPr>
          <w:ins w:id="260" w:author="Matthew Barbour" w:date="2015-10-19T17:47:00Z"/>
          <w:rFonts w:ascii="Times New Roman" w:hAnsi="Times New Roman" w:cs="Times New Roman"/>
        </w:rPr>
      </w:pPr>
    </w:p>
    <w:p w14:paraId="27295631" w14:textId="136F6782" w:rsidR="003A32AE" w:rsidRDefault="003A32AE">
      <w:pPr>
        <w:rPr>
          <w:ins w:id="261" w:author="Matthew Barbour" w:date="2015-10-19T17:12:00Z"/>
          <w:rFonts w:ascii="Times New Roman" w:hAnsi="Times New Roman" w:cs="Times New Roman"/>
        </w:rPr>
      </w:pPr>
    </w:p>
    <w:p w14:paraId="694CFDB4" w14:textId="77777777" w:rsidR="0058741E" w:rsidRDefault="0058741E">
      <w:pPr>
        <w:rPr>
          <w:ins w:id="262" w:author="Matthew Barbour" w:date="2015-10-19T17:12:00Z"/>
          <w:rFonts w:ascii="Times New Roman" w:hAnsi="Times New Roman" w:cs="Times New Roman"/>
        </w:rPr>
      </w:pPr>
    </w:p>
    <w:p w14:paraId="190D9B80" w14:textId="67AACDCB" w:rsidR="0058741E" w:rsidRDefault="0058741E">
      <w:pPr>
        <w:rPr>
          <w:ins w:id="263" w:author="Matthew Barbour" w:date="2015-10-19T17:12:00Z"/>
          <w:rFonts w:ascii="Times New Roman" w:hAnsi="Times New Roman" w:cs="Times New Roman"/>
        </w:rPr>
      </w:pPr>
      <w:ins w:id="264" w:author="Matthew Barbour" w:date="2015-10-19T17:12:00Z">
        <w:r>
          <w:rPr>
            <w:rFonts w:ascii="Times New Roman" w:hAnsi="Times New Roman" w:cs="Times New Roman"/>
          </w:rPr>
          <w:t>References</w:t>
        </w:r>
      </w:ins>
    </w:p>
    <w:p w14:paraId="074452E4" w14:textId="0962B80D" w:rsidR="0058741E" w:rsidRPr="0058741E" w:rsidRDefault="0058741E" w:rsidP="0058741E">
      <w:pPr>
        <w:widowControl w:val="0"/>
        <w:autoSpaceDE w:val="0"/>
        <w:autoSpaceDN w:val="0"/>
        <w:adjustRightInd w:val="0"/>
        <w:rPr>
          <w:ins w:id="265" w:author="Matthew Barbour" w:date="2015-10-19T17:13:00Z"/>
          <w:rFonts w:ascii="Times New Roman" w:hAnsi="Times New Roman" w:cs="Times New Roman"/>
          <w:noProof/>
          <w:color w:val="000000"/>
          <w:lang w:val="en-US"/>
        </w:rPr>
      </w:pPr>
      <w:ins w:id="266" w:author="Matthew Barbour" w:date="2015-10-19T17:13:00Z">
        <w:r>
          <w:rPr>
            <w:rFonts w:ascii="Times New Roman" w:hAnsi="Times New Roman" w:cs="Times New Roman"/>
          </w:rPr>
          <w:br/>
        </w:r>
        <w:r>
          <w:rPr>
            <w:rFonts w:ascii="Times New Roman" w:hAnsi="Times New Roman" w:cs="Times New Roman"/>
          </w:rPr>
          <w:fldChar w:fldCharType="begin"/>
        </w:r>
        <w:r>
          <w:rPr>
            <w:rFonts w:ascii="Times New Roman" w:hAnsi="Times New Roman" w:cs="Times New Roman"/>
          </w:rPr>
          <w:instrText>ADDIN LABTIVA_BIBLIOGRAPHY \* MERGEFORMAT</w:instrText>
        </w:r>
      </w:ins>
      <w:r>
        <w:rPr>
          <w:rFonts w:ascii="Times New Roman" w:hAnsi="Times New Roman" w:cs="Times New Roman"/>
        </w:rPr>
        <w:fldChar w:fldCharType="separate"/>
      </w:r>
      <w:ins w:id="267" w:author="Matthew Barbour" w:date="2015-10-19T17:13:00Z">
        <w:r w:rsidRPr="0058741E">
          <w:rPr>
            <w:rFonts w:ascii="Times New Roman" w:hAnsi="Times New Roman" w:cs="Times New Roman"/>
            <w:noProof/>
            <w:color w:val="000000"/>
            <w:lang w:val="en-US"/>
          </w:rPr>
          <w:t xml:space="preserve">1. </w:t>
        </w:r>
        <w:r w:rsidRPr="0058741E">
          <w:rPr>
            <w:rFonts w:ascii="Times New Roman" w:hAnsi="Times New Roman" w:cs="Times New Roman"/>
            <w:noProof/>
            <w:color w:val="000000"/>
            <w:lang w:val="en-US"/>
          </w:rPr>
          <w:tab/>
          <w:t xml:space="preserve">Barbour MA et al. (2015) Multiple plant traits shape the genetic basis of herbivore community assembly. </w:t>
        </w:r>
        <w:r w:rsidRPr="0058741E">
          <w:rPr>
            <w:rFonts w:ascii="Times New Roman" w:hAnsi="Times New Roman" w:cs="Times New Roman"/>
            <w:i/>
            <w:iCs/>
            <w:noProof/>
            <w:color w:val="000000"/>
            <w:lang w:val="en-US"/>
          </w:rPr>
          <w:t>Functional Ecology</w:t>
        </w:r>
        <w:r w:rsidRPr="0058741E">
          <w:rPr>
            <w:rFonts w:ascii="Times New Roman" w:hAnsi="Times New Roman" w:cs="Times New Roman"/>
            <w:noProof/>
            <w:color w:val="000000"/>
            <w:lang w:val="en-US"/>
          </w:rPr>
          <w:t xml:space="preserve"> 29:995–1006.</w:t>
        </w:r>
      </w:ins>
    </w:p>
    <w:p w14:paraId="632C9652" w14:textId="77777777" w:rsidR="0058741E" w:rsidRPr="0058741E" w:rsidRDefault="0058741E" w:rsidP="0058741E">
      <w:pPr>
        <w:widowControl w:val="0"/>
        <w:autoSpaceDE w:val="0"/>
        <w:autoSpaceDN w:val="0"/>
        <w:adjustRightInd w:val="0"/>
        <w:rPr>
          <w:ins w:id="268" w:author="Matthew Barbour" w:date="2015-10-19T17:13:00Z"/>
          <w:rFonts w:ascii="Times New Roman" w:hAnsi="Times New Roman" w:cs="Times New Roman"/>
          <w:noProof/>
          <w:color w:val="000000"/>
          <w:lang w:val="en-US"/>
        </w:rPr>
      </w:pPr>
      <w:ins w:id="269" w:author="Matthew Barbour" w:date="2015-10-19T17:13:00Z">
        <w:r w:rsidRPr="0058741E">
          <w:rPr>
            <w:rFonts w:ascii="Times New Roman" w:hAnsi="Times New Roman" w:cs="Times New Roman"/>
            <w:noProof/>
            <w:color w:val="000000"/>
            <w:lang w:val="en-US"/>
          </w:rPr>
          <w:t xml:space="preserve">2. </w:t>
        </w:r>
        <w:r w:rsidRPr="0058741E">
          <w:rPr>
            <w:rFonts w:ascii="Times New Roman" w:hAnsi="Times New Roman" w:cs="Times New Roman"/>
            <w:noProof/>
            <w:color w:val="000000"/>
            <w:lang w:val="en-US"/>
          </w:rPr>
          <w:tab/>
          <w:t xml:space="preserve">Villéger S, Mason NW, Mouillot D (2008) New multidimensional functional diversity indices for a multifaceted framework in functional ecology. </w:t>
        </w:r>
        <w:r w:rsidRPr="0058741E">
          <w:rPr>
            <w:rFonts w:ascii="Times New Roman" w:hAnsi="Times New Roman" w:cs="Times New Roman"/>
            <w:i/>
            <w:iCs/>
            <w:noProof/>
            <w:color w:val="000000"/>
            <w:lang w:val="en-US"/>
          </w:rPr>
          <w:t>Ecology</w:t>
        </w:r>
        <w:r w:rsidRPr="0058741E">
          <w:rPr>
            <w:rFonts w:ascii="Times New Roman" w:hAnsi="Times New Roman" w:cs="Times New Roman"/>
            <w:noProof/>
            <w:color w:val="000000"/>
            <w:lang w:val="en-US"/>
          </w:rPr>
          <w:t xml:space="preserve"> 89:2290–2301. Available at: http://www.esajournals.org/doi/abs/10.1890/07-1206.1.</w:t>
        </w:r>
      </w:ins>
    </w:p>
    <w:p w14:paraId="408FA90C" w14:textId="77777777" w:rsidR="0058741E" w:rsidRPr="0058741E" w:rsidRDefault="0058741E" w:rsidP="0058741E">
      <w:pPr>
        <w:widowControl w:val="0"/>
        <w:autoSpaceDE w:val="0"/>
        <w:autoSpaceDN w:val="0"/>
        <w:adjustRightInd w:val="0"/>
        <w:rPr>
          <w:ins w:id="270" w:author="Matthew Barbour" w:date="2015-10-19T17:13:00Z"/>
          <w:rFonts w:ascii="Times New Roman" w:hAnsi="Times New Roman" w:cs="Times New Roman"/>
          <w:noProof/>
          <w:color w:val="000000"/>
          <w:lang w:val="en-US"/>
        </w:rPr>
      </w:pPr>
      <w:ins w:id="271" w:author="Matthew Barbour" w:date="2015-10-19T17:13:00Z">
        <w:r w:rsidRPr="0058741E">
          <w:rPr>
            <w:rFonts w:ascii="Times New Roman" w:hAnsi="Times New Roman" w:cs="Times New Roman"/>
            <w:noProof/>
            <w:color w:val="000000"/>
            <w:lang w:val="en-US"/>
          </w:rPr>
          <w:t xml:space="preserve">3. </w:t>
        </w:r>
        <w:r w:rsidRPr="0058741E">
          <w:rPr>
            <w:rFonts w:ascii="Times New Roman" w:hAnsi="Times New Roman" w:cs="Times New Roman"/>
            <w:noProof/>
            <w:color w:val="000000"/>
            <w:lang w:val="en-US"/>
          </w:rPr>
          <w:tab/>
          <w:t xml:space="preserve">Bersier L-F, Banašek-Richter C, Cattin M-F (2002) Quantitative descriptors of food-web matrices. </w:t>
        </w:r>
        <w:r w:rsidRPr="0058741E">
          <w:rPr>
            <w:rFonts w:ascii="Times New Roman" w:hAnsi="Times New Roman" w:cs="Times New Roman"/>
            <w:i/>
            <w:iCs/>
            <w:noProof/>
            <w:color w:val="000000"/>
            <w:lang w:val="en-US"/>
          </w:rPr>
          <w:t>Ecology</w:t>
        </w:r>
        <w:r w:rsidRPr="0058741E">
          <w:rPr>
            <w:rFonts w:ascii="Times New Roman" w:hAnsi="Times New Roman" w:cs="Times New Roman"/>
            <w:noProof/>
            <w:color w:val="000000"/>
            <w:lang w:val="en-US"/>
          </w:rPr>
          <w:t xml:space="preserve"> 83:2394–2407.</w:t>
        </w:r>
      </w:ins>
    </w:p>
    <w:p w14:paraId="6255025B" w14:textId="77777777" w:rsidR="0058741E" w:rsidRPr="0058741E" w:rsidRDefault="0058741E" w:rsidP="0058741E">
      <w:pPr>
        <w:widowControl w:val="0"/>
        <w:autoSpaceDE w:val="0"/>
        <w:autoSpaceDN w:val="0"/>
        <w:adjustRightInd w:val="0"/>
        <w:rPr>
          <w:ins w:id="272" w:author="Matthew Barbour" w:date="2015-10-19T17:13:00Z"/>
          <w:rFonts w:ascii="Times New Roman" w:hAnsi="Times New Roman" w:cs="Times New Roman"/>
          <w:noProof/>
          <w:color w:val="000000"/>
          <w:lang w:val="en-US"/>
        </w:rPr>
      </w:pPr>
      <w:ins w:id="273" w:author="Matthew Barbour" w:date="2015-10-19T17:13:00Z">
        <w:r w:rsidRPr="0058741E">
          <w:rPr>
            <w:rFonts w:ascii="Times New Roman" w:hAnsi="Times New Roman" w:cs="Times New Roman"/>
            <w:noProof/>
            <w:color w:val="000000"/>
            <w:lang w:val="en-US"/>
          </w:rPr>
          <w:t xml:space="preserve">4. </w:t>
        </w:r>
        <w:r w:rsidRPr="0058741E">
          <w:rPr>
            <w:rFonts w:ascii="Times New Roman" w:hAnsi="Times New Roman" w:cs="Times New Roman"/>
            <w:noProof/>
            <w:color w:val="000000"/>
            <w:lang w:val="en-US"/>
          </w:rPr>
          <w:tab/>
          <w:t xml:space="preserve">Bolker BM (2008) </w:t>
        </w:r>
        <w:r w:rsidRPr="0058741E">
          <w:rPr>
            <w:rFonts w:ascii="Times New Roman" w:hAnsi="Times New Roman" w:cs="Times New Roman"/>
            <w:i/>
            <w:iCs/>
            <w:noProof/>
            <w:color w:val="000000"/>
            <w:lang w:val="en-US"/>
          </w:rPr>
          <w:t>Ecological Models and Data in R</w:t>
        </w:r>
        <w:r w:rsidRPr="0058741E">
          <w:rPr>
            <w:rFonts w:ascii="Times New Roman" w:hAnsi="Times New Roman" w:cs="Times New Roman"/>
            <w:noProof/>
            <w:color w:val="000000"/>
            <w:lang w:val="en-US"/>
          </w:rPr>
          <w:t xml:space="preserve"> (Princeton University Press, Princeton, New Jersey).</w:t>
        </w:r>
      </w:ins>
    </w:p>
    <w:p w14:paraId="72484475" w14:textId="77777777" w:rsidR="0058741E" w:rsidRPr="0058741E" w:rsidRDefault="0058741E" w:rsidP="0058741E">
      <w:pPr>
        <w:widowControl w:val="0"/>
        <w:autoSpaceDE w:val="0"/>
        <w:autoSpaceDN w:val="0"/>
        <w:adjustRightInd w:val="0"/>
        <w:rPr>
          <w:ins w:id="274" w:author="Matthew Barbour" w:date="2015-10-19T17:13:00Z"/>
          <w:rFonts w:ascii="Times New Roman" w:hAnsi="Times New Roman" w:cs="Times New Roman"/>
          <w:noProof/>
          <w:color w:val="000000"/>
          <w:lang w:val="en-US"/>
        </w:rPr>
      </w:pPr>
      <w:ins w:id="275" w:author="Matthew Barbour" w:date="2015-10-19T17:13:00Z">
        <w:r w:rsidRPr="0058741E">
          <w:rPr>
            <w:rFonts w:ascii="Times New Roman" w:hAnsi="Times New Roman" w:cs="Times New Roman"/>
            <w:noProof/>
            <w:color w:val="000000"/>
            <w:lang w:val="en-US"/>
          </w:rPr>
          <w:t xml:space="preserve">5. </w:t>
        </w:r>
        <w:r w:rsidRPr="0058741E">
          <w:rPr>
            <w:rFonts w:ascii="Times New Roman" w:hAnsi="Times New Roman" w:cs="Times New Roman"/>
            <w:noProof/>
            <w:color w:val="000000"/>
            <w:lang w:val="en-US"/>
          </w:rPr>
          <w:tab/>
          <w:t xml:space="preserve">Colwell RK, Coddington J (1994) Estimating terrestrial biodiversity through extrapolation. </w:t>
        </w:r>
        <w:r w:rsidRPr="0058741E">
          <w:rPr>
            <w:rFonts w:ascii="Times New Roman" w:hAnsi="Times New Roman" w:cs="Times New Roman"/>
            <w:i/>
            <w:iCs/>
            <w:noProof/>
            <w:color w:val="000000"/>
            <w:lang w:val="en-US"/>
          </w:rPr>
          <w:t>Phil Trans Roy Soc B</w:t>
        </w:r>
        <w:r w:rsidRPr="0058741E">
          <w:rPr>
            <w:rFonts w:ascii="Times New Roman" w:hAnsi="Times New Roman" w:cs="Times New Roman"/>
            <w:noProof/>
            <w:color w:val="000000"/>
            <w:lang w:val="en-US"/>
          </w:rPr>
          <w:t xml:space="preserve"> 345:101–118.</w:t>
        </w:r>
      </w:ins>
    </w:p>
    <w:p w14:paraId="59772FD1" w14:textId="77777777" w:rsidR="0058741E" w:rsidRPr="0058741E" w:rsidRDefault="0058741E" w:rsidP="0058741E">
      <w:pPr>
        <w:widowControl w:val="0"/>
        <w:autoSpaceDE w:val="0"/>
        <w:autoSpaceDN w:val="0"/>
        <w:adjustRightInd w:val="0"/>
        <w:rPr>
          <w:ins w:id="276" w:author="Matthew Barbour" w:date="2015-10-19T17:13:00Z"/>
          <w:rFonts w:ascii="Times New Roman" w:hAnsi="Times New Roman" w:cs="Times New Roman"/>
          <w:noProof/>
          <w:color w:val="000000"/>
          <w:lang w:val="en-US"/>
        </w:rPr>
      </w:pPr>
    </w:p>
    <w:p w14:paraId="45364E1B" w14:textId="77580853" w:rsidR="0058741E" w:rsidRPr="00062072" w:rsidRDefault="0058741E">
      <w:pPr>
        <w:rPr>
          <w:rFonts w:ascii="Times New Roman" w:hAnsi="Times New Roman" w:cs="Times New Roman"/>
        </w:rPr>
      </w:pPr>
      <w:ins w:id="277" w:author="Matthew Barbour" w:date="2015-10-19T17:13:00Z">
        <w:r>
          <w:rPr>
            <w:rFonts w:ascii="Times New Roman" w:hAnsi="Times New Roman" w:cs="Times New Roman"/>
          </w:rPr>
          <w:fldChar w:fldCharType="end"/>
        </w:r>
      </w:ins>
    </w:p>
    <w:sectPr w:rsidR="0058741E" w:rsidRPr="00062072" w:rsidSect="003A32AE">
      <w:pgSz w:w="12240" w:h="15840"/>
      <w:pgMar w:top="1440" w:right="1797" w:bottom="1440" w:left="1797" w:header="709" w:footer="709" w:gutter="0"/>
      <w:lnNumType w:countBy="1" w:restart="continuou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C6E"/>
    <w:rsid w:val="000017DC"/>
    <w:rsid w:val="00044BCF"/>
    <w:rsid w:val="00062072"/>
    <w:rsid w:val="00073D5D"/>
    <w:rsid w:val="00075381"/>
    <w:rsid w:val="000A4089"/>
    <w:rsid w:val="000C47CC"/>
    <w:rsid w:val="000D528B"/>
    <w:rsid w:val="001004A4"/>
    <w:rsid w:val="00100C6E"/>
    <w:rsid w:val="0010329E"/>
    <w:rsid w:val="0014439D"/>
    <w:rsid w:val="00176B13"/>
    <w:rsid w:val="001A30DB"/>
    <w:rsid w:val="001A4238"/>
    <w:rsid w:val="001C79A9"/>
    <w:rsid w:val="001F2BD5"/>
    <w:rsid w:val="00211782"/>
    <w:rsid w:val="00272667"/>
    <w:rsid w:val="00277DF9"/>
    <w:rsid w:val="00295C74"/>
    <w:rsid w:val="002B63C2"/>
    <w:rsid w:val="002B7AFF"/>
    <w:rsid w:val="002D4671"/>
    <w:rsid w:val="002E3F94"/>
    <w:rsid w:val="0030205C"/>
    <w:rsid w:val="00315ADA"/>
    <w:rsid w:val="0032031E"/>
    <w:rsid w:val="0036433B"/>
    <w:rsid w:val="00370828"/>
    <w:rsid w:val="0038127A"/>
    <w:rsid w:val="003822DA"/>
    <w:rsid w:val="00395B5B"/>
    <w:rsid w:val="003A32AE"/>
    <w:rsid w:val="003C27EB"/>
    <w:rsid w:val="003D0374"/>
    <w:rsid w:val="003F2E82"/>
    <w:rsid w:val="00401AA0"/>
    <w:rsid w:val="00444DC8"/>
    <w:rsid w:val="00446A79"/>
    <w:rsid w:val="00465EA1"/>
    <w:rsid w:val="004A5EC2"/>
    <w:rsid w:val="004B4156"/>
    <w:rsid w:val="004C0133"/>
    <w:rsid w:val="004E1C49"/>
    <w:rsid w:val="004E540F"/>
    <w:rsid w:val="00525E6A"/>
    <w:rsid w:val="00530F0B"/>
    <w:rsid w:val="00572FF7"/>
    <w:rsid w:val="00584131"/>
    <w:rsid w:val="0058741E"/>
    <w:rsid w:val="00595F9B"/>
    <w:rsid w:val="00602F47"/>
    <w:rsid w:val="006156D5"/>
    <w:rsid w:val="00625622"/>
    <w:rsid w:val="00654C12"/>
    <w:rsid w:val="0067003C"/>
    <w:rsid w:val="00691076"/>
    <w:rsid w:val="006B7AE0"/>
    <w:rsid w:val="006C2E1D"/>
    <w:rsid w:val="006C53E4"/>
    <w:rsid w:val="0071274B"/>
    <w:rsid w:val="007272DF"/>
    <w:rsid w:val="00733972"/>
    <w:rsid w:val="007529C8"/>
    <w:rsid w:val="00752C7B"/>
    <w:rsid w:val="007555C4"/>
    <w:rsid w:val="007C6001"/>
    <w:rsid w:val="007D2987"/>
    <w:rsid w:val="00837DE9"/>
    <w:rsid w:val="00855DBA"/>
    <w:rsid w:val="00860450"/>
    <w:rsid w:val="008704D5"/>
    <w:rsid w:val="00883A72"/>
    <w:rsid w:val="00904117"/>
    <w:rsid w:val="00916A0E"/>
    <w:rsid w:val="00932F3E"/>
    <w:rsid w:val="00933F78"/>
    <w:rsid w:val="00941C01"/>
    <w:rsid w:val="0096094F"/>
    <w:rsid w:val="00996F56"/>
    <w:rsid w:val="009972F6"/>
    <w:rsid w:val="009A1793"/>
    <w:rsid w:val="009B4423"/>
    <w:rsid w:val="009D231F"/>
    <w:rsid w:val="009E5259"/>
    <w:rsid w:val="009E63EC"/>
    <w:rsid w:val="009F1AC2"/>
    <w:rsid w:val="00A1115F"/>
    <w:rsid w:val="00A23593"/>
    <w:rsid w:val="00A4018E"/>
    <w:rsid w:val="00A5013E"/>
    <w:rsid w:val="00A51C2E"/>
    <w:rsid w:val="00A560BE"/>
    <w:rsid w:val="00A5664C"/>
    <w:rsid w:val="00A734B1"/>
    <w:rsid w:val="00AA1AE8"/>
    <w:rsid w:val="00AA5510"/>
    <w:rsid w:val="00AC1CDE"/>
    <w:rsid w:val="00B20207"/>
    <w:rsid w:val="00B20D53"/>
    <w:rsid w:val="00B3059F"/>
    <w:rsid w:val="00B41937"/>
    <w:rsid w:val="00B50320"/>
    <w:rsid w:val="00B51DB2"/>
    <w:rsid w:val="00B5583E"/>
    <w:rsid w:val="00B5730C"/>
    <w:rsid w:val="00B80530"/>
    <w:rsid w:val="00B847AB"/>
    <w:rsid w:val="00C1388B"/>
    <w:rsid w:val="00C4653A"/>
    <w:rsid w:val="00C558B8"/>
    <w:rsid w:val="00C70989"/>
    <w:rsid w:val="00CC5AED"/>
    <w:rsid w:val="00CE66C4"/>
    <w:rsid w:val="00D119B7"/>
    <w:rsid w:val="00D313CB"/>
    <w:rsid w:val="00D31CA9"/>
    <w:rsid w:val="00D34DFC"/>
    <w:rsid w:val="00D37C0D"/>
    <w:rsid w:val="00D70F9F"/>
    <w:rsid w:val="00DA210D"/>
    <w:rsid w:val="00DC76FD"/>
    <w:rsid w:val="00DD7661"/>
    <w:rsid w:val="00DE6223"/>
    <w:rsid w:val="00E04296"/>
    <w:rsid w:val="00E04518"/>
    <w:rsid w:val="00E060BA"/>
    <w:rsid w:val="00E310B3"/>
    <w:rsid w:val="00E8779A"/>
    <w:rsid w:val="00E945D5"/>
    <w:rsid w:val="00EB5E81"/>
    <w:rsid w:val="00ED0A81"/>
    <w:rsid w:val="00EF06DB"/>
    <w:rsid w:val="00EF14BB"/>
    <w:rsid w:val="00F659AC"/>
    <w:rsid w:val="00F74737"/>
    <w:rsid w:val="00F76406"/>
    <w:rsid w:val="00F85B77"/>
    <w:rsid w:val="00FA39BB"/>
    <w:rsid w:val="00FA7A1D"/>
    <w:rsid w:val="00FD47BD"/>
    <w:rsid w:val="00FE70EF"/>
    <w:rsid w:val="00FF20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A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1798</Words>
  <Characters>10250</Characters>
  <Application>Microsoft Macintosh Word</Application>
  <DocSecurity>0</DocSecurity>
  <Lines>85</Lines>
  <Paragraphs>24</Paragraphs>
  <ScaleCrop>false</ScaleCrop>
  <Company>University of British Columbia</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34</cp:revision>
  <dcterms:created xsi:type="dcterms:W3CDTF">2015-10-01T17:14:00Z</dcterms:created>
  <dcterms:modified xsi:type="dcterms:W3CDTF">2015-10-20T19:21:00Z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tiva.style">
    <vt:lpwstr>pnas.csl</vt:lpwstr>
  </property>
</Properties>
</file>