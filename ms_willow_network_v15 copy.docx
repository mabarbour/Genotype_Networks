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media/image1.jpeg" ContentType="image/jpeg"/>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spacing w:line="480" w:lineRule="auto"/>
        <w:rPr>
          <w:rFonts w:ascii="Times New Roman" w:cs="Times New Roman" w:hAnsi="Times New Roman" w:eastAsia="Times New Roman"/>
          <w:b w:val="1"/>
          <w:bCs w:val="1"/>
          <w:sz w:val="32"/>
          <w:szCs w:val="32"/>
        </w:rPr>
      </w:pPr>
      <w:r>
        <w:rPr>
          <w:rFonts w:ascii="Times New Roman"/>
          <w:b w:val="1"/>
          <w:bCs w:val="1"/>
          <w:sz w:val="32"/>
          <w:szCs w:val="32"/>
          <w:rtl w:val="0"/>
          <w:lang w:val="en-US"/>
        </w:rPr>
        <w:t>The genetic basis of food web structure: empirical evidence from a plant-insect food web</w:t>
      </w:r>
    </w:p>
    <w:p>
      <w:pPr>
        <w:pStyle w:val="Normal"/>
        <w:spacing w:line="480" w:lineRule="auto"/>
        <w:rPr>
          <w:rFonts w:ascii="Times New Roman" w:cs="Times New Roman" w:hAnsi="Times New Roman" w:eastAsia="Times New Roman"/>
          <w:b w:val="1"/>
          <w:bCs w:val="1"/>
          <w:sz w:val="32"/>
          <w:szCs w:val="32"/>
        </w:rPr>
      </w:pPr>
    </w:p>
    <w:p>
      <w:pPr>
        <w:pStyle w:val="Normal"/>
        <w:spacing w:line="480" w:lineRule="auto"/>
        <w:rPr>
          <w:rFonts w:ascii="Times New Roman" w:cs="Times New Roman" w:hAnsi="Times New Roman" w:eastAsia="Times New Roman"/>
          <w:b w:val="1"/>
          <w:bCs w:val="1"/>
          <w:sz w:val="32"/>
          <w:szCs w:val="32"/>
        </w:rPr>
      </w:pPr>
    </w:p>
    <w:p>
      <w:pPr>
        <w:pStyle w:val="Normal"/>
        <w:spacing w:line="480" w:lineRule="auto"/>
        <w:rPr>
          <w:rFonts w:ascii="Times New Roman" w:cs="Times New Roman" w:hAnsi="Times New Roman" w:eastAsia="Times New Roman"/>
          <w:b w:val="1"/>
          <w:bCs w:val="1"/>
          <w:sz w:val="32"/>
          <w:szCs w:val="32"/>
        </w:rPr>
      </w:pPr>
    </w:p>
    <w:p>
      <w:pPr>
        <w:pStyle w:val="Normal"/>
        <w:spacing w:line="480" w:lineRule="auto"/>
        <w:rPr>
          <w:rFonts w:ascii="Times New Roman" w:cs="Times New Roman" w:hAnsi="Times New Roman" w:eastAsia="Times New Roman"/>
          <w:sz w:val="24"/>
          <w:szCs w:val="24"/>
        </w:rPr>
      </w:pPr>
      <w:r>
        <w:rPr>
          <w:rFonts w:ascii="Times New Roman"/>
          <w:sz w:val="24"/>
          <w:szCs w:val="24"/>
          <w:rtl w:val="0"/>
          <w:lang w:val="en-US"/>
        </w:rPr>
        <w:t>Matthew A. Barbour</w:t>
      </w:r>
      <w:r>
        <w:rPr>
          <w:rFonts w:ascii="Times New Roman"/>
          <w:sz w:val="24"/>
          <w:szCs w:val="24"/>
          <w:vertAlign w:val="superscript"/>
          <w:rtl w:val="0"/>
          <w:lang w:val="en-US"/>
        </w:rPr>
        <w:t>1*</w:t>
      </w:r>
      <w:r>
        <w:rPr>
          <w:rFonts w:ascii="Times New Roman"/>
          <w:sz w:val="24"/>
          <w:szCs w:val="24"/>
          <w:rtl w:val="0"/>
          <w:lang w:val="en-US"/>
        </w:rPr>
        <w:t>, Jordi Bascompte</w:t>
      </w:r>
      <w:r>
        <w:rPr>
          <w:rFonts w:ascii="Times New Roman"/>
          <w:sz w:val="24"/>
          <w:szCs w:val="24"/>
          <w:vertAlign w:val="superscript"/>
          <w:rtl w:val="0"/>
          <w:lang w:val="en-US"/>
        </w:rPr>
        <w:t>2</w:t>
      </w:r>
      <w:r>
        <w:rPr>
          <w:rFonts w:ascii="Times New Roman"/>
          <w:sz w:val="24"/>
          <w:szCs w:val="24"/>
          <w:rtl w:val="0"/>
          <w:lang w:val="en-US"/>
        </w:rPr>
        <w:t>, Joshua R. Nicholson</w:t>
      </w:r>
      <w:r>
        <w:rPr>
          <w:rFonts w:ascii="Times New Roman"/>
          <w:sz w:val="24"/>
          <w:szCs w:val="24"/>
          <w:vertAlign w:val="superscript"/>
          <w:rtl w:val="0"/>
          <w:lang w:val="en-US"/>
        </w:rPr>
        <w:t>1</w:t>
      </w:r>
      <w:r>
        <w:rPr>
          <w:rFonts w:ascii="Times New Roman"/>
          <w:sz w:val="24"/>
          <w:szCs w:val="24"/>
          <w:rtl w:val="0"/>
          <w:lang w:val="en-US"/>
        </w:rPr>
        <w:t>, Riitta Julkunen-Tiitto</w:t>
      </w:r>
      <w:r>
        <w:rPr>
          <w:rFonts w:ascii="Times New Roman"/>
          <w:sz w:val="24"/>
          <w:szCs w:val="24"/>
          <w:vertAlign w:val="superscript"/>
          <w:rtl w:val="0"/>
          <w:lang w:val="en-US"/>
        </w:rPr>
        <w:t>3</w:t>
      </w:r>
      <w:r>
        <w:rPr>
          <w:rFonts w:ascii="Times New Roman"/>
          <w:sz w:val="24"/>
          <w:szCs w:val="24"/>
          <w:rtl w:val="0"/>
          <w:lang w:val="en-US"/>
        </w:rPr>
        <w:t>, Erik S. Jules</w:t>
      </w:r>
      <w:r>
        <w:rPr>
          <w:rFonts w:ascii="Times New Roman"/>
          <w:sz w:val="24"/>
          <w:szCs w:val="24"/>
          <w:vertAlign w:val="superscript"/>
          <w:rtl w:val="0"/>
          <w:lang w:val="en-US"/>
        </w:rPr>
        <w:t>4</w:t>
      </w:r>
      <w:r>
        <w:rPr>
          <w:rFonts w:ascii="Times New Roman"/>
          <w:sz w:val="24"/>
          <w:szCs w:val="24"/>
          <w:rtl w:val="0"/>
          <w:lang w:val="en-US"/>
        </w:rPr>
        <w:t>, and Gregory M. Crutsinger</w:t>
      </w:r>
      <w:r>
        <w:rPr>
          <w:rFonts w:ascii="Times New Roman"/>
          <w:sz w:val="24"/>
          <w:szCs w:val="24"/>
          <w:vertAlign w:val="superscript"/>
          <w:rtl w:val="0"/>
          <w:lang w:val="en-US"/>
        </w:rPr>
        <w:t>1</w:t>
      </w: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r>
        <w:rPr>
          <w:rFonts w:ascii="Times New Roman"/>
          <w:sz w:val="24"/>
          <w:szCs w:val="24"/>
          <w:vertAlign w:val="superscript"/>
          <w:rtl w:val="0"/>
          <w:lang w:val="en-US"/>
        </w:rPr>
        <w:t>1</w:t>
      </w:r>
      <w:r>
        <w:rPr>
          <w:rFonts w:ascii="Times New Roman"/>
          <w:sz w:val="24"/>
          <w:szCs w:val="24"/>
          <w:rtl w:val="0"/>
          <w:lang w:val="en-US"/>
        </w:rPr>
        <w:t>Department of Zoology, University of British Columbia, #4200-6270 University Blvd., Vancouver, B.C., V6T 1Z4, Canada</w:t>
      </w:r>
    </w:p>
    <w:p>
      <w:pPr>
        <w:pStyle w:val="Normal"/>
        <w:spacing w:line="480" w:lineRule="auto"/>
        <w:rPr>
          <w:rFonts w:ascii="Times New Roman" w:cs="Times New Roman" w:hAnsi="Times New Roman" w:eastAsia="Times New Roman"/>
          <w:sz w:val="24"/>
          <w:szCs w:val="24"/>
        </w:rPr>
      </w:pPr>
      <w:r>
        <w:rPr>
          <w:rFonts w:ascii="Times New Roman"/>
          <w:sz w:val="24"/>
          <w:szCs w:val="24"/>
          <w:vertAlign w:val="superscript"/>
          <w:rtl w:val="0"/>
          <w:lang w:val="en-US"/>
        </w:rPr>
        <w:t>2</w:t>
      </w:r>
      <w:r>
        <w:rPr>
          <w:rFonts w:ascii="Times New Roman"/>
          <w:sz w:val="24"/>
          <w:szCs w:val="24"/>
          <w:rtl w:val="0"/>
          <w:lang w:val="en-US"/>
        </w:rPr>
        <w:t>Estaci</w:t>
      </w:r>
      <w:r>
        <w:rPr>
          <w:rFonts w:hAnsi="Times New Roman" w:hint="default"/>
          <w:sz w:val="24"/>
          <w:szCs w:val="24"/>
          <w:rtl w:val="0"/>
          <w:lang w:val="en-US"/>
        </w:rPr>
        <w:t>ó</w:t>
      </w:r>
      <w:r>
        <w:rPr>
          <w:rFonts w:ascii="Times New Roman"/>
          <w:sz w:val="24"/>
          <w:szCs w:val="24"/>
          <w:rtl w:val="0"/>
          <w:lang w:val="en-US"/>
        </w:rPr>
        <w:t>n Biol</w:t>
      </w:r>
      <w:r>
        <w:rPr>
          <w:rFonts w:hAnsi="Times New Roman" w:hint="default"/>
          <w:sz w:val="24"/>
          <w:szCs w:val="24"/>
          <w:rtl w:val="0"/>
          <w:lang w:val="en-US"/>
        </w:rPr>
        <w:t>ó</w:t>
      </w:r>
      <w:r>
        <w:rPr>
          <w:rFonts w:ascii="Times New Roman"/>
          <w:sz w:val="24"/>
          <w:szCs w:val="24"/>
          <w:rtl w:val="0"/>
          <w:lang w:val="en-US"/>
        </w:rPr>
        <w:t>gica de Do</w:t>
      </w:r>
      <w:r>
        <w:rPr>
          <w:rFonts w:hAnsi="Times New Roman" w:hint="default"/>
          <w:sz w:val="24"/>
          <w:szCs w:val="24"/>
          <w:rtl w:val="0"/>
          <w:lang w:val="en-US"/>
        </w:rPr>
        <w:t>ñ</w:t>
      </w:r>
      <w:r>
        <w:rPr>
          <w:rFonts w:ascii="Times New Roman"/>
          <w:sz w:val="24"/>
          <w:szCs w:val="24"/>
          <w:rtl w:val="0"/>
          <w:lang w:val="en-US"/>
        </w:rPr>
        <w:t>ana, CSIC, C/ Am</w:t>
      </w:r>
      <w:r>
        <w:rPr>
          <w:rFonts w:hAnsi="Times New Roman" w:hint="default"/>
          <w:sz w:val="24"/>
          <w:szCs w:val="24"/>
          <w:rtl w:val="0"/>
          <w:lang w:val="en-US"/>
        </w:rPr>
        <w:t>é</w:t>
      </w:r>
      <w:r>
        <w:rPr>
          <w:rFonts w:ascii="Times New Roman"/>
          <w:sz w:val="24"/>
          <w:szCs w:val="24"/>
          <w:rtl w:val="0"/>
          <w:lang w:val="en-US"/>
        </w:rPr>
        <w:t>rico Vespucio s/n, 41092 Sevilla. Espa</w:t>
      </w:r>
      <w:r>
        <w:rPr>
          <w:rFonts w:hAnsi="Times New Roman" w:hint="default"/>
          <w:sz w:val="24"/>
          <w:szCs w:val="24"/>
          <w:rtl w:val="0"/>
          <w:lang w:val="en-US"/>
        </w:rPr>
        <w:t>ñ</w:t>
      </w:r>
      <w:r>
        <w:rPr>
          <w:rFonts w:ascii="Times New Roman"/>
          <w:sz w:val="24"/>
          <w:szCs w:val="24"/>
          <w:rtl w:val="0"/>
          <w:lang w:val="en-US"/>
        </w:rPr>
        <w:t>a</w:t>
      </w:r>
    </w:p>
    <w:p>
      <w:pPr>
        <w:pStyle w:val="Normal"/>
        <w:spacing w:line="480" w:lineRule="auto"/>
        <w:rPr>
          <w:rFonts w:ascii="Times New Roman" w:cs="Times New Roman" w:hAnsi="Times New Roman" w:eastAsia="Times New Roman"/>
          <w:sz w:val="24"/>
          <w:szCs w:val="24"/>
        </w:rPr>
      </w:pPr>
      <w:r>
        <w:rPr>
          <w:rFonts w:ascii="Times New Roman"/>
          <w:sz w:val="24"/>
          <w:szCs w:val="24"/>
          <w:vertAlign w:val="superscript"/>
          <w:rtl w:val="0"/>
          <w:lang w:val="en-US"/>
        </w:rPr>
        <w:t>3</w:t>
      </w:r>
      <w:r>
        <w:rPr>
          <w:rFonts w:ascii="Times New Roman"/>
          <w:sz w:val="24"/>
          <w:szCs w:val="24"/>
          <w:rtl w:val="0"/>
          <w:lang w:val="en-US"/>
        </w:rPr>
        <w:t xml:space="preserve">Department of Biology, University of Eastern Finland, PO Box 111, FI-80101, Joensuu, Finland </w:t>
      </w:r>
    </w:p>
    <w:p>
      <w:pPr>
        <w:pStyle w:val="Normal"/>
        <w:spacing w:line="480" w:lineRule="auto"/>
        <w:rPr>
          <w:rFonts w:ascii="Times New Roman" w:cs="Times New Roman" w:hAnsi="Times New Roman" w:eastAsia="Times New Roman"/>
          <w:sz w:val="24"/>
          <w:szCs w:val="24"/>
        </w:rPr>
      </w:pPr>
      <w:r>
        <w:rPr>
          <w:rFonts w:ascii="Times New Roman"/>
          <w:sz w:val="24"/>
          <w:szCs w:val="24"/>
          <w:vertAlign w:val="superscript"/>
          <w:rtl w:val="0"/>
          <w:lang w:val="en-US"/>
        </w:rPr>
        <w:t>4</w:t>
      </w:r>
      <w:r>
        <w:rPr>
          <w:rFonts w:ascii="Times New Roman"/>
          <w:sz w:val="24"/>
          <w:szCs w:val="24"/>
          <w:rtl w:val="0"/>
          <w:lang w:val="en-US"/>
        </w:rPr>
        <w:t>Department of Biological Sciences, Humboldt State University, 1 Harpst St., Arcata, California, 95521, USA</w:t>
      </w: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r>
        <w:rPr>
          <w:rFonts w:ascii="Times New Roman"/>
          <w:sz w:val="24"/>
          <w:szCs w:val="24"/>
          <w:rtl w:val="0"/>
          <w:lang w:val="en-US"/>
        </w:rPr>
        <w:t>*Author for correspondence, email: barbour@zoology.ubc.ca</w:t>
      </w:r>
    </w:p>
    <w:p>
      <w:pPr>
        <w:pStyle w:val="Normal"/>
        <w:spacing w:line="480" w:lineRule="auto"/>
        <w:rPr>
          <w:rFonts w:ascii="Times New Roman" w:cs="Times New Roman" w:hAnsi="Times New Roman" w:eastAsia="Times New Roman"/>
          <w:b w:val="1"/>
          <w:bCs w:val="1"/>
          <w:sz w:val="24"/>
          <w:szCs w:val="24"/>
        </w:rPr>
      </w:pPr>
    </w:p>
    <w:p>
      <w:pPr>
        <w:pStyle w:val="Normal"/>
        <w:spacing w:line="480" w:lineRule="auto"/>
        <w:rPr>
          <w:rFonts w:ascii="Times New Roman" w:cs="Times New Roman" w:hAnsi="Times New Roman" w:eastAsia="Times New Roman"/>
          <w:b w:val="1"/>
          <w:bCs w:val="1"/>
          <w:sz w:val="24"/>
          <w:szCs w:val="24"/>
        </w:rPr>
      </w:pPr>
    </w:p>
    <w:p>
      <w:pPr>
        <w:pStyle w:val="Normal"/>
        <w:spacing w:line="480" w:lineRule="auto"/>
        <w:rPr>
          <w:rFonts w:ascii="Times New Roman" w:cs="Times New Roman" w:hAnsi="Times New Roman" w:eastAsia="Times New Roman"/>
          <w:b w:val="1"/>
          <w:bCs w:val="1"/>
          <w:sz w:val="24"/>
          <w:szCs w:val="24"/>
        </w:rPr>
      </w:pPr>
    </w:p>
    <w:p>
      <w:pPr>
        <w:pStyle w:val="Normal"/>
        <w:spacing w:line="480" w:lineRule="auto"/>
        <w:rPr>
          <w:rFonts w:ascii="Times New Roman" w:cs="Times New Roman" w:hAnsi="Times New Roman" w:eastAsia="Times New Roman"/>
          <w:b w:val="1"/>
          <w:bCs w:val="1"/>
          <w:sz w:val="24"/>
          <w:szCs w:val="24"/>
        </w:rPr>
      </w:pPr>
    </w:p>
    <w:p>
      <w:pPr>
        <w:pStyle w:val="Normal"/>
        <w:spacing w:line="480" w:lineRule="auto"/>
        <w:rPr>
          <w:rFonts w:ascii="Times New Roman" w:cs="Times New Roman" w:hAnsi="Times New Roman" w:eastAsia="Times New Roman"/>
          <w:b w:val="1"/>
          <w:bCs w:val="1"/>
          <w:sz w:val="24"/>
          <w:szCs w:val="24"/>
        </w:rPr>
      </w:pPr>
    </w:p>
    <w:p>
      <w:pPr>
        <w:pStyle w:val="Normal"/>
        <w:spacing w:line="480" w:lineRule="auto"/>
        <w:rPr>
          <w:rFonts w:ascii="Times New Roman" w:cs="Times New Roman" w:hAnsi="Times New Roman" w:eastAsia="Times New Roman"/>
          <w:b w:val="1"/>
          <w:bCs w:val="1"/>
          <w:sz w:val="24"/>
          <w:szCs w:val="24"/>
        </w:rPr>
      </w:pPr>
    </w:p>
    <w:p>
      <w:pPr>
        <w:pStyle w:val="Normal"/>
        <w:spacing w:line="480" w:lineRule="auto"/>
        <w:rPr>
          <w:rFonts w:ascii="Times New Roman" w:cs="Times New Roman" w:hAnsi="Times New Roman" w:eastAsia="Times New Roman"/>
          <w:b w:val="1"/>
          <w:bCs w:val="1"/>
          <w:sz w:val="24"/>
          <w:szCs w:val="24"/>
        </w:rPr>
      </w:pPr>
    </w:p>
    <w:p>
      <w:pPr>
        <w:pStyle w:val="Normal"/>
        <w:spacing w:line="480" w:lineRule="auto"/>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Pr>
        <w:br w:type="textWrapping"/>
      </w:r>
      <w:commentRangeStart w:id="0"/>
    </w:p>
    <w:p>
      <w:pPr>
        <w:pStyle w:val="Normal"/>
        <w:spacing w:line="480" w:lineRule="auto"/>
        <w:rPr>
          <w:rFonts w:ascii="Times New Roman" w:cs="Times New Roman" w:hAnsi="Times New Roman" w:eastAsia="Times New Roman"/>
          <w:b w:val="1"/>
          <w:bCs w:val="1"/>
          <w:smallCaps w:val="1"/>
          <w:sz w:val="24"/>
          <w:szCs w:val="24"/>
        </w:rPr>
      </w:pPr>
      <w:r>
        <w:rPr>
          <w:rFonts w:ascii="Times New Roman"/>
          <w:b w:val="1"/>
          <w:bCs w:val="1"/>
          <w:smallCaps w:val="1"/>
          <w:sz w:val="24"/>
          <w:szCs w:val="24"/>
          <w:rtl w:val="0"/>
          <w:lang w:val="en-US"/>
        </w:rPr>
        <w:t>Abstract</w:t>
      </w:r>
      <w:commentRangeEnd w:id="0"/>
      <w:r>
        <w:commentReference w:id="0"/>
      </w:r>
    </w:p>
    <w:p>
      <w:pPr>
        <w:pStyle w:val="Normal"/>
        <w:spacing w:line="480" w:lineRule="auto"/>
        <w:rPr>
          <w:rFonts w:ascii="Times New Roman" w:cs="Times New Roman" w:hAnsi="Times New Roman" w:eastAsia="Times New Roman"/>
        </w:rPr>
      </w:pPr>
      <w:r>
        <w:rPr>
          <w:rFonts w:ascii="Times New Roman"/>
          <w:rtl w:val="0"/>
          <w:lang w:val="en-US"/>
        </w:rPr>
        <w:t>Predicting the eco-evolutionary dynamics of ecological networks requires understanding the mechanisms by which genetic variation scales to affect species interactions across multiple trophic levels. In this study, we used</w:t>
      </w:r>
      <w:r>
        <w:rPr>
          <w:rFonts w:ascii="Times New Roman"/>
          <w:rtl w:val="0"/>
          <w:lang w:val="en-US"/>
        </w:rPr>
        <w:t xml:space="preserve"> a common garden experiment</w:t>
      </w:r>
      <w:r>
        <w:rPr>
          <w:rFonts w:ascii="Times New Roman"/>
          <w:rtl w:val="0"/>
          <w:lang w:val="en-US"/>
        </w:rPr>
        <w:t xml:space="preserve"> to test predictions from network theory about the role of genetic variation in a dominant host plant in determining the composition and complexity of an insect food web. We observed extensive variability among host plant genotypes both in the abundance of galling by midges and the size of galls produced. Subsequently, variation in gall density and size predicted the composition of the gall-parasitoid food web for a given host plant clone. Overall, this predicts that plant genetic variation is a key determinant of food web complexity. </w:t>
      </w:r>
      <w:r>
        <w:rPr>
          <w:rFonts w:ascii="Times New Roman"/>
          <w:rtl w:val="0"/>
          <w:lang w:val="en-US"/>
        </w:rPr>
        <w:t xml:space="preserve">Taken together, our results </w:t>
      </w:r>
      <w:r>
        <w:rPr>
          <w:rFonts w:ascii="Times New Roman"/>
          <w:rtl w:val="0"/>
          <w:lang w:val="en-US"/>
        </w:rPr>
        <w:t xml:space="preserve">posit that there is a genetic basis to the organization of food webs. Furthermore, our results </w:t>
      </w:r>
      <w:commentRangeStart w:id="1"/>
      <w:r>
        <w:rPr>
          <w:rFonts w:ascii="Times New Roman"/>
          <w:rtl w:val="0"/>
          <w:lang w:val="en-US"/>
        </w:rPr>
        <w:t>and</w:t>
      </w:r>
      <w:commentRangeEnd w:id="1"/>
      <w:r>
        <w:commentReference w:id="1"/>
      </w:r>
      <w:r>
        <w:rPr>
          <w:rFonts w:ascii="Times New Roman"/>
          <w:rtl w:val="0"/>
          <w:lang w:val="en-US"/>
        </w:rPr>
        <w:t xml:space="preserve"> that incorporating genetic variation will reveal how evolutionary processes can shape both the structure and dynamics of ecological networks.</w:t>
      </w:r>
      <w:del w:id="2" w:date="2015-03-05T09:50:30Z" w:author="Matthew Barbour">
        <w:r>
          <w:rPr>
            <w:rFonts w:ascii="Times New Roman"/>
            <w:rtl w:val="0"/>
            <w:lang w:val="en-US"/>
          </w:rPr>
          <w:delText>indicate that genetic variation can play a key role in structuring ecological networks. Furthermore, our results highlight the potential for microevolutionary processes to shape both the structure and dynamics of ecological networks.</w:delText>
        </w:r>
      </w:del>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rPr>
      </w:pPr>
    </w:p>
    <w:p>
      <w:pPr>
        <w:pStyle w:val="Normal"/>
        <w:pageBreakBefore w:val="1"/>
        <w:spacing w:line="480" w:lineRule="auto"/>
        <w:rPr>
          <w:rFonts w:ascii="Times New Roman" w:cs="Times New Roman" w:hAnsi="Times New Roman" w:eastAsia="Times New Roman"/>
          <w:b w:val="1"/>
          <w:bCs w:val="1"/>
          <w:smallCaps w:val="1"/>
        </w:rPr>
      </w:pPr>
      <w:r>
        <w:rPr>
          <w:rFonts w:ascii="Times New Roman"/>
          <w:b w:val="1"/>
          <w:bCs w:val="1"/>
          <w:smallCaps w:val="1"/>
          <w:rtl w:val="0"/>
          <w:lang w:val="en-US"/>
        </w:rPr>
        <w:t xml:space="preserve">Introduction </w:t>
      </w:r>
    </w:p>
    <w:p>
      <w:pPr>
        <w:pStyle w:val="Normal"/>
        <w:spacing w:line="480" w:lineRule="auto"/>
        <w:rPr>
          <w:rFonts w:ascii="Times New Roman" w:cs="Times New Roman" w:hAnsi="Times New Roman" w:eastAsia="Times New Roman"/>
        </w:rPr>
      </w:pPr>
      <w:r>
        <w:rPr>
          <w:rFonts w:ascii="Times New Roman"/>
          <w:rtl w:val="0"/>
          <w:lang w:val="en-US"/>
        </w:rPr>
        <w:t xml:space="preserve">Food web ecologists seek to understand how the organization of trophic interactions affects the dynamics of ecological communities (Dunne 2006). In particular, network theory has provided both a conceptual and quantitative approach for mapping trophic interactions (links) between species (nodes) and making predictions for how the gain/loss of species affects food web structure and dynamics (Dunne et al. 2002; Stouffer &amp; Bascompte 2012). Representing a food web at the species-level, however, makes the implicit assumption that each species consists of a homogenous population of individuals, all of which interact equally with individuals of different species. Yet, most populations are heterogenous mixtures of individuals that vary phenotypically and there is increasing evidence that this intraspecific variation is an important factor governing the assembly of ecological communities </w:t>
      </w:r>
      <w:r>
        <w:rPr>
          <w:rFonts w:ascii="Times New Roman"/>
          <w:rtl w:val="0"/>
          <w:lang w:val="en-US"/>
        </w:rPr>
        <w:t>(Clark et al. 2010; Bolnick et al. 2011; Violle et al. 2012)</w:t>
      </w:r>
      <w:r>
        <w:rPr>
          <w:rFonts w:ascii="Times New Roman"/>
          <w:rtl w:val="0"/>
          <w:lang w:val="en-US"/>
        </w:rPr>
        <w:t>. Consequently</w:t>
      </w:r>
      <w:r>
        <w:rPr>
          <w:rFonts w:ascii="Times New Roman"/>
          <w:rtl w:val="0"/>
          <w:lang w:val="en-US"/>
        </w:rPr>
        <w:t>, there is a clear need to</w:t>
      </w:r>
      <w:r>
        <w:rPr>
          <w:rFonts w:ascii="Times New Roman"/>
          <w:rtl w:val="0"/>
          <w:lang w:val="en-US"/>
        </w:rPr>
        <w:t xml:space="preserve"> account for the role of</w:t>
      </w:r>
      <w:r>
        <w:rPr>
          <w:rFonts w:ascii="Times New Roman"/>
          <w:rtl w:val="0"/>
          <w:lang w:val="en-US"/>
        </w:rPr>
        <w:t xml:space="preserve"> in</w:t>
      </w:r>
      <w:r>
        <w:rPr>
          <w:rFonts w:ascii="Times New Roman"/>
          <w:rtl w:val="0"/>
          <w:lang w:val="en-US"/>
        </w:rPr>
        <w:t>traspecific</w:t>
      </w:r>
      <w:r>
        <w:rPr>
          <w:rFonts w:ascii="Times New Roman"/>
          <w:rtl w:val="0"/>
          <w:lang w:val="en-US"/>
        </w:rPr>
        <w:t xml:space="preserve"> variation </w:t>
      </w:r>
      <w:r>
        <w:rPr>
          <w:rFonts w:ascii="Times New Roman"/>
          <w:rtl w:val="0"/>
          <w:lang w:val="en-US"/>
        </w:rPr>
        <w:t>in structuring food webs over space and time (Poisot et al. 2014).</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rPr>
      </w:pPr>
      <w:r>
        <w:rPr>
          <w:rFonts w:ascii="Times New Roman"/>
          <w:rtl w:val="0"/>
          <w:lang w:val="en-US"/>
        </w:rPr>
        <w:t xml:space="preserve">Genetic variation is a key driver of </w:t>
      </w:r>
      <w:r>
        <w:rPr>
          <w:rFonts w:ascii="Times New Roman"/>
          <w:rtl w:val="0"/>
          <w:lang w:val="en-US"/>
        </w:rPr>
        <w:t>intraspecific variation</w:t>
      </w:r>
      <w:r>
        <w:rPr>
          <w:rFonts w:ascii="Times New Roman"/>
          <w:rtl w:val="0"/>
          <w:lang w:val="en-US"/>
        </w:rPr>
        <w:t xml:space="preserve"> and </w:t>
      </w:r>
      <w:r>
        <w:rPr>
          <w:rFonts w:ascii="Times New Roman"/>
          <w:rtl w:val="0"/>
          <w:lang w:val="en-US"/>
        </w:rPr>
        <w:t xml:space="preserve">many studies have now </w:t>
      </w:r>
      <w:r>
        <w:rPr>
          <w:rFonts w:ascii="Times New Roman"/>
          <w:rtl w:val="0"/>
          <w:lang w:val="en-US"/>
        </w:rPr>
        <w:t>demonstrat</w:t>
      </w:r>
      <w:r>
        <w:rPr>
          <w:rFonts w:ascii="Times New Roman"/>
          <w:rtl w:val="0"/>
          <w:lang w:val="en-US"/>
        </w:rPr>
        <w:t>ed</w:t>
      </w:r>
      <w:r>
        <w:rPr>
          <w:rFonts w:ascii="Times New Roman"/>
          <w:rtl w:val="0"/>
          <w:lang w:val="en-US"/>
        </w:rPr>
        <w:t xml:space="preserve"> </w:t>
      </w:r>
      <w:r>
        <w:rPr>
          <w:rFonts w:ascii="Times New Roman"/>
          <w:rtl w:val="0"/>
          <w:lang w:val="en-US"/>
        </w:rPr>
        <w:t xml:space="preserve">direct and indirect genetic </w:t>
      </w:r>
      <w:r>
        <w:rPr>
          <w:rFonts w:ascii="Times New Roman"/>
          <w:rtl w:val="0"/>
          <w:lang w:val="en-US"/>
        </w:rPr>
        <w:t xml:space="preserve">effects on </w:t>
      </w:r>
      <w:r>
        <w:rPr>
          <w:rFonts w:ascii="Times New Roman"/>
          <w:rtl w:val="0"/>
          <w:lang w:val="en-US"/>
        </w:rPr>
        <w:t>species interactions (Bailey et al. 2006; Fritz 1995; Abdala-Roberts 2014) and the composition</w:t>
      </w:r>
      <w:r>
        <w:rPr>
          <w:rFonts w:ascii="Times New Roman"/>
          <w:rtl w:val="0"/>
          <w:lang w:val="en-US"/>
        </w:rPr>
        <w:t xml:space="preserve"> </w:t>
      </w:r>
      <w:r>
        <w:rPr>
          <w:rFonts w:ascii="Times New Roman"/>
          <w:rtl w:val="0"/>
          <w:lang w:val="en-US"/>
        </w:rPr>
        <w:t xml:space="preserve">of communities across multiple trophic levels </w:t>
      </w:r>
      <w:r>
        <w:rPr>
          <w:rFonts w:ascii="Times New Roman"/>
          <w:rtl w:val="0"/>
          <w:lang w:val="en-US"/>
        </w:rPr>
        <w:t>(</w:t>
      </w:r>
      <w:r>
        <w:rPr>
          <w:rFonts w:ascii="Times New Roman"/>
          <w:rtl w:val="0"/>
          <w:lang w:val="en-US"/>
        </w:rPr>
        <w:t>Fritz 1988; Maddox and Root 1990; Harmon et al. 2009; Post et al. 2009)</w:t>
      </w:r>
      <w:r>
        <w:rPr>
          <w:rFonts w:ascii="Times New Roman"/>
          <w:rtl w:val="0"/>
          <w:lang w:val="en-US"/>
        </w:rPr>
        <w:t xml:space="preserve">). </w:t>
      </w:r>
      <w:r>
        <w:rPr>
          <w:rFonts w:ascii="Times New Roman"/>
          <w:rtl w:val="0"/>
          <w:lang w:val="en-US"/>
        </w:rPr>
        <w:t xml:space="preserve">Indeed, this empirical work has laid the foundation for understanding the eco-evolutionary dynamics of communities; however, there are two key components missing from these studies that are preventing us from scaling our understanding from pairwise trophic interactions to whole food webs. First, these studies do not quantify how genetic variation affects the composition of pairwise trophic links that determine food web structure. Instead, they quantify changes in either (1) the composition of species </w:t>
      </w:r>
      <w:r>
        <w:rPr>
          <w:rFonts w:hAnsi="Times New Roman" w:hint="default"/>
          <w:rtl w:val="0"/>
          <w:lang w:val="en-US"/>
        </w:rPr>
        <w:t xml:space="preserve">— </w:t>
      </w:r>
      <w:r>
        <w:rPr>
          <w:rFonts w:ascii="Times New Roman"/>
          <w:rtl w:val="0"/>
          <w:lang w:val="en-US"/>
        </w:rPr>
        <w:t xml:space="preserve">thereby ignoring trophic links </w:t>
      </w:r>
      <w:r>
        <w:rPr>
          <w:rFonts w:hAnsi="Times New Roman" w:hint="default"/>
          <w:rtl w:val="0"/>
          <w:lang w:val="en-US"/>
        </w:rPr>
        <w:t xml:space="preserve">— </w:t>
      </w:r>
      <w:r>
        <w:rPr>
          <w:rFonts w:ascii="Times New Roman"/>
          <w:rtl w:val="0"/>
          <w:lang w:val="en-US"/>
        </w:rPr>
        <w:t xml:space="preserve">or (2) simple tritrophic interactions </w:t>
      </w:r>
      <w:r>
        <w:rPr>
          <w:rFonts w:hAnsi="Times New Roman" w:hint="default"/>
          <w:rtl w:val="0"/>
          <w:lang w:val="en-US"/>
        </w:rPr>
        <w:t xml:space="preserve">— </w:t>
      </w:r>
      <w:r>
        <w:rPr>
          <w:rFonts w:ascii="Times New Roman"/>
          <w:rtl w:val="0"/>
          <w:lang w:val="en-US"/>
        </w:rPr>
        <w:t xml:space="preserve">thereby ignoring the complex food web in which these interactions are embedded. As a result, the mechanisms by which genetic variation shapes trophic interactions, and in turn overall food web structure, remains unclear. Second, these studies do not examine the effect of genetic and phenotypic variation </w:t>
      </w:r>
      <w:r>
        <w:rPr>
          <w:rFonts w:ascii="Times New Roman"/>
          <w:i w:val="1"/>
          <w:iCs w:val="1"/>
          <w:rtl w:val="0"/>
          <w:lang w:val="en-US"/>
        </w:rPr>
        <w:t xml:space="preserve">per se </w:t>
      </w:r>
      <w:r>
        <w:rPr>
          <w:rFonts w:ascii="Times New Roman"/>
          <w:rtl w:val="0"/>
          <w:lang w:val="en-US"/>
        </w:rPr>
        <w:t>on trophic interactions</w:t>
      </w:r>
      <w:r>
        <w:rPr>
          <w:rFonts w:ascii="Times New Roman"/>
          <w:i w:val="1"/>
          <w:iCs w:val="1"/>
          <w:rtl w:val="0"/>
          <w:lang w:val="en-US"/>
        </w:rPr>
        <w:t xml:space="preserve">, </w:t>
      </w:r>
      <w:r>
        <w:rPr>
          <w:rFonts w:ascii="Times New Roman"/>
          <w:rtl w:val="0"/>
          <w:lang w:val="en-US"/>
        </w:rPr>
        <w:t xml:space="preserve">rather these studies focus on testing whether different genotypes are associated with particular communities (Whitham et al. 2012). While demonstrating this genetic basis is a critical first step, we have little empirical knowledge of how altering genetic and phenotypic variation will affect trophic interactions, and in turn </w:t>
      </w:r>
      <w:commentRangeStart w:id="3"/>
      <w:r>
        <w:rPr>
          <w:rFonts w:ascii="Times New Roman"/>
          <w:rtl w:val="0"/>
          <w:lang w:val="en-US"/>
        </w:rPr>
        <w:t>the structure of whole food webs</w:t>
      </w:r>
      <w:commentRangeEnd w:id="3"/>
      <w:r>
        <w:commentReference w:id="3"/>
      </w:r>
      <w:r>
        <w:rPr>
          <w:rFonts w:ascii="Times New Roman"/>
          <w:rtl w:val="0"/>
          <w:lang w:val="en-US"/>
        </w:rPr>
        <w:t xml:space="preserve"> (Bolnick et al. 2011).</w:t>
      </w:r>
    </w:p>
    <w:p>
      <w:pPr>
        <w:pStyle w:val="Normal"/>
        <w:spacing w:line="480" w:lineRule="auto"/>
        <w:rPr>
          <w:rFonts w:ascii="Times New Roman" w:cs="Times New Roman" w:hAnsi="Times New Roman" w:eastAsia="Times New Roman"/>
        </w:rPr>
      </w:pPr>
    </w:p>
    <w:p>
      <w:pPr>
        <w:pStyle w:val="Normal"/>
        <w:spacing w:line="480" w:lineRule="auto"/>
        <w:rPr>
          <w:del w:id="4" w:date="2015-03-02T12:40:11Z" w:author="Matthew Barbour"/>
          <w:rFonts w:ascii="Times New Roman" w:cs="Times New Roman" w:hAnsi="Times New Roman" w:eastAsia="Times New Roman"/>
        </w:rPr>
      </w:pPr>
      <w:r>
        <w:rPr>
          <w:rFonts w:ascii="Times New Roman"/>
          <w:rtl w:val="0"/>
          <w:lang w:val="en-US"/>
        </w:rPr>
        <w:t xml:space="preserve">Despite a lack of empirical evidence, network theory has proposed a clear hypothesis for how genetic and phenotypic variation should affect the structure of food webs (Bolnick et al. 2011; </w:t>
      </w:r>
      <w:r>
        <w:rPr>
          <w:rFonts w:ascii="Times New Roman"/>
          <w:rtl w:val="0"/>
          <w:lang w:val="en-US"/>
        </w:rPr>
        <w:t>Moya-Larano 2012</w:t>
      </w:r>
      <w:r>
        <w:rPr>
          <w:rFonts w:ascii="Times New Roman"/>
          <w:rtl w:val="0"/>
          <w:lang w:val="en-US"/>
        </w:rPr>
        <w:t>). In particular, we expect that genetic variation will increase food web complexity, or the number of links per species (Figure 1). For example, many plant species exhibit genetic variation in resistance to multiple insect herbivores, in terms of both herbivore abundance and growth, resulting in different herbivore communities on each plant genotype (Whitham et al. 2012). If herbivore communities vary among plant genotypes, then more genetic variation within the plant population will result in a more complex plant-herbivore network (Crutsinger et al. 2006). Furthermore, if variation in herbivore abundance and growth determines a herbivore</w:t>
      </w:r>
      <w:r>
        <w:rPr>
          <w:rFonts w:hAnsi="Times New Roman" w:hint="default"/>
          <w:rtl w:val="0"/>
          <w:lang w:val="en-US"/>
        </w:rPr>
        <w:t>’</w:t>
      </w:r>
      <w:r>
        <w:rPr>
          <w:rFonts w:ascii="Times New Roman"/>
          <w:rtl w:val="0"/>
          <w:lang w:val="en-US"/>
        </w:rPr>
        <w:t>s vulnerability to being attacked by particular parasitoids (Citation needed), we would expect that more genetic variation within the plant population would result in a more complex herbivore-parasitoid network. Consequently, genetic variation within a single plant species may directly and indirectly increase the complexity of the whole food web. Greater complexity</w:t>
      </w:r>
      <w:r>
        <w:rPr>
          <w:rFonts w:ascii="Times New Roman"/>
          <w:rtl w:val="0"/>
          <w:lang w:val="en-US"/>
        </w:rPr>
        <w:t xml:space="preserve"> </w:t>
      </w:r>
      <w:r>
        <w:rPr>
          <w:rFonts w:ascii="Times New Roman"/>
          <w:rtl w:val="0"/>
          <w:lang w:val="en-US"/>
        </w:rPr>
        <w:t xml:space="preserve">may in turn affect food web dynamics, as more complex food webs are predicted to be </w:t>
      </w:r>
      <w:r>
        <w:rPr>
          <w:rFonts w:ascii="Times New Roman"/>
          <w:rtl w:val="0"/>
          <w:lang w:val="en-US"/>
        </w:rPr>
        <w:t>more robust to species extinctions (MacArthur 1955</w:t>
      </w:r>
      <w:r>
        <w:rPr>
          <w:rFonts w:ascii="Times New Roman"/>
          <w:rtl w:val="0"/>
          <w:lang w:val="en-US"/>
        </w:rPr>
        <w:t xml:space="preserve">, </w:t>
      </w:r>
      <w:r>
        <w:rPr>
          <w:rFonts w:ascii="Times New Roman"/>
          <w:rtl w:val="0"/>
          <w:lang w:val="en-US"/>
        </w:rPr>
        <w:t>Dunne 2002</w:t>
      </w:r>
      <w:r>
        <w:rPr>
          <w:rFonts w:ascii="Times New Roman"/>
          <w:rtl w:val="0"/>
          <w:lang w:val="en-US"/>
        </w:rPr>
        <w:t>).</w:t>
      </w:r>
      <w:del w:id="5" w:date="2015-03-25T15:08:03Z" w:author="Matthew Barbour">
        <w:r>
          <w:rPr>
            <w:rFonts w:ascii="Times New Roman"/>
            <w:rtl w:val="0"/>
            <w:lang w:val="en-US"/>
          </w:rPr>
          <w:delText xml:space="preserve">Increased complexity could happen through two different mechanisms. One of these mechanisms is a sampling effect (cite). For example, if certain genotypes, by virtue of their traits, directly and indirectly interact with more species compared to other genotypes, then </w:delText>
        </w:r>
      </w:del>
      <w:del w:id="6" w:date="2015-03-25T15:08:03Z" w:author="Matthew Barbour">
        <w:r>
          <w:rPr>
            <w:rFonts w:ascii="Times New Roman"/>
            <w:rtl w:val="0"/>
            <w:lang w:val="en-US"/>
          </w:rPr>
          <w:delText>communit</w:delText>
        </w:r>
      </w:del>
      <w:del w:id="7" w:date="2015-03-25T15:08:03Z" w:author="Matthew Barbour">
        <w:r>
          <w:rPr>
            <w:rFonts w:ascii="Times New Roman"/>
            <w:rtl w:val="0"/>
            <w:lang w:val="en-US"/>
          </w:rPr>
          <w:delText>ies</w:delText>
        </w:r>
      </w:del>
      <w:del w:id="8" w:date="2015-03-25T15:08:03Z" w:author="Matthew Barbour">
        <w:r>
          <w:rPr>
            <w:rFonts w:ascii="Times New Roman"/>
            <w:rtl w:val="0"/>
            <w:lang w:val="en-US"/>
          </w:rPr>
          <w:delText xml:space="preserve"> with higher genetic variation </w:delText>
        </w:r>
      </w:del>
      <w:del w:id="9" w:date="2015-03-25T15:08:03Z" w:author="Matthew Barbour">
        <w:r>
          <w:rPr>
            <w:rFonts w:ascii="Times New Roman"/>
            <w:rtl w:val="0"/>
            <w:lang w:val="en-US"/>
          </w:rPr>
          <w:delText>are</w:delText>
        </w:r>
      </w:del>
      <w:del w:id="10" w:date="2015-03-25T15:08:03Z" w:author="Matthew Barbour">
        <w:r>
          <w:rPr>
            <w:rFonts w:ascii="Times New Roman"/>
            <w:rtl w:val="0"/>
            <w:lang w:val="en-US"/>
          </w:rPr>
          <w:delText xml:space="preserve"> more likely to have the genotypes that interact with more species</w:delText>
        </w:r>
      </w:del>
      <w:del w:id="11" w:date="2015-03-25T15:08:03Z" w:author="Matthew Barbour">
        <w:r>
          <w:rPr>
            <w:rFonts w:ascii="Times New Roman"/>
            <w:rtl w:val="0"/>
            <w:lang w:val="en-US"/>
          </w:rPr>
          <w:delText>, resulting in increased food web complexity</w:delText>
        </w:r>
      </w:del>
      <w:del w:id="12" w:date="2015-03-25T15:08:03Z" w:author="Matthew Barbour">
        <w:r>
          <w:rPr>
            <w:rFonts w:ascii="Times New Roman"/>
            <w:rtl w:val="0"/>
            <w:lang w:val="en-US"/>
          </w:rPr>
          <w:delText xml:space="preserve">. </w:delText>
        </w:r>
      </w:del>
      <w:del w:id="13" w:date="2015-03-25T15:08:03Z" w:author="Matthew Barbour">
        <w:r>
          <w:rPr>
            <w:rFonts w:ascii="Times New Roman"/>
            <w:rtl w:val="0"/>
            <w:lang w:val="en-US"/>
          </w:rPr>
          <w:delText>The other mechanism is complimentarity (cite). In this scenario, genotypes vary in which species they directly and indirectly interact with; therefore, communities with higher genetic variation will also result in increased food web complexity. Regardless of the mechanism, increased complexity</w:delText>
        </w:r>
      </w:del>
      <w:del w:id="14" w:date="2015-03-25T15:08:03Z" w:author="Matthew Barbour">
        <w:r>
          <w:rPr>
            <w:rFonts w:ascii="Times New Roman"/>
            <w:rtl w:val="0"/>
            <w:lang w:val="en-US"/>
          </w:rPr>
          <w:delText xml:space="preserve"> </w:delText>
        </w:r>
      </w:del>
      <w:del w:id="15" w:date="2015-03-25T15:08:03Z" w:author="Matthew Barbour">
        <w:r>
          <w:rPr>
            <w:rFonts w:ascii="Times New Roman"/>
            <w:rtl w:val="0"/>
            <w:lang w:val="en-US"/>
          </w:rPr>
          <w:delText xml:space="preserve">may in turn affect food web dynamics, as more complex food webs are predicted to be </w:delText>
        </w:r>
      </w:del>
      <w:del w:id="16" w:date="2015-03-25T15:08:03Z" w:author="Matthew Barbour">
        <w:r>
          <w:rPr>
            <w:rFonts w:ascii="Times New Roman"/>
            <w:rtl w:val="0"/>
            <w:lang w:val="en-US"/>
          </w:rPr>
          <w:delText>more robust to species extinctions (Dunne 2002).</w:delText>
        </w:r>
      </w:del>
    </w:p>
    <w:p>
      <w:pPr>
        <w:pStyle w:val="Normal"/>
        <w:spacing w:line="480" w:lineRule="auto"/>
        <w:rPr>
          <w:del w:id="17" w:date="2015-03-02T12:40:11Z" w:author="Matthew Barbour"/>
          <w:rFonts w:ascii="Times New Roman" w:cs="Times New Roman" w:hAnsi="Times New Roman" w:eastAsia="Times New Roman"/>
        </w:rPr>
      </w:pPr>
    </w:p>
    <w:p>
      <w:pPr>
        <w:pStyle w:val="Normal"/>
        <w:spacing w:line="480" w:lineRule="auto"/>
        <w:rPr>
          <w:rFonts w:ascii="Times New Roman" w:cs="Times New Roman" w:hAnsi="Times New Roman" w:eastAsia="Times New Roman"/>
        </w:rPr>
      </w:pPr>
      <w:del w:id="18" w:date="2015-03-02T12:40:11Z" w:author="Matthew Barbour">
        <w:r>
          <w:rPr>
            <w:rFonts w:ascii="Times New Roman"/>
            <w:rtl w:val="0"/>
            <w:lang w:val="en-US"/>
          </w:rPr>
          <w:delText>In addition to altering food web complexity, we expect that genetic variation will alter the average strength of trophic interactions due to Jensen</w:delText>
        </w:r>
      </w:del>
      <w:del w:id="19" w:date="2015-03-02T12:40:11Z" w:author="Matthew Barbour">
        <w:r>
          <w:rPr>
            <w:rFonts w:hAnsi="Times New Roman" w:hint="default"/>
            <w:rtl w:val="0"/>
            <w:lang w:val="en-US"/>
          </w:rPr>
          <w:delText>’</w:delText>
        </w:r>
      </w:del>
      <w:del w:id="20" w:date="2015-03-02T12:40:11Z" w:author="Matthew Barbour">
        <w:r>
          <w:rPr>
            <w:rFonts w:ascii="Times New Roman"/>
            <w:rtl w:val="0"/>
            <w:lang w:val="en-US"/>
          </w:rPr>
          <w:delText>s inequality. This phenomenon will occur whenever the strength of a trophic interaction depends nonlinearly on a species</w:delText>
        </w:r>
      </w:del>
      <w:del w:id="21" w:date="2015-03-02T12:40:11Z" w:author="Matthew Barbour">
        <w:r>
          <w:rPr>
            <w:rFonts w:hAnsi="Times New Roman" w:hint="default"/>
            <w:rtl w:val="0"/>
            <w:lang w:val="en-US"/>
          </w:rPr>
          <w:delText xml:space="preserve">’ </w:delText>
        </w:r>
      </w:del>
      <w:del w:id="22" w:date="2015-03-02T12:40:11Z" w:author="Matthew Barbour">
        <w:r>
          <w:rPr>
            <w:rFonts w:ascii="Times New Roman"/>
            <w:rtl w:val="0"/>
            <w:lang w:val="en-US"/>
          </w:rPr>
          <w:delText>trait. For example,</w:delText>
        </w:r>
      </w:del>
      <w:del w:id="23" w:date="2015-03-02T12:40:11Z" w:author="Matthew Barbour">
        <w:r>
          <w:rPr>
            <w:rFonts w:ascii="Times New Roman"/>
            <w:rtl w:val="0"/>
            <w:lang w:val="en-US"/>
          </w:rPr>
          <w:delText xml:space="preserve"> </w:delText>
        </w:r>
      </w:del>
      <w:del w:id="24" w:date="2015-03-02T12:40:11Z" w:author="Matthew Barbour">
        <w:r>
          <w:rPr>
            <w:rFonts w:ascii="Times New Roman"/>
            <w:rtl w:val="0"/>
            <w:lang w:val="en-US"/>
          </w:rPr>
          <w:delText>consider a tritrophic interaction where plant genotype determines the body size of the herbivore, but the predator preferentially attacks herbivores of an intermediate body size. Increasing plant genetic variation will increase variation in herbivore body size, resulting in weaker herbivore-predator interactions (on average). The distribution of strong and weak interactions in a food web has important consequences for its stability (McCann et al. 1998); however, it is currently unclear how genetic variation influences the strength of trophic interactions in real food webs</w:delText>
        </w:r>
      </w:del>
      <w:commentRangeStart w:id="25"/>
      <w:del w:id="26" w:date="2015-03-02T12:40:11Z" w:author="Matthew Barbour">
        <w:r>
          <w:rPr>
            <w:rFonts w:ascii="Times New Roman"/>
            <w:rtl w:val="0"/>
            <w:lang w:val="en-US"/>
          </w:rPr>
          <w:delText>.</w:delText>
        </w:r>
      </w:del>
      <w:commentRangeEnd w:id="25"/>
      <w:r>
        <w:commentReference w:id="25"/>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rPr>
      </w:pPr>
      <w:r>
        <w:rPr>
          <w:rFonts w:ascii="Times New Roman"/>
          <w:rtl w:val="0"/>
          <w:lang w:val="en-US"/>
        </w:rPr>
        <w:t>Here, we test the hypothesis that genetic variation</w:t>
      </w:r>
      <w:r>
        <w:rPr>
          <w:rFonts w:ascii="Times New Roman"/>
          <w:rtl w:val="0"/>
          <w:lang w:val="en-US"/>
        </w:rPr>
        <w:t xml:space="preserve"> results in greater food web complexity (number of links per species) using a common plant species (Coastal willow, </w:t>
      </w:r>
      <w:r>
        <w:rPr>
          <w:rFonts w:ascii="Times New Roman"/>
          <w:i w:val="1"/>
          <w:iCs w:val="1"/>
          <w:rtl w:val="0"/>
          <w:lang w:val="en-US"/>
        </w:rPr>
        <w:t>Salix hookeriana</w:t>
      </w:r>
      <w:r>
        <w:rPr>
          <w:rFonts w:ascii="Times New Roman"/>
          <w:rtl w:val="0"/>
          <w:lang w:val="en-US"/>
        </w:rPr>
        <w:t xml:space="preserve">) and its associated insect gall-parasitoid food web (four species of gall midges, six species of parasitoids). We focused on this insect food web for three reasons. First, we have demonstrated in previous work that </w:t>
      </w:r>
      <w:r>
        <w:rPr>
          <w:rFonts w:ascii="Times New Roman"/>
          <w:i w:val="1"/>
          <w:iCs w:val="1"/>
          <w:rtl w:val="0"/>
          <w:lang w:val="en-US"/>
        </w:rPr>
        <w:t>S. hookeriana</w:t>
      </w:r>
      <w:r>
        <w:rPr>
          <w:rFonts w:ascii="Times New Roman"/>
          <w:rtl w:val="0"/>
          <w:lang w:val="en-US"/>
        </w:rPr>
        <w:t xml:space="preserve"> displays genetic variation in resistance to its galling insect community (Barbour et al. 2015). Second, the unique biology of galling insects makes them amenable for building quantitative food webs. In particular, galls provide a refuge for larva from attack by most predators, thereby restricting their natural enemy community to a small number of species. In our system, all of the natural enemies are insect parasitoids that complete their development within the gall after parasitizing gall larva, making it easy to identify and quantify the source of larval mortality by dissecting galls or rearing out the parasitoids. Third, the biology of galls is also ideal for identifying the mechanisms mediating trophic interactions (Abrahamson and Weis 1992). </w:t>
      </w:r>
      <w:r>
        <w:rPr>
          <w:rFonts w:ascii="Times New Roman"/>
          <w:rtl w:val="0"/>
          <w:lang w:val="en-US"/>
        </w:rPr>
        <w:t>In particular, gall size is a key trait that affects the ability of parasitoids to successfully oviposit through the gall wall and into the larva within the gall (i.e. larger galls provide a refuge from parasitism).</w:t>
      </w:r>
      <w:r>
        <w:rPr>
          <w:rFonts w:ascii="Times New Roman"/>
          <w:rtl w:val="0"/>
          <w:lang w:val="en-US"/>
        </w:rPr>
        <w:t xml:space="preserve"> </w:t>
      </w:r>
      <w:commentRangeStart w:id="27"/>
      <w:del w:id="28" w:date="2015-03-02T12:40:52Z" w:author="Matthew Barbour">
        <w:r>
          <w:rPr>
            <w:rFonts w:ascii="Times New Roman"/>
            <w:rtl w:val="0"/>
            <w:lang w:val="en-US"/>
          </w:rPr>
          <w:delText>Often</w:delText>
        </w:r>
      </w:del>
      <w:commentRangeEnd w:id="27"/>
      <w:r>
        <w:commentReference w:id="27"/>
      </w:r>
      <w:del w:id="29" w:date="2015-03-02T12:40:52Z" w:author="Matthew Barbour">
        <w:r>
          <w:rPr>
            <w:rFonts w:ascii="Times New Roman"/>
            <w:rtl w:val="0"/>
            <w:lang w:val="en-US"/>
          </w:rPr>
          <w:delText xml:space="preserve">, gall size has strong, non-linear effects on the attack rates of parasitoids (van Hezewijk 2003); therefore, variability in gall size may affect the strength of trophic interactions. </w:delText>
        </w:r>
      </w:del>
      <w:r>
        <w:rPr>
          <w:rFonts w:ascii="Times New Roman"/>
          <w:rtl w:val="0"/>
          <w:lang w:val="en-US"/>
        </w:rPr>
        <w:t xml:space="preserve">And since the gall phenotype is determined, in part, by the genotype of the plant (Abrahamson &amp; Weis 1997), we have a clear mechanism by which plant genetic variation can affect the strength of trophic interactions. </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rPr>
      </w:pPr>
      <w:r>
        <w:rPr>
          <w:rFonts w:ascii="Times New Roman"/>
          <w:rtl w:val="0"/>
          <w:lang w:val="en-US"/>
        </w:rPr>
        <w:t xml:space="preserve">To examine how genetic variation affects food web structure, we quantified differences in the composition of gall-parasitoid food webs among 26 locally-collected genotypes of </w:t>
      </w:r>
      <w:r>
        <w:rPr>
          <w:rFonts w:ascii="Times New Roman"/>
          <w:i w:val="1"/>
          <w:iCs w:val="1"/>
          <w:rtl w:val="0"/>
          <w:lang w:val="en-US"/>
        </w:rPr>
        <w:t>Salix hookeriana</w:t>
      </w:r>
      <w:r>
        <w:rPr>
          <w:rFonts w:ascii="Times New Roman"/>
          <w:rtl w:val="0"/>
          <w:lang w:val="en-US"/>
        </w:rPr>
        <w:t xml:space="preserve"> in a common garden experiment. We then tested the following three predictions. First, we predict that willow genotypes would vary in their resistance to different galling herbivores (i.e. gall abundance and size). Second, we predict that genetic variation in resistance to galls will determine the abundance and composition of gall-parasitoid links on each willow genotype. Third, we predict that differences in the composition of gall-parasitoid links among willow genotypes will result in greater food web complexity with increased genetic variation. Taken together,</w:t>
      </w:r>
      <w:r>
        <w:rPr>
          <w:rFonts w:ascii="Times New Roman"/>
          <w:rtl w:val="0"/>
          <w:lang w:val="en-US"/>
        </w:rPr>
        <w:t xml:space="preserve"> our study seeks to </w:t>
      </w:r>
      <w:r>
        <w:rPr>
          <w:rFonts w:ascii="Times New Roman"/>
          <w:rtl w:val="0"/>
          <w:lang w:val="en-US"/>
        </w:rPr>
        <w:t>test theoretical predictions for the patterns and mechanisms by which genetic variation influences food web structure and dynamics. In doing so, our study takes a crucial step toward a more predictive understanding of the eco-evolutionary dynamics of ecological networks as a whole.</w:t>
      </w:r>
    </w:p>
    <w:p>
      <w:pPr>
        <w:pStyle w:val="Normal"/>
        <w:spacing w:line="480" w:lineRule="auto"/>
        <w:rPr>
          <w:rFonts w:ascii="Times New Roman" w:cs="Times New Roman" w:hAnsi="Times New Roman" w:eastAsia="Times New Roman"/>
        </w:rPr>
      </w:pPr>
    </w:p>
    <w:p>
      <w:pPr>
        <w:pStyle w:val="Normal"/>
        <w:widowControl w:val="0"/>
        <w:spacing w:line="480" w:lineRule="auto"/>
        <w:rPr>
          <w:rFonts w:ascii="Times New Roman" w:cs="Times New Roman" w:hAnsi="Times New Roman" w:eastAsia="Times New Roman"/>
          <w:i w:val="1"/>
          <w:iCs w:val="1"/>
        </w:rPr>
      </w:pPr>
      <w:r>
        <w:rPr>
          <w:rtl w:val="0"/>
          <w:lang w:val="en-US"/>
        </w:rPr>
        <w:t xml:space="preserve"> </w:t>
      </w:r>
    </w:p>
    <w:p>
      <w:pPr>
        <w:pStyle w:val="Normal"/>
        <w:spacing w:line="480" w:lineRule="auto"/>
        <w:rPr>
          <w:rFonts w:ascii="Times New Roman" w:cs="Times New Roman" w:hAnsi="Times New Roman" w:eastAsia="Times New Roman"/>
          <w:b w:val="1"/>
          <w:bCs w:val="1"/>
          <w:smallCaps w:val="1"/>
        </w:rPr>
      </w:pPr>
      <w:r>
        <w:rPr>
          <w:rFonts w:ascii="Times New Roman"/>
          <w:b w:val="1"/>
          <w:bCs w:val="1"/>
          <w:smallCaps w:val="1"/>
          <w:rtl w:val="0"/>
          <w:lang w:val="en-US"/>
        </w:rPr>
        <w:t xml:space="preserve">Materials &amp; Methods </w:t>
      </w:r>
    </w:p>
    <w:p>
      <w:pPr>
        <w:pStyle w:val="Normal"/>
        <w:spacing w:line="480" w:lineRule="auto"/>
        <w:rPr>
          <w:rFonts w:ascii="Times New Roman" w:cs="Times New Roman" w:hAnsi="Times New Roman" w:eastAsia="Times New Roman"/>
          <w:i w:val="1"/>
          <w:iCs w:val="1"/>
        </w:rPr>
      </w:pPr>
      <w:r>
        <w:rPr>
          <w:rFonts w:ascii="Times New Roman"/>
          <w:i w:val="1"/>
          <w:iCs w:val="1"/>
          <w:rtl w:val="0"/>
          <w:lang w:val="en-US"/>
        </w:rPr>
        <w:t>Common Garden</w:t>
      </w:r>
    </w:p>
    <w:p>
      <w:pPr>
        <w:pStyle w:val="Normal"/>
        <w:spacing w:line="480" w:lineRule="auto"/>
        <w:rPr>
          <w:rFonts w:ascii="Times New Roman" w:cs="Times New Roman" w:hAnsi="Times New Roman" w:eastAsia="Times New Roman"/>
        </w:rPr>
      </w:pPr>
      <w:r>
        <w:rPr>
          <w:rFonts w:ascii="Times New Roman"/>
          <w:rtl w:val="0"/>
          <w:lang w:val="en-US"/>
        </w:rPr>
        <w:t xml:space="preserve">To isolate the effects of genetic variation within </w:t>
      </w:r>
      <w:r>
        <w:rPr>
          <w:rFonts w:ascii="Times New Roman"/>
          <w:i w:val="1"/>
          <w:iCs w:val="1"/>
          <w:rtl w:val="0"/>
          <w:lang w:val="en-US"/>
        </w:rPr>
        <w:t>Salix hookeriana</w:t>
      </w:r>
      <w:r>
        <w:rPr>
          <w:rFonts w:ascii="Times New Roman"/>
          <w:rtl w:val="0"/>
          <w:lang w:val="en-US"/>
        </w:rPr>
        <w:t xml:space="preserve"> (hereafter </w:t>
      </w:r>
      <w:r>
        <w:rPr>
          <w:rFonts w:hAnsi="Times New Roman" w:hint="default"/>
          <w:rtl w:val="0"/>
          <w:lang w:val="en-US"/>
        </w:rPr>
        <w:t>‘</w:t>
      </w:r>
      <w:r>
        <w:rPr>
          <w:rFonts w:ascii="Times New Roman"/>
          <w:rtl w:val="0"/>
          <w:lang w:val="en-US"/>
        </w:rPr>
        <w:t>willow</w:t>
      </w:r>
      <w:r>
        <w:rPr>
          <w:rFonts w:hAnsi="Times New Roman" w:hint="default"/>
          <w:rtl w:val="0"/>
          <w:lang w:val="en-US"/>
        </w:rPr>
        <w:t>’</w:t>
      </w:r>
      <w:r>
        <w:rPr>
          <w:rFonts w:ascii="Times New Roman"/>
          <w:rtl w:val="0"/>
          <w:lang w:val="en-US"/>
        </w:rPr>
        <w:t xml:space="preserve">) on the insect food web, we used a common garden experiment consisting of 26 different </w:t>
      </w:r>
      <w:r>
        <w:rPr>
          <w:rFonts w:ascii="Times New Roman"/>
          <w:rtl w:val="0"/>
          <w:lang w:val="en-US"/>
        </w:rPr>
        <w:t xml:space="preserve">willow </w:t>
      </w:r>
      <w:r>
        <w:rPr>
          <w:rFonts w:ascii="Times New Roman"/>
          <w:rtl w:val="0"/>
          <w:lang w:val="en-US"/>
        </w:rPr>
        <w:t>genotypes (13 males; 13 females), located at Humboldt Bay National Wildlife Refuge (HBNWR) (40</w:t>
      </w:r>
      <w:r>
        <w:rPr>
          <w:rFonts w:hAnsi="Times New Roman" w:hint="default"/>
          <w:rtl w:val="0"/>
          <w:lang w:val="en-US"/>
        </w:rPr>
        <w:t>°</w:t>
      </w:r>
      <w:r>
        <w:rPr>
          <w:rFonts w:ascii="Times New Roman"/>
          <w:rtl w:val="0"/>
          <w:lang w:val="en-US"/>
        </w:rPr>
        <w:t>40'53"N, 124</w:t>
      </w:r>
      <w:r>
        <w:rPr>
          <w:rFonts w:hAnsi="Times New Roman" w:hint="default"/>
          <w:rtl w:val="0"/>
          <w:lang w:val="en-US"/>
        </w:rPr>
        <w:t>°</w:t>
      </w:r>
      <w:r>
        <w:rPr>
          <w:rFonts w:ascii="Times New Roman"/>
          <w:rtl w:val="0"/>
          <w:lang w:val="en-US"/>
        </w:rPr>
        <w:t>12'4"W) near Loleta, California, USA. Willow genotypes were collected from a single population of willows growing around Humboldt Bay. This common garden was planted in February 2009 with 25 clonal replicates (i.e. stem cuttings) of each willow genotype in a completely randomized design in two hectares of a former cattle pasture at HBNWR. Willows in our garden begin flowering in February and reach their peak growth in early August. During this study, willows had reached 2-4 m in height. Further details on the genotyping and planting of the common garden are available in Barbour et al. (2015, in press).</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i w:val="1"/>
          <w:iCs w:val="1"/>
        </w:rPr>
      </w:pPr>
      <w:r>
        <w:rPr>
          <w:rFonts w:ascii="Times New Roman"/>
          <w:i w:val="1"/>
          <w:iCs w:val="1"/>
          <w:rtl w:val="0"/>
          <w:lang w:val="en-US"/>
        </w:rPr>
        <w:t>Plant trait measurements</w:t>
      </w:r>
    </w:p>
    <w:p>
      <w:pPr>
        <w:pStyle w:val="Normal"/>
        <w:spacing w:line="480" w:lineRule="auto"/>
        <w:rPr>
          <w:rFonts w:ascii="Times New Roman" w:cs="Times New Roman" w:hAnsi="Times New Roman" w:eastAsia="Times New Roman"/>
        </w:rPr>
      </w:pPr>
      <w:r>
        <w:rPr>
          <w:rFonts w:ascii="Times New Roman"/>
          <w:rtl w:val="0"/>
          <w:lang w:val="en-US"/>
        </w:rPr>
        <w:t xml:space="preserve">To identify the plant traits </w:t>
      </w:r>
      <w:r>
        <w:rPr>
          <w:rFonts w:ascii="Times New Roman"/>
          <w:rtl w:val="0"/>
          <w:lang w:val="en-US"/>
        </w:rPr>
        <w:t>that determine resistance to galling insects</w:t>
      </w:r>
      <w:r>
        <w:rPr>
          <w:rFonts w:ascii="Times New Roman"/>
          <w:rtl w:val="0"/>
          <w:lang w:val="en-US"/>
        </w:rPr>
        <w:t xml:space="preserve">, we first measured 40 different traits associated with variation in leaf quality (36 traits) and plant architecture (4 traits). Details on how these willow traits were sampled and quantified are given in Barbour et al. (2015, in press), but we summarize which traits were sampled here. Leaf quality traits included: phenolic chemistry (7 classes of compounds, 31 individual metabolites), trichome density, specific leaf area (SLA), water content, and percent Carbon and Nitrogen (converted to C:N). Plant architecture traits included: plant size, fractal dimension (index of architectural complexity), height, and foliage density. Each of these 40 traits exhibited significant broad-sense heritable variation among willow genotypes (mean leaf quality </w:t>
      </w:r>
      <w:r>
        <w:rPr>
          <w:rFonts w:ascii="Times New Roman"/>
          <w:i w:val="1"/>
          <w:iCs w:val="1"/>
          <w:rtl w:val="0"/>
          <w:lang w:val="en-US"/>
        </w:rPr>
        <w:t>H</w:t>
      </w:r>
      <w:r>
        <w:rPr>
          <w:rFonts w:ascii="Times New Roman"/>
          <w:vertAlign w:val="superscript"/>
          <w:rtl w:val="0"/>
          <w:lang w:val="en-US"/>
        </w:rPr>
        <w:t>2</w:t>
      </w:r>
      <w:r>
        <w:rPr>
          <w:rFonts w:ascii="Times New Roman"/>
          <w:rtl w:val="0"/>
          <w:lang w:val="en-US"/>
        </w:rPr>
        <w:t xml:space="preserve"> = 0.72; mean architecture </w:t>
      </w:r>
      <w:r>
        <w:rPr>
          <w:rFonts w:ascii="Times New Roman"/>
          <w:i w:val="1"/>
          <w:iCs w:val="1"/>
          <w:rtl w:val="0"/>
          <w:lang w:val="en-US"/>
        </w:rPr>
        <w:t>H</w:t>
      </w:r>
      <w:r>
        <w:rPr>
          <w:rFonts w:ascii="Times New Roman"/>
          <w:vertAlign w:val="superscript"/>
          <w:rtl w:val="0"/>
          <w:lang w:val="en-US"/>
        </w:rPr>
        <w:t>2</w:t>
      </w:r>
      <w:r>
        <w:rPr>
          <w:rFonts w:ascii="Times New Roman"/>
          <w:rtl w:val="0"/>
          <w:lang w:val="en-US"/>
        </w:rPr>
        <w:t xml:space="preserve"> = 0.27; range of </w:t>
      </w:r>
      <w:r>
        <w:rPr>
          <w:rFonts w:ascii="Times New Roman"/>
          <w:i w:val="1"/>
          <w:iCs w:val="1"/>
          <w:rtl w:val="0"/>
          <w:lang w:val="en-US"/>
        </w:rPr>
        <w:t>H</w:t>
      </w:r>
      <w:r>
        <w:rPr>
          <w:rFonts w:ascii="Times New Roman"/>
          <w:vertAlign w:val="superscript"/>
          <w:rtl w:val="0"/>
          <w:lang w:val="en-US"/>
        </w:rPr>
        <w:t>2</w:t>
      </w:r>
      <w:r>
        <w:rPr>
          <w:rFonts w:ascii="Times New Roman"/>
          <w:rtl w:val="0"/>
          <w:lang w:val="en-US"/>
        </w:rPr>
        <w:t xml:space="preserve"> = 0.15 - 0.97; Barbour et al., 2015)</w:t>
      </w:r>
      <w:r>
        <w:rPr>
          <w:rFonts w:ascii="Times New Roman"/>
          <w:rtl w:val="0"/>
          <w:lang w:val="en-US"/>
        </w:rPr>
        <w:t>.</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i w:val="1"/>
          <w:iCs w:val="1"/>
        </w:rPr>
      </w:pPr>
      <w:r>
        <w:rPr>
          <w:rFonts w:ascii="Times New Roman"/>
          <w:i w:val="1"/>
          <w:iCs w:val="1"/>
          <w:rtl w:val="0"/>
          <w:lang w:val="en-US"/>
        </w:rPr>
        <w:t>Insect food web composition and gall size</w:t>
      </w:r>
    </w:p>
    <w:p>
      <w:pPr>
        <w:pStyle w:val="Normal"/>
        <w:spacing w:line="480" w:lineRule="auto"/>
        <w:rPr>
          <w:rFonts w:ascii="Times New Roman" w:cs="Times New Roman" w:hAnsi="Times New Roman" w:eastAsia="Times New Roman"/>
        </w:rPr>
      </w:pPr>
      <w:r>
        <w:rPr>
          <w:rFonts w:ascii="Times New Roman"/>
          <w:rtl w:val="0"/>
          <w:lang w:val="en-US"/>
        </w:rPr>
        <w:t>To quantify the abundance of galls and gall-parasitoid links associated with each willow genotype</w:t>
      </w:r>
      <w:r>
        <w:rPr>
          <w:rFonts w:ascii="Times New Roman"/>
          <w:rtl w:val="0"/>
          <w:lang w:val="en-US"/>
        </w:rPr>
        <w:t>, we collected galls from about 5 randomly chosen replicates of each genotype in September 2012 (N = 14</w:t>
      </w:r>
      <w:r>
        <w:rPr>
          <w:rFonts w:ascii="Times New Roman"/>
          <w:rtl w:val="0"/>
          <w:lang w:val="en-US"/>
        </w:rPr>
        <w:t>5</w:t>
      </w:r>
      <w:r>
        <w:rPr>
          <w:rFonts w:ascii="Times New Roman"/>
          <w:rtl w:val="0"/>
          <w:lang w:val="en-US"/>
        </w:rPr>
        <w:t xml:space="preserve"> trees, range = 4-9 trees per genotype). For each replicate willow, we collected all galls occurring on one randomly selected basal branch. </w:t>
      </w:r>
      <w:del w:id="30" w:date="2015-02-23T14:09:33Z" w:author="Matthew Barbour">
        <w:r>
          <w:rPr>
            <w:rFonts w:ascii="Times New Roman"/>
            <w:rtl w:val="0"/>
            <w:lang w:val="en-US"/>
          </w:rPr>
          <w:delText xml:space="preserve">For each branch, we estimated the number of shoots based on an allometric equation using the stem diameter of the sampled branch (mean </w:delText>
        </w:r>
      </w:del>
      <w:del w:id="31" w:date="2015-02-23T14:09:33Z" w:author="Matthew Barbour">
        <w:r>
          <w:rPr>
            <w:rFonts w:hAnsi="Times New Roman" w:hint="default"/>
            <w:rtl w:val="0"/>
            <w:lang w:val="en-US"/>
          </w:rPr>
          <w:delText xml:space="preserve">± </w:delText>
        </w:r>
      </w:del>
      <w:del w:id="32" w:date="2015-02-23T14:09:33Z" w:author="Matthew Barbour">
        <w:r>
          <w:rPr>
            <w:rFonts w:ascii="Times New Roman"/>
            <w:rtl w:val="0"/>
            <w:lang w:val="en-US"/>
          </w:rPr>
          <w:delText xml:space="preserve">SD shoot count = 280 </w:delText>
        </w:r>
      </w:del>
      <w:del w:id="33" w:date="2015-02-23T14:09:33Z" w:author="Matthew Barbour">
        <w:r>
          <w:rPr>
            <w:rFonts w:hAnsi="Times New Roman" w:hint="default"/>
            <w:rtl w:val="0"/>
            <w:lang w:val="en-US"/>
          </w:rPr>
          <w:delText xml:space="preserve">± </w:delText>
        </w:r>
      </w:del>
      <w:del w:id="34" w:date="2015-02-23T14:09:33Z" w:author="Matthew Barbour">
        <w:r>
          <w:rPr>
            <w:rFonts w:ascii="Times New Roman"/>
            <w:rtl w:val="0"/>
            <w:lang w:val="en-US"/>
          </w:rPr>
          <w:delText xml:space="preserve">124; details in supplementary materials). We then used these shoot estimates to quantify the density of gall-parasitoid interactions on each replicate willow. </w:delText>
        </w:r>
      </w:del>
      <w:r>
        <w:rPr>
          <w:rFonts w:ascii="Times New Roman"/>
          <w:rtl w:val="0"/>
          <w:lang w:val="en-US"/>
        </w:rPr>
        <w:t xml:space="preserve">To quantify </w:t>
      </w:r>
      <w:r>
        <w:rPr>
          <w:rFonts w:ascii="Times New Roman"/>
          <w:rtl w:val="0"/>
          <w:lang w:val="en-US"/>
        </w:rPr>
        <w:t xml:space="preserve">the abundance of </w:t>
      </w:r>
      <w:r>
        <w:rPr>
          <w:rFonts w:ascii="Times New Roman"/>
          <w:rtl w:val="0"/>
          <w:lang w:val="en-US"/>
        </w:rPr>
        <w:t>gall-parasitoid</w:t>
      </w:r>
      <w:r>
        <w:rPr>
          <w:rFonts w:ascii="Times New Roman"/>
          <w:rtl w:val="0"/>
          <w:lang w:val="en-US"/>
        </w:rPr>
        <w:t xml:space="preserve"> links</w:t>
      </w:r>
      <w:r>
        <w:rPr>
          <w:rFonts w:ascii="Times New Roman"/>
          <w:rtl w:val="0"/>
          <w:lang w:val="en-US"/>
        </w:rPr>
        <w:t>, we placed collected galls into 30 mL plastic transport vials (loosely capped at the end), which we maintained at room temperature in the lab for four months. We then opened galls under a dissecting scope and determined whether the gall survived or was parasitized, and if parasitized, the identity of the parasitoid species. We omitted from analyses those galls for which we could not reliably determine the cause of mortality.</w:t>
      </w:r>
      <w:r>
        <w:rPr>
          <w:rFonts w:ascii="Times New Roman"/>
          <w:rtl w:val="0"/>
          <w:lang w:val="en-US"/>
        </w:rPr>
        <w:t xml:space="preserve"> </w:t>
      </w:r>
      <w:r>
        <w:rPr>
          <w:rFonts w:ascii="Times New Roman"/>
          <w:rtl w:val="0"/>
          <w:lang w:val="en-US"/>
        </w:rPr>
        <w:t xml:space="preserve">We quantified gall </w:t>
      </w:r>
      <w:r>
        <w:rPr>
          <w:rFonts w:ascii="Times New Roman"/>
          <w:rtl w:val="0"/>
          <w:lang w:val="en-US"/>
        </w:rPr>
        <w:t xml:space="preserve">abundance by counting </w:t>
      </w:r>
      <w:r>
        <w:rPr>
          <w:rFonts w:ascii="Times New Roman"/>
          <w:rtl w:val="0"/>
          <w:lang w:val="en-US"/>
        </w:rPr>
        <w:t>the</w:t>
      </w:r>
      <w:r>
        <w:rPr>
          <w:rFonts w:ascii="Times New Roman"/>
          <w:rtl w:val="0"/>
          <w:lang w:val="en-US"/>
        </w:rPr>
        <w:t xml:space="preserve"> number of surviving and parasitized larva for each gall species on each branch. For gall size, we measured galls</w:t>
      </w:r>
      <w:r>
        <w:rPr>
          <w:rFonts w:ascii="Times New Roman"/>
          <w:rtl w:val="0"/>
          <w:lang w:val="en-US"/>
        </w:rPr>
        <w:t xml:space="preserve"> a</w:t>
      </w:r>
      <w:r>
        <w:rPr>
          <w:rFonts w:ascii="Times New Roman"/>
          <w:rtl w:val="0"/>
          <w:lang w:val="en-US"/>
        </w:rPr>
        <w:t>t</w:t>
      </w:r>
      <w:r>
        <w:rPr>
          <w:rFonts w:ascii="Times New Roman"/>
          <w:rtl w:val="0"/>
          <w:lang w:val="en-US"/>
        </w:rPr>
        <w:t xml:space="preserve"> the</w:t>
      </w:r>
      <w:r>
        <w:rPr>
          <w:rFonts w:ascii="Times New Roman"/>
          <w:rtl w:val="0"/>
          <w:lang w:val="en-US"/>
        </w:rPr>
        <w:t>ir</w:t>
      </w:r>
      <w:r>
        <w:rPr>
          <w:rFonts w:ascii="Times New Roman"/>
          <w:rtl w:val="0"/>
          <w:lang w:val="en-US"/>
        </w:rPr>
        <w:t xml:space="preserve"> maximum diameter perpendicular to </w:t>
      </w:r>
      <w:r>
        <w:rPr>
          <w:rFonts w:ascii="Times New Roman"/>
          <w:rtl w:val="0"/>
          <w:lang w:val="en-US"/>
        </w:rPr>
        <w:t xml:space="preserve">the </w:t>
      </w:r>
      <w:r>
        <w:rPr>
          <w:rFonts w:ascii="Times New Roman"/>
          <w:rtl w:val="0"/>
          <w:lang w:val="en-US"/>
        </w:rPr>
        <w:t>direction of plant tissue growth, to the nearest 0.01 mm</w:t>
      </w:r>
      <w:commentRangeStart w:id="35"/>
      <w:r>
        <w:rPr>
          <w:rFonts w:ascii="Times New Roman"/>
          <w:rtl w:val="0"/>
          <w:lang w:val="en-US"/>
        </w:rPr>
        <w:t>.</w:t>
      </w:r>
      <w:commentRangeEnd w:id="35"/>
      <w:r>
        <w:commentReference w:id="35"/>
      </w:r>
    </w:p>
    <w:p>
      <w:pPr>
        <w:pStyle w:val="Normal"/>
        <w:spacing w:line="480" w:lineRule="auto"/>
        <w:rPr>
          <w:rFonts w:ascii="Times New Roman" w:cs="Times New Roman" w:hAnsi="Times New Roman" w:eastAsia="Times New Roman"/>
        </w:rPr>
      </w:pPr>
    </w:p>
    <w:p>
      <w:pPr>
        <w:pStyle w:val="Normal"/>
        <w:spacing w:line="480" w:lineRule="auto"/>
        <w:rPr>
          <w:del w:id="36" w:date="2015-02-23T15:17:57Z" w:author="Matthew Barbour"/>
          <w:rFonts w:ascii="Times New Roman" w:cs="Times New Roman" w:hAnsi="Times New Roman" w:eastAsia="Times New Roman"/>
          <w:i w:val="1"/>
          <w:iCs w:val="1"/>
        </w:rPr>
      </w:pPr>
      <w:r>
        <w:rPr>
          <w:rFonts w:ascii="Times New Roman"/>
          <w:i w:val="1"/>
          <w:iCs w:val="1"/>
          <w:rtl w:val="0"/>
          <w:lang w:val="en-US"/>
        </w:rPr>
        <w:t>Prediction 1: Genetic variation in resistance to galling insects</w:t>
      </w:r>
    </w:p>
    <w:p>
      <w:pPr>
        <w:pStyle w:val="Normal"/>
        <w:spacing w:line="480" w:lineRule="auto"/>
        <w:rPr>
          <w:del w:id="37" w:date="2015-02-23T15:17:57Z" w:author="Matthew Barbour"/>
          <w:rFonts w:ascii="Times New Roman" w:cs="Times New Roman" w:hAnsi="Times New Roman" w:eastAsia="Times New Roman"/>
          <w:i w:val="1"/>
          <w:iCs w:val="1"/>
        </w:rPr>
      </w:pPr>
    </w:p>
    <w:p>
      <w:pPr>
        <w:pStyle w:val="Normal"/>
        <w:spacing w:line="480" w:lineRule="auto"/>
        <w:rPr>
          <w:del w:id="38" w:date="2015-02-23T15:17:56Z" w:author="Matthew Barbour"/>
          <w:rFonts w:ascii="Times New Roman" w:cs="Times New Roman" w:hAnsi="Times New Roman" w:eastAsia="Times New Roman"/>
          <w:i w:val="1"/>
          <w:iCs w:val="1"/>
        </w:rPr>
      </w:pPr>
      <w:del w:id="39" w:date="2015-02-23T15:17:57Z" w:author="Matthew Barbour">
        <w:r>
          <w:rPr>
            <w:rFonts w:ascii="Times New Roman"/>
            <w:i w:val="1"/>
            <w:iCs w:val="1"/>
            <w:rtl w:val="0"/>
            <w:lang w:val="en-US"/>
          </w:rPr>
          <w:delText>We measured the dissimilarity of insect food webs by analyzing both qualitative and quantita</w:delText>
        </w:r>
      </w:del>
      <w:del w:id="40" w:date="2015-02-23T15:17:57Z" w:author="Matthew Barbour">
        <w:r>
          <w:rPr>
            <w:rFonts w:ascii="Times New Roman"/>
            <w:i w:val="1"/>
            <w:iCs w:val="1"/>
            <w:rtl w:val="0"/>
            <w:lang w:val="en-US"/>
          </w:rPr>
          <w:delText>t</w:delText>
        </w:r>
      </w:del>
      <w:del w:id="41" w:date="2015-02-23T15:17:57Z" w:author="Matthew Barbour">
        <w:r>
          <w:rPr>
            <w:rFonts w:ascii="Times New Roman"/>
            <w:i w:val="1"/>
            <w:iCs w:val="1"/>
            <w:rtl w:val="0"/>
            <w:lang w:val="en-US"/>
          </w:rPr>
          <w:delText>ive differences in the composition of species interactions</w:delText>
        </w:r>
      </w:del>
      <w:del w:id="42" w:date="2015-02-23T15:17:57Z" w:author="Matthew Barbour">
        <w:r>
          <w:rPr>
            <w:rFonts w:ascii="Times New Roman"/>
            <w:i w:val="1"/>
            <w:iCs w:val="1"/>
            <w:rtl w:val="0"/>
            <w:lang w:val="en-US"/>
          </w:rPr>
          <w:delText xml:space="preserve"> </w:delText>
        </w:r>
      </w:del>
      <w:del w:id="43" w:date="2015-02-23T15:17:57Z" w:author="Matthew Barbour">
        <w:r>
          <w:rPr>
            <w:rFonts w:ascii="Times New Roman"/>
            <w:i w:val="1"/>
            <w:iCs w:val="1"/>
            <w:rtl w:val="0"/>
            <w:lang w:val="en-US"/>
          </w:rPr>
          <w:delText xml:space="preserve">(Poisot et al. 2012). These differences in composition can then be partitioned into </w:delText>
        </w:r>
      </w:del>
      <w:del w:id="44" w:date="2015-02-23T15:17:57Z" w:author="Matthew Barbour">
        <w:r>
          <w:rPr>
            <w:rFonts w:ascii="Times New Roman"/>
            <w:i w:val="1"/>
            <w:iCs w:val="1"/>
            <w:rtl w:val="0"/>
            <w:lang w:val="en-US"/>
          </w:rPr>
          <w:delText xml:space="preserve">(i) </w:delText>
        </w:r>
      </w:del>
      <w:del w:id="45" w:date="2015-02-23T15:17:57Z" w:author="Matthew Barbour">
        <w:r>
          <w:rPr>
            <w:rFonts w:ascii="Times New Roman"/>
            <w:i w:val="1"/>
            <w:iCs w:val="1"/>
            <w:rtl w:val="0"/>
            <w:lang w:val="en-US"/>
          </w:rPr>
          <w:delText xml:space="preserve">species turnover and </w:delText>
        </w:r>
      </w:del>
      <w:del w:id="46" w:date="2015-02-23T15:17:57Z" w:author="Matthew Barbour">
        <w:r>
          <w:rPr>
            <w:rFonts w:ascii="Times New Roman"/>
            <w:i w:val="1"/>
            <w:iCs w:val="1"/>
            <w:rtl w:val="0"/>
            <w:lang w:val="en-US"/>
          </w:rPr>
          <w:delText xml:space="preserve">(ii) </w:delText>
        </w:r>
      </w:del>
      <w:del w:id="47" w:date="2015-02-23T15:17:57Z" w:author="Matthew Barbour">
        <w:r>
          <w:rPr>
            <w:rFonts w:ascii="Times New Roman"/>
            <w:i w:val="1"/>
            <w:iCs w:val="1"/>
            <w:rtl w:val="0"/>
            <w:lang w:val="en-US"/>
          </w:rPr>
          <w:delText xml:space="preserve">interaction components. </w:delText>
        </w:r>
      </w:del>
      <w:del w:id="48" w:date="2015-02-23T15:17:57Z" w:author="Matthew Barbour">
        <w:r>
          <w:rPr>
            <w:rFonts w:ascii="Times New Roman"/>
            <w:i w:val="1"/>
            <w:iCs w:val="1"/>
            <w:rtl w:val="0"/>
            <w:lang w:val="en-US"/>
          </w:rPr>
          <w:delText>D</w:delText>
        </w:r>
      </w:del>
      <w:del w:id="49" w:date="2015-02-23T15:17:57Z" w:author="Matthew Barbour">
        <w:r>
          <w:rPr>
            <w:rFonts w:ascii="Times New Roman"/>
            <w:i w:val="1"/>
            <w:iCs w:val="1"/>
            <w:rtl w:val="0"/>
            <w:lang w:val="en-US"/>
          </w:rPr>
          <w:delText>ifferences due to species turnover arise from the gain/loss of species</w:delText>
        </w:r>
      </w:del>
      <w:del w:id="50" w:date="2015-02-23T15:17:57Z" w:author="Matthew Barbour">
        <w:r>
          <w:rPr>
            <w:rFonts w:ascii="Times New Roman"/>
            <w:i w:val="1"/>
            <w:iCs w:val="1"/>
            <w:rtl w:val="0"/>
            <w:lang w:val="en-US"/>
          </w:rPr>
          <w:delText xml:space="preserve"> </w:delText>
        </w:r>
      </w:del>
      <w:del w:id="51" w:date="2015-02-23T15:17:57Z" w:author="Matthew Barbour">
        <w:r>
          <w:rPr>
            <w:rFonts w:ascii="Times New Roman"/>
            <w:i w:val="1"/>
            <w:iCs w:val="1"/>
            <w:rtl w:val="0"/>
            <w:lang w:val="en-US"/>
          </w:rPr>
          <w:delText xml:space="preserve">altering </w:delText>
        </w:r>
      </w:del>
      <w:del w:id="52" w:date="2015-02-23T15:17:57Z" w:author="Matthew Barbour">
        <w:r>
          <w:rPr>
            <w:rFonts w:ascii="Times New Roman"/>
            <w:i w:val="1"/>
            <w:iCs w:val="1"/>
            <w:rtl w:val="0"/>
            <w:lang w:val="en-US"/>
          </w:rPr>
          <w:delText>the</w:delText>
        </w:r>
      </w:del>
      <w:del w:id="53" w:date="2015-02-23T15:17:57Z" w:author="Matthew Barbour">
        <w:r>
          <w:rPr>
            <w:rFonts w:ascii="Times New Roman"/>
            <w:i w:val="1"/>
            <w:iCs w:val="1"/>
            <w:rtl w:val="0"/>
            <w:lang w:val="en-US"/>
          </w:rPr>
          <w:delText xml:space="preserve"> composition</w:delText>
        </w:r>
      </w:del>
      <w:del w:id="54" w:date="2015-02-23T15:17:57Z" w:author="Matthew Barbour">
        <w:r>
          <w:rPr>
            <w:rFonts w:ascii="Times New Roman"/>
            <w:i w:val="1"/>
            <w:iCs w:val="1"/>
            <w:rtl w:val="0"/>
            <w:lang w:val="en-US"/>
          </w:rPr>
          <w:delText xml:space="preserve"> of species interactions</w:delText>
        </w:r>
      </w:del>
      <w:del w:id="55" w:date="2015-02-23T15:17:57Z" w:author="Matthew Barbour">
        <w:r>
          <w:rPr>
            <w:rFonts w:ascii="Times New Roman"/>
            <w:i w:val="1"/>
            <w:iCs w:val="1"/>
            <w:rtl w:val="0"/>
            <w:lang w:val="en-US"/>
          </w:rPr>
          <w:delText>, whereas differences due to interactions occur when species switch with whom they are interacting, despite having the same species composition. To measure qualitative differences, we transformed the quantitative network into presence/absence data and calculated the pairwise Euclidean distances between sites. We used Euclidean distance because we considered the joint absence of the same interaction between sites as meaningful. We note though that we obtain the same qualitative results when we use other common dissimilarity indices for presence/absence (e.g. Jaccard</w:delText>
        </w:r>
      </w:del>
      <w:del w:id="56" w:date="2015-02-23T15:17:57Z" w:author="Matthew Barbour">
        <w:r>
          <w:rPr>
            <w:rFonts w:ascii="Times New Roman"/>
            <w:i w:val="1"/>
            <w:iCs w:val="1"/>
            <w:rtl w:val="0"/>
            <w:lang w:val="en-US"/>
          </w:rPr>
          <w:delText xml:space="preserve"> index</w:delText>
        </w:r>
      </w:del>
      <w:del w:id="57" w:date="2015-02-23T15:17:57Z" w:author="Matthew Barbour">
        <w:r>
          <w:rPr>
            <w:rFonts w:ascii="Times New Roman"/>
            <w:i w:val="1"/>
            <w:iCs w:val="1"/>
            <w:rtl w:val="0"/>
            <w:lang w:val="en-US"/>
          </w:rPr>
          <w:delText xml:space="preserve">; details in supplementary </w:delText>
        </w:r>
      </w:del>
      <w:del w:id="58" w:date="2015-02-23T15:17:57Z" w:author="Matthew Barbour">
        <w:r>
          <w:rPr>
            <w:rFonts w:ascii="Times New Roman"/>
            <w:i w:val="1"/>
            <w:iCs w:val="1"/>
            <w:rtl w:val="0"/>
            <w:lang w:val="en-US"/>
          </w:rPr>
          <w:delText>materials</w:delText>
        </w:r>
      </w:del>
      <w:del w:id="59" w:date="2015-02-23T15:17:57Z" w:author="Matthew Barbour">
        <w:r>
          <w:rPr>
            <w:rFonts w:ascii="Times New Roman"/>
            <w:i w:val="1"/>
            <w:iCs w:val="1"/>
            <w:rtl w:val="0"/>
            <w:lang w:val="en-US"/>
          </w:rPr>
          <w:delText>).</w:delText>
        </w:r>
      </w:del>
      <w:del w:id="60" w:date="2015-02-23T15:17:57Z" w:author="Matthew Barbour">
        <w:r>
          <w:rPr>
            <w:rFonts w:ascii="Times New Roman"/>
            <w:i w:val="1"/>
            <w:iCs w:val="1"/>
            <w:rtl w:val="0"/>
            <w:lang w:val="en-US"/>
          </w:rPr>
          <w:delText xml:space="preserve"> Since differences in species richness between sites will also affect dissimilarity, we used a probabilistic null model (Raup-Crick index) to control for these differences. The Raup-Crick index measures the probability that two sites will have different species composition and it does so by generating a null model where species occurrence probabilities are proportional to species site occupancies.</w:delText>
        </w:r>
      </w:del>
    </w:p>
    <w:p>
      <w:pPr>
        <w:pStyle w:val="Normal"/>
        <w:spacing w:line="480" w:lineRule="auto"/>
        <w:rPr>
          <w:del w:id="61" w:date="2015-02-23T15:17:56Z" w:author="Matthew Barbour"/>
          <w:rFonts w:ascii="Times New Roman" w:cs="Times New Roman" w:hAnsi="Times New Roman" w:eastAsia="Times New Roman"/>
          <w:i w:val="1"/>
          <w:iCs w:val="1"/>
        </w:rPr>
      </w:pPr>
    </w:p>
    <w:p>
      <w:pPr>
        <w:pStyle w:val="Normal"/>
        <w:spacing w:line="480" w:lineRule="auto"/>
        <w:rPr>
          <w:del w:id="62" w:date="2015-02-23T15:17:56Z" w:author="Matthew Barbour"/>
          <w:rFonts w:ascii="Times New Roman" w:cs="Times New Roman" w:hAnsi="Times New Roman" w:eastAsia="Times New Roman"/>
          <w:i w:val="1"/>
          <w:iCs w:val="1"/>
        </w:rPr>
      </w:pPr>
      <w:del w:id="63" w:date="2015-02-23T15:17:56Z" w:author="Matthew Barbour">
        <w:r>
          <w:rPr>
            <w:rFonts w:ascii="Times New Roman"/>
            <w:i w:val="1"/>
            <w:iCs w:val="1"/>
            <w:rtl w:val="0"/>
            <w:lang w:val="en-US"/>
          </w:rPr>
          <w:delText>To measure quantitative differences, we used Euclidean distance. As the with presence/absence data, other common dissimilarity indices gave qualitatively the same results (e.g. Bray-Curtis</w:delText>
        </w:r>
      </w:del>
      <w:del w:id="64" w:date="2015-02-23T15:17:56Z" w:author="Matthew Barbour">
        <w:r>
          <w:rPr>
            <w:rFonts w:ascii="Times New Roman"/>
            <w:i w:val="1"/>
            <w:iCs w:val="1"/>
            <w:rtl w:val="0"/>
            <w:lang w:val="en-US"/>
          </w:rPr>
          <w:delText xml:space="preserve"> index</w:delText>
        </w:r>
      </w:del>
      <w:del w:id="65" w:date="2015-02-23T15:17:56Z" w:author="Matthew Barbour">
        <w:r>
          <w:rPr>
            <w:rFonts w:ascii="Times New Roman"/>
            <w:i w:val="1"/>
            <w:iCs w:val="1"/>
            <w:rtl w:val="0"/>
            <w:lang w:val="en-US"/>
          </w:rPr>
          <w:delText xml:space="preserve">; details in supplementary </w:delText>
        </w:r>
      </w:del>
      <w:del w:id="66" w:date="2015-02-23T15:17:56Z" w:author="Matthew Barbour">
        <w:r>
          <w:rPr>
            <w:rFonts w:ascii="Times New Roman"/>
            <w:i w:val="1"/>
            <w:iCs w:val="1"/>
            <w:rtl w:val="0"/>
            <w:lang w:val="en-US"/>
          </w:rPr>
          <w:delText>materials</w:delText>
        </w:r>
      </w:del>
      <w:del w:id="67" w:date="2015-02-23T15:17:56Z" w:author="Matthew Barbour">
        <w:r>
          <w:rPr>
            <w:rFonts w:ascii="Times New Roman"/>
            <w:i w:val="1"/>
            <w:iCs w:val="1"/>
            <w:rtl w:val="0"/>
            <w:lang w:val="en-US"/>
          </w:rPr>
          <w:delText xml:space="preserve">). To get a better understanding of the processes driving the quantitative dissimilarity among genotypes, Since we were also interested in understanding which </w:delText>
        </w:r>
      </w:del>
    </w:p>
    <w:p>
      <w:pPr>
        <w:pStyle w:val="Normal"/>
        <w:spacing w:line="480" w:lineRule="auto"/>
        <w:rPr>
          <w:del w:id="68" w:date="2015-02-23T15:17:56Z" w:author="Matthew Barbour"/>
          <w:rFonts w:ascii="Times New Roman" w:cs="Times New Roman" w:hAnsi="Times New Roman" w:eastAsia="Times New Roman"/>
          <w:i w:val="1"/>
          <w:iCs w:val="1"/>
        </w:rPr>
      </w:pPr>
    </w:p>
    <w:p>
      <w:pPr>
        <w:pStyle w:val="Normal"/>
        <w:spacing w:line="480" w:lineRule="auto"/>
        <w:rPr>
          <w:rFonts w:ascii="Times New Roman" w:cs="Times New Roman" w:hAnsi="Times New Roman" w:eastAsia="Times New Roman"/>
          <w:i w:val="1"/>
          <w:iCs w:val="1"/>
        </w:rPr>
      </w:pPr>
      <w:del w:id="69" w:date="2015-02-23T15:17:56Z" w:author="Matthew Barbour">
        <w:r>
          <w:rPr>
            <w:rFonts w:ascii="Times New Roman"/>
            <w:i w:val="1"/>
            <w:iCs w:val="1"/>
            <w:rtl w:val="0"/>
            <w:lang w:val="en-US"/>
          </w:rPr>
          <w:delText>Analysis</w:delText>
        </w:r>
      </w:del>
    </w:p>
    <w:p>
      <w:pPr>
        <w:pStyle w:val="Normal"/>
        <w:spacing w:line="480" w:lineRule="auto"/>
        <w:rPr>
          <w:rFonts w:ascii="Times New Roman" w:cs="Times New Roman" w:hAnsi="Times New Roman" w:eastAsia="Times New Roman"/>
        </w:rPr>
      </w:pPr>
      <w:r>
        <w:rPr>
          <w:rFonts w:ascii="Times New Roman"/>
          <w:rtl w:val="0"/>
          <w:lang w:val="en-US"/>
        </w:rPr>
        <w:t xml:space="preserve">To test </w:t>
      </w:r>
      <w:r>
        <w:rPr>
          <w:rFonts w:ascii="Times New Roman"/>
          <w:rtl w:val="0"/>
          <w:lang w:val="en-US"/>
        </w:rPr>
        <w:t xml:space="preserve">this prediction, we first examined whether there were differences in gall abundance and gall size </w:t>
      </w:r>
      <w:r>
        <w:rPr>
          <w:rFonts w:ascii="Times New Roman"/>
          <w:rtl w:val="0"/>
          <w:lang w:val="en-US"/>
        </w:rPr>
        <w:t>among willow genotypes</w:t>
      </w:r>
      <w:r>
        <w:rPr>
          <w:rFonts w:ascii="Times New Roman"/>
          <w:rtl w:val="0"/>
          <w:lang w:val="en-US"/>
        </w:rPr>
        <w:t>. To do this, we used generalized linear models (GLMs) because they enabled us to flexibly model the error distributions of our data (O</w:t>
      </w:r>
      <w:r>
        <w:rPr>
          <w:rFonts w:hAnsi="Times New Roman" w:hint="default"/>
          <w:rtl w:val="0"/>
          <w:lang w:val="en-US"/>
        </w:rPr>
        <w:t>’</w:t>
      </w:r>
      <w:r>
        <w:rPr>
          <w:rFonts w:ascii="Times New Roman"/>
          <w:rtl w:val="0"/>
          <w:lang w:val="en-US"/>
        </w:rPr>
        <w:t>Hara 2005). For gall abundances, we modelled multivariate GLMs (error distribution = negative binomial, link function = log) with willow genotype as the predictor variable and an abundance matrix of galls as the response variables. To describe differences in gall community composition among willow genotypes, we calculated Bray-Curtis dissimilarities between each genotype</w:t>
      </w:r>
      <w:r>
        <w:rPr>
          <w:rFonts w:hAnsi="Times New Roman" w:hint="default"/>
          <w:rtl w:val="0"/>
          <w:lang w:val="en-US"/>
        </w:rPr>
        <w:t>’</w:t>
      </w:r>
      <w:r>
        <w:rPr>
          <w:rFonts w:ascii="Times New Roman"/>
          <w:rtl w:val="0"/>
          <w:lang w:val="en-US"/>
        </w:rPr>
        <w:t xml:space="preserve">s average gall community. For gall size, we analyzed separate GLMs </w:t>
      </w:r>
      <w:r>
        <w:rPr>
          <w:rFonts w:ascii="Times New Roman"/>
          <w:rtl w:val="0"/>
          <w:lang w:val="en-US"/>
        </w:rPr>
        <w:t>(error distribution = gaussian, link function = identity)</w:t>
      </w:r>
      <w:r>
        <w:rPr>
          <w:rFonts w:ascii="Times New Roman"/>
          <w:rtl w:val="0"/>
          <w:lang w:val="en-US"/>
        </w:rPr>
        <w:t xml:space="preserve"> since we did not always find all gall species on every willow. We then calculated correlations (Pearson</w:t>
      </w:r>
      <w:r>
        <w:rPr>
          <w:rFonts w:hAnsi="Times New Roman" w:hint="default"/>
          <w:rtl w:val="0"/>
          <w:lang w:val="en-US"/>
        </w:rPr>
        <w:t>’</w:t>
      </w:r>
      <w:r>
        <w:rPr>
          <w:rFonts w:ascii="Times New Roman"/>
          <w:rtl w:val="0"/>
          <w:lang w:val="en-US"/>
        </w:rPr>
        <w:t xml:space="preserve">s </w:t>
      </w:r>
      <w:r>
        <w:rPr>
          <w:rFonts w:ascii="Times New Roman"/>
          <w:i w:val="1"/>
          <w:iCs w:val="1"/>
          <w:rtl w:val="0"/>
          <w:lang w:val="en-US"/>
        </w:rPr>
        <w:t>r</w:t>
      </w:r>
      <w:r>
        <w:rPr>
          <w:rFonts w:ascii="Times New Roman"/>
          <w:rtl w:val="0"/>
          <w:lang w:val="en-US"/>
        </w:rPr>
        <w:t>) between gall density and gall size among willow individuals (phenotypic correlations) and genotypes (genetic correlations). To identify the plant traits that were associated with resistance to galls, we used the same types of GLMs for gall community composition and gall size except that our predictor variables was now a matrix of willow traits. We then used Aikaike information criteria (AIC) and likelihood ratio tests to identify which willow traits best predicted gall community composition and gall size. Further details of model analysis, model selection, and checking model assumptions are given in the supplementary material.</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i w:val="1"/>
          <w:iCs w:val="1"/>
        </w:rPr>
      </w:pPr>
      <w:r>
        <w:rPr>
          <w:rFonts w:ascii="Times New Roman"/>
          <w:i w:val="1"/>
          <w:iCs w:val="1"/>
          <w:rtl w:val="0"/>
          <w:lang w:val="en-US"/>
        </w:rPr>
        <w:t xml:space="preserve">Prediction 2: </w:t>
      </w:r>
      <w:r>
        <w:rPr>
          <w:rFonts w:ascii="Times New Roman"/>
          <w:i w:val="1"/>
          <w:iCs w:val="1"/>
          <w:rtl w:val="0"/>
          <w:lang w:val="en-US"/>
        </w:rPr>
        <w:t>Insect food web composition is determined by variation in resistance to galling insects.</w:t>
      </w:r>
      <w:del w:id="70" w:date="2015-03-25T16:58:12Z" w:author="Matthew Barbour">
        <w:r>
          <w:rPr>
            <w:rFonts w:ascii="Times New Roman"/>
            <w:i w:val="1"/>
            <w:iCs w:val="1"/>
            <w:rtl w:val="0"/>
            <w:lang w:val="en-US"/>
          </w:rPr>
          <w:delText xml:space="preserve">Genetic variation in resistance to galls determines insect food web composition </w:delText>
        </w:r>
      </w:del>
    </w:p>
    <w:p>
      <w:pPr>
        <w:pStyle w:val="Normal"/>
        <w:spacing w:line="480" w:lineRule="auto"/>
        <w:rPr>
          <w:rFonts w:ascii="Times New Roman" w:cs="Times New Roman" w:hAnsi="Times New Roman" w:eastAsia="Times New Roman"/>
        </w:rPr>
      </w:pPr>
      <w:r>
        <w:rPr>
          <w:rFonts w:ascii="Times New Roman"/>
          <w:rtl w:val="0"/>
          <w:lang w:val="en-US"/>
        </w:rPr>
        <w:t xml:space="preserve">To test this prediction, we first examined whether there were differences in insect food web composition among willow genotypes. To do this, we used the same analytical approach as we did to test for differences in gall community composition (i.e. multivariate GLMs: error distribution = negative binomial, link function = logit). This time though, we had a matrix of the abundance of unique gall-parasitoid links as the response variables. </w:t>
      </w:r>
      <w:r>
        <w:rPr>
          <w:rFonts w:ascii="Times New Roman"/>
          <w:rtl w:val="0"/>
          <w:lang w:val="en-US"/>
        </w:rPr>
        <w:t xml:space="preserve">To describe differences in </w:t>
      </w:r>
      <w:r>
        <w:rPr>
          <w:rFonts w:ascii="Times New Roman"/>
          <w:rtl w:val="0"/>
          <w:lang w:val="en-US"/>
        </w:rPr>
        <w:t xml:space="preserve">food web composition, we first partitioned differences into species turnover and </w:t>
      </w:r>
      <w:commentRangeStart w:id="71"/>
      <w:r>
        <w:rPr>
          <w:rFonts w:ascii="Times New Roman"/>
          <w:rtl w:val="0"/>
          <w:lang w:val="en-US"/>
        </w:rPr>
        <w:t>switching</w:t>
      </w:r>
      <w:commentRangeEnd w:id="71"/>
      <w:r>
        <w:commentReference w:id="71"/>
      </w:r>
      <w:r>
        <w:rPr>
          <w:rFonts w:ascii="Times New Roman"/>
          <w:rtl w:val="0"/>
          <w:lang w:val="en-US"/>
        </w:rPr>
        <w:t xml:space="preserve"> components (Poisot et al. 2012). </w:t>
      </w:r>
      <w:r>
        <w:rPr>
          <w:rFonts w:ascii="Times New Roman"/>
          <w:sz w:val="24"/>
          <w:szCs w:val="24"/>
          <w:rtl w:val="0"/>
          <w:lang w:val="en-US"/>
        </w:rPr>
        <w:t>Differences due to species turnover arise from the gain/loss of species (</w:t>
      </w:r>
      <w:r>
        <w:rPr>
          <w:rFonts w:ascii="Times New Roman"/>
          <w:sz w:val="24"/>
          <w:szCs w:val="24"/>
          <w:rtl w:val="0"/>
          <w:lang w:val="en-US"/>
        </w:rPr>
        <w:t xml:space="preserve">i.e. </w:t>
      </w:r>
      <w:r>
        <w:rPr>
          <w:rFonts w:ascii="Times New Roman"/>
          <w:sz w:val="24"/>
          <w:szCs w:val="24"/>
          <w:rtl w:val="0"/>
          <w:lang w:val="en-US"/>
        </w:rPr>
        <w:t xml:space="preserve">either gall or parasitoid), whereas differences due to </w:t>
      </w:r>
      <w:r>
        <w:rPr>
          <w:rFonts w:ascii="Times New Roman"/>
          <w:sz w:val="24"/>
          <w:szCs w:val="24"/>
          <w:rtl w:val="0"/>
          <w:lang w:val="en-US"/>
        </w:rPr>
        <w:t>switching</w:t>
      </w:r>
      <w:r>
        <w:rPr>
          <w:rFonts w:ascii="Times New Roman"/>
          <w:sz w:val="24"/>
          <w:szCs w:val="24"/>
          <w:rtl w:val="0"/>
          <w:lang w:val="en-US"/>
        </w:rPr>
        <w:t xml:space="preserve"> occur when species switch the partners with which they are interacting, despite having the same species composition</w:t>
      </w:r>
      <w:r>
        <w:rPr>
          <w:rFonts w:ascii="Times New Roman"/>
          <w:sz w:val="24"/>
          <w:szCs w:val="24"/>
          <w:rtl w:val="0"/>
          <w:lang w:val="en-US"/>
        </w:rPr>
        <w:t xml:space="preserve"> (Figure in supplement)</w:t>
      </w:r>
      <w:r>
        <w:rPr>
          <w:rFonts w:ascii="Times New Roman"/>
          <w:sz w:val="24"/>
          <w:szCs w:val="24"/>
          <w:rtl w:val="0"/>
          <w:lang w:val="en-US"/>
        </w:rPr>
        <w:t>.</w:t>
      </w:r>
      <w:r>
        <w:rPr>
          <w:rFonts w:ascii="Times New Roman"/>
          <w:sz w:val="24"/>
          <w:szCs w:val="24"/>
          <w:rtl w:val="0"/>
          <w:lang w:val="en-US"/>
        </w:rPr>
        <w:t xml:space="preserve"> We then calculated differences in each composition component using Bray-Curtis dissimilarities between each genotype</w:t>
      </w:r>
      <w:r>
        <w:rPr>
          <w:rFonts w:hAnsi="Times New Roman" w:hint="default"/>
          <w:sz w:val="24"/>
          <w:szCs w:val="24"/>
          <w:rtl w:val="0"/>
          <w:lang w:val="en-US"/>
        </w:rPr>
        <w:t>’</w:t>
      </w:r>
      <w:r>
        <w:rPr>
          <w:rFonts w:ascii="Times New Roman"/>
          <w:sz w:val="24"/>
          <w:szCs w:val="24"/>
          <w:rtl w:val="0"/>
          <w:lang w:val="en-US"/>
        </w:rPr>
        <w:t>s average food web.</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i w:val="1"/>
          <w:iCs w:val="1"/>
        </w:rPr>
      </w:pPr>
      <w:r>
        <w:rPr>
          <w:rFonts w:ascii="Times New Roman"/>
          <w:i w:val="1"/>
          <w:iCs w:val="1"/>
          <w:rtl w:val="0"/>
          <w:lang w:val="en-US"/>
        </w:rPr>
        <w:t xml:space="preserve">Prediction 3: Loss of willow genetic variation decreases food web </w:t>
      </w:r>
      <w:commentRangeStart w:id="72"/>
      <w:r>
        <w:rPr>
          <w:rFonts w:ascii="Times New Roman"/>
          <w:i w:val="1"/>
          <w:iCs w:val="1"/>
          <w:rtl w:val="0"/>
          <w:lang w:val="en-US"/>
        </w:rPr>
        <w:t>complexity</w:t>
      </w:r>
      <w:commentRangeEnd w:id="72"/>
      <w:r>
        <w:commentReference w:id="72"/>
      </w:r>
    </w:p>
    <w:p>
      <w:pPr>
        <w:pStyle w:val="Normal"/>
        <w:spacing w:line="480" w:lineRule="auto"/>
        <w:rPr>
          <w:rFonts w:ascii="Times New Roman" w:cs="Times New Roman" w:hAnsi="Times New Roman" w:eastAsia="Times New Roman"/>
        </w:rPr>
      </w:pPr>
      <w:r>
        <w:rPr>
          <w:rFonts w:ascii="Times New Roman"/>
          <w:rtl w:val="0"/>
          <w:lang w:val="en-US"/>
        </w:rPr>
        <w:t>To test this prediction, we simulated the successive extinction of willow genotypes and estimated its impact on food web complexity. To do this we would randomly remove a genotype, calculate a quantitative index of linkage density (Bersier et al. 2002, Bersier 2009) for the food web, and then repeat this process until only one genotype was left. The quantitative index of linkage density is an appropriate measure of food web complexity in that it is less sensitive to variation in sample size (Bersier 2009). In addition, we calculated food web complexity for both the plant-gall and gall-parasitoid networks to partition the direct and indirect effects of genetic variation on food web complexity. We repeated this simulation 1000 times and for each simulation we ran a GLM (error distribution = gaussian, link function = identity) with the number of genotypes as the predictor variable and quantitative linkage density as the response variable. We then used a t-test to examine whether the average slope from our simulated extinctions was different than zero. We predicted that the average slope would be less than zero indicating, that the loss of genetic variation decreases food web complexity.</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rPr>
      </w:pPr>
      <w:r>
        <w:rPr>
          <w:rFonts w:ascii="Times New Roman"/>
          <w:rtl w:val="0"/>
          <w:lang w:val="en-US"/>
        </w:rPr>
        <w:t>All R code for analyses are given in the supplementary info.</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b w:val="1"/>
          <w:bCs w:val="1"/>
          <w:smallCaps w:val="1"/>
        </w:rPr>
      </w:pPr>
      <w:r>
        <w:rPr>
          <w:rFonts w:ascii="Times New Roman"/>
          <w:b w:val="1"/>
          <w:bCs w:val="1"/>
          <w:smallCaps w:val="1"/>
          <w:rtl w:val="0"/>
          <w:lang w:val="en-US"/>
        </w:rPr>
        <w:t>R</w:t>
      </w:r>
      <w:r>
        <w:rPr>
          <w:rFonts w:ascii="Times New Roman"/>
          <w:b w:val="1"/>
          <w:bCs w:val="1"/>
          <w:smallCaps w:val="1"/>
          <w:sz w:val="20"/>
          <w:szCs w:val="20"/>
          <w:rtl w:val="0"/>
          <w:lang w:val="en-US"/>
        </w:rPr>
        <w:t>ESULTS</w:t>
      </w:r>
    </w:p>
    <w:p>
      <w:pPr>
        <w:pStyle w:val="Normal"/>
        <w:spacing w:line="480" w:lineRule="auto"/>
        <w:rPr>
          <w:rFonts w:ascii="Times New Roman" w:cs="Times New Roman" w:hAnsi="Times New Roman" w:eastAsia="Times New Roman"/>
          <w:i w:val="1"/>
          <w:iCs w:val="1"/>
        </w:rPr>
      </w:pPr>
      <w:del w:id="73" w:date="2015-02-23T18:10:21Z" w:author="Matthew Barbour">
        <w:r>
          <w:rPr>
            <w:rFonts w:ascii="Times New Roman"/>
            <w:i w:val="1"/>
            <w:iCs w:val="1"/>
            <w:rtl w:val="0"/>
            <w:lang w:val="en-US"/>
          </w:rPr>
          <w:delText>Genetic variation d</w:delText>
        </w:r>
      </w:del>
      <w:r>
        <w:rPr>
          <w:rFonts w:ascii="Times New Roman"/>
          <w:i w:val="1"/>
          <w:iCs w:val="1"/>
          <w:rtl w:val="0"/>
          <w:lang w:val="en-US"/>
        </w:rPr>
        <w:t xml:space="preserve">Prediction 1: </w:t>
      </w:r>
      <w:r>
        <w:rPr>
          <w:rFonts w:ascii="Times New Roman"/>
          <w:i w:val="1"/>
          <w:iCs w:val="1"/>
          <w:rtl w:val="0"/>
          <w:lang w:val="en-US"/>
        </w:rPr>
        <w:t>G</w:t>
      </w:r>
      <w:r>
        <w:rPr>
          <w:rFonts w:ascii="Times New Roman"/>
          <w:i w:val="1"/>
          <w:iCs w:val="1"/>
          <w:rtl w:val="0"/>
          <w:lang w:val="en-US"/>
        </w:rPr>
        <w:t xml:space="preserve">enetic variation </w:t>
      </w:r>
      <w:r>
        <w:rPr>
          <w:rFonts w:ascii="Times New Roman"/>
          <w:i w:val="1"/>
          <w:iCs w:val="1"/>
          <w:rtl w:val="0"/>
          <w:lang w:val="en-US"/>
        </w:rPr>
        <w:t>in resistance to galling insects</w:t>
      </w:r>
    </w:p>
    <w:p>
      <w:pPr>
        <w:pStyle w:val="Normal"/>
        <w:spacing w:line="480" w:lineRule="auto"/>
        <w:rPr>
          <w:rFonts w:ascii="Times New Roman" w:cs="Times New Roman" w:hAnsi="Times New Roman" w:eastAsia="Times New Roman"/>
        </w:rPr>
      </w:pPr>
      <w:r>
        <w:rPr>
          <w:rFonts w:ascii="Times New Roman"/>
          <w:rtl w:val="0"/>
          <w:lang w:val="en-US"/>
        </w:rPr>
        <w:t>In concordance with our prediction, we found that willow genotype was a major determinant of both gall community composition and gall size (</w:t>
      </w:r>
      <w:r>
        <w:rPr>
          <w:rFonts w:eastAsia="Times New Roman" w:hint="eastAsia"/>
          <w:rtl w:val="0"/>
          <w:lang w:val="en-US"/>
        </w:rPr>
        <w:t>𝛘</w:t>
      </w:r>
      <w:r>
        <w:rPr>
          <w:rFonts w:ascii="Times New Roman"/>
          <w:vertAlign w:val="superscript"/>
          <w:rtl w:val="0"/>
          <w:lang w:val="en-US"/>
        </w:rPr>
        <w:t>2</w:t>
      </w:r>
      <w:r>
        <w:rPr>
          <w:rFonts w:ascii="Times New Roman"/>
          <w:vertAlign w:val="subscript"/>
          <w:rtl w:val="0"/>
          <w:lang w:val="en-US"/>
        </w:rPr>
        <w:t>25,119</w:t>
      </w:r>
      <w:r>
        <w:rPr>
          <w:rFonts w:ascii="Times New Roman"/>
          <w:rtl w:val="0"/>
          <w:lang w:val="en-US"/>
        </w:rPr>
        <w:t xml:space="preserve"> = 202.4, </w:t>
      </w:r>
      <w:r>
        <w:rPr>
          <w:rFonts w:ascii="Times New Roman"/>
          <w:i w:val="1"/>
          <w:iCs w:val="1"/>
          <w:rtl w:val="0"/>
          <w:lang w:val="en-US"/>
        </w:rPr>
        <w:t xml:space="preserve">P </w:t>
      </w:r>
      <w:r>
        <w:rPr>
          <w:rFonts w:ascii="Times New Roman"/>
          <w:rtl w:val="0"/>
          <w:lang w:val="en-US"/>
        </w:rPr>
        <w:t xml:space="preserve">= 0.001; Fig. 2). In particular, the abundance of leaf (mean range = 0 - 10) and bud (mean range = 0 - 8) galls and to a lesser extent apical-stem galls (mean range = 0 - 1.4 galls) varied among willow genotypes (Fig. 2a,b; supplement figure, supplement table). These differences in abundance resulted in an average dissimilarity of </w:t>
      </w:r>
      <w:r>
        <w:rPr>
          <w:rFonts w:ascii="Times New Roman"/>
          <w:rtl w:val="0"/>
          <w:lang w:val="en-US"/>
        </w:rPr>
        <w:t>52%</w:t>
      </w:r>
      <w:r>
        <w:rPr>
          <w:rFonts w:ascii="Times New Roman"/>
          <w:rtl w:val="0"/>
          <w:lang w:val="en-US"/>
        </w:rPr>
        <w:t xml:space="preserve"> </w:t>
      </w:r>
      <w:r>
        <w:rPr>
          <w:rFonts w:ascii="Times New Roman"/>
          <w:rtl w:val="0"/>
          <w:lang w:val="en-US"/>
        </w:rPr>
        <w:t>(SD = 19%)</w:t>
      </w:r>
      <w:r>
        <w:rPr>
          <w:rFonts w:ascii="Times New Roman"/>
          <w:rtl w:val="0"/>
          <w:lang w:val="en-US"/>
        </w:rPr>
        <w:t xml:space="preserve"> in gall community composition among willow genotypes. For gall size, we found that leaf galls varied 2-fold in diameter among willow genotypes (</w:t>
      </w:r>
      <w:r>
        <w:rPr>
          <w:rFonts w:ascii="Times New Roman"/>
          <w:i w:val="1"/>
          <w:iCs w:val="1"/>
          <w:rtl w:val="0"/>
          <w:lang w:val="en-US"/>
        </w:rPr>
        <w:t>F</w:t>
      </w:r>
      <w:r>
        <w:rPr>
          <w:rFonts w:ascii="Times New Roman"/>
          <w:vertAlign w:val="subscript"/>
          <w:rtl w:val="0"/>
          <w:lang w:val="en-US"/>
        </w:rPr>
        <w:t>23,57</w:t>
      </w:r>
      <w:r>
        <w:rPr>
          <w:rFonts w:ascii="Times New Roman"/>
          <w:rtl w:val="0"/>
          <w:lang w:val="en-US"/>
        </w:rPr>
        <w:t xml:space="preserve"> = 2.1, </w:t>
      </w:r>
      <w:r>
        <w:rPr>
          <w:rFonts w:ascii="Times New Roman"/>
          <w:i w:val="1"/>
          <w:iCs w:val="1"/>
          <w:rtl w:val="0"/>
          <w:lang w:val="en-US"/>
        </w:rPr>
        <w:t>P</w:t>
      </w:r>
      <w:r>
        <w:rPr>
          <w:rFonts w:ascii="Times New Roman"/>
          <w:rtl w:val="0"/>
          <w:lang w:val="en-US"/>
        </w:rPr>
        <w:t xml:space="preserve"> = 0.012, Fig. 2c), but none of the other gall species responded to willow genotype. </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rPr>
      </w:pPr>
      <w:r>
        <w:rPr>
          <w:rFonts w:ascii="Times New Roman"/>
          <w:rtl w:val="0"/>
          <w:lang w:val="en-US"/>
        </w:rPr>
        <w:t xml:space="preserve">We found that variation in both the </w:t>
      </w:r>
      <w:r>
        <w:rPr>
          <w:rFonts w:ascii="Times New Roman"/>
          <w:rtl w:val="0"/>
          <w:lang w:val="en-US"/>
        </w:rPr>
        <w:t xml:space="preserve">abundance </w:t>
      </w:r>
      <w:r>
        <w:rPr>
          <w:rFonts w:ascii="Times New Roman"/>
          <w:rtl w:val="0"/>
          <w:lang w:val="en-US"/>
        </w:rPr>
        <w:t xml:space="preserve">and size of galls was </w:t>
      </w:r>
      <w:r>
        <w:rPr>
          <w:rFonts w:ascii="Times New Roman"/>
          <w:rtl w:val="0"/>
          <w:lang w:val="en-US"/>
        </w:rPr>
        <w:t xml:space="preserve">partially </w:t>
      </w:r>
      <w:r>
        <w:rPr>
          <w:rFonts w:ascii="Times New Roman"/>
          <w:rtl w:val="0"/>
          <w:lang w:val="en-US"/>
        </w:rPr>
        <w:t xml:space="preserve">explained by </w:t>
      </w:r>
      <w:r>
        <w:rPr>
          <w:rFonts w:ascii="Times New Roman"/>
          <w:rtl w:val="0"/>
          <w:lang w:val="en-US"/>
        </w:rPr>
        <w:t>willow size, leaf C:N ratios, and leaf flavonoid chemistry (Table Supplement). In particular</w:t>
      </w:r>
      <w:r>
        <w:rPr>
          <w:rFonts w:ascii="Times New Roman"/>
          <w:rtl w:val="0"/>
          <w:lang w:val="en-US"/>
        </w:rPr>
        <w:t xml:space="preserve">, </w:t>
      </w:r>
      <w:r>
        <w:rPr>
          <w:rFonts w:ascii="Times New Roman"/>
          <w:rtl w:val="0"/>
          <w:lang w:val="en-US"/>
        </w:rPr>
        <w:t>the abundance</w:t>
      </w:r>
      <w:r>
        <w:rPr>
          <w:rFonts w:ascii="Times New Roman"/>
          <w:rtl w:val="0"/>
          <w:lang w:val="en-US"/>
        </w:rPr>
        <w:t xml:space="preserve"> of </w:t>
      </w:r>
      <w:r>
        <w:rPr>
          <w:rFonts w:ascii="Times New Roman"/>
          <w:rtl w:val="0"/>
          <w:lang w:val="en-US"/>
        </w:rPr>
        <w:t xml:space="preserve">leaf and bud galls increased by 3- and 8-fold over the range of leaf C:N ratios, although these relationships were only marginally significant (leaf galls: </w:t>
      </w:r>
      <w:r>
        <w:rPr>
          <w:rFonts w:eastAsia="Times New Roman" w:hint="eastAsia"/>
          <w:rtl w:val="0"/>
          <w:lang w:val="en-US"/>
        </w:rPr>
        <w:t>𝛘</w:t>
      </w:r>
      <w:r>
        <w:rPr>
          <w:rFonts w:ascii="Times New Roman"/>
          <w:vertAlign w:val="superscript"/>
          <w:rtl w:val="0"/>
          <w:lang w:val="en-US"/>
        </w:rPr>
        <w:t>2</w:t>
      </w:r>
      <w:r>
        <w:rPr>
          <w:rFonts w:ascii="Times New Roman"/>
          <w:rtl w:val="0"/>
          <w:lang w:val="en-US"/>
        </w:rPr>
        <w:t xml:space="preserve"> = 2.38, P = 0.067; bud galls: </w:t>
      </w:r>
      <w:r>
        <w:rPr>
          <w:rFonts w:eastAsia="Times New Roman" w:hint="eastAsia"/>
          <w:rtl w:val="0"/>
          <w:lang w:val="en-US"/>
        </w:rPr>
        <w:t>𝛘</w:t>
      </w:r>
      <w:r>
        <w:rPr>
          <w:rFonts w:ascii="Times New Roman"/>
          <w:vertAlign w:val="superscript"/>
          <w:rtl w:val="0"/>
          <w:lang w:val="en-US"/>
        </w:rPr>
        <w:t>2</w:t>
      </w:r>
      <w:r>
        <w:rPr>
          <w:rFonts w:ascii="Times New Roman"/>
          <w:rtl w:val="0"/>
          <w:lang w:val="en-US"/>
        </w:rPr>
        <w:t xml:space="preserve"> = 2.46, P = 0.092). Bud gall abundance also decreased by 9% with every 10% increase in willow size (</w:t>
      </w:r>
      <w:r>
        <w:rPr>
          <w:rFonts w:eastAsia="Times New Roman" w:hint="eastAsia"/>
          <w:rtl w:val="0"/>
          <w:lang w:val="en-US"/>
        </w:rPr>
        <w:t>𝛘</w:t>
      </w:r>
      <w:r>
        <w:rPr>
          <w:rFonts w:ascii="Times New Roman"/>
          <w:vertAlign w:val="superscript"/>
          <w:rtl w:val="0"/>
          <w:lang w:val="en-US"/>
        </w:rPr>
        <w:t>2</w:t>
      </w:r>
      <w:r>
        <w:rPr>
          <w:rFonts w:ascii="Times New Roman"/>
          <w:rtl w:val="0"/>
          <w:lang w:val="en-US"/>
        </w:rPr>
        <w:t xml:space="preserve"> = 4.44, P = 0.045). The abundance of apical-stem galls increased 15-fold over the range in leaf flavonoid chemistry (</w:t>
      </w:r>
      <w:r>
        <w:rPr>
          <w:rFonts w:eastAsia="Times New Roman" w:hint="eastAsia"/>
          <w:rtl w:val="0"/>
          <w:lang w:val="en-US"/>
        </w:rPr>
        <w:t>𝛘</w:t>
      </w:r>
      <w:r>
        <w:rPr>
          <w:rFonts w:ascii="Times New Roman"/>
          <w:vertAlign w:val="superscript"/>
          <w:rtl w:val="0"/>
          <w:lang w:val="en-US"/>
        </w:rPr>
        <w:t>2</w:t>
      </w:r>
      <w:r>
        <w:rPr>
          <w:rFonts w:ascii="Times New Roman"/>
          <w:rtl w:val="0"/>
          <w:lang w:val="en-US"/>
        </w:rPr>
        <w:t xml:space="preserve"> = 11.52, P = 0.001), while the abundance of mid-stem galls decreased by 37% with every 10% increase in willow size, although this effect was only marginal (</w:t>
      </w:r>
      <w:r>
        <w:rPr>
          <w:rFonts w:eastAsia="Times New Roman" w:hint="eastAsia"/>
          <w:rtl w:val="0"/>
          <w:lang w:val="en-US"/>
        </w:rPr>
        <w:t>𝛘</w:t>
      </w:r>
      <w:r>
        <w:rPr>
          <w:rFonts w:ascii="Times New Roman"/>
          <w:vertAlign w:val="superscript"/>
          <w:rtl w:val="0"/>
          <w:lang w:val="en-US"/>
        </w:rPr>
        <w:t>2</w:t>
      </w:r>
      <w:r>
        <w:rPr>
          <w:rFonts w:ascii="Times New Roman"/>
          <w:rtl w:val="0"/>
          <w:lang w:val="en-US"/>
        </w:rPr>
        <w:t xml:space="preserve"> = 3.92, P = 0.053). The size of leaf galls though decreased by 21% and 23% over the range in salicylate/tannin and flavonoid chemistry, respectively (F</w:t>
      </w:r>
      <w:r>
        <w:rPr>
          <w:rFonts w:ascii="Times New Roman"/>
          <w:vertAlign w:val="subscript"/>
          <w:rtl w:val="0"/>
          <w:lang w:val="en-US"/>
        </w:rPr>
        <w:t>2,59</w:t>
      </w:r>
      <w:r>
        <w:rPr>
          <w:rFonts w:ascii="Times New Roman"/>
          <w:rtl w:val="0"/>
          <w:lang w:val="en-US"/>
        </w:rPr>
        <w:t xml:space="preserve"> = 8.27, P &lt; 0.001).</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i w:val="1"/>
          <w:iCs w:val="1"/>
        </w:rPr>
      </w:pPr>
      <w:r>
        <w:rPr>
          <w:rFonts w:ascii="Times New Roman"/>
          <w:i w:val="1"/>
          <w:iCs w:val="1"/>
          <w:rtl w:val="0"/>
          <w:lang w:val="en-US"/>
        </w:rPr>
        <w:t>Prediction 2: Insect food web composition is determined by variation in resistance to galling insects.</w:t>
      </w:r>
    </w:p>
    <w:p>
      <w:pPr>
        <w:pStyle w:val="Normal"/>
        <w:spacing w:line="480" w:lineRule="auto"/>
        <w:rPr>
          <w:rFonts w:ascii="Times New Roman" w:cs="Times New Roman" w:hAnsi="Times New Roman" w:eastAsia="Times New Roman"/>
        </w:rPr>
      </w:pPr>
      <w:r>
        <w:rPr>
          <w:rFonts w:ascii="Times New Roman"/>
          <w:rtl w:val="0"/>
          <w:lang w:val="en-US"/>
        </w:rPr>
        <w:t xml:space="preserve">In concordance with our prediction, we found that willow genotype was a major </w:t>
      </w:r>
      <w:r>
        <w:rPr>
          <w:rFonts w:ascii="Times New Roman"/>
          <w:rtl w:val="0"/>
          <w:lang w:val="en-US"/>
        </w:rPr>
        <w:t>determinant of insect food web composition (</w:t>
      </w:r>
      <w:r>
        <w:rPr>
          <w:rFonts w:eastAsia="Times New Roman" w:hint="eastAsia"/>
          <w:rtl w:val="0"/>
          <w:lang w:val="en-US"/>
        </w:rPr>
        <w:t>𝛘</w:t>
      </w:r>
      <w:r>
        <w:rPr>
          <w:rFonts w:ascii="Times New Roman"/>
          <w:vertAlign w:val="superscript"/>
          <w:rtl w:val="0"/>
          <w:lang w:val="en-US"/>
        </w:rPr>
        <w:t>2</w:t>
      </w:r>
      <w:r>
        <w:rPr>
          <w:rFonts w:ascii="Times New Roman"/>
          <w:vertAlign w:val="subscript"/>
          <w:rtl w:val="0"/>
          <w:lang w:val="en-US"/>
        </w:rPr>
        <w:t>25,119</w:t>
      </w:r>
      <w:r>
        <w:rPr>
          <w:rFonts w:ascii="Times New Roman"/>
          <w:rtl w:val="0"/>
          <w:lang w:val="en-US"/>
        </w:rPr>
        <w:t xml:space="preserve"> = 357.10, </w:t>
      </w:r>
      <w:r>
        <w:rPr>
          <w:rFonts w:ascii="Times New Roman"/>
          <w:i w:val="1"/>
          <w:iCs w:val="1"/>
          <w:rtl w:val="0"/>
          <w:lang w:val="en-US"/>
        </w:rPr>
        <w:t xml:space="preserve">P </w:t>
      </w:r>
      <w:r>
        <w:rPr>
          <w:rFonts w:ascii="Times New Roman"/>
          <w:rtl w:val="0"/>
          <w:lang w:val="en-US"/>
        </w:rPr>
        <w:t>= 0.001). In particular, parasitism from three parasitoids (</w:t>
      </w:r>
      <w:r>
        <w:rPr>
          <w:rFonts w:ascii="Times New Roman"/>
          <w:i w:val="1"/>
          <w:iCs w:val="1"/>
          <w:rtl w:val="0"/>
          <w:lang w:val="en-US"/>
        </w:rPr>
        <w:t>Platygaster</w:t>
      </w:r>
      <w:r>
        <w:rPr>
          <w:rFonts w:ascii="Times New Roman"/>
          <w:rtl w:val="0"/>
          <w:lang w:val="en-US"/>
        </w:rPr>
        <w:t xml:space="preserve"> sp., </w:t>
      </w:r>
      <w:r>
        <w:rPr>
          <w:rFonts w:ascii="Times New Roman"/>
          <w:i w:val="1"/>
          <w:iCs w:val="1"/>
          <w:rtl w:val="0"/>
          <w:lang w:val="en-US"/>
        </w:rPr>
        <w:t>Mesopolobus</w:t>
      </w:r>
      <w:r>
        <w:rPr>
          <w:rFonts w:ascii="Times New Roman"/>
          <w:rtl w:val="0"/>
          <w:lang w:val="en-US"/>
        </w:rPr>
        <w:t xml:space="preserve"> sp., and </w:t>
      </w:r>
      <w:r>
        <w:rPr>
          <w:rFonts w:ascii="Times New Roman"/>
          <w:i w:val="1"/>
          <w:iCs w:val="1"/>
          <w:rtl w:val="0"/>
          <w:lang w:val="en-US"/>
        </w:rPr>
        <w:t>Torymus</w:t>
      </w:r>
      <w:r>
        <w:rPr>
          <w:rFonts w:ascii="Times New Roman"/>
          <w:rtl w:val="0"/>
          <w:lang w:val="en-US"/>
        </w:rPr>
        <w:t xml:space="preserve"> sp.) on leaf galls varied X, Y, and Z among willow genotypes, resulting in an average of 77% dissimilarity</w:t>
      </w:r>
      <w:r>
        <w:rPr>
          <w:rFonts w:ascii="Times New Roman"/>
          <w:rtl w:val="0"/>
          <w:lang w:val="en-US"/>
        </w:rPr>
        <w:t xml:space="preserve"> (SD = 20%)</w:t>
      </w:r>
      <w:r>
        <w:rPr>
          <w:rFonts w:ascii="Times New Roman"/>
          <w:rtl w:val="0"/>
          <w:lang w:val="en-US"/>
        </w:rPr>
        <w:t xml:space="preserve"> in gall-parasitoid link composition among willow genotypes. Difference in link composition among willow genotypes were due to variation in both gall abundance and leaf gall size (</w:t>
      </w:r>
      <w:r>
        <w:rPr>
          <w:rFonts w:eastAsia="Times New Roman" w:hint="eastAsia"/>
          <w:rtl w:val="0"/>
          <w:lang w:val="en-US"/>
        </w:rPr>
        <w:t>𝛘</w:t>
      </w:r>
      <w:r>
        <w:rPr>
          <w:rFonts w:ascii="Times New Roman"/>
          <w:vertAlign w:val="superscript"/>
          <w:rtl w:val="0"/>
          <w:lang w:val="en-US"/>
        </w:rPr>
        <w:t>2</w:t>
      </w:r>
      <w:r>
        <w:rPr>
          <w:rFonts w:ascii="Times New Roman"/>
          <w:vertAlign w:val="subscript"/>
          <w:rtl w:val="0"/>
          <w:lang w:val="en-US"/>
        </w:rPr>
        <w:t>4,76</w:t>
      </w:r>
      <w:r>
        <w:rPr>
          <w:rFonts w:ascii="Times New Roman"/>
          <w:rtl w:val="0"/>
          <w:lang w:val="en-US"/>
        </w:rPr>
        <w:t xml:space="preserve"> = 179.80, </w:t>
      </w:r>
      <w:r>
        <w:rPr>
          <w:rFonts w:ascii="Times New Roman"/>
          <w:i w:val="1"/>
          <w:iCs w:val="1"/>
          <w:rtl w:val="0"/>
          <w:lang w:val="en-US"/>
        </w:rPr>
        <w:t>P</w:t>
      </w:r>
      <w:r>
        <w:rPr>
          <w:rFonts w:ascii="Times New Roman"/>
          <w:rtl w:val="0"/>
          <w:lang w:val="en-US"/>
        </w:rPr>
        <w:t xml:space="preserve"> = 0.001). Specifically, the abundance of 67% (8 of 12) of the gall-parasitoid links increased with the abundance of their associated galls (Fig. 3a,b; supplement table). On the other hand, every one mm increase in the diameter of leaf galls resulted in a 19% to 24% decrease in the frequency of </w:t>
      </w:r>
      <w:r>
        <w:rPr>
          <w:rFonts w:ascii="Times New Roman"/>
          <w:i w:val="1"/>
          <w:iCs w:val="1"/>
          <w:rtl w:val="0"/>
          <w:lang w:val="en-US"/>
        </w:rPr>
        <w:t>Platygaster</w:t>
      </w:r>
      <w:r>
        <w:rPr>
          <w:rFonts w:ascii="Times New Roman"/>
          <w:rtl w:val="0"/>
          <w:lang w:val="en-US"/>
        </w:rPr>
        <w:t xml:space="preserve"> sp. and </w:t>
      </w:r>
      <w:r>
        <w:rPr>
          <w:rFonts w:ascii="Times New Roman"/>
          <w:i w:val="1"/>
          <w:iCs w:val="1"/>
          <w:rtl w:val="0"/>
          <w:lang w:val="en-US"/>
        </w:rPr>
        <w:t>Mesopolobus</w:t>
      </w:r>
      <w:r>
        <w:rPr>
          <w:rFonts w:ascii="Times New Roman"/>
          <w:rtl w:val="0"/>
          <w:lang w:val="en-US"/>
        </w:rPr>
        <w:t xml:space="preserve"> sp. links, respectively. Leaf gall diameter also appeared to cause </w:t>
      </w:r>
      <w:r>
        <w:rPr>
          <w:rFonts w:ascii="Times New Roman"/>
          <w:i w:val="1"/>
          <w:iCs w:val="1"/>
          <w:rtl w:val="0"/>
          <w:lang w:val="en-US"/>
        </w:rPr>
        <w:t>Torymus</w:t>
      </w:r>
      <w:r>
        <w:rPr>
          <w:rFonts w:ascii="Times New Roman"/>
          <w:rtl w:val="0"/>
          <w:lang w:val="en-US"/>
        </w:rPr>
        <w:t xml:space="preserve"> sp. to switch which gall species it attacked. Specifically, as leaf gall diameter increased, there was a trend for </w:t>
      </w:r>
      <w:r>
        <w:rPr>
          <w:rFonts w:ascii="Times New Roman"/>
          <w:i w:val="1"/>
          <w:iCs w:val="1"/>
          <w:rtl w:val="0"/>
          <w:lang w:val="en-US"/>
        </w:rPr>
        <w:t>Torymus</w:t>
      </w:r>
      <w:r>
        <w:rPr>
          <w:rFonts w:ascii="Times New Roman"/>
          <w:rtl w:val="0"/>
          <w:lang w:val="en-US"/>
        </w:rPr>
        <w:t xml:space="preserve"> to switch from parasitizing bud galls (coef. = -0.17, </w:t>
      </w:r>
      <w:r>
        <w:rPr>
          <w:rFonts w:eastAsia="Times New Roman" w:hint="eastAsia"/>
          <w:rtl w:val="0"/>
          <w:lang w:val="en-US"/>
        </w:rPr>
        <w:t>𝛘</w:t>
      </w:r>
      <w:r>
        <w:rPr>
          <w:rFonts w:ascii="Times New Roman"/>
          <w:vertAlign w:val="superscript"/>
          <w:rtl w:val="0"/>
          <w:lang w:val="en-US"/>
        </w:rPr>
        <w:t>2</w:t>
      </w:r>
      <w:r>
        <w:rPr>
          <w:rFonts w:ascii="Times New Roman"/>
          <w:vertAlign w:val="subscript"/>
          <w:rtl w:val="0"/>
          <w:lang w:val="en-US"/>
        </w:rPr>
        <w:t>25,119</w:t>
      </w:r>
      <w:r>
        <w:rPr>
          <w:rFonts w:ascii="Times New Roman"/>
          <w:rtl w:val="0"/>
          <w:lang w:val="en-US"/>
        </w:rPr>
        <w:t xml:space="preserve"> = 3.99, </w:t>
      </w:r>
      <w:r>
        <w:rPr>
          <w:rFonts w:ascii="Times New Roman"/>
          <w:i w:val="1"/>
          <w:iCs w:val="1"/>
          <w:rtl w:val="0"/>
          <w:lang w:val="en-US"/>
        </w:rPr>
        <w:t>P</w:t>
      </w:r>
      <w:r>
        <w:rPr>
          <w:rFonts w:ascii="Times New Roman"/>
          <w:rtl w:val="0"/>
          <w:lang w:val="en-US"/>
        </w:rPr>
        <w:t xml:space="preserve"> = 0.040) to leaf galls (coef. = 0.19, </w:t>
      </w:r>
      <w:r>
        <w:rPr>
          <w:rFonts w:eastAsia="Times New Roman" w:hint="eastAsia"/>
          <w:rtl w:val="0"/>
          <w:lang w:val="en-US"/>
        </w:rPr>
        <w:t>𝛘</w:t>
      </w:r>
      <w:r>
        <w:rPr>
          <w:rFonts w:ascii="Times New Roman"/>
          <w:vertAlign w:val="superscript"/>
          <w:rtl w:val="0"/>
          <w:lang w:val="en-US"/>
        </w:rPr>
        <w:t>2</w:t>
      </w:r>
      <w:r>
        <w:rPr>
          <w:rFonts w:ascii="Times New Roman"/>
          <w:vertAlign w:val="subscript"/>
          <w:rtl w:val="0"/>
          <w:lang w:val="en-US"/>
        </w:rPr>
        <w:t>25,119</w:t>
      </w:r>
      <w:r>
        <w:rPr>
          <w:rFonts w:ascii="Times New Roman"/>
          <w:rtl w:val="0"/>
          <w:lang w:val="en-US"/>
        </w:rPr>
        <w:t xml:space="preserve"> = 2.92, </w:t>
      </w:r>
      <w:r>
        <w:rPr>
          <w:rFonts w:ascii="Times New Roman"/>
          <w:i w:val="1"/>
          <w:iCs w:val="1"/>
          <w:rtl w:val="0"/>
          <w:lang w:val="en-US"/>
        </w:rPr>
        <w:t>P</w:t>
      </w:r>
      <w:r>
        <w:rPr>
          <w:rFonts w:ascii="Times New Roman"/>
          <w:rtl w:val="0"/>
          <w:lang w:val="en-US"/>
        </w:rPr>
        <w:t xml:space="preserve"> = 0.092). The gall-parasitoid links that did not increase with gall abundance and were unaffected by leaf gall diameter were among the least abundant links and made up less than 13% of the total abundance of links in the food web.  </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rPr>
      </w:pPr>
      <w:r>
        <w:rPr>
          <w:rFonts w:ascii="Times New Roman"/>
          <w:rtl w:val="0"/>
          <w:lang w:val="en-US"/>
        </w:rPr>
        <w:t>Galls also varied in their susceptibility to being parasitized depending on willow genotype, but only for leaf galls. Specifically, the percentage of leaf galls being parasitized varied between 0% and 100%  among willow genotypes (F</w:t>
      </w:r>
      <w:r>
        <w:rPr>
          <w:rFonts w:ascii="Times New Roman"/>
          <w:vertAlign w:val="subscript"/>
          <w:rtl w:val="0"/>
          <w:lang w:val="en-US"/>
        </w:rPr>
        <w:t>23,58</w:t>
      </w:r>
      <w:r>
        <w:rPr>
          <w:rFonts w:ascii="Times New Roman"/>
          <w:rtl w:val="0"/>
          <w:lang w:val="en-US"/>
        </w:rPr>
        <w:t xml:space="preserve"> = 2.4, </w:t>
      </w:r>
      <w:r>
        <w:rPr>
          <w:rFonts w:ascii="Times New Roman"/>
          <w:i w:val="1"/>
          <w:iCs w:val="1"/>
          <w:rtl w:val="0"/>
          <w:lang w:val="en-US"/>
        </w:rPr>
        <w:t>P</w:t>
      </w:r>
      <w:r>
        <w:rPr>
          <w:rFonts w:ascii="Times New Roman"/>
          <w:rtl w:val="0"/>
          <w:lang w:val="en-US"/>
        </w:rPr>
        <w:t xml:space="preserve"> = 0.004; Fig. 2c). As expected from our link composition analysis, the odds of a leaf gall being parasitized decreased by 25% with every 1 mm increase in gall diameter (</w:t>
      </w:r>
      <w:r>
        <w:rPr>
          <w:rFonts w:eastAsia="Times New Roman" w:hint="eastAsia"/>
          <w:rtl w:val="0"/>
          <w:lang w:val="en-US"/>
        </w:rPr>
        <w:t>𝛘</w:t>
      </w:r>
      <w:r>
        <w:rPr>
          <w:rFonts w:ascii="Times New Roman"/>
          <w:vertAlign w:val="superscript"/>
          <w:rtl w:val="0"/>
          <w:lang w:val="en-US"/>
        </w:rPr>
        <w:t>2</w:t>
      </w:r>
      <w:r>
        <w:rPr>
          <w:rFonts w:ascii="Times New Roman"/>
          <w:vertAlign w:val="subscript"/>
          <w:rtl w:val="0"/>
          <w:lang w:val="en-US"/>
        </w:rPr>
        <w:t>1,79</w:t>
      </w:r>
      <w:r>
        <w:rPr>
          <w:rFonts w:ascii="Times New Roman"/>
          <w:rtl w:val="0"/>
          <w:lang w:val="en-US"/>
        </w:rPr>
        <w:t xml:space="preserve"> = 10.7, </w:t>
      </w:r>
      <w:r>
        <w:rPr>
          <w:rFonts w:ascii="Times New Roman"/>
          <w:i w:val="1"/>
          <w:iCs w:val="1"/>
          <w:rtl w:val="0"/>
          <w:lang w:val="en-US"/>
        </w:rPr>
        <w:t>P</w:t>
      </w:r>
      <w:r>
        <w:rPr>
          <w:rFonts w:ascii="Times New Roman"/>
          <w:rtl w:val="0"/>
          <w:lang w:val="en-US"/>
        </w:rPr>
        <w:t xml:space="preserve"> = 0.001). This pattern was primarily driven by the decreases in percent parasitism from </w:t>
      </w:r>
      <w:r>
        <w:rPr>
          <w:rFonts w:ascii="Times New Roman"/>
          <w:i w:val="1"/>
          <w:iCs w:val="1"/>
          <w:rtl w:val="0"/>
          <w:lang w:val="en-US"/>
        </w:rPr>
        <w:t>Platygaster</w:t>
      </w:r>
      <w:r>
        <w:rPr>
          <w:rFonts w:ascii="Times New Roman"/>
          <w:rtl w:val="0"/>
          <w:lang w:val="en-US"/>
        </w:rPr>
        <w:t xml:space="preserve"> (</w:t>
      </w:r>
      <w:r>
        <w:rPr>
          <w:rFonts w:eastAsia="Times New Roman" w:hint="eastAsia"/>
          <w:rtl w:val="0"/>
          <w:lang w:val="en-US"/>
        </w:rPr>
        <w:t>𝛘</w:t>
      </w:r>
      <w:r>
        <w:rPr>
          <w:rFonts w:ascii="Times New Roman"/>
          <w:vertAlign w:val="superscript"/>
          <w:rtl w:val="0"/>
          <w:lang w:val="en-US"/>
        </w:rPr>
        <w:t>2</w:t>
      </w:r>
      <w:r>
        <w:rPr>
          <w:rFonts w:ascii="Times New Roman"/>
          <w:vertAlign w:val="subscript"/>
          <w:rtl w:val="0"/>
          <w:lang w:val="en-US"/>
        </w:rPr>
        <w:t>1,79</w:t>
      </w:r>
      <w:r>
        <w:rPr>
          <w:rFonts w:ascii="Times New Roman"/>
          <w:rtl w:val="0"/>
          <w:lang w:val="en-US"/>
        </w:rPr>
        <w:t xml:space="preserve"> = 16.9, P &lt; 0.001) and </w:t>
      </w:r>
      <w:r>
        <w:rPr>
          <w:rFonts w:ascii="Times New Roman"/>
          <w:i w:val="1"/>
          <w:iCs w:val="1"/>
          <w:rtl w:val="0"/>
          <w:lang w:val="en-US"/>
        </w:rPr>
        <w:t xml:space="preserve">Mesopolobus </w:t>
      </w:r>
      <w:r>
        <w:rPr>
          <w:rFonts w:ascii="Times New Roman"/>
          <w:rtl w:val="0"/>
          <w:lang w:val="en-US"/>
        </w:rPr>
        <w:t>(</w:t>
      </w:r>
      <w:r>
        <w:rPr>
          <w:rFonts w:eastAsia="Times New Roman" w:hint="eastAsia"/>
          <w:rtl w:val="0"/>
          <w:lang w:val="en-US"/>
        </w:rPr>
        <w:t>𝛘</w:t>
      </w:r>
      <w:r>
        <w:rPr>
          <w:rFonts w:ascii="Times New Roman"/>
          <w:vertAlign w:val="superscript"/>
          <w:rtl w:val="0"/>
          <w:lang w:val="en-US"/>
        </w:rPr>
        <w:t>2</w:t>
      </w:r>
      <w:r>
        <w:rPr>
          <w:rFonts w:ascii="Times New Roman"/>
          <w:vertAlign w:val="subscript"/>
          <w:rtl w:val="0"/>
          <w:lang w:val="en-US"/>
        </w:rPr>
        <w:t>1,79</w:t>
      </w:r>
      <w:r>
        <w:rPr>
          <w:rFonts w:ascii="Times New Roman"/>
          <w:rtl w:val="0"/>
          <w:lang w:val="en-US"/>
        </w:rPr>
        <w:t xml:space="preserve"> = 7.8, P = 0.005)(Fig. 3b). In contrast, percent parasitism from </w:t>
      </w:r>
      <w:r>
        <w:rPr>
          <w:rFonts w:ascii="Times New Roman"/>
          <w:i w:val="1"/>
          <w:iCs w:val="1"/>
          <w:rtl w:val="0"/>
          <w:lang w:val="en-US"/>
        </w:rPr>
        <w:t>Torymus</w:t>
      </w:r>
      <w:r>
        <w:rPr>
          <w:rFonts w:ascii="Times New Roman"/>
          <w:rtl w:val="0"/>
          <w:lang w:val="en-US"/>
        </w:rPr>
        <w:t xml:space="preserve"> slightly increased on larger leaf galls (</w:t>
      </w:r>
      <w:r>
        <w:rPr>
          <w:rFonts w:eastAsia="Times New Roman" w:hint="eastAsia"/>
          <w:rtl w:val="0"/>
          <w:lang w:val="en-US"/>
        </w:rPr>
        <w:t>𝛘</w:t>
      </w:r>
      <w:r>
        <w:rPr>
          <w:rFonts w:ascii="Times New Roman"/>
          <w:vertAlign w:val="superscript"/>
          <w:rtl w:val="0"/>
          <w:lang w:val="en-US"/>
        </w:rPr>
        <w:t>2</w:t>
      </w:r>
      <w:r>
        <w:rPr>
          <w:rFonts w:ascii="Times New Roman"/>
          <w:vertAlign w:val="subscript"/>
          <w:rtl w:val="0"/>
          <w:lang w:val="en-US"/>
        </w:rPr>
        <w:t>1,79</w:t>
      </w:r>
      <w:r>
        <w:rPr>
          <w:rFonts w:ascii="Times New Roman"/>
          <w:rtl w:val="0"/>
          <w:lang w:val="en-US"/>
        </w:rPr>
        <w:t xml:space="preserve"> = 4.0, P = 0.045)(Fig. 3b). </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i w:val="1"/>
          <w:iCs w:val="1"/>
        </w:rPr>
      </w:pPr>
      <w:r>
        <w:rPr>
          <w:rFonts w:ascii="Times New Roman"/>
          <w:i w:val="1"/>
          <w:iCs w:val="1"/>
          <w:rtl w:val="0"/>
          <w:lang w:val="en-US"/>
        </w:rPr>
        <w:t xml:space="preserve">Prediction 3: Loss of willow genetic variation decreases food web </w:t>
      </w:r>
      <w:commentRangeStart w:id="74"/>
      <w:r>
        <w:rPr>
          <w:rFonts w:ascii="Times New Roman"/>
          <w:i w:val="1"/>
          <w:iCs w:val="1"/>
          <w:rtl w:val="0"/>
          <w:lang w:val="en-US"/>
        </w:rPr>
        <w:t>complexity</w:t>
      </w:r>
      <w:commentRangeEnd w:id="74"/>
      <w:r>
        <w:commentReference w:id="74"/>
      </w:r>
      <w:r>
        <w:rPr>
          <w:rFonts w:ascii="Times New Roman"/>
          <w:i w:val="1"/>
          <w:iCs w:val="1"/>
          <w:rtl w:val="0"/>
          <w:lang w:val="en-US"/>
        </w:rPr>
        <w:t>.</w:t>
      </w:r>
    </w:p>
    <w:p>
      <w:pPr>
        <w:pStyle w:val="Normal"/>
        <w:spacing w:line="480" w:lineRule="auto"/>
        <w:rPr>
          <w:rFonts w:ascii="Times New Roman" w:cs="Times New Roman" w:hAnsi="Times New Roman" w:eastAsia="Times New Roman"/>
        </w:rPr>
      </w:pPr>
      <w:r>
        <w:rPr>
          <w:rFonts w:ascii="Times New Roman"/>
          <w:i w:val="1"/>
          <w:iCs w:val="1"/>
          <w:rtl w:val="0"/>
          <w:lang w:val="en-US"/>
        </w:rPr>
        <w:t xml:space="preserve"> </w:t>
      </w:r>
      <w:r>
        <w:rPr>
          <w:rFonts w:ascii="Times New Roman"/>
          <w:rtl w:val="0"/>
          <w:lang w:val="en-US"/>
        </w:rPr>
        <w:t>Fig. 5. Note that I need to get the code running for the way I</w:t>
      </w:r>
      <w:r>
        <w:rPr>
          <w:rFonts w:hAnsi="Times New Roman" w:hint="default"/>
          <w:rtl w:val="0"/>
          <w:lang w:val="en-US"/>
        </w:rPr>
        <w:t>’</w:t>
      </w:r>
      <w:r>
        <w:rPr>
          <w:rFonts w:ascii="Times New Roman"/>
          <w:rtl w:val="0"/>
          <w:lang w:val="en-US"/>
        </w:rPr>
        <w:t>ve decided to modify this analysis.</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rPr>
      </w:pPr>
    </w:p>
    <w:p>
      <w:pPr>
        <w:pStyle w:val="Normal"/>
        <w:spacing w:line="480" w:lineRule="auto"/>
        <w:rPr>
          <w:del w:id="75" w:date="2015-02-23T18:54:59Z" w:author="Matthew Barbour"/>
          <w:rFonts w:ascii="Times New Roman" w:cs="Times New Roman" w:hAnsi="Times New Roman" w:eastAsia="Times New Roman"/>
        </w:rPr>
      </w:pPr>
      <w:del w:id="76" w:date="2015-02-23T18:54:59Z" w:author="Matthew Barbour">
        <w:r>
          <w:rPr>
            <w:rFonts w:ascii="Times New Roman"/>
            <w:rtl w:val="0"/>
            <w:lang w:val="en-US"/>
          </w:rPr>
          <w:delText xml:space="preserve">egg and larval parasitism on the leaf galling midge, </w:delText>
        </w:r>
      </w:del>
      <w:del w:id="77" w:date="2015-02-23T18:54:59Z" w:author="Matthew Barbour">
        <w:r>
          <w:rPr>
            <w:rFonts w:ascii="Times New Roman"/>
            <w:i w:val="1"/>
            <w:iCs w:val="1"/>
            <w:rtl w:val="0"/>
            <w:lang w:val="en-US"/>
          </w:rPr>
          <w:delText>Iteomyia salicisverruca</w:delText>
        </w:r>
      </w:del>
      <w:del w:id="78" w:date="2015-02-23T18:54:59Z" w:author="Matthew Barbour">
        <w:r>
          <w:rPr>
            <w:rFonts w:ascii="Times New Roman"/>
            <w:rtl w:val="0"/>
            <w:lang w:val="en-US"/>
          </w:rPr>
          <w:delText xml:space="preserve"> (hereafter </w:delText>
        </w:r>
      </w:del>
      <w:del w:id="79" w:date="2015-02-23T18:54:59Z" w:author="Matthew Barbour">
        <w:r>
          <w:rPr>
            <w:rFonts w:ascii="Times New Roman"/>
            <w:i w:val="1"/>
            <w:iCs w:val="1"/>
            <w:rtl w:val="0"/>
            <w:lang w:val="en-US"/>
          </w:rPr>
          <w:delText>Iteomyia</w:delText>
        </w:r>
      </w:del>
      <w:del w:id="80" w:date="2015-02-23T18:54:59Z" w:author="Matthew Barbour">
        <w:r>
          <w:rPr>
            <w:rFonts w:ascii="Times New Roman"/>
            <w:rtl w:val="0"/>
            <w:lang w:val="en-US"/>
          </w:rPr>
          <w:delText xml:space="preserve">), and larval parasitism on the bud galling midge, </w:delText>
        </w:r>
      </w:del>
      <w:del w:id="81" w:date="2015-02-23T18:54:59Z" w:author="Matthew Barbour">
        <w:r>
          <w:rPr>
            <w:rFonts w:ascii="Times New Roman"/>
            <w:i w:val="1"/>
            <w:iCs w:val="1"/>
            <w:rtl w:val="0"/>
            <w:lang w:val="en-US"/>
          </w:rPr>
          <w:delText>Rabdophaga salicisbrassicoides</w:delText>
        </w:r>
      </w:del>
      <w:del w:id="82" w:date="2015-02-23T18:54:59Z" w:author="Matthew Barbour">
        <w:r>
          <w:rPr>
            <w:rFonts w:ascii="Times New Roman"/>
            <w:rtl w:val="0"/>
            <w:lang w:val="en-US"/>
          </w:rPr>
          <w:delText xml:space="preserve"> (hereafter </w:delText>
        </w:r>
      </w:del>
      <w:del w:id="83" w:date="2015-02-23T18:54:59Z" w:author="Matthew Barbour">
        <w:r>
          <w:rPr>
            <w:rFonts w:ascii="Times New Roman"/>
            <w:i w:val="1"/>
            <w:iCs w:val="1"/>
            <w:rtl w:val="0"/>
            <w:lang w:val="en-US"/>
          </w:rPr>
          <w:delText>Rabdophaga</w:delText>
        </w:r>
      </w:del>
      <w:del w:id="84" w:date="2015-02-23T18:54:59Z" w:author="Matthew Barbour">
        <w:r>
          <w:rPr>
            <w:rFonts w:ascii="Times New Roman"/>
            <w:rtl w:val="0"/>
            <w:lang w:val="en-US"/>
          </w:rPr>
          <w:delText>-bud) (Fig. 1a). Specifically, the density of egg (</w:delText>
        </w:r>
      </w:del>
      <w:del w:id="85" w:date="2015-02-23T18:54:59Z" w:author="Matthew Barbour">
        <w:r>
          <w:rPr>
            <w:rFonts w:ascii="Times New Roman"/>
            <w:i w:val="1"/>
            <w:iCs w:val="1"/>
            <w:sz w:val="26"/>
            <w:szCs w:val="26"/>
            <w:rtl w:val="0"/>
            <w:lang w:val="en-US"/>
          </w:rPr>
          <w:delText>H</w:delText>
        </w:r>
      </w:del>
      <w:del w:id="86" w:date="2015-02-23T18:54:59Z" w:author="Matthew Barbour">
        <w:r>
          <w:rPr>
            <w:rFonts w:ascii="Times New Roman"/>
            <w:i w:val="1"/>
            <w:iCs w:val="1"/>
            <w:sz w:val="26"/>
            <w:szCs w:val="26"/>
            <w:vertAlign w:val="superscript"/>
            <w:rtl w:val="0"/>
            <w:lang w:val="en-US"/>
          </w:rPr>
          <w:delText>2</w:delText>
        </w:r>
      </w:del>
      <w:del w:id="87" w:date="2015-02-23T18:54:59Z" w:author="Matthew Barbour">
        <w:r>
          <w:rPr>
            <w:rFonts w:ascii="Times New Roman"/>
            <w:rtl w:val="0"/>
            <w:lang w:val="en-US"/>
          </w:rPr>
          <w:delText xml:space="preserve"> = 0.35, RLR test  = 27.46, P &lt; 0.001) and larval (</w:delText>
        </w:r>
      </w:del>
      <w:del w:id="88" w:date="2015-02-23T18:54:59Z" w:author="Matthew Barbour">
        <w:r>
          <w:rPr>
            <w:rFonts w:ascii="Times New Roman"/>
            <w:i w:val="1"/>
            <w:iCs w:val="1"/>
            <w:sz w:val="26"/>
            <w:szCs w:val="26"/>
            <w:rtl w:val="0"/>
            <w:lang w:val="en-US"/>
          </w:rPr>
          <w:delText>H</w:delText>
        </w:r>
      </w:del>
      <w:del w:id="89" w:date="2015-02-23T18:54:59Z" w:author="Matthew Barbour">
        <w:r>
          <w:rPr>
            <w:rFonts w:ascii="Times New Roman"/>
            <w:i w:val="1"/>
            <w:iCs w:val="1"/>
            <w:sz w:val="26"/>
            <w:szCs w:val="26"/>
            <w:vertAlign w:val="superscript"/>
            <w:rtl w:val="0"/>
            <w:lang w:val="en-US"/>
          </w:rPr>
          <w:delText>2</w:delText>
        </w:r>
      </w:del>
      <w:del w:id="90" w:date="2015-02-23T18:54:59Z" w:author="Matthew Barbour">
        <w:r>
          <w:rPr>
            <w:rFonts w:ascii="Times New Roman"/>
            <w:rtl w:val="0"/>
            <w:lang w:val="en-US"/>
          </w:rPr>
          <w:delText xml:space="preserve"> = 0.28, RLR test  = 17.00, P &lt; 0.001)</w:delText>
        </w:r>
      </w:del>
      <w:del w:id="91" w:date="2015-02-23T18:54:59Z" w:author="Matthew Barbour">
        <w:r>
          <w:rPr>
            <w:rFonts w:ascii="Times New Roman"/>
            <w:rtl w:val="0"/>
            <w:lang w:val="en-US"/>
          </w:rPr>
          <w:delText xml:space="preserve"> </w:delText>
        </w:r>
      </w:del>
      <w:del w:id="92" w:date="2015-02-23T18:54:59Z" w:author="Matthew Barbour">
        <w:r>
          <w:rPr>
            <w:rFonts w:ascii="Times New Roman"/>
            <w:rtl w:val="0"/>
            <w:lang w:val="en-US"/>
          </w:rPr>
          <w:delText xml:space="preserve">parasitism on </w:delText>
        </w:r>
      </w:del>
      <w:del w:id="93" w:date="2015-02-23T18:54:59Z" w:author="Matthew Barbour">
        <w:r>
          <w:rPr>
            <w:rFonts w:ascii="Times New Roman"/>
            <w:i w:val="1"/>
            <w:iCs w:val="1"/>
            <w:rtl w:val="0"/>
            <w:lang w:val="en-US"/>
          </w:rPr>
          <w:delText xml:space="preserve">Iteomyia </w:delText>
        </w:r>
      </w:del>
      <w:del w:id="94" w:date="2015-02-23T18:54:59Z" w:author="Matthew Barbour">
        <w:r>
          <w:rPr>
            <w:rFonts w:ascii="Times New Roman"/>
            <w:rtl w:val="0"/>
            <w:lang w:val="en-US"/>
          </w:rPr>
          <w:delText xml:space="preserve">varied 35- and 20-fold among willow genotypes, respectively. Similarly, the density of larval parasitism on </w:delText>
        </w:r>
      </w:del>
      <w:del w:id="95" w:date="2015-02-23T18:54:59Z" w:author="Matthew Barbour">
        <w:r>
          <w:rPr>
            <w:rFonts w:ascii="Times New Roman"/>
            <w:i w:val="1"/>
            <w:iCs w:val="1"/>
            <w:rtl w:val="0"/>
            <w:lang w:val="en-US"/>
          </w:rPr>
          <w:delText>Rabdophaga</w:delText>
        </w:r>
      </w:del>
      <w:del w:id="96" w:date="2015-02-23T18:54:59Z" w:author="Matthew Barbour">
        <w:r>
          <w:rPr>
            <w:rFonts w:ascii="Times New Roman"/>
            <w:rtl w:val="0"/>
            <w:lang w:val="en-US"/>
          </w:rPr>
          <w:delText>-bud varied 9-fold among willow genotypes (</w:delText>
        </w:r>
      </w:del>
      <w:del w:id="97" w:date="2015-02-23T18:54:59Z" w:author="Matthew Barbour">
        <w:r>
          <w:rPr>
            <w:rFonts w:ascii="Times New Roman"/>
            <w:i w:val="1"/>
            <w:iCs w:val="1"/>
            <w:sz w:val="26"/>
            <w:szCs w:val="26"/>
            <w:rtl w:val="0"/>
            <w:lang w:val="en-US"/>
          </w:rPr>
          <w:delText>H</w:delText>
        </w:r>
      </w:del>
      <w:del w:id="98" w:date="2015-02-23T18:54:59Z" w:author="Matthew Barbour">
        <w:r>
          <w:rPr>
            <w:rFonts w:ascii="Times New Roman"/>
            <w:i w:val="1"/>
            <w:iCs w:val="1"/>
            <w:sz w:val="26"/>
            <w:szCs w:val="26"/>
            <w:vertAlign w:val="superscript"/>
            <w:rtl w:val="0"/>
            <w:lang w:val="en-US"/>
          </w:rPr>
          <w:delText>2</w:delText>
        </w:r>
      </w:del>
      <w:del w:id="99" w:date="2015-02-23T18:54:59Z" w:author="Matthew Barbour">
        <w:r>
          <w:rPr>
            <w:rFonts w:ascii="Times New Roman"/>
            <w:rtl w:val="0"/>
            <w:lang w:val="en-US"/>
          </w:rPr>
          <w:delText xml:space="preserve"> = 0.10, RLR test  = 3.12, P = 0.029).</w:delText>
        </w:r>
      </w:del>
    </w:p>
    <w:p>
      <w:pPr>
        <w:pStyle w:val="Normal"/>
        <w:spacing w:line="480" w:lineRule="auto"/>
        <w:rPr>
          <w:del w:id="100" w:date="2015-02-23T18:54:59Z" w:author="Matthew Barbour"/>
          <w:rFonts w:ascii="Times New Roman" w:cs="Times New Roman" w:hAnsi="Times New Roman" w:eastAsia="Times New Roman"/>
        </w:rPr>
      </w:pPr>
    </w:p>
    <w:p>
      <w:pPr>
        <w:pStyle w:val="Normal"/>
        <w:spacing w:line="480" w:lineRule="auto"/>
        <w:rPr>
          <w:del w:id="101" w:date="2015-02-23T18:56:18Z" w:author="Matthew Barbour"/>
          <w:rFonts w:ascii="Times New Roman" w:cs="Times New Roman" w:hAnsi="Times New Roman" w:eastAsia="Times New Roman"/>
          <w:i w:val="1"/>
          <w:iCs w:val="1"/>
        </w:rPr>
      </w:pPr>
      <w:del w:id="102" w:date="2015-02-23T18:56:18Z" w:author="Matthew Barbour">
        <w:r>
          <w:rPr>
            <w:rFonts w:ascii="Times New Roman"/>
            <w:i w:val="1"/>
            <w:iCs w:val="1"/>
            <w:rtl w:val="0"/>
            <w:lang w:val="en-US"/>
          </w:rPr>
          <w:delText>Genetic variation in gall density and size affects functional and numerical responses of natural enemies</w:delText>
        </w:r>
      </w:del>
    </w:p>
    <w:p>
      <w:pPr>
        <w:pStyle w:val="Normal"/>
        <w:spacing w:line="480" w:lineRule="auto"/>
        <w:rPr>
          <w:del w:id="103" w:date="2015-02-23T18:56:18Z" w:author="Matthew Barbour"/>
          <w:rFonts w:ascii="Times New Roman" w:cs="Times New Roman" w:hAnsi="Times New Roman" w:eastAsia="Times New Roman"/>
        </w:rPr>
      </w:pPr>
      <w:del w:id="104" w:date="2015-02-23T18:56:18Z" w:author="Matthew Barbour">
        <w:r>
          <w:rPr>
            <w:rFonts w:ascii="Times New Roman"/>
            <w:rtl w:val="0"/>
            <w:lang w:val="en-US"/>
          </w:rPr>
          <w:delText xml:space="preserve">We found that willows displayed heritable variation in resistance to galling insects in terms of both the density and size of galls. </w:delText>
        </w:r>
      </w:del>
      <w:del w:id="105" w:date="2015-02-23T18:56:18Z" w:author="Matthew Barbour">
        <w:r>
          <w:rPr>
            <w:rFonts w:ascii="Times New Roman"/>
            <w:rtl w:val="0"/>
            <w:lang w:val="en-US"/>
          </w:rPr>
          <w:delText>Specifically, the density of Iteomyia (</w:delText>
        </w:r>
      </w:del>
      <w:del w:id="106" w:date="2015-02-23T18:56:18Z" w:author="Matthew Barbour">
        <w:r>
          <w:rPr>
            <w:rFonts w:ascii="Times New Roman"/>
            <w:i w:val="1"/>
            <w:iCs w:val="1"/>
            <w:sz w:val="26"/>
            <w:szCs w:val="26"/>
            <w:rtl w:val="0"/>
            <w:lang w:val="en-US"/>
          </w:rPr>
          <w:delText>H</w:delText>
        </w:r>
      </w:del>
      <w:del w:id="107" w:date="2015-02-23T18:56:18Z" w:author="Matthew Barbour">
        <w:r>
          <w:rPr>
            <w:rFonts w:ascii="Times New Roman"/>
            <w:i w:val="1"/>
            <w:iCs w:val="1"/>
            <w:sz w:val="26"/>
            <w:szCs w:val="26"/>
            <w:vertAlign w:val="superscript"/>
            <w:rtl w:val="0"/>
            <w:lang w:val="en-US"/>
          </w:rPr>
          <w:delText>2</w:delText>
        </w:r>
      </w:del>
      <w:del w:id="108" w:date="2015-02-23T18:56:18Z" w:author="Matthew Barbour">
        <w:r>
          <w:rPr>
            <w:rFonts w:ascii="Times New Roman"/>
            <w:rtl w:val="0"/>
            <w:lang w:val="en-US"/>
          </w:rPr>
          <w:delText xml:space="preserve"> = 0.32, RLR test  = 23.11, P &lt; 0.001) and </w:delText>
        </w:r>
      </w:del>
      <w:del w:id="109" w:date="2015-02-23T18:56:18Z" w:author="Matthew Barbour">
        <w:r>
          <w:rPr>
            <w:rFonts w:ascii="Times New Roman"/>
            <w:i w:val="1"/>
            <w:iCs w:val="1"/>
            <w:rtl w:val="0"/>
            <w:lang w:val="en-US"/>
          </w:rPr>
          <w:delText>Rabdophaga</w:delText>
        </w:r>
      </w:del>
      <w:del w:id="110" w:date="2015-02-23T18:56:18Z" w:author="Matthew Barbour">
        <w:r>
          <w:rPr>
            <w:rFonts w:ascii="Times New Roman"/>
            <w:rtl w:val="0"/>
            <w:lang w:val="en-US"/>
          </w:rPr>
          <w:delText>-bud (</w:delText>
        </w:r>
      </w:del>
      <w:del w:id="111" w:date="2015-02-23T18:56:18Z" w:author="Matthew Barbour">
        <w:r>
          <w:rPr>
            <w:rFonts w:ascii="Times New Roman"/>
            <w:i w:val="1"/>
            <w:iCs w:val="1"/>
            <w:sz w:val="26"/>
            <w:szCs w:val="26"/>
            <w:rtl w:val="0"/>
            <w:lang w:val="en-US"/>
          </w:rPr>
          <w:delText>H</w:delText>
        </w:r>
      </w:del>
      <w:del w:id="112" w:date="2015-02-23T18:56:18Z" w:author="Matthew Barbour">
        <w:r>
          <w:rPr>
            <w:rFonts w:ascii="Times New Roman"/>
            <w:i w:val="1"/>
            <w:iCs w:val="1"/>
            <w:sz w:val="26"/>
            <w:szCs w:val="26"/>
            <w:vertAlign w:val="superscript"/>
            <w:rtl w:val="0"/>
            <w:lang w:val="en-US"/>
          </w:rPr>
          <w:delText>2</w:delText>
        </w:r>
      </w:del>
      <w:del w:id="113" w:date="2015-02-23T18:56:18Z" w:author="Matthew Barbour">
        <w:r>
          <w:rPr>
            <w:rFonts w:ascii="Times New Roman"/>
            <w:rtl w:val="0"/>
            <w:lang w:val="en-US"/>
          </w:rPr>
          <w:delText xml:space="preserve"> = 0.19, RLR test  = 7.42, P = 0.002) galls varied 67- and 62-fold among willow genotypes, respectively. Moreover, </w:delText>
        </w:r>
      </w:del>
      <w:del w:id="114" w:date="2015-02-23T18:56:18Z" w:author="Matthew Barbour">
        <w:r>
          <w:rPr>
            <w:rFonts w:ascii="Times New Roman"/>
            <w:i w:val="1"/>
            <w:iCs w:val="1"/>
            <w:rtl w:val="0"/>
            <w:lang w:val="en-US"/>
          </w:rPr>
          <w:delText>Iteomyia</w:delText>
        </w:r>
      </w:del>
      <w:del w:id="115" w:date="2015-02-23T18:56:18Z" w:author="Matthew Barbour">
        <w:r>
          <w:rPr>
            <w:rFonts w:ascii="Times New Roman"/>
            <w:rtl w:val="0"/>
            <w:lang w:val="en-US"/>
          </w:rPr>
          <w:delText xml:space="preserve"> gall size varied 2-fold among willow genotypes (</w:delText>
        </w:r>
      </w:del>
      <w:del w:id="116" w:date="2015-02-23T18:56:18Z" w:author="Matthew Barbour">
        <w:r>
          <w:rPr>
            <w:rFonts w:ascii="Times New Roman"/>
            <w:i w:val="1"/>
            <w:iCs w:val="1"/>
            <w:sz w:val="26"/>
            <w:szCs w:val="26"/>
            <w:rtl w:val="0"/>
            <w:lang w:val="en-US"/>
          </w:rPr>
          <w:delText>H</w:delText>
        </w:r>
      </w:del>
      <w:del w:id="117" w:date="2015-02-23T18:56:18Z" w:author="Matthew Barbour">
        <w:r>
          <w:rPr>
            <w:rFonts w:ascii="Times New Roman"/>
            <w:i w:val="1"/>
            <w:iCs w:val="1"/>
            <w:sz w:val="26"/>
            <w:szCs w:val="26"/>
            <w:vertAlign w:val="superscript"/>
            <w:rtl w:val="0"/>
            <w:lang w:val="en-US"/>
          </w:rPr>
          <w:delText>2</w:delText>
        </w:r>
      </w:del>
      <w:del w:id="118" w:date="2015-02-23T18:56:18Z" w:author="Matthew Barbour">
        <w:r>
          <w:rPr>
            <w:rFonts w:ascii="Times New Roman"/>
            <w:rtl w:val="0"/>
            <w:lang w:val="en-US"/>
          </w:rPr>
          <w:delText xml:space="preserve"> = 0.15, RLR test  = 5.64, P = 0.007), whereas </w:delText>
        </w:r>
      </w:del>
      <w:del w:id="119" w:date="2015-02-23T18:56:18Z" w:author="Matthew Barbour">
        <w:r>
          <w:rPr>
            <w:rFonts w:ascii="Times New Roman"/>
            <w:i w:val="1"/>
            <w:iCs w:val="1"/>
            <w:rtl w:val="0"/>
            <w:lang w:val="en-US"/>
          </w:rPr>
          <w:delText>Rabdophaga</w:delText>
        </w:r>
      </w:del>
      <w:del w:id="120" w:date="2015-02-23T18:56:18Z" w:author="Matthew Barbour">
        <w:r>
          <w:rPr>
            <w:rFonts w:ascii="Times New Roman"/>
            <w:rtl w:val="0"/>
            <w:lang w:val="en-US"/>
          </w:rPr>
          <w:delText>-bud gall size did not significantly vary (</w:delText>
        </w:r>
      </w:del>
      <w:del w:id="121" w:date="2015-02-23T18:56:18Z" w:author="Matthew Barbour">
        <w:r>
          <w:rPr>
            <w:rFonts w:ascii="Times New Roman"/>
            <w:i w:val="1"/>
            <w:iCs w:val="1"/>
            <w:sz w:val="26"/>
            <w:szCs w:val="26"/>
            <w:rtl w:val="0"/>
            <w:lang w:val="en-US"/>
          </w:rPr>
          <w:delText>H</w:delText>
        </w:r>
      </w:del>
      <w:del w:id="122" w:date="2015-02-23T18:56:18Z" w:author="Matthew Barbour">
        <w:r>
          <w:rPr>
            <w:rFonts w:ascii="Times New Roman"/>
            <w:i w:val="1"/>
            <w:iCs w:val="1"/>
            <w:sz w:val="26"/>
            <w:szCs w:val="26"/>
            <w:vertAlign w:val="superscript"/>
            <w:rtl w:val="0"/>
            <w:lang w:val="en-US"/>
          </w:rPr>
          <w:delText>2</w:delText>
        </w:r>
      </w:del>
      <w:del w:id="123" w:date="2015-02-23T18:56:18Z" w:author="Matthew Barbour">
        <w:r>
          <w:rPr>
            <w:rFonts w:ascii="Times New Roman"/>
            <w:rtl w:val="0"/>
            <w:lang w:val="en-US"/>
          </w:rPr>
          <w:delText xml:space="preserve"> = 0.04, RLR test  = 0.55, P = 0.187) (Fig. 2b).</w:delText>
        </w:r>
      </w:del>
    </w:p>
    <w:p>
      <w:pPr>
        <w:pStyle w:val="Normal"/>
        <w:spacing w:line="480" w:lineRule="auto"/>
        <w:rPr>
          <w:del w:id="124" w:date="2015-02-23T18:56:18Z" w:author="Matthew Barbour"/>
          <w:rFonts w:ascii="Times New Roman" w:cs="Times New Roman" w:hAnsi="Times New Roman" w:eastAsia="Times New Roman"/>
        </w:rPr>
      </w:pPr>
    </w:p>
    <w:p>
      <w:pPr>
        <w:pStyle w:val="Normal"/>
        <w:spacing w:line="480" w:lineRule="auto"/>
        <w:rPr>
          <w:del w:id="125" w:date="2015-02-23T18:56:18Z" w:author="Matthew Barbour"/>
          <w:rFonts w:ascii="Times New Roman" w:cs="Times New Roman" w:hAnsi="Times New Roman" w:eastAsia="Times New Roman"/>
        </w:rPr>
      </w:pPr>
      <w:del w:id="126" w:date="2015-02-23T18:56:18Z" w:author="Matthew Barbour">
        <w:r>
          <w:rPr>
            <w:rFonts w:ascii="Times New Roman"/>
            <w:rtl w:val="0"/>
            <w:lang w:val="en-US"/>
          </w:rPr>
          <w:delText>Genetic</w:delText>
        </w:r>
      </w:del>
      <w:del w:id="127" w:date="2015-02-23T18:56:18Z" w:author="Matthew Barbour">
        <w:r>
          <w:rPr>
            <w:rFonts w:ascii="Times New Roman"/>
            <w:rtl w:val="0"/>
            <w:lang w:val="en-US"/>
          </w:rPr>
          <w:delText xml:space="preserve"> variation in resistance to galling insects </w:delText>
        </w:r>
      </w:del>
      <w:del w:id="128" w:date="2015-02-23T18:56:18Z" w:author="Matthew Barbour">
        <w:r>
          <w:rPr>
            <w:rFonts w:ascii="Times New Roman"/>
            <w:rtl w:val="0"/>
            <w:lang w:val="en-US"/>
          </w:rPr>
          <w:delText>mediated the observed shifts in the insect food web among willow genotypes. In particular</w:delText>
        </w:r>
      </w:del>
      <w:del w:id="129" w:date="2015-02-23T18:56:18Z" w:author="Matthew Barbour">
        <w:r>
          <w:rPr>
            <w:rFonts w:ascii="Times New Roman"/>
            <w:rtl w:val="0"/>
            <w:lang w:val="en-US"/>
          </w:rPr>
          <w:delText xml:space="preserve">, the interaction between </w:delText>
        </w:r>
      </w:del>
      <w:del w:id="130" w:date="2015-02-23T18:56:18Z" w:author="Matthew Barbour">
        <w:r>
          <w:rPr>
            <w:rFonts w:ascii="Times New Roman"/>
            <w:i w:val="1"/>
            <w:iCs w:val="1"/>
            <w:rtl w:val="0"/>
            <w:lang w:val="en-US"/>
          </w:rPr>
          <w:delText>Iteomyia</w:delText>
        </w:r>
      </w:del>
      <w:del w:id="131" w:date="2015-02-23T18:56:18Z" w:author="Matthew Barbour">
        <w:r>
          <w:rPr>
            <w:rFonts w:ascii="Times New Roman"/>
            <w:rtl w:val="0"/>
            <w:lang w:val="en-US"/>
          </w:rPr>
          <w:delText xml:space="preserve"> </w:delText>
        </w:r>
      </w:del>
      <w:del w:id="132" w:date="2015-02-23T18:56:18Z" w:author="Matthew Barbour">
        <w:r>
          <w:rPr>
            <w:rFonts w:ascii="Times New Roman"/>
            <w:rtl w:val="0"/>
            <w:lang w:val="en-US"/>
          </w:rPr>
          <w:delText xml:space="preserve">gall </w:delText>
        </w:r>
      </w:del>
      <w:del w:id="133" w:date="2015-02-23T18:56:18Z" w:author="Matthew Barbour">
        <w:r>
          <w:rPr>
            <w:rFonts w:ascii="Times New Roman"/>
            <w:rtl w:val="0"/>
            <w:lang w:val="en-US"/>
          </w:rPr>
          <w:delText xml:space="preserve">density and size as well as </w:delText>
        </w:r>
      </w:del>
      <w:del w:id="134" w:date="2015-02-23T18:56:18Z" w:author="Matthew Barbour">
        <w:r>
          <w:rPr>
            <w:rFonts w:ascii="Times New Roman"/>
            <w:i w:val="1"/>
            <w:iCs w:val="1"/>
            <w:rtl w:val="0"/>
            <w:lang w:val="en-US"/>
          </w:rPr>
          <w:delText>Rabdophaga</w:delText>
        </w:r>
      </w:del>
      <w:del w:id="135" w:date="2015-02-23T18:56:18Z" w:author="Matthew Barbour">
        <w:r>
          <w:rPr>
            <w:rFonts w:ascii="Times New Roman"/>
            <w:rtl w:val="0"/>
            <w:lang w:val="en-US"/>
          </w:rPr>
          <w:delText>-bud</w:delText>
        </w:r>
      </w:del>
      <w:del w:id="136" w:date="2015-02-23T18:56:18Z" w:author="Matthew Barbour">
        <w:r>
          <w:rPr>
            <w:rFonts w:ascii="Times New Roman"/>
            <w:rtl w:val="0"/>
            <w:lang w:val="en-US"/>
          </w:rPr>
          <w:delText xml:space="preserve"> </w:delText>
        </w:r>
      </w:del>
      <w:del w:id="137" w:date="2015-02-23T18:56:18Z" w:author="Matthew Barbour">
        <w:r>
          <w:rPr>
            <w:rFonts w:ascii="Times New Roman"/>
            <w:rtl w:val="0"/>
            <w:lang w:val="en-US"/>
          </w:rPr>
          <w:delText xml:space="preserve">gall </w:delText>
        </w:r>
      </w:del>
      <w:del w:id="138" w:date="2015-02-23T18:56:18Z" w:author="Matthew Barbour">
        <w:r>
          <w:rPr>
            <w:rFonts w:ascii="Times New Roman"/>
            <w:rtl w:val="0"/>
            <w:lang w:val="en-US"/>
          </w:rPr>
          <w:delText xml:space="preserve">density explained 35% of the variance in the insect food web </w:delText>
        </w:r>
      </w:del>
      <w:del w:id="139" w:date="2015-02-23T18:56:18Z" w:author="Matthew Barbour">
        <w:r>
          <w:rPr>
            <w:rFonts w:ascii="Times New Roman"/>
            <w:rtl w:val="0"/>
            <w:lang w:val="en-US"/>
          </w:rPr>
          <w:delText>(</w:delText>
        </w:r>
      </w:del>
      <w:del w:id="140" w:date="2015-02-23T18:56:18Z" w:author="Matthew Barbour">
        <w:r>
          <w:rPr>
            <w:rFonts w:ascii="Times New Roman"/>
            <w:i w:val="1"/>
            <w:iCs w:val="1"/>
            <w:rtl w:val="0"/>
            <w:lang w:val="en-US"/>
          </w:rPr>
          <w:delText>R</w:delText>
        </w:r>
      </w:del>
      <w:del w:id="141" w:date="2015-02-23T18:56:18Z" w:author="Matthew Barbour">
        <w:r>
          <w:rPr>
            <w:rFonts w:ascii="Times New Roman"/>
            <w:vertAlign w:val="superscript"/>
            <w:rtl w:val="0"/>
            <w:lang w:val="en-US"/>
          </w:rPr>
          <w:delText>2</w:delText>
        </w:r>
      </w:del>
      <w:del w:id="142" w:date="2015-02-23T18:56:18Z" w:author="Matthew Barbour">
        <w:r>
          <w:rPr>
            <w:rFonts w:ascii="Times New Roman"/>
            <w:rtl w:val="0"/>
            <w:lang w:val="en-US"/>
          </w:rPr>
          <w:delText xml:space="preserve"> = 0.35, F</w:delText>
        </w:r>
      </w:del>
      <w:del w:id="143" w:date="2015-02-23T18:56:18Z" w:author="Matthew Barbour">
        <w:r>
          <w:rPr>
            <w:rFonts w:ascii="Times New Roman"/>
            <w:vertAlign w:val="subscript"/>
            <w:rtl w:val="0"/>
            <w:lang w:val="en-US"/>
          </w:rPr>
          <w:delText>4,76</w:delText>
        </w:r>
      </w:del>
      <w:del w:id="144" w:date="2015-02-23T18:56:18Z" w:author="Matthew Barbour">
        <w:r>
          <w:rPr>
            <w:rFonts w:ascii="Times New Roman"/>
            <w:rtl w:val="0"/>
            <w:lang w:val="en-US"/>
          </w:rPr>
          <w:delText xml:space="preserve"> = 10.30, P = 0.005)</w:delText>
        </w:r>
      </w:del>
      <w:del w:id="145" w:date="2015-02-23T18:56:18Z" w:author="Matthew Barbour">
        <w:r>
          <w:rPr>
            <w:rFonts w:ascii="Times New Roman"/>
            <w:rtl w:val="0"/>
            <w:lang w:val="en-US"/>
          </w:rPr>
          <w:delText xml:space="preserve">. </w:delText>
        </w:r>
      </w:del>
      <w:del w:id="146" w:date="2015-02-23T18:56:18Z" w:author="Matthew Barbour">
        <w:r>
          <w:rPr>
            <w:rFonts w:ascii="Times New Roman"/>
            <w:rtl w:val="0"/>
            <w:lang w:val="en-US"/>
          </w:rPr>
          <w:delText>T</w:delText>
        </w:r>
      </w:del>
      <w:del w:id="147" w:date="2015-02-23T18:56:18Z" w:author="Matthew Barbour">
        <w:r>
          <w:rPr>
            <w:rFonts w:ascii="Times New Roman"/>
            <w:rtl w:val="0"/>
            <w:lang w:val="en-US"/>
          </w:rPr>
          <w:delText xml:space="preserve">his effect was driven </w:delText>
        </w:r>
      </w:del>
      <w:del w:id="148" w:date="2015-02-23T18:56:18Z" w:author="Matthew Barbour">
        <w:r>
          <w:rPr>
            <w:rFonts w:ascii="Times New Roman"/>
            <w:rtl w:val="0"/>
            <w:lang w:val="en-US"/>
          </w:rPr>
          <w:delText xml:space="preserve">primarily </w:delText>
        </w:r>
      </w:del>
      <w:del w:id="149" w:date="2015-02-23T18:56:18Z" w:author="Matthew Barbour">
        <w:r>
          <w:rPr>
            <w:rFonts w:ascii="Times New Roman"/>
            <w:rtl w:val="0"/>
            <w:lang w:val="en-US"/>
          </w:rPr>
          <w:delText xml:space="preserve">by the numerical response of egg </w:delText>
        </w:r>
      </w:del>
      <w:del w:id="150" w:date="2015-02-23T18:56:18Z" w:author="Matthew Barbour">
        <w:r>
          <w:rPr>
            <w:rFonts w:ascii="Times New Roman"/>
            <w:rtl w:val="0"/>
            <w:lang w:val="en-US"/>
          </w:rPr>
          <w:delText xml:space="preserve">and larval </w:delText>
        </w:r>
      </w:del>
      <w:del w:id="151" w:date="2015-02-23T18:56:18Z" w:author="Matthew Barbour">
        <w:r>
          <w:rPr>
            <w:rFonts w:ascii="Times New Roman"/>
            <w:rtl w:val="0"/>
            <w:lang w:val="en-US"/>
          </w:rPr>
          <w:delText>parasitoids to</w:delText>
        </w:r>
      </w:del>
      <w:del w:id="152" w:date="2015-02-23T18:56:18Z" w:author="Matthew Barbour">
        <w:r>
          <w:rPr>
            <w:rFonts w:ascii="Times New Roman"/>
            <w:i w:val="1"/>
            <w:iCs w:val="1"/>
            <w:rtl w:val="0"/>
            <w:lang w:val="en-US"/>
          </w:rPr>
          <w:delText xml:space="preserve"> Iteomyia</w:delText>
        </w:r>
      </w:del>
      <w:del w:id="153" w:date="2015-02-23T18:56:18Z" w:author="Matthew Barbour">
        <w:r>
          <w:rPr>
            <w:rFonts w:ascii="Times New Roman"/>
            <w:rtl w:val="0"/>
            <w:lang w:val="en-US"/>
          </w:rPr>
          <w:delText xml:space="preserve"> galls as well as larval parasitoids to </w:delText>
        </w:r>
      </w:del>
      <w:del w:id="154" w:date="2015-02-23T18:56:18Z" w:author="Matthew Barbour">
        <w:r>
          <w:rPr>
            <w:rFonts w:ascii="Times New Roman"/>
            <w:i w:val="1"/>
            <w:iCs w:val="1"/>
            <w:rtl w:val="0"/>
            <w:lang w:val="en-US"/>
          </w:rPr>
          <w:delText>Rabdophaga</w:delText>
        </w:r>
      </w:del>
      <w:del w:id="155" w:date="2015-02-23T18:56:18Z" w:author="Matthew Barbour">
        <w:r>
          <w:rPr>
            <w:rFonts w:ascii="Times New Roman"/>
            <w:rtl w:val="0"/>
            <w:lang w:val="en-US"/>
          </w:rPr>
          <w:delText>-bud galls.</w:delText>
        </w:r>
      </w:del>
      <w:del w:id="156" w:date="2015-02-23T18:56:18Z" w:author="Matthew Barbour">
        <w:r>
          <w:rPr>
            <w:rFonts w:ascii="Times New Roman"/>
            <w:rtl w:val="0"/>
            <w:lang w:val="en-US"/>
          </w:rPr>
          <w:delText xml:space="preserve"> </w:delText>
        </w:r>
      </w:del>
      <w:del w:id="157" w:date="2015-02-23T18:56:18Z" w:author="Matthew Barbour">
        <w:r>
          <w:rPr>
            <w:rFonts w:ascii="Times New Roman"/>
            <w:rtl w:val="0"/>
            <w:lang w:val="en-US"/>
          </w:rPr>
          <w:delText xml:space="preserve">Specifically, the density of </w:delText>
        </w:r>
      </w:del>
      <w:del w:id="158" w:date="2015-02-23T18:56:18Z" w:author="Matthew Barbour">
        <w:r>
          <w:rPr>
            <w:rFonts w:ascii="Times New Roman"/>
            <w:i w:val="1"/>
            <w:iCs w:val="1"/>
            <w:rtl w:val="0"/>
            <w:lang w:val="en-US"/>
          </w:rPr>
          <w:delText>Iteomyia</w:delText>
        </w:r>
      </w:del>
      <w:del w:id="159" w:date="2015-02-23T18:56:18Z" w:author="Matthew Barbour">
        <w:r>
          <w:rPr>
            <w:rFonts w:ascii="Times New Roman"/>
            <w:rtl w:val="0"/>
            <w:lang w:val="en-US"/>
          </w:rPr>
          <w:delText xml:space="preserve">-egg parasitism increased with higher </w:delText>
        </w:r>
      </w:del>
      <w:del w:id="160" w:date="2015-02-23T18:56:18Z" w:author="Matthew Barbour">
        <w:r>
          <w:rPr>
            <w:rFonts w:ascii="Times New Roman"/>
            <w:i w:val="1"/>
            <w:iCs w:val="1"/>
            <w:rtl w:val="0"/>
            <w:lang w:val="en-US"/>
          </w:rPr>
          <w:delText>Iteomyia</w:delText>
        </w:r>
      </w:del>
      <w:del w:id="161" w:date="2015-02-23T18:56:18Z" w:author="Matthew Barbour">
        <w:r>
          <w:rPr>
            <w:rFonts w:ascii="Times New Roman"/>
            <w:rtl w:val="0"/>
            <w:lang w:val="en-US"/>
          </w:rPr>
          <w:delText xml:space="preserve"> gall density, but was especially pronounced on willows with small galls (</w:delText>
        </w:r>
      </w:del>
      <w:del w:id="162" w:date="2015-02-23T18:56:18Z" w:author="Matthew Barbour">
        <w:r>
          <w:rPr>
            <w:rFonts w:ascii="Times New Roman"/>
            <w:i w:val="1"/>
            <w:iCs w:val="1"/>
            <w:rtl w:val="0"/>
            <w:lang w:val="en-US"/>
          </w:rPr>
          <w:delText>R</w:delText>
        </w:r>
      </w:del>
      <w:del w:id="163" w:date="2015-02-23T18:56:18Z" w:author="Matthew Barbour">
        <w:r>
          <w:rPr>
            <w:rFonts w:ascii="Times New Roman"/>
            <w:vertAlign w:val="superscript"/>
            <w:rtl w:val="0"/>
            <w:lang w:val="en-US"/>
          </w:rPr>
          <w:delText>2</w:delText>
        </w:r>
      </w:del>
      <w:del w:id="164" w:date="2015-02-23T18:56:18Z" w:author="Matthew Barbour">
        <w:r>
          <w:rPr>
            <w:rFonts w:ascii="Times New Roman"/>
            <w:rtl w:val="0"/>
            <w:lang w:val="en-US"/>
          </w:rPr>
          <w:delText xml:space="preserve"> = 0.47, F</w:delText>
        </w:r>
      </w:del>
      <w:del w:id="165" w:date="2015-02-23T18:56:18Z" w:author="Matthew Barbour">
        <w:r>
          <w:rPr>
            <w:rFonts w:ascii="Times New Roman"/>
            <w:vertAlign w:val="subscript"/>
            <w:rtl w:val="0"/>
            <w:lang w:val="en-US"/>
          </w:rPr>
          <w:delText>3,77</w:delText>
        </w:r>
      </w:del>
      <w:del w:id="166" w:date="2015-02-23T18:56:18Z" w:author="Matthew Barbour">
        <w:r>
          <w:rPr>
            <w:rFonts w:ascii="Times New Roman"/>
            <w:rtl w:val="0"/>
            <w:lang w:val="en-US"/>
          </w:rPr>
          <w:delText xml:space="preserve"> = 22.40, P &lt; 0.001). Similarly, the density of </w:delText>
        </w:r>
      </w:del>
      <w:del w:id="167" w:date="2015-02-23T18:56:18Z" w:author="Matthew Barbour">
        <w:r>
          <w:rPr>
            <w:rFonts w:ascii="Times New Roman"/>
            <w:i w:val="1"/>
            <w:iCs w:val="1"/>
            <w:rtl w:val="0"/>
            <w:lang w:val="en-US"/>
          </w:rPr>
          <w:delText>Iteomyia</w:delText>
        </w:r>
      </w:del>
      <w:del w:id="168" w:date="2015-02-23T18:56:18Z" w:author="Matthew Barbour">
        <w:r>
          <w:rPr>
            <w:rFonts w:ascii="Times New Roman"/>
            <w:rtl w:val="0"/>
            <w:lang w:val="en-US"/>
          </w:rPr>
          <w:delText xml:space="preserve">-larva parasitism increased with higher </w:delText>
        </w:r>
      </w:del>
      <w:del w:id="169" w:date="2015-02-23T18:56:18Z" w:author="Matthew Barbour">
        <w:r>
          <w:rPr>
            <w:rFonts w:ascii="Times New Roman"/>
            <w:i w:val="1"/>
            <w:iCs w:val="1"/>
            <w:rtl w:val="0"/>
            <w:lang w:val="en-US"/>
          </w:rPr>
          <w:delText>Iteomyia</w:delText>
        </w:r>
      </w:del>
      <w:del w:id="170" w:date="2015-02-23T18:56:18Z" w:author="Matthew Barbour">
        <w:r>
          <w:rPr>
            <w:rFonts w:ascii="Times New Roman"/>
            <w:rtl w:val="0"/>
            <w:lang w:val="en-US"/>
          </w:rPr>
          <w:delText xml:space="preserve"> gall density, but decreased on willows with larger galls (</w:delText>
        </w:r>
      </w:del>
      <w:del w:id="171" w:date="2015-02-23T18:56:18Z" w:author="Matthew Barbour">
        <w:r>
          <w:rPr>
            <w:rFonts w:ascii="Times New Roman"/>
            <w:i w:val="1"/>
            <w:iCs w:val="1"/>
            <w:rtl w:val="0"/>
            <w:lang w:val="en-US"/>
          </w:rPr>
          <w:delText>R</w:delText>
        </w:r>
      </w:del>
      <w:del w:id="172" w:date="2015-02-23T18:56:18Z" w:author="Matthew Barbour">
        <w:r>
          <w:rPr>
            <w:rFonts w:ascii="Times New Roman"/>
            <w:vertAlign w:val="superscript"/>
            <w:rtl w:val="0"/>
            <w:lang w:val="en-US"/>
          </w:rPr>
          <w:delText>2</w:delText>
        </w:r>
      </w:del>
      <w:del w:id="173" w:date="2015-02-23T18:56:18Z" w:author="Matthew Barbour">
        <w:r>
          <w:rPr>
            <w:rFonts w:ascii="Times New Roman"/>
            <w:rtl w:val="0"/>
            <w:lang w:val="en-US"/>
          </w:rPr>
          <w:delText xml:space="preserve"> = 0.36, F</w:delText>
        </w:r>
      </w:del>
      <w:del w:id="174" w:date="2015-02-23T18:56:18Z" w:author="Matthew Barbour">
        <w:r>
          <w:rPr>
            <w:rFonts w:ascii="Times New Roman"/>
            <w:vertAlign w:val="subscript"/>
            <w:rtl w:val="0"/>
            <w:lang w:val="en-US"/>
          </w:rPr>
          <w:delText>2,78</w:delText>
        </w:r>
      </w:del>
      <w:del w:id="175" w:date="2015-02-23T18:56:18Z" w:author="Matthew Barbour">
        <w:r>
          <w:rPr>
            <w:rFonts w:ascii="Times New Roman"/>
            <w:rtl w:val="0"/>
            <w:lang w:val="en-US"/>
          </w:rPr>
          <w:delText xml:space="preserve"> = 21.50, P &lt; 0.001). The density of </w:delText>
        </w:r>
      </w:del>
      <w:del w:id="176" w:date="2015-02-23T18:56:18Z" w:author="Matthew Barbour">
        <w:r>
          <w:rPr>
            <w:rFonts w:ascii="Times New Roman"/>
            <w:i w:val="1"/>
            <w:iCs w:val="1"/>
            <w:rtl w:val="0"/>
            <w:lang w:val="en-US"/>
          </w:rPr>
          <w:delText>Rabdophaga</w:delText>
        </w:r>
      </w:del>
      <w:del w:id="177" w:date="2015-02-23T18:56:18Z" w:author="Matthew Barbour">
        <w:r>
          <w:rPr>
            <w:rFonts w:ascii="Times New Roman"/>
            <w:rtl w:val="0"/>
            <w:lang w:val="en-US"/>
          </w:rPr>
          <w:delText xml:space="preserve">-bud-larval parasitism increased with higher </w:delText>
        </w:r>
      </w:del>
      <w:del w:id="178" w:date="2015-02-23T18:56:18Z" w:author="Matthew Barbour">
        <w:r>
          <w:rPr>
            <w:rFonts w:ascii="Times New Roman"/>
            <w:i w:val="1"/>
            <w:iCs w:val="1"/>
            <w:rtl w:val="0"/>
            <w:lang w:val="en-US"/>
          </w:rPr>
          <w:delText>Rabdophaga</w:delText>
        </w:r>
      </w:del>
      <w:del w:id="179" w:date="2015-02-23T18:56:18Z" w:author="Matthew Barbour">
        <w:r>
          <w:rPr>
            <w:rFonts w:ascii="Times New Roman"/>
            <w:rtl w:val="0"/>
            <w:lang w:val="en-US"/>
          </w:rPr>
          <w:delText>-bud gall densities (</w:delText>
        </w:r>
      </w:del>
      <w:del w:id="180" w:date="2015-02-23T18:56:18Z" w:author="Matthew Barbour">
        <w:r>
          <w:rPr>
            <w:rFonts w:ascii="Times New Roman"/>
            <w:i w:val="1"/>
            <w:iCs w:val="1"/>
            <w:rtl w:val="0"/>
            <w:lang w:val="en-US"/>
          </w:rPr>
          <w:delText>R</w:delText>
        </w:r>
      </w:del>
      <w:del w:id="181" w:date="2015-02-23T18:56:18Z" w:author="Matthew Barbour">
        <w:r>
          <w:rPr>
            <w:rFonts w:ascii="Times New Roman"/>
            <w:vertAlign w:val="superscript"/>
            <w:rtl w:val="0"/>
            <w:lang w:val="en-US"/>
          </w:rPr>
          <w:delText>2</w:delText>
        </w:r>
      </w:del>
      <w:del w:id="182" w:date="2015-02-23T18:56:18Z" w:author="Matthew Barbour">
        <w:r>
          <w:rPr>
            <w:rFonts w:ascii="Times New Roman"/>
            <w:rtl w:val="0"/>
            <w:lang w:val="en-US"/>
          </w:rPr>
          <w:delText xml:space="preserve"> = 0.49, F</w:delText>
        </w:r>
      </w:del>
      <w:del w:id="183" w:date="2015-02-23T18:56:18Z" w:author="Matthew Barbour">
        <w:r>
          <w:rPr>
            <w:rFonts w:ascii="Times New Roman"/>
            <w:vertAlign w:val="subscript"/>
            <w:rtl w:val="0"/>
            <w:lang w:val="en-US"/>
          </w:rPr>
          <w:delText>1,79</w:delText>
        </w:r>
      </w:del>
      <w:del w:id="184" w:date="2015-02-23T18:56:18Z" w:author="Matthew Barbour">
        <w:r>
          <w:rPr>
            <w:rFonts w:ascii="Times New Roman"/>
            <w:rtl w:val="0"/>
            <w:lang w:val="en-US"/>
          </w:rPr>
          <w:delText xml:space="preserve"> = 75.92, P &lt; 0.001).</w:delText>
        </w:r>
      </w:del>
    </w:p>
    <w:p>
      <w:pPr>
        <w:pStyle w:val="Normal"/>
        <w:spacing w:line="480" w:lineRule="auto"/>
        <w:rPr>
          <w:del w:id="185" w:date="2015-02-23T18:56:18Z" w:author="Matthew Barbour"/>
          <w:rFonts w:ascii="Times New Roman" w:cs="Times New Roman" w:hAnsi="Times New Roman" w:eastAsia="Times New Roman"/>
        </w:rPr>
      </w:pPr>
    </w:p>
    <w:p>
      <w:pPr>
        <w:pStyle w:val="Normal"/>
        <w:spacing w:line="480" w:lineRule="auto"/>
        <w:rPr>
          <w:del w:id="186" w:date="2015-02-23T18:56:18Z" w:author="Matthew Barbour"/>
          <w:rFonts w:ascii="Times New Roman" w:cs="Times New Roman" w:hAnsi="Times New Roman" w:eastAsia="Times New Roman"/>
        </w:rPr>
      </w:pPr>
      <w:del w:id="187" w:date="2015-02-23T18:56:18Z" w:author="Matthew Barbour">
        <w:r>
          <w:rPr>
            <w:rFonts w:ascii="Times New Roman"/>
            <w:rtl w:val="0"/>
            <w:lang w:val="en-US"/>
          </w:rPr>
          <w:delText xml:space="preserve">Interestingly, numerical responses of the different parasitoid guilds did not always correspond to a similar functional response. For example, </w:delText>
        </w:r>
      </w:del>
      <w:del w:id="188" w:date="2015-02-23T18:56:18Z" w:author="Matthew Barbour">
        <w:r>
          <w:rPr>
            <w:rFonts w:ascii="Times New Roman"/>
            <w:rtl w:val="0"/>
            <w:lang w:val="en-US"/>
          </w:rPr>
          <w:delText xml:space="preserve">the probability of an egg parasitoid attacking Iteomyia increased with </w:delText>
        </w:r>
      </w:del>
      <w:del w:id="189" w:date="2015-02-23T18:56:18Z" w:author="Matthew Barbour">
        <w:r>
          <w:rPr>
            <w:rFonts w:ascii="Times New Roman"/>
            <w:rtl w:val="0"/>
            <w:lang w:val="en-US"/>
          </w:rPr>
          <w:delText>higher</w:delText>
        </w:r>
      </w:del>
      <w:del w:id="190" w:date="2015-02-23T18:56:18Z" w:author="Matthew Barbour">
        <w:r>
          <w:rPr>
            <w:rFonts w:ascii="Times New Roman"/>
            <w:rtl w:val="0"/>
            <w:lang w:val="en-US"/>
          </w:rPr>
          <w:delText xml:space="preserve"> gall density</w:delText>
        </w:r>
      </w:del>
      <w:del w:id="191" w:date="2015-02-23T18:56:18Z" w:author="Matthew Barbour">
        <w:r>
          <w:rPr>
            <w:rFonts w:ascii="Times New Roman"/>
            <w:rtl w:val="0"/>
            <w:lang w:val="en-US"/>
          </w:rPr>
          <w:delText>, but its attack rate also depended on gall size</w:delText>
        </w:r>
      </w:del>
      <w:del w:id="192" w:date="2015-02-23T18:56:18Z" w:author="Matthew Barbour">
        <w:r>
          <w:rPr>
            <w:rFonts w:ascii="Times New Roman"/>
            <w:rtl w:val="0"/>
            <w:lang w:val="en-US"/>
          </w:rPr>
          <w:delText xml:space="preserve"> </w:delText>
        </w:r>
      </w:del>
      <w:del w:id="193" w:date="2015-02-23T18:56:18Z" w:author="Matthew Barbour">
        <w:r>
          <w:rPr>
            <w:rFonts w:ascii="Times New Roman"/>
            <w:rtl w:val="0"/>
            <w:lang w:val="en-US"/>
          </w:rPr>
          <w:delText>(</w:delText>
        </w:r>
      </w:del>
      <w:del w:id="194" w:date="2015-02-23T18:56:18Z" w:author="Matthew Barbour">
        <w:r>
          <w:rPr>
            <w:rFonts w:eastAsia="Times New Roman" w:hint="eastAsia"/>
            <w:rtl w:val="0"/>
            <w:lang w:val="en-US"/>
          </w:rPr>
          <w:delText>𝝌</w:delText>
        </w:r>
      </w:del>
      <w:del w:id="195" w:date="2015-02-23T18:56:18Z" w:author="Matthew Barbour">
        <w:r>
          <w:rPr>
            <w:rFonts w:ascii="Times New Roman"/>
            <w:vertAlign w:val="superscript"/>
            <w:rtl w:val="0"/>
            <w:lang w:val="en-US"/>
          </w:rPr>
          <w:delText>2</w:delText>
        </w:r>
      </w:del>
      <w:del w:id="196" w:date="2015-02-23T18:56:18Z" w:author="Matthew Barbour">
        <w:r>
          <w:rPr>
            <w:rFonts w:ascii="Times New Roman"/>
            <w:vertAlign w:val="subscript"/>
            <w:rtl w:val="0"/>
            <w:lang w:val="en-US"/>
          </w:rPr>
          <w:delText xml:space="preserve">3,77 </w:delText>
        </w:r>
      </w:del>
      <w:del w:id="197" w:date="2015-02-23T18:56:18Z" w:author="Matthew Barbour">
        <w:r>
          <w:rPr>
            <w:rFonts w:ascii="Times New Roman"/>
            <w:rtl w:val="0"/>
            <w:lang w:val="en-US"/>
          </w:rPr>
          <w:delText>= 32.77, P &lt; 0.001)</w:delText>
        </w:r>
      </w:del>
      <w:del w:id="198" w:date="2015-02-23T18:56:18Z" w:author="Matthew Barbour">
        <w:r>
          <w:rPr>
            <w:rFonts w:ascii="Times New Roman"/>
            <w:rtl w:val="0"/>
            <w:lang w:val="en-US"/>
          </w:rPr>
          <w:delText xml:space="preserve">(Fig. 3a). </w:delText>
        </w:r>
      </w:del>
      <w:del w:id="199" w:date="2015-02-23T18:56:18Z" w:author="Matthew Barbour">
        <w:r>
          <w:rPr>
            <w:rFonts w:ascii="Times New Roman"/>
            <w:rtl w:val="0"/>
            <w:lang w:val="en-US"/>
          </w:rPr>
          <w:delText xml:space="preserve">In contrast, </w:delText>
        </w:r>
      </w:del>
      <w:del w:id="200" w:date="2015-02-23T18:56:18Z" w:author="Matthew Barbour">
        <w:r>
          <w:rPr>
            <w:rFonts w:ascii="Times New Roman"/>
            <w:rtl w:val="0"/>
            <w:lang w:val="en-US"/>
          </w:rPr>
          <w:delText>he probability of a larval parasitoid attacking Iteomyia actually decreased with increasing gall density</w:delText>
        </w:r>
      </w:del>
      <w:del w:id="201" w:date="2015-02-23T18:56:18Z" w:author="Matthew Barbour">
        <w:r>
          <w:rPr>
            <w:rFonts w:ascii="Times New Roman"/>
            <w:rtl w:val="0"/>
            <w:lang w:val="en-US"/>
          </w:rPr>
          <w:delText xml:space="preserve"> (</w:delText>
        </w:r>
      </w:del>
      <w:del w:id="202" w:date="2015-02-23T18:56:18Z" w:author="Matthew Barbour">
        <w:r>
          <w:rPr>
            <w:rFonts w:eastAsia="Times New Roman" w:hint="eastAsia"/>
            <w:rtl w:val="0"/>
            <w:lang w:val="en-US"/>
          </w:rPr>
          <w:delText>𝝌</w:delText>
        </w:r>
      </w:del>
      <w:del w:id="203" w:date="2015-02-23T18:56:18Z" w:author="Matthew Barbour">
        <w:r>
          <w:rPr>
            <w:rFonts w:ascii="Times New Roman"/>
            <w:vertAlign w:val="superscript"/>
            <w:rtl w:val="0"/>
            <w:lang w:val="en-US"/>
          </w:rPr>
          <w:delText>2</w:delText>
        </w:r>
      </w:del>
      <w:del w:id="204" w:date="2015-02-23T18:56:18Z" w:author="Matthew Barbour">
        <w:r>
          <w:rPr>
            <w:rFonts w:ascii="Times New Roman"/>
            <w:vertAlign w:val="subscript"/>
            <w:rtl w:val="0"/>
            <w:lang w:val="en-US"/>
          </w:rPr>
          <w:delText xml:space="preserve">2,78 </w:delText>
        </w:r>
      </w:del>
      <w:del w:id="205" w:date="2015-02-23T18:56:18Z" w:author="Matthew Barbour">
        <w:r>
          <w:rPr>
            <w:rFonts w:ascii="Times New Roman"/>
            <w:rtl w:val="0"/>
            <w:lang w:val="en-US"/>
          </w:rPr>
          <w:delText>= 18.33, P &lt; 0.001), although it also had</w:delText>
        </w:r>
      </w:del>
      <w:del w:id="206" w:date="2015-02-23T18:56:18Z" w:author="Matthew Barbour">
        <w:r>
          <w:rPr>
            <w:rFonts w:ascii="Times New Roman"/>
            <w:rtl w:val="0"/>
            <w:lang w:val="en-US"/>
          </w:rPr>
          <w:delText xml:space="preserve"> higher attack rates on small galls</w:delText>
        </w:r>
      </w:del>
      <w:del w:id="207" w:date="2015-02-23T18:56:18Z" w:author="Matthew Barbour">
        <w:r>
          <w:rPr>
            <w:rFonts w:ascii="Times New Roman"/>
            <w:rtl w:val="0"/>
            <w:lang w:val="en-US"/>
          </w:rPr>
          <w:delText xml:space="preserve"> </w:delText>
        </w:r>
      </w:del>
      <w:del w:id="208" w:date="2015-02-23T18:56:18Z" w:author="Matthew Barbour">
        <w:r>
          <w:rPr>
            <w:rFonts w:ascii="Times New Roman"/>
            <w:rtl w:val="0"/>
            <w:lang w:val="en-US"/>
          </w:rPr>
          <w:delText>(Fig. 3</w:delText>
        </w:r>
      </w:del>
      <w:del w:id="209" w:date="2015-02-23T18:56:18Z" w:author="Matthew Barbour">
        <w:r>
          <w:rPr>
            <w:rFonts w:ascii="Times New Roman"/>
            <w:rtl w:val="0"/>
            <w:lang w:val="en-US"/>
          </w:rPr>
          <w:delText>b</w:delText>
        </w:r>
      </w:del>
      <w:del w:id="210" w:date="2015-02-23T18:56:18Z" w:author="Matthew Barbour">
        <w:r>
          <w:rPr>
            <w:rFonts w:ascii="Times New Roman"/>
            <w:rtl w:val="0"/>
            <w:lang w:val="en-US"/>
          </w:rPr>
          <w:delText xml:space="preserve">). In contrast to parasitism on Iteomyia, the probability of larval parasitoids attacking </w:delText>
        </w:r>
      </w:del>
      <w:del w:id="211" w:date="2015-02-23T18:56:18Z" w:author="Matthew Barbour">
        <w:r>
          <w:rPr>
            <w:rFonts w:ascii="Times New Roman"/>
            <w:i w:val="1"/>
            <w:iCs w:val="1"/>
            <w:rtl w:val="0"/>
            <w:lang w:val="en-US"/>
          </w:rPr>
          <w:delText>Rabdophaga</w:delText>
        </w:r>
      </w:del>
      <w:del w:id="212" w:date="2015-02-23T18:56:18Z" w:author="Matthew Barbour">
        <w:r>
          <w:rPr>
            <w:rFonts w:ascii="Times New Roman"/>
            <w:i w:val="1"/>
            <w:iCs w:val="1"/>
            <w:rtl w:val="0"/>
            <w:lang w:val="en-US"/>
          </w:rPr>
          <w:delText>-</w:delText>
        </w:r>
      </w:del>
      <w:del w:id="213" w:date="2015-02-23T18:56:18Z" w:author="Matthew Barbour">
        <w:r>
          <w:rPr>
            <w:rFonts w:ascii="Times New Roman"/>
            <w:rtl w:val="0"/>
            <w:lang w:val="en-US"/>
          </w:rPr>
          <w:delText>bud</w:delText>
        </w:r>
      </w:del>
      <w:del w:id="214" w:date="2015-02-23T18:56:18Z" w:author="Matthew Barbour">
        <w:r>
          <w:rPr>
            <w:rFonts w:ascii="Times New Roman"/>
            <w:rtl w:val="0"/>
            <w:lang w:val="en-US"/>
          </w:rPr>
          <w:delText xml:space="preserve"> galls</w:delText>
        </w:r>
      </w:del>
      <w:del w:id="215" w:date="2015-02-23T18:56:18Z" w:author="Matthew Barbour">
        <w:r>
          <w:rPr>
            <w:rFonts w:ascii="Times New Roman"/>
            <w:rtl w:val="0"/>
            <w:lang w:val="en-US"/>
          </w:rPr>
          <w:delText xml:space="preserve"> was independent of both gall density and gall size</w:delText>
        </w:r>
      </w:del>
      <w:del w:id="216" w:date="2015-02-23T18:56:18Z" w:author="Matthew Barbour">
        <w:r>
          <w:rPr>
            <w:rFonts w:ascii="Times New Roman"/>
            <w:rtl w:val="0"/>
            <w:lang w:val="en-US"/>
          </w:rPr>
          <w:delText xml:space="preserve"> (</w:delText>
        </w:r>
      </w:del>
      <w:del w:id="217" w:date="2015-02-23T18:56:18Z" w:author="Matthew Barbour">
        <w:r>
          <w:rPr>
            <w:rFonts w:eastAsia="Times New Roman" w:hint="eastAsia"/>
            <w:rtl w:val="0"/>
            <w:lang w:val="en-US"/>
          </w:rPr>
          <w:delText>𝝌</w:delText>
        </w:r>
      </w:del>
      <w:del w:id="218" w:date="2015-02-23T18:56:18Z" w:author="Matthew Barbour">
        <w:r>
          <w:rPr>
            <w:rFonts w:ascii="Times New Roman"/>
            <w:vertAlign w:val="superscript"/>
            <w:rtl w:val="0"/>
            <w:lang w:val="en-US"/>
          </w:rPr>
          <w:delText>2</w:delText>
        </w:r>
      </w:del>
      <w:del w:id="219" w:date="2015-02-23T18:56:18Z" w:author="Matthew Barbour">
        <w:r>
          <w:rPr>
            <w:rFonts w:ascii="Times New Roman"/>
            <w:vertAlign w:val="subscript"/>
            <w:rtl w:val="0"/>
            <w:lang w:val="en-US"/>
          </w:rPr>
          <w:delText xml:space="preserve">1,66 </w:delText>
        </w:r>
      </w:del>
      <w:del w:id="220" w:date="2015-02-23T18:56:18Z" w:author="Matthew Barbour">
        <w:r>
          <w:rPr>
            <w:rFonts w:ascii="Times New Roman"/>
            <w:rtl w:val="0"/>
            <w:lang w:val="en-US"/>
          </w:rPr>
          <w:delText>= 0.25, P = 0.617)</w:delText>
        </w:r>
      </w:del>
      <w:del w:id="221" w:date="2015-02-23T18:56:18Z" w:author="Matthew Barbour">
        <w:r>
          <w:rPr>
            <w:rFonts w:ascii="Times New Roman"/>
            <w:rtl w:val="0"/>
            <w:lang w:val="en-US"/>
          </w:rPr>
          <w:delText>.</w:delText>
        </w:r>
      </w:del>
    </w:p>
    <w:p>
      <w:pPr>
        <w:pStyle w:val="Normal"/>
        <w:spacing w:line="480" w:lineRule="auto"/>
        <w:rPr>
          <w:del w:id="222" w:date="2015-02-23T18:56:17Z" w:author="Matthew Barbour"/>
          <w:rFonts w:ascii="Times New Roman" w:cs="Times New Roman" w:hAnsi="Times New Roman" w:eastAsia="Times New Roman"/>
        </w:rPr>
      </w:pPr>
    </w:p>
    <w:p>
      <w:pPr>
        <w:pStyle w:val="Normal"/>
        <w:spacing w:line="480" w:lineRule="auto"/>
        <w:rPr>
          <w:del w:id="223" w:date="2015-02-23T18:56:17Z" w:author="Matthew Barbour"/>
          <w:rFonts w:ascii="Times New Roman" w:cs="Times New Roman" w:hAnsi="Times New Roman" w:eastAsia="Times New Roman"/>
          <w:i w:val="1"/>
          <w:iCs w:val="1"/>
        </w:rPr>
      </w:pPr>
      <w:del w:id="224" w:date="2015-02-23T18:56:17Z" w:author="Matthew Barbour">
        <w:r>
          <w:rPr>
            <w:rFonts w:ascii="Times New Roman"/>
            <w:i w:val="1"/>
            <w:iCs w:val="1"/>
            <w:rtl w:val="0"/>
            <w:lang w:val="en-US"/>
          </w:rPr>
          <w:delText>Genetic variation in plant traits influences gall density and size</w:delText>
        </w:r>
      </w:del>
    </w:p>
    <w:p>
      <w:pPr>
        <w:pStyle w:val="Normal"/>
        <w:spacing w:line="480" w:lineRule="auto"/>
        <w:rPr>
          <w:rFonts w:ascii="Times New Roman" w:cs="Times New Roman" w:hAnsi="Times New Roman" w:eastAsia="Times New Roman"/>
          <w:b w:val="1"/>
          <w:bCs w:val="1"/>
        </w:rPr>
      </w:pPr>
      <w:del w:id="225" w:date="2015-02-23T18:56:17Z" w:author="Matthew Barbour">
        <w:r>
          <w:rPr>
            <w:rFonts w:ascii="Times New Roman"/>
            <w:b w:val="0"/>
            <w:bCs w:val="0"/>
            <w:rtl w:val="0"/>
            <w:lang w:val="en-US"/>
          </w:rPr>
          <w:delText xml:space="preserve">We found that variation in both the density and size of galls was explained by both leaf quality and plant architecture traits. </w:delText>
        </w:r>
      </w:del>
      <w:del w:id="226" w:date="2015-02-23T18:56:17Z" w:author="Matthew Barbour">
        <w:r>
          <w:rPr>
            <w:rFonts w:ascii="Times New Roman"/>
            <w:b w:val="0"/>
            <w:bCs w:val="0"/>
            <w:rtl w:val="0"/>
            <w:lang w:val="en-US"/>
          </w:rPr>
          <w:delText>In particular</w:delText>
        </w:r>
      </w:del>
      <w:del w:id="227" w:date="2015-02-23T18:56:17Z" w:author="Matthew Barbour">
        <w:r>
          <w:rPr>
            <w:rFonts w:ascii="Times New Roman"/>
            <w:b w:val="0"/>
            <w:bCs w:val="0"/>
            <w:rtl w:val="0"/>
            <w:lang w:val="en-US"/>
          </w:rPr>
          <w:delText xml:space="preserve">, the density of both </w:delText>
        </w:r>
      </w:del>
      <w:del w:id="228" w:date="2015-02-23T18:56:17Z" w:author="Matthew Barbour">
        <w:r>
          <w:rPr>
            <w:rFonts w:ascii="Times New Roman"/>
            <w:b w:val="0"/>
            <w:bCs w:val="0"/>
            <w:i w:val="1"/>
            <w:iCs w:val="1"/>
            <w:rtl w:val="0"/>
            <w:lang w:val="en-US"/>
          </w:rPr>
          <w:delText>Iteomyia</w:delText>
        </w:r>
      </w:del>
      <w:del w:id="229" w:date="2015-02-23T18:56:17Z" w:author="Matthew Barbour">
        <w:r>
          <w:rPr>
            <w:rFonts w:ascii="Times New Roman"/>
            <w:b w:val="0"/>
            <w:bCs w:val="0"/>
            <w:rtl w:val="0"/>
            <w:lang w:val="en-US"/>
          </w:rPr>
          <w:delText xml:space="preserve"> and </w:delText>
        </w:r>
      </w:del>
      <w:del w:id="230" w:date="2015-02-23T18:56:17Z" w:author="Matthew Barbour">
        <w:r>
          <w:rPr>
            <w:rFonts w:ascii="Times New Roman"/>
            <w:b w:val="0"/>
            <w:bCs w:val="0"/>
            <w:i w:val="1"/>
            <w:iCs w:val="1"/>
            <w:rtl w:val="0"/>
            <w:lang w:val="en-US"/>
          </w:rPr>
          <w:delText>Rabdophaga</w:delText>
        </w:r>
      </w:del>
      <w:del w:id="231" w:date="2015-02-23T18:56:17Z" w:author="Matthew Barbour">
        <w:r>
          <w:rPr>
            <w:rFonts w:ascii="Times New Roman"/>
            <w:b w:val="0"/>
            <w:bCs w:val="0"/>
            <w:i w:val="1"/>
            <w:iCs w:val="1"/>
            <w:rtl w:val="0"/>
            <w:lang w:val="en-US"/>
          </w:rPr>
          <w:delText>-</w:delText>
        </w:r>
      </w:del>
      <w:del w:id="232" w:date="2015-02-23T18:56:17Z" w:author="Matthew Barbour">
        <w:r>
          <w:rPr>
            <w:rFonts w:ascii="Times New Roman"/>
            <w:b w:val="0"/>
            <w:bCs w:val="0"/>
            <w:rtl w:val="0"/>
            <w:lang w:val="en-US"/>
          </w:rPr>
          <w:delText>bud galls was higher on shorter willows with higher leaf C:N (</w:delText>
        </w:r>
      </w:del>
      <w:del w:id="233" w:date="2015-02-23T18:56:17Z" w:author="Matthew Barbour">
        <w:r>
          <w:rPr>
            <w:rFonts w:ascii="Times New Roman"/>
            <w:b w:val="0"/>
            <w:bCs w:val="0"/>
            <w:i w:val="1"/>
            <w:iCs w:val="1"/>
            <w:rtl w:val="0"/>
            <w:lang w:val="en-US"/>
          </w:rPr>
          <w:delText>Iteomyia</w:delText>
        </w:r>
      </w:del>
      <w:del w:id="234" w:date="2015-02-23T18:56:17Z" w:author="Matthew Barbour">
        <w:r>
          <w:rPr>
            <w:rFonts w:ascii="Times New Roman"/>
            <w:b w:val="0"/>
            <w:bCs w:val="0"/>
            <w:rtl w:val="0"/>
            <w:lang w:val="en-US"/>
          </w:rPr>
          <w:delText>:</w:delText>
        </w:r>
      </w:del>
      <w:del w:id="235" w:date="2015-02-23T18:56:17Z" w:author="Matthew Barbour">
        <w:r>
          <w:rPr>
            <w:rFonts w:ascii="Times New Roman"/>
            <w:b w:val="0"/>
            <w:bCs w:val="0"/>
            <w:i w:val="1"/>
            <w:iCs w:val="1"/>
            <w:rtl w:val="0"/>
            <w:lang w:val="en-US"/>
          </w:rPr>
          <w:delText xml:space="preserve"> R</w:delText>
        </w:r>
      </w:del>
      <w:del w:id="236" w:date="2015-02-23T18:56:17Z" w:author="Matthew Barbour">
        <w:r>
          <w:rPr>
            <w:rFonts w:ascii="Times New Roman"/>
            <w:b w:val="0"/>
            <w:bCs w:val="0"/>
            <w:vertAlign w:val="superscript"/>
            <w:rtl w:val="0"/>
            <w:lang w:val="en-US"/>
          </w:rPr>
          <w:delText>2</w:delText>
        </w:r>
      </w:del>
      <w:del w:id="237" w:date="2015-02-23T18:56:17Z" w:author="Matthew Barbour">
        <w:r>
          <w:rPr>
            <w:rFonts w:ascii="Times New Roman"/>
            <w:b w:val="0"/>
            <w:bCs w:val="0"/>
            <w:rtl w:val="0"/>
            <w:lang w:val="en-US"/>
          </w:rPr>
          <w:delText xml:space="preserve"> = 0.17, F</w:delText>
        </w:r>
      </w:del>
      <w:del w:id="238" w:date="2015-02-23T18:56:17Z" w:author="Matthew Barbour">
        <w:r>
          <w:rPr>
            <w:rFonts w:ascii="Times New Roman"/>
            <w:b w:val="0"/>
            <w:bCs w:val="0"/>
            <w:vertAlign w:val="subscript"/>
            <w:rtl w:val="0"/>
            <w:lang w:val="en-US"/>
          </w:rPr>
          <w:delText>2,119</w:delText>
        </w:r>
      </w:del>
      <w:del w:id="239" w:date="2015-02-23T18:56:17Z" w:author="Matthew Barbour">
        <w:r>
          <w:rPr>
            <w:rFonts w:ascii="Times New Roman"/>
            <w:b w:val="0"/>
            <w:bCs w:val="0"/>
            <w:rtl w:val="0"/>
            <w:lang w:val="en-US"/>
          </w:rPr>
          <w:delText xml:space="preserve"> = 12.14, P &lt; 0.001; </w:delText>
        </w:r>
      </w:del>
      <w:del w:id="240" w:date="2015-02-23T18:56:17Z" w:author="Matthew Barbour">
        <w:r>
          <w:rPr>
            <w:rFonts w:ascii="Times New Roman"/>
            <w:b w:val="0"/>
            <w:bCs w:val="0"/>
            <w:i w:val="1"/>
            <w:iCs w:val="1"/>
            <w:rtl w:val="0"/>
            <w:lang w:val="en-US"/>
          </w:rPr>
          <w:delText>Rabdophaga</w:delText>
        </w:r>
      </w:del>
      <w:del w:id="241" w:date="2015-02-23T18:56:17Z" w:author="Matthew Barbour">
        <w:r>
          <w:rPr>
            <w:rFonts w:ascii="Times New Roman"/>
            <w:b w:val="0"/>
            <w:bCs w:val="0"/>
            <w:i w:val="1"/>
            <w:iCs w:val="1"/>
            <w:rtl w:val="0"/>
            <w:lang w:val="en-US"/>
          </w:rPr>
          <w:delText>-</w:delText>
        </w:r>
      </w:del>
      <w:del w:id="242" w:date="2015-02-23T18:56:17Z" w:author="Matthew Barbour">
        <w:r>
          <w:rPr>
            <w:rFonts w:ascii="Times New Roman"/>
            <w:b w:val="0"/>
            <w:bCs w:val="0"/>
            <w:rtl w:val="0"/>
            <w:lang w:val="en-US"/>
          </w:rPr>
          <w:delText xml:space="preserve">bud: </w:delText>
        </w:r>
      </w:del>
      <w:del w:id="243" w:date="2015-02-23T18:56:17Z" w:author="Matthew Barbour">
        <w:r>
          <w:rPr>
            <w:rFonts w:ascii="Times New Roman"/>
            <w:b w:val="0"/>
            <w:bCs w:val="0"/>
            <w:i w:val="1"/>
            <w:iCs w:val="1"/>
            <w:rtl w:val="0"/>
            <w:lang w:val="en-US"/>
          </w:rPr>
          <w:delText>R</w:delText>
        </w:r>
      </w:del>
      <w:del w:id="244" w:date="2015-02-23T18:56:17Z" w:author="Matthew Barbour">
        <w:r>
          <w:rPr>
            <w:rFonts w:ascii="Times New Roman"/>
            <w:b w:val="0"/>
            <w:bCs w:val="0"/>
            <w:vertAlign w:val="superscript"/>
            <w:rtl w:val="0"/>
            <w:lang w:val="en-US"/>
          </w:rPr>
          <w:delText>2</w:delText>
        </w:r>
      </w:del>
      <w:del w:id="245" w:date="2015-02-23T18:56:17Z" w:author="Matthew Barbour">
        <w:r>
          <w:rPr>
            <w:rFonts w:ascii="Times New Roman"/>
            <w:b w:val="0"/>
            <w:bCs w:val="0"/>
            <w:rtl w:val="0"/>
            <w:lang w:val="en-US"/>
          </w:rPr>
          <w:delText xml:space="preserve"> = 0.15, F</w:delText>
        </w:r>
      </w:del>
      <w:del w:id="246" w:date="2015-02-23T18:56:17Z" w:author="Matthew Barbour">
        <w:r>
          <w:rPr>
            <w:rFonts w:ascii="Times New Roman"/>
            <w:b w:val="0"/>
            <w:bCs w:val="0"/>
            <w:vertAlign w:val="subscript"/>
            <w:rtl w:val="0"/>
            <w:lang w:val="en-US"/>
          </w:rPr>
          <w:delText>2,120</w:delText>
        </w:r>
      </w:del>
      <w:del w:id="247" w:date="2015-02-23T18:56:17Z" w:author="Matthew Barbour">
        <w:r>
          <w:rPr>
            <w:rFonts w:ascii="Times New Roman"/>
            <w:b w:val="0"/>
            <w:bCs w:val="0"/>
            <w:rtl w:val="0"/>
            <w:lang w:val="en-US"/>
          </w:rPr>
          <w:delText xml:space="preserve"> = 10.97, P &lt; 0.001). Interestingly, the size of Iteomyia galls was not influenced by either willow height or leaf C:N. Instead, gall size was larger on willows with higher concentrations of salicylates and flavones in their leaves (</w:delText>
        </w:r>
      </w:del>
      <w:del w:id="248" w:date="2015-02-23T18:56:17Z" w:author="Matthew Barbour">
        <w:r>
          <w:rPr>
            <w:rFonts w:ascii="Times New Roman"/>
            <w:b w:val="0"/>
            <w:bCs w:val="0"/>
            <w:i w:val="1"/>
            <w:iCs w:val="1"/>
            <w:rtl w:val="0"/>
            <w:lang w:val="en-US"/>
          </w:rPr>
          <w:delText>R</w:delText>
        </w:r>
      </w:del>
      <w:del w:id="249" w:date="2015-02-23T18:56:17Z" w:author="Matthew Barbour">
        <w:r>
          <w:rPr>
            <w:rFonts w:ascii="Times New Roman"/>
            <w:b w:val="0"/>
            <w:bCs w:val="0"/>
            <w:vertAlign w:val="superscript"/>
            <w:rtl w:val="0"/>
            <w:lang w:val="en-US"/>
          </w:rPr>
          <w:delText>2</w:delText>
        </w:r>
      </w:del>
      <w:del w:id="250" w:date="2015-02-23T18:56:17Z" w:author="Matthew Barbour">
        <w:r>
          <w:rPr>
            <w:rFonts w:ascii="Times New Roman"/>
            <w:b w:val="0"/>
            <w:bCs w:val="0"/>
            <w:rtl w:val="0"/>
            <w:lang w:val="en-US"/>
          </w:rPr>
          <w:delText xml:space="preserve"> = 0.14, F</w:delText>
        </w:r>
      </w:del>
      <w:del w:id="251" w:date="2015-02-23T18:56:17Z" w:author="Matthew Barbour">
        <w:r>
          <w:rPr>
            <w:rFonts w:ascii="Times New Roman"/>
            <w:b w:val="0"/>
            <w:bCs w:val="0"/>
            <w:vertAlign w:val="subscript"/>
            <w:rtl w:val="0"/>
            <w:lang w:val="en-US"/>
          </w:rPr>
          <w:delText>2,75</w:delText>
        </w:r>
      </w:del>
      <w:del w:id="252" w:date="2015-02-23T18:56:17Z" w:author="Matthew Barbour">
        <w:r>
          <w:rPr>
            <w:rFonts w:ascii="Times New Roman"/>
            <w:b w:val="0"/>
            <w:bCs w:val="0"/>
            <w:rtl w:val="0"/>
            <w:lang w:val="en-US"/>
          </w:rPr>
          <w:delText xml:space="preserve"> = 5.88, P = 0.004).</w:delText>
        </w:r>
      </w:del>
    </w:p>
    <w:p>
      <w:pPr>
        <w:pStyle w:val="Normal"/>
        <w:spacing w:line="480" w:lineRule="auto"/>
        <w:rPr>
          <w:rFonts w:ascii="Times New Roman" w:cs="Times New Roman" w:hAnsi="Times New Roman" w:eastAsia="Times New Roman"/>
          <w:b w:val="1"/>
          <w:bCs w:val="1"/>
          <w:sz w:val="24"/>
          <w:szCs w:val="24"/>
        </w:rPr>
      </w:pPr>
    </w:p>
    <w:p>
      <w:pPr>
        <w:pStyle w:val="Normal"/>
        <w:rPr>
          <w:rFonts w:ascii="Times New Roman" w:cs="Times New Roman" w:hAnsi="Times New Roman" w:eastAsia="Times New Roman"/>
          <w:b w:val="1"/>
          <w:bCs w:val="1"/>
          <w:sz w:val="20"/>
          <w:szCs w:val="20"/>
        </w:rPr>
      </w:pPr>
      <w:r>
        <w:rPr>
          <w:rFonts w:ascii="Times New Roman"/>
          <w:b w:val="1"/>
          <w:bCs w:val="1"/>
          <w:rtl w:val="0"/>
          <w:lang w:val="en-US"/>
        </w:rPr>
        <w:t>D</w:t>
      </w:r>
      <w:r>
        <w:rPr>
          <w:rFonts w:ascii="Times New Roman"/>
          <w:b w:val="1"/>
          <w:bCs w:val="1"/>
          <w:sz w:val="20"/>
          <w:szCs w:val="20"/>
          <w:rtl w:val="0"/>
          <w:lang w:val="en-US"/>
        </w:rPr>
        <w:t>ISCUSSION</w:t>
      </w:r>
    </w:p>
    <w:p>
      <w:pPr>
        <w:pStyle w:val="Normal"/>
        <w:rPr>
          <w:rFonts w:ascii="Times New Roman" w:cs="Times New Roman" w:hAnsi="Times New Roman" w:eastAsia="Times New Roman"/>
          <w:b w:val="1"/>
          <w:bCs w:val="1"/>
          <w:sz w:val="20"/>
          <w:szCs w:val="20"/>
        </w:rPr>
      </w:pPr>
    </w:p>
    <w:p>
      <w:pPr>
        <w:pStyle w:val="Normal"/>
        <w:spacing w:line="480" w:lineRule="auto"/>
        <w:rPr>
          <w:rFonts w:ascii="Times New Roman" w:cs="Times New Roman" w:hAnsi="Times New Roman" w:eastAsia="Times New Roman"/>
        </w:rPr>
      </w:pPr>
      <w:r>
        <w:rPr>
          <w:rFonts w:ascii="Times New Roman"/>
          <w:rtl w:val="0"/>
          <w:lang w:val="en-US"/>
        </w:rPr>
        <w:t>Our results demonstrate that genetically distinct plants can host distinct insect food webs, resulting in a positive relationship between plant genetic variation and insect food web complexity. Moreover, we identified the density- and trait-mediated mechanisms by which plant genetic variation scales up to affect pairwise gall-parasitoid interactions. In doing so, we can begin to predict how evolutionary processes will alter food web structure and dynamics.</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i w:val="1"/>
          <w:iCs w:val="1"/>
        </w:rPr>
      </w:pPr>
      <w:r>
        <w:rPr>
          <w:rFonts w:ascii="Times New Roman"/>
          <w:i w:val="1"/>
          <w:iCs w:val="1"/>
          <w:rtl w:val="0"/>
          <w:lang w:val="en-US"/>
        </w:rPr>
        <w:t>Scaling individual-level interactions to whole food webs - a trait-based approach</w:t>
      </w:r>
    </w:p>
    <w:p>
      <w:pPr>
        <w:pStyle w:val="Normal"/>
        <w:numPr>
          <w:ilvl w:val="0"/>
          <w:numId w:val="2"/>
        </w:numPr>
        <w:spacing w:line="480" w:lineRule="auto"/>
        <w:ind w:left="468"/>
        <w:rPr>
          <w:ins w:id="253" w:date="2015-03-11T13:46:25Z" w:author="Gregory Crutsinger"/>
          <w:rFonts w:ascii="Times New Roman" w:cs="Times New Roman" w:hAnsi="Times New Roman" w:eastAsia="Times New Roman"/>
          <w:position w:val="0"/>
        </w:rPr>
      </w:pPr>
      <w:r>
        <w:rPr>
          <w:rFonts w:ascii="Times New Roman"/>
          <w:rtl w:val="0"/>
          <w:lang w:val="en-US"/>
        </w:rPr>
        <w:t>Our results highlight several points for understanding the mechanisms by which food webs are structured, especially for plant-insect interactions.</w:t>
      </w:r>
    </w:p>
    <w:p>
      <w:pPr>
        <w:pStyle w:val="Normal"/>
        <w:spacing w:line="480" w:lineRule="auto"/>
        <w:rPr>
          <w:rFonts w:ascii="Times New Roman" w:cs="Times New Roman" w:hAnsi="Times New Roman" w:eastAsia="Times New Roman"/>
        </w:rPr>
      </w:pPr>
      <w:ins w:id="254" w:date="2015-03-11T13:46:25Z" w:author="Gregory Crutsinger">
        <w:r>
          <w:rPr>
            <w:rFonts w:ascii="Times New Roman"/>
            <w:rtl w:val="0"/>
            <w:lang w:val="en-US"/>
          </w:rPr>
          <w:t>I would start out with the major point being that there is a genetic basis to understanding food web structure and therefore integrating population and community level patterns together will lead to a better and more predictable understanding of how networks are assembled.  This is the major point.</w:t>
        </w:r>
      </w:ins>
    </w:p>
    <w:p>
      <w:pPr>
        <w:pStyle w:val="Normal"/>
        <w:numPr>
          <w:ilvl w:val="1"/>
          <w:numId w:val="2"/>
        </w:numPr>
        <w:spacing w:line="480" w:lineRule="auto"/>
        <w:ind w:left="720"/>
        <w:rPr>
          <w:rFonts w:ascii="Times New Roman" w:cs="Times New Roman" w:hAnsi="Times New Roman" w:eastAsia="Times New Roman"/>
          <w:position w:val="0"/>
        </w:rPr>
      </w:pPr>
      <w:r>
        <w:rPr>
          <w:rFonts w:ascii="Times New Roman"/>
          <w:rtl w:val="0"/>
          <w:lang w:val="en-US"/>
        </w:rPr>
        <w:t>Multiple traits are important in predicting food web structure</w:t>
      </w:r>
      <w:ins w:id="255" w:date="2015-03-11T13:48:54Z" w:author="Gregory Crutsinger">
        <w:r>
          <w:rPr>
            <w:rFonts w:ascii="Times New Roman"/>
            <w:rtl w:val="0"/>
            <w:lang w:val="en-US"/>
          </w:rPr>
          <w:t xml:space="preserve"> (more minor point, I wouldn</w:t>
        </w:r>
      </w:ins>
      <w:ins w:id="256" w:date="2015-03-11T13:48:54Z" w:author="Gregory Crutsinger">
        <w:r>
          <w:rPr>
            <w:rFonts w:hAnsi="Times New Roman" w:hint="default"/>
            <w:rtl w:val="0"/>
            <w:lang w:val="en-US"/>
          </w:rPr>
          <w:t>’</w:t>
        </w:r>
      </w:ins>
      <w:ins w:id="257" w:date="2015-03-11T13:48:54Z" w:author="Gregory Crutsinger">
        <w:r>
          <w:rPr>
            <w:rFonts w:ascii="Times New Roman"/>
            <w:rtl w:val="0"/>
            <w:lang w:val="en-US"/>
          </w:rPr>
          <w:t>t focus too much on this but its worth mentioning).  Rather, I would focus on flushing out the patterns and mechanisms related to the gall-parasitoid relationships first, then go into the plant traits that might influence gall abundance (since you can just cite your Functional ecology paper and point readers to that work, rather than repeating yourself in this paper)</w:t>
        </w:r>
      </w:ins>
      <w:del w:id="258" w:date="2015-03-11T13:46:27Z" w:author="Gregory Crutsinger">
        <w:r>
          <w:rPr>
            <w:rFonts w:ascii="Times New Roman"/>
            <w:rtl w:val="0"/>
            <w:lang w:val="en-US"/>
          </w:rPr>
          <w:delText>.</w:delText>
        </w:r>
      </w:del>
    </w:p>
    <w:p>
      <w:pPr>
        <w:pStyle w:val="Normal"/>
        <w:numPr>
          <w:ilvl w:val="2"/>
          <w:numId w:val="2"/>
        </w:numPr>
        <w:spacing w:line="480" w:lineRule="auto"/>
        <w:ind w:left="1080"/>
        <w:rPr>
          <w:rFonts w:ascii="Times New Roman" w:cs="Times New Roman" w:hAnsi="Times New Roman" w:eastAsia="Times New Roman"/>
          <w:position w:val="0"/>
        </w:rPr>
      </w:pPr>
      <w:r>
        <w:rPr>
          <w:rFonts w:ascii="Times New Roman"/>
          <w:rtl w:val="0"/>
          <w:lang w:val="en-US"/>
        </w:rPr>
        <w:t xml:space="preserve">For example, we found that multiple plant traits were important in determining resistance to galling insects, a result that is well supported by our previous work in this system and the rest of the plant-herbivore literature. </w:t>
      </w:r>
    </w:p>
    <w:p>
      <w:pPr>
        <w:pStyle w:val="Normal"/>
        <w:numPr>
          <w:ilvl w:val="2"/>
          <w:numId w:val="2"/>
        </w:numPr>
        <w:spacing w:line="480" w:lineRule="auto"/>
        <w:ind w:left="1080"/>
        <w:rPr>
          <w:rFonts w:ascii="Times New Roman" w:cs="Times New Roman" w:hAnsi="Times New Roman" w:eastAsia="Times New Roman"/>
          <w:position w:val="0"/>
        </w:rPr>
      </w:pPr>
      <w:r>
        <w:rPr>
          <w:rFonts w:ascii="Times New Roman"/>
          <w:rtl w:val="0"/>
          <w:lang w:val="en-US"/>
        </w:rPr>
        <w:t>However, mechanistic models of food web structure currently focus on body size as the key determinant of food web structure, neglecting quality-related traits that may be just as important in determining trophic interactions, especially in regard to plant-insect herbivory (e.g. leaf secondary chemistry).</w:t>
      </w:r>
      <w:ins w:id="259" w:date="2015-03-11T13:50:07Z" w:author="Gregory Crutsinger">
        <w:r>
          <w:rPr>
            <w:rFonts w:ascii="Times New Roman"/>
            <w:rtl w:val="0"/>
            <w:lang w:val="en-US"/>
          </w:rPr>
          <w:t xml:space="preserve"> (again</w:t>
        </w:r>
      </w:ins>
      <w:ins w:id="260" w:date="2015-03-11T13:50:07Z" w:author="Gregory Crutsinger">
        <w:r>
          <w:rPr>
            <w:rFonts w:hAnsi="Times New Roman" w:hint="default"/>
            <w:rtl w:val="0"/>
            <w:lang w:val="en-US"/>
          </w:rPr>
          <w:t>…</w:t>
        </w:r>
      </w:ins>
      <w:ins w:id="261" w:date="2015-03-11T13:50:07Z" w:author="Gregory Crutsinger">
        <w:r>
          <w:rPr>
            <w:rFonts w:ascii="Times New Roman"/>
            <w:rtl w:val="0"/>
            <w:lang w:val="en-US"/>
          </w:rPr>
          <w:t>.minor point, certainly you shouldn</w:t>
        </w:r>
      </w:ins>
      <w:ins w:id="262" w:date="2015-03-11T13:50:07Z" w:author="Gregory Crutsinger">
        <w:r>
          <w:rPr>
            <w:rFonts w:hAnsi="Times New Roman" w:hint="default"/>
            <w:rtl w:val="0"/>
            <w:lang w:val="en-US"/>
          </w:rPr>
          <w:t>’</w:t>
        </w:r>
      </w:ins>
      <w:ins w:id="263" w:date="2015-03-11T13:50:07Z" w:author="Gregory Crutsinger">
        <w:r>
          <w:rPr>
            <w:rFonts w:ascii="Times New Roman"/>
            <w:rtl w:val="0"/>
            <w:lang w:val="en-US"/>
          </w:rPr>
          <w:t>t lead the discussion with these.  Focus on the big ideas, the major findings of how and why the food webs vary among clones, which species are driving it, and why and then where to go next.</w:t>
        </w:r>
      </w:ins>
    </w:p>
    <w:p>
      <w:pPr>
        <w:pStyle w:val="Normal"/>
        <w:numPr>
          <w:ilvl w:val="1"/>
          <w:numId w:val="2"/>
        </w:numPr>
        <w:spacing w:line="480" w:lineRule="auto"/>
        <w:ind w:left="720"/>
        <w:rPr>
          <w:rFonts w:ascii="Times New Roman" w:cs="Times New Roman" w:hAnsi="Times New Roman" w:eastAsia="Times New Roman"/>
          <w:position w:val="0"/>
        </w:rPr>
      </w:pPr>
      <w:r>
        <w:rPr>
          <w:rFonts w:ascii="Times New Roman"/>
          <w:rtl w:val="0"/>
          <w:lang w:val="en-US"/>
        </w:rPr>
        <w:t>Traits that predict the presence/absence of an interaction in a food web may not necessarily be the same traits that predict the strength of an interaction in a food web</w:t>
      </w:r>
      <w:r>
        <w:rPr>
          <w:rFonts w:ascii="Times New Roman"/>
          <w:rtl w:val="0"/>
          <w:lang w:val="en-US"/>
        </w:rPr>
        <w:t>.</w:t>
      </w:r>
      <w:ins w:id="264" w:date="2015-03-11T13:52:11Z" w:author="Gregory Crutsinger">
        <w:r>
          <w:rPr>
            <w:rFonts w:ascii="Times New Roman"/>
            <w:rtl w:val="0"/>
            <w:lang w:val="en-US"/>
          </w:rPr>
          <w:t xml:space="preserve"> I might rephrase this as both trait-based and abundance or density based mechanisms were fundamental to understanding the role of genetic variation in shaping networks.  In this case plant and gall size versus gall abundance and parasitism.</w:t>
        </w:r>
      </w:ins>
    </w:p>
    <w:p>
      <w:pPr>
        <w:pStyle w:val="Normal"/>
        <w:numPr>
          <w:ilvl w:val="2"/>
          <w:numId w:val="2"/>
        </w:numPr>
        <w:spacing w:line="480" w:lineRule="auto"/>
        <w:ind w:left="1080"/>
        <w:rPr>
          <w:rFonts w:ascii="Times New Roman" w:cs="Times New Roman" w:hAnsi="Times New Roman" w:eastAsia="Times New Roman"/>
          <w:position w:val="0"/>
        </w:rPr>
      </w:pPr>
      <w:r>
        <w:rPr>
          <w:rFonts w:ascii="Times New Roman"/>
          <w:rtl w:val="0"/>
          <w:lang w:val="en-US"/>
        </w:rPr>
        <w:t xml:space="preserve">For example, body size is a poor predictor of who-eats-whom in plant-insect food webs that are resolved at the species-level (Petchey et al. 2008; van Veen et al. 2012). Yet, our individual-level data showed that plant size and gall size were important predictors of gall density and parasitoid attack rates, respectively. </w:t>
      </w:r>
      <w:r>
        <w:rPr>
          <w:rFonts w:ascii="Times New Roman"/>
          <w:i w:val="1"/>
          <w:iCs w:val="1"/>
          <w:rtl w:val="0"/>
          <w:lang w:val="en-US"/>
        </w:rPr>
        <w:t xml:space="preserve">Elaborate on how our findings are well supported by the literature </w:t>
      </w:r>
      <w:r>
        <w:rPr>
          <w:rFonts w:ascii="Times New Roman"/>
          <w:rtl w:val="0"/>
          <w:lang w:val="en-US"/>
        </w:rPr>
        <w:t xml:space="preserve">(Price 1991; </w:t>
      </w:r>
      <w:r>
        <w:rPr>
          <w:rFonts w:ascii="Times New Roman"/>
          <w:rtl w:val="0"/>
          <w:lang w:val="en-US"/>
        </w:rPr>
        <w:t>Abrhamson &amp; Weis 1992;</w:t>
      </w:r>
      <w:r>
        <w:rPr>
          <w:rFonts w:ascii="Times New Roman"/>
          <w:rtl w:val="0"/>
          <w:lang w:val="en-US"/>
        </w:rPr>
        <w:t xml:space="preserve"> Murdoch et al. 2003;</w:t>
      </w:r>
      <w:r>
        <w:rPr>
          <w:rFonts w:ascii="Times New Roman"/>
          <w:rtl w:val="0"/>
          <w:lang w:val="en-US"/>
        </w:rPr>
        <w:t xml:space="preserve"> </w:t>
      </w:r>
      <w:r>
        <w:rPr>
          <w:rFonts w:ascii="Times New Roman"/>
          <w:rtl w:val="0"/>
          <w:lang w:val="en-US"/>
        </w:rPr>
        <w:t>Carmona et al. 2011; Barbour et al. 2015). This discrepancy between species-level and individual-level trait responses is likely quite common for other specialized trophic interactions.</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i w:val="1"/>
          <w:iCs w:val="1"/>
        </w:rPr>
      </w:pPr>
      <w:r>
        <w:rPr>
          <w:rFonts w:ascii="Times New Roman"/>
          <w:i w:val="1"/>
          <w:iCs w:val="1"/>
          <w:rtl w:val="0"/>
          <w:lang w:val="en-US"/>
        </w:rPr>
        <w:t xml:space="preserve">Eco-evolutionary dynamics of food </w:t>
      </w:r>
      <w:commentRangeStart w:id="265"/>
      <w:r>
        <w:rPr>
          <w:rFonts w:ascii="Times New Roman"/>
          <w:i w:val="1"/>
          <w:iCs w:val="1"/>
          <w:rtl w:val="0"/>
          <w:lang w:val="en-US"/>
        </w:rPr>
        <w:t>webs</w:t>
      </w:r>
      <w:commentRangeEnd w:id="265"/>
      <w:r>
        <w:commentReference w:id="265"/>
      </w:r>
    </w:p>
    <w:p>
      <w:pPr>
        <w:pStyle w:val="Normal"/>
        <w:numPr>
          <w:ilvl w:val="0"/>
          <w:numId w:val="3"/>
        </w:numPr>
        <w:spacing w:line="480" w:lineRule="auto"/>
        <w:ind w:left="468"/>
        <w:rPr>
          <w:del w:id="266" w:date="2015-03-11T13:52:40Z" w:author="Gregory Crutsinger"/>
          <w:rFonts w:ascii="Times New Roman" w:cs="Times New Roman" w:hAnsi="Times New Roman" w:eastAsia="Times New Roman"/>
          <w:position w:val="0"/>
        </w:rPr>
      </w:pPr>
      <w:r>
        <w:rPr>
          <w:rFonts w:ascii="Times New Roman"/>
          <w:rtl w:val="0"/>
          <w:lang w:val="en-US"/>
        </w:rPr>
        <w:t>Our results suggest that processes affecting the amount of genetic variation within a population can alter the structure of its associated food web.</w:t>
      </w:r>
    </w:p>
    <w:p>
      <w:pPr>
        <w:pStyle w:val="Normal"/>
        <w:numPr>
          <w:ilvl w:val="1"/>
          <w:numId w:val="3"/>
        </w:numPr>
        <w:spacing w:line="480" w:lineRule="auto"/>
        <w:ind w:left="720"/>
        <w:rPr>
          <w:ins w:id="267" w:date="2015-03-11T13:54:00Z" w:author="Gregory Crutsinger"/>
          <w:rFonts w:ascii="Times New Roman" w:cs="Times New Roman" w:hAnsi="Times New Roman" w:eastAsia="Times New Roman"/>
          <w:position w:val="0"/>
        </w:rPr>
      </w:pPr>
      <w:ins w:id="268" w:date="2015-03-11T13:54:00Z" w:author="Gregory Crutsinger">
        <w:r>
          <w:rPr>
            <w:rFonts w:ascii="Times New Roman"/>
            <w:rtl w:val="0"/>
            <w:lang w:val="en-US"/>
          </w:rPr>
          <w:t xml:space="preserve"> All the next bit is about food web complexity.  Why not lead with what your results mean for the loss and gain of genetic diversity for food web complexity.  Remember, community and network structure are not well defined terms.  So its better to be more specific.</w:t>
        </w:r>
      </w:ins>
    </w:p>
    <w:p>
      <w:pPr>
        <w:pStyle w:val="Normal"/>
        <w:spacing w:line="480" w:lineRule="auto"/>
        <w:rPr>
          <w:ins w:id="269" w:date="2015-03-11T13:54:00Z" w:author="Gregory Crutsinger"/>
          <w:rFonts w:ascii="Times New Roman" w:cs="Times New Roman" w:hAnsi="Times New Roman" w:eastAsia="Times New Roman"/>
        </w:rPr>
      </w:pPr>
    </w:p>
    <w:p>
      <w:pPr>
        <w:pStyle w:val="Normal"/>
        <w:numPr>
          <w:ilvl w:val="1"/>
          <w:numId w:val="4"/>
        </w:numPr>
        <w:spacing w:line="480" w:lineRule="auto"/>
        <w:ind w:left="720"/>
        <w:rPr>
          <w:rFonts w:ascii="Times New Roman" w:cs="Times New Roman" w:hAnsi="Times New Roman" w:eastAsia="Times New Roman"/>
          <w:position w:val="0"/>
        </w:rPr>
      </w:pPr>
      <w:r>
        <w:rPr>
          <w:rFonts w:ascii="Times New Roman"/>
          <w:rtl w:val="0"/>
          <w:lang w:val="en-US"/>
        </w:rPr>
        <w:t xml:space="preserve">Processes that promote genetic variation within populations may increase food web complexity. For example, local adaptation in Trinidadian guppies results in divergence in biomass of algae and invertebrate communities as well as the flux rates </w:t>
      </w:r>
    </w:p>
    <w:p>
      <w:pPr>
        <w:pStyle w:val="Normal"/>
        <w:numPr>
          <w:ilvl w:val="1"/>
          <w:numId w:val="4"/>
        </w:numPr>
        <w:spacing w:line="480" w:lineRule="auto"/>
        <w:ind w:left="720"/>
        <w:rPr>
          <w:rFonts w:ascii="Times New Roman" w:cs="Times New Roman" w:hAnsi="Times New Roman" w:eastAsia="Times New Roman"/>
          <w:position w:val="0"/>
        </w:rPr>
      </w:pPr>
      <w:r>
        <w:rPr>
          <w:rFonts w:ascii="Times New Roman"/>
          <w:rtl w:val="0"/>
          <w:lang w:val="en-US"/>
        </w:rPr>
        <w:t xml:space="preserve">In contrast, evolutionary processes that reduce genetic variation within populations may decrease food web complexity. </w:t>
      </w:r>
      <w:r>
        <w:rPr>
          <w:rFonts w:ascii="Times New Roman"/>
          <w:rtl w:val="0"/>
          <w:lang w:val="en-US"/>
        </w:rPr>
        <w:t xml:space="preserve">For example, decreased genetic variation in the stick insect, </w:t>
      </w:r>
      <w:r>
        <w:rPr>
          <w:rFonts w:ascii="Times New Roman"/>
          <w:i w:val="1"/>
          <w:iCs w:val="1"/>
          <w:rtl w:val="0"/>
          <w:lang w:val="en-US"/>
        </w:rPr>
        <w:t>Timema cristinae</w:t>
      </w:r>
      <w:r>
        <w:rPr>
          <w:rFonts w:ascii="Times New Roman"/>
          <w:rtl w:val="0"/>
          <w:lang w:val="en-US"/>
        </w:rPr>
        <w:t>, via gene flow causing maladapted camouflage on their host plants, resulted in decreased abundance and diversity of other arthropods on the host plant via increased bird predation, due to the maladapted stick insects attracting birds (Farkas et al. 2013).</w:t>
      </w:r>
    </w:p>
    <w:p>
      <w:pPr>
        <w:pStyle w:val="Normal"/>
        <w:numPr>
          <w:ilvl w:val="0"/>
          <w:numId w:val="5"/>
        </w:numPr>
        <w:spacing w:line="480" w:lineRule="auto"/>
        <w:ind w:left="468"/>
        <w:rPr>
          <w:rFonts w:ascii="Times New Roman" w:cs="Times New Roman" w:hAnsi="Times New Roman" w:eastAsia="Times New Roman"/>
          <w:i w:val="1"/>
          <w:iCs w:val="1"/>
          <w:position w:val="0"/>
        </w:rPr>
      </w:pPr>
      <w:r>
        <w:rPr>
          <w:rFonts w:ascii="Times New Roman"/>
          <w:i w:val="1"/>
          <w:iCs w:val="1"/>
          <w:rtl w:val="0"/>
          <w:lang w:val="en-US"/>
        </w:rPr>
        <w:t>Incorporating the environment (i.e. GxE interactions) into future work.</w:t>
      </w:r>
    </w:p>
    <w:p>
      <w:pPr>
        <w:pStyle w:val="Normal"/>
        <w:numPr>
          <w:ilvl w:val="1"/>
          <w:numId w:val="5"/>
        </w:numPr>
        <w:spacing w:line="480" w:lineRule="auto"/>
        <w:ind w:left="720"/>
        <w:rPr>
          <w:rFonts w:ascii="Times New Roman" w:cs="Times New Roman" w:hAnsi="Times New Roman" w:eastAsia="Times New Roman"/>
          <w:i w:val="1"/>
          <w:iCs w:val="1"/>
          <w:position w:val="0"/>
        </w:rPr>
      </w:pPr>
      <w:r>
        <w:rPr>
          <w:rFonts w:ascii="Times New Roman"/>
          <w:i w:val="1"/>
          <w:iCs w:val="1"/>
          <w:rtl w:val="0"/>
          <w:lang w:val="en-US"/>
        </w:rPr>
        <w:t>This will be especially important for understanding how food webs will change under future environmental conditions.</w:t>
      </w:r>
      <w:ins w:id="270" w:date="2015-03-11T13:54:12Z" w:author="Gregory Crutsinger">
        <w:r>
          <w:rPr>
            <w:rFonts w:ascii="Times New Roman"/>
            <w:i w:val="1"/>
            <w:iCs w:val="1"/>
            <w:rtl w:val="0"/>
            <w:lang w:val="en-US"/>
          </w:rPr>
          <w:t xml:space="preserve"> WHY?  </w:t>
        </w:r>
      </w:ins>
    </w:p>
    <w:p>
      <w:pPr>
        <w:pStyle w:val="Normal"/>
        <w:numPr>
          <w:ilvl w:val="0"/>
          <w:numId w:val="5"/>
        </w:numPr>
        <w:spacing w:line="480" w:lineRule="auto"/>
        <w:ind w:left="468"/>
        <w:rPr>
          <w:rFonts w:ascii="Times New Roman" w:cs="Times New Roman" w:hAnsi="Times New Roman" w:eastAsia="Times New Roman"/>
          <w:position w:val="0"/>
        </w:rPr>
      </w:pPr>
      <w:r>
        <w:rPr>
          <w:rFonts w:ascii="Times New Roman"/>
          <w:rtl w:val="0"/>
          <w:lang w:val="en-US"/>
        </w:rPr>
        <w:t xml:space="preserve">Our results suggest that genetic variation in parasitism rates may feedback to affect plant fitness. </w:t>
      </w:r>
      <w:r>
        <w:rPr>
          <w:rFonts w:ascii="Times New Roman"/>
          <w:i w:val="1"/>
          <w:iCs w:val="1"/>
          <w:rtl w:val="0"/>
          <w:lang w:val="en-US"/>
        </w:rPr>
        <w:t>I recognize this is a stretch, but I feel like I should at least talk about the potential for their to be an eco-eco feedback (or why we wouldn</w:t>
      </w:r>
      <w:r>
        <w:rPr>
          <w:rFonts w:hAnsi="Times New Roman" w:hint="default"/>
          <w:i w:val="1"/>
          <w:iCs w:val="1"/>
          <w:rtl w:val="0"/>
          <w:lang w:val="en-US"/>
        </w:rPr>
        <w:t>’</w:t>
      </w:r>
      <w:r>
        <w:rPr>
          <w:rFonts w:ascii="Times New Roman"/>
          <w:i w:val="1"/>
          <w:iCs w:val="1"/>
          <w:rtl w:val="0"/>
          <w:lang w:val="en-US"/>
        </w:rPr>
        <w:t>t expect one).</w:t>
      </w:r>
      <w:ins w:id="271" w:date="2015-03-11T13:54:28Z" w:author="Gregory Crutsinger">
        <w:r>
          <w:rPr>
            <w:rFonts w:ascii="Times New Roman"/>
            <w:i w:val="1"/>
            <w:iCs w:val="1"/>
            <w:rtl w:val="0"/>
            <w:lang w:val="en-US"/>
          </w:rPr>
          <w:t xml:space="preserve"> Seems like a stretch but ok.</w:t>
        </w:r>
      </w:ins>
    </w:p>
    <w:p>
      <w:pPr>
        <w:pStyle w:val="Normal"/>
        <w:numPr>
          <w:ilvl w:val="1"/>
          <w:numId w:val="5"/>
        </w:numPr>
        <w:spacing w:line="480" w:lineRule="auto"/>
        <w:ind w:left="720"/>
        <w:rPr>
          <w:rFonts w:ascii="Times New Roman" w:cs="Times New Roman" w:hAnsi="Times New Roman" w:eastAsia="Times New Roman"/>
          <w:position w:val="0"/>
        </w:rPr>
      </w:pPr>
      <w:r>
        <w:rPr>
          <w:rFonts w:ascii="Times New Roman"/>
          <w:rtl w:val="0"/>
          <w:lang w:val="en-US"/>
        </w:rPr>
        <w:t>Abdala-Robert</w:t>
      </w:r>
      <w:r>
        <w:rPr>
          <w:rFonts w:hAnsi="Times New Roman" w:hint="default"/>
          <w:rtl w:val="0"/>
          <w:lang w:val="en-US"/>
        </w:rPr>
        <w:t>’</w:t>
      </w:r>
      <w:r>
        <w:rPr>
          <w:rFonts w:ascii="Times New Roman"/>
          <w:rtl w:val="0"/>
          <w:lang w:val="en-US"/>
        </w:rPr>
        <w:t>s and Mooney study, where parasitoids altered fitness function of plants at different levels of genotypic diversity.</w:t>
      </w:r>
    </w:p>
    <w:p>
      <w:pPr>
        <w:pStyle w:val="Normal"/>
        <w:numPr>
          <w:ilvl w:val="1"/>
          <w:numId w:val="5"/>
        </w:numPr>
        <w:spacing w:line="480" w:lineRule="auto"/>
        <w:ind w:left="720"/>
        <w:rPr>
          <w:rFonts w:ascii="Times New Roman" w:cs="Times New Roman" w:hAnsi="Times New Roman" w:eastAsia="Times New Roman"/>
          <w:position w:val="0"/>
        </w:rPr>
      </w:pPr>
      <w:r>
        <w:rPr>
          <w:rFonts w:ascii="Times New Roman"/>
          <w:rtl w:val="0"/>
          <w:lang w:val="en-US"/>
        </w:rPr>
        <w:t>Moreira and Mooney</w:t>
      </w:r>
      <w:r>
        <w:rPr>
          <w:rFonts w:hAnsi="Times New Roman" w:hint="default"/>
          <w:rtl w:val="0"/>
          <w:lang w:val="en-US"/>
        </w:rPr>
        <w:t>’</w:t>
      </w:r>
      <w:r>
        <w:rPr>
          <w:rFonts w:ascii="Times New Roman"/>
          <w:rtl w:val="0"/>
          <w:lang w:val="en-US"/>
        </w:rPr>
        <w:t>s work showing that plant species diversity can alter plant fitness by affecting foraging behavior of ants.</w:t>
      </w:r>
    </w:p>
    <w:p>
      <w:pPr>
        <w:pStyle w:val="Normal"/>
        <w:spacing w:line="480" w:lineRule="auto"/>
        <w:rPr>
          <w:rFonts w:ascii="Times New Roman" w:cs="Times New Roman" w:hAnsi="Times New Roman" w:eastAsia="Times New Roman"/>
          <w:sz w:val="20"/>
          <w:szCs w:val="20"/>
        </w:rPr>
      </w:pPr>
    </w:p>
    <w:p>
      <w:pPr>
        <w:pStyle w:val="Normal"/>
        <w:spacing w:line="480" w:lineRule="auto"/>
        <w:rPr>
          <w:rFonts w:ascii="Times New Roman" w:cs="Times New Roman" w:hAnsi="Times New Roman" w:eastAsia="Times New Roman"/>
          <w:i w:val="0"/>
          <w:iCs w:val="0"/>
        </w:rPr>
      </w:pPr>
      <w:r>
        <w:rPr>
          <w:rFonts w:ascii="Times New Roman"/>
          <w:i w:val="1"/>
          <w:iCs w:val="1"/>
          <w:rtl w:val="0"/>
          <w:lang w:val="en-US"/>
        </w:rPr>
        <w:t>Conclusions</w:t>
      </w:r>
    </w:p>
    <w:p>
      <w:pPr>
        <w:pStyle w:val="Normal"/>
        <w:numPr>
          <w:ilvl w:val="0"/>
          <w:numId w:val="5"/>
        </w:numPr>
        <w:spacing w:line="480" w:lineRule="auto"/>
        <w:ind w:left="468"/>
        <w:rPr>
          <w:rFonts w:ascii="Times New Roman" w:cs="Times New Roman" w:hAnsi="Times New Roman" w:eastAsia="Times New Roman"/>
          <w:position w:val="0"/>
        </w:rPr>
      </w:pPr>
      <w:r>
        <w:rPr>
          <w:rFonts w:ascii="Times New Roman"/>
          <w:rtl w:val="0"/>
          <w:lang w:val="en-US"/>
        </w:rPr>
        <w:t>Understanding how individual traits scale up to affect populations, communities, and whole food webs is critical for predicting how food webs will respond to environmental change.</w:t>
      </w:r>
      <w:ins w:id="272" w:date="2015-03-11T13:55:04Z" w:author="Gregory Crutsinger">
        <w:r>
          <w:rPr>
            <w:rFonts w:ascii="Times New Roman"/>
            <w:rtl w:val="0"/>
            <w:lang w:val="en-US"/>
          </w:rPr>
          <w:t xml:space="preserve">  Why?  Your study is about genetic variation, not climate change.</w:t>
        </w:r>
      </w:ins>
    </w:p>
    <w:p>
      <w:pPr>
        <w:pStyle w:val="Normal"/>
        <w:numPr>
          <w:ilvl w:val="1"/>
          <w:numId w:val="5"/>
        </w:numPr>
        <w:spacing w:line="480" w:lineRule="auto"/>
        <w:ind w:left="720"/>
        <w:rPr>
          <w:rFonts w:ascii="Times New Roman" w:cs="Times New Roman" w:hAnsi="Times New Roman" w:eastAsia="Times New Roman"/>
          <w:position w:val="0"/>
        </w:rPr>
      </w:pPr>
      <w:r>
        <w:rPr>
          <w:rFonts w:ascii="Times New Roman"/>
          <w:rtl w:val="0"/>
          <w:lang w:val="en-US"/>
        </w:rPr>
        <w:t xml:space="preserve">Foundation and keystone species may be especially important in structuring communities and genetic variation may be especially important in these species. Yet, we need future work to incorporate environmental variation for understanding how changing environments will alter food web structure and dynamics in these systems. </w:t>
      </w:r>
      <w:r>
        <w:rPr>
          <w:rFonts w:ascii="Times New Roman"/>
          <w:i w:val="1"/>
          <w:iCs w:val="1"/>
          <w:rtl w:val="0"/>
          <w:lang w:val="en-US"/>
        </w:rPr>
        <w:t>Also weave in a discussion of eco-evo dynamics and natural selection could affect these food webs.</w:t>
      </w:r>
    </w:p>
    <w:p>
      <w:pPr>
        <w:pStyle w:val="Normal"/>
        <w:numPr>
          <w:ilvl w:val="1"/>
          <w:numId w:val="7"/>
        </w:numPr>
        <w:spacing w:line="480" w:lineRule="auto"/>
        <w:ind w:left="828"/>
        <w:rPr>
          <w:rFonts w:ascii="Times New Roman" w:cs="Times New Roman" w:hAnsi="Times New Roman" w:eastAsia="Times New Roman"/>
          <w:position w:val="0"/>
          <w:sz w:val="20"/>
          <w:szCs w:val="20"/>
        </w:rPr>
      </w:pPr>
      <w:r>
        <w:rPr>
          <w:rFonts w:ascii="Times New Roman"/>
          <w:rtl w:val="0"/>
          <w:lang w:val="en-US"/>
        </w:rPr>
        <w:t>Current mechanistic models of food webs are ill suited for predicting the structure of host-parasite food webs, such as those of plants and insect herbivores and insect herbivores and parasitoids.</w:t>
      </w:r>
      <w:r>
        <w:rPr>
          <w:rFonts w:ascii="Times New Roman"/>
          <w:rtl w:val="0"/>
          <w:lang w:val="en-US"/>
        </w:rPr>
        <w:t xml:space="preserve"> Plants, insect herbivores, and their natural enemies make up as much as 70% of terrestrial biodiversity, </w:t>
      </w:r>
      <w:r>
        <w:rPr>
          <w:rFonts w:ascii="Times New Roman"/>
          <w:i w:val="1"/>
          <w:iCs w:val="1"/>
          <w:rtl w:val="0"/>
          <w:lang w:val="en-US"/>
        </w:rPr>
        <w:t>so we need to get on it in figuring out how these food webs are structured.</w:t>
      </w:r>
      <w:ins w:id="273" w:date="2015-03-11T13:56:00Z" w:author="Gregory Crutsinger">
        <w:r>
          <w:rPr>
            <w:rFonts w:ascii="Times New Roman"/>
            <w:i w:val="1"/>
            <w:iCs w:val="1"/>
            <w:rtl w:val="0"/>
            <w:lang w:val="en-US"/>
          </w:rPr>
          <w:t xml:space="preserve">  </w:t>
        </w:r>
      </w:ins>
      <w:ins w:id="274" w:date="2015-03-11T13:56:00Z" w:author="Gregory Crutsinger">
        <w:r>
          <w:rPr>
            <w:rFonts w:ascii="Times New Roman"/>
            <w:rtl w:val="0"/>
            <w:lang w:val="en-US"/>
          </w:rPr>
          <w:t>Out of anything, there is the most meat here.  I would say its better to focus on this out of anything you have mentioned.</w:t>
        </w:r>
      </w:ins>
    </w:p>
    <w:p>
      <w:pPr>
        <w:pStyle w:val="Normal"/>
        <w:spacing w:line="480" w:lineRule="auto"/>
        <w:rPr>
          <w:del w:id="275" w:date="2015-03-06T13:22:25Z" w:author="Matthew Barbour"/>
          <w:rFonts w:ascii="Times New Roman" w:cs="Times New Roman" w:hAnsi="Times New Roman" w:eastAsia="Times New Roman"/>
          <w:b w:val="1"/>
          <w:bCs w:val="1"/>
          <w:sz w:val="20"/>
          <w:szCs w:val="20"/>
        </w:rPr>
      </w:pPr>
      <w:del w:id="276" w:date="2015-03-06T13:22:25Z" w:author="Matthew Barbour">
        <w:r>
          <w:rPr>
            <w:rFonts w:ascii="Times New Roman"/>
            <w:b w:val="1"/>
            <w:bCs w:val="1"/>
            <w:sz w:val="20"/>
            <w:szCs w:val="20"/>
            <w:rtl w:val="0"/>
            <w:lang w:val="en-US"/>
          </w:rPr>
          <w:delText>Outline</w:delText>
        </w:r>
      </w:del>
    </w:p>
    <w:p>
      <w:pPr>
        <w:pStyle w:val="Normal"/>
        <w:numPr>
          <w:ilvl w:val="0"/>
          <w:numId w:val="8"/>
        </w:numPr>
        <w:tabs>
          <w:tab w:val="num" w:pos="468"/>
          <w:tab w:val="clear" w:pos="390"/>
        </w:tabs>
        <w:spacing w:line="480" w:lineRule="auto"/>
        <w:ind w:left="468" w:hanging="468"/>
        <w:rPr>
          <w:del w:id="277" w:date="2015-03-06T13:22:25Z" w:author="Matthew Barbour"/>
          <w:rFonts w:ascii="Times New Roman" w:cs="Times New Roman" w:hAnsi="Times New Roman" w:eastAsia="Times New Roman"/>
          <w:b w:val="1"/>
          <w:bCs w:val="1"/>
          <w:position w:val="0"/>
          <w:sz w:val="20"/>
          <w:szCs w:val="20"/>
        </w:rPr>
      </w:pPr>
      <w:del w:id="278" w:date="2015-03-06T13:22:25Z" w:author="Matthew Barbour">
        <w:r>
          <w:rPr>
            <w:rFonts w:ascii="Times New Roman"/>
            <w:b w:val="1"/>
            <w:bCs w:val="1"/>
            <w:sz w:val="20"/>
            <w:szCs w:val="20"/>
            <w:rtl w:val="0"/>
            <w:lang w:val="en-US"/>
          </w:rPr>
          <w:delText>Paragraph 1: Summary and implications.</w:delText>
        </w:r>
      </w:del>
    </w:p>
    <w:p>
      <w:pPr>
        <w:pStyle w:val="Normal"/>
        <w:numPr>
          <w:ilvl w:val="1"/>
          <w:numId w:val="9"/>
        </w:numPr>
        <w:tabs>
          <w:tab w:val="num" w:pos="720"/>
          <w:tab w:val="clear" w:pos="660"/>
        </w:tabs>
        <w:spacing w:line="480" w:lineRule="auto"/>
        <w:ind w:left="720" w:hanging="360"/>
        <w:rPr>
          <w:del w:id="279" w:date="2015-03-06T13:22:25Z" w:author="Matthew Barbour"/>
          <w:rFonts w:ascii="Times New Roman" w:cs="Times New Roman" w:hAnsi="Times New Roman" w:eastAsia="Times New Roman"/>
          <w:b w:val="1"/>
          <w:bCs w:val="1"/>
          <w:position w:val="0"/>
          <w:sz w:val="20"/>
          <w:szCs w:val="20"/>
        </w:rPr>
      </w:pPr>
      <w:del w:id="280" w:date="2015-03-06T13:22:25Z" w:author="Matthew Barbour">
        <w:r>
          <w:rPr>
            <w:rFonts w:ascii="Times New Roman"/>
            <w:b w:val="1"/>
            <w:bCs w:val="1"/>
            <w:sz w:val="20"/>
            <w:szCs w:val="20"/>
            <w:rtl w:val="0"/>
            <w:lang w:val="en-US"/>
          </w:rPr>
          <w:delText xml:space="preserve">Succinctly summarize that we found support for our main hypothesis in addition to identifying the underlying mechanisms. </w:delText>
        </w:r>
      </w:del>
    </w:p>
    <w:p>
      <w:pPr>
        <w:pStyle w:val="Normal"/>
        <w:numPr>
          <w:ilvl w:val="1"/>
          <w:numId w:val="10"/>
        </w:numPr>
        <w:tabs>
          <w:tab w:val="num" w:pos="720"/>
          <w:tab w:val="clear" w:pos="660"/>
        </w:tabs>
        <w:spacing w:line="480" w:lineRule="auto"/>
        <w:ind w:left="720" w:hanging="360"/>
        <w:rPr>
          <w:del w:id="281" w:date="2015-03-06T13:22:25Z" w:author="Matthew Barbour"/>
          <w:rFonts w:ascii="Times New Roman" w:cs="Times New Roman" w:hAnsi="Times New Roman" w:eastAsia="Times New Roman"/>
          <w:b w:val="1"/>
          <w:bCs w:val="1"/>
          <w:position w:val="0"/>
          <w:sz w:val="20"/>
          <w:szCs w:val="20"/>
        </w:rPr>
      </w:pPr>
      <w:del w:id="282" w:date="2015-03-06T13:22:25Z" w:author="Matthew Barbour">
        <w:r>
          <w:rPr>
            <w:rFonts w:ascii="Times New Roman"/>
            <w:b w:val="1"/>
            <w:bCs w:val="1"/>
            <w:sz w:val="20"/>
            <w:szCs w:val="20"/>
            <w:rtl w:val="0"/>
            <w:lang w:val="en-US"/>
          </w:rPr>
          <w:delText>Reiterate how this empirical study paves the way for a mechanistic understanding of the eco-evolutionary dynamics of food webs.</w:delText>
        </w:r>
      </w:del>
    </w:p>
    <w:p>
      <w:pPr>
        <w:pStyle w:val="Normal"/>
        <w:spacing w:line="480" w:lineRule="auto"/>
        <w:rPr>
          <w:del w:id="283" w:date="2015-03-06T13:22:25Z" w:author="Matthew Barbour"/>
          <w:rFonts w:ascii="Times New Roman" w:cs="Times New Roman" w:hAnsi="Times New Roman" w:eastAsia="Times New Roman"/>
          <w:b w:val="1"/>
          <w:bCs w:val="1"/>
          <w:sz w:val="20"/>
          <w:szCs w:val="20"/>
        </w:rPr>
      </w:pPr>
    </w:p>
    <w:p>
      <w:pPr>
        <w:pStyle w:val="Normal"/>
        <w:numPr>
          <w:ilvl w:val="0"/>
          <w:numId w:val="11"/>
        </w:numPr>
        <w:tabs>
          <w:tab w:val="num" w:pos="468"/>
          <w:tab w:val="clear" w:pos="390"/>
        </w:tabs>
        <w:spacing w:line="480" w:lineRule="auto"/>
        <w:ind w:left="468" w:hanging="468"/>
        <w:rPr>
          <w:del w:id="284" w:date="2015-03-06T13:22:25Z" w:author="Matthew Barbour"/>
          <w:rFonts w:ascii="Times New Roman" w:cs="Times New Roman" w:hAnsi="Times New Roman" w:eastAsia="Times New Roman"/>
          <w:b w:val="1"/>
          <w:bCs w:val="1"/>
          <w:position w:val="0"/>
          <w:sz w:val="20"/>
          <w:szCs w:val="20"/>
        </w:rPr>
      </w:pPr>
      <w:del w:id="285" w:date="2015-03-06T13:22:25Z" w:author="Matthew Barbour">
        <w:r>
          <w:rPr>
            <w:rFonts w:ascii="Times New Roman"/>
            <w:b w:val="1"/>
            <w:bCs w:val="1"/>
            <w:sz w:val="20"/>
            <w:szCs w:val="20"/>
            <w:rtl w:val="0"/>
            <w:lang w:val="en-US"/>
          </w:rPr>
          <w:delText>Paragraph 2: Scaling individual-level interactions to whole food webs - a trait-based approach</w:delText>
        </w:r>
      </w:del>
    </w:p>
    <w:p>
      <w:pPr>
        <w:pStyle w:val="Normal"/>
        <w:numPr>
          <w:ilvl w:val="1"/>
          <w:numId w:val="12"/>
        </w:numPr>
        <w:tabs>
          <w:tab w:val="num" w:pos="720"/>
          <w:tab w:val="clear" w:pos="660"/>
        </w:tabs>
        <w:spacing w:line="480" w:lineRule="auto"/>
        <w:ind w:left="720" w:hanging="360"/>
        <w:rPr>
          <w:del w:id="286" w:date="2015-03-06T13:22:25Z" w:author="Matthew Barbour"/>
          <w:rFonts w:ascii="Times New Roman" w:cs="Times New Roman" w:hAnsi="Times New Roman" w:eastAsia="Times New Roman"/>
          <w:b w:val="1"/>
          <w:bCs w:val="1"/>
          <w:position w:val="0"/>
          <w:sz w:val="20"/>
          <w:szCs w:val="20"/>
        </w:rPr>
      </w:pPr>
      <w:del w:id="287" w:date="2015-03-06T13:22:25Z" w:author="Matthew Barbour">
        <w:r>
          <w:rPr>
            <w:rFonts w:ascii="Times New Roman"/>
            <w:b w:val="1"/>
            <w:bCs w:val="1"/>
            <w:sz w:val="20"/>
            <w:szCs w:val="20"/>
            <w:rtl w:val="0"/>
            <w:lang w:val="en-US"/>
          </w:rPr>
          <w:delText>We showed that plant traits at the individual-level affected gall size at the population-level, which affected food web structure.</w:delText>
        </w:r>
      </w:del>
    </w:p>
    <w:p>
      <w:pPr>
        <w:pStyle w:val="Normal"/>
        <w:numPr>
          <w:ilvl w:val="1"/>
          <w:numId w:val="13"/>
        </w:numPr>
        <w:tabs>
          <w:tab w:val="num" w:pos="720"/>
          <w:tab w:val="clear" w:pos="660"/>
        </w:tabs>
        <w:spacing w:line="480" w:lineRule="auto"/>
        <w:ind w:left="720" w:hanging="360"/>
        <w:rPr>
          <w:del w:id="288" w:date="2015-03-06T13:22:25Z" w:author="Matthew Barbour"/>
          <w:rFonts w:ascii="Times New Roman" w:cs="Times New Roman" w:hAnsi="Times New Roman" w:eastAsia="Times New Roman"/>
          <w:b w:val="1"/>
          <w:bCs w:val="1"/>
          <w:position w:val="0"/>
          <w:sz w:val="20"/>
          <w:szCs w:val="20"/>
        </w:rPr>
      </w:pPr>
      <w:del w:id="289" w:date="2015-03-06T13:22:25Z" w:author="Matthew Barbour">
        <w:r>
          <w:rPr>
            <w:rFonts w:ascii="Times New Roman"/>
            <w:b w:val="1"/>
            <w:bCs w:val="1"/>
            <w:sz w:val="20"/>
            <w:szCs w:val="20"/>
            <w:rtl w:val="0"/>
            <w:lang w:val="en-US"/>
          </w:rPr>
          <w:delText>Recent work in other types of networks (e.g. predator-prey food webs (aquatic), plant-pollinator networks) are illustrating that resolving networks to the individual level sheds new light onto the processes determining network structure.</w:delText>
        </w:r>
      </w:del>
    </w:p>
    <w:p>
      <w:pPr>
        <w:pStyle w:val="Normal"/>
        <w:numPr>
          <w:ilvl w:val="1"/>
          <w:numId w:val="14"/>
        </w:numPr>
        <w:tabs>
          <w:tab w:val="num" w:pos="720"/>
          <w:tab w:val="clear" w:pos="660"/>
        </w:tabs>
        <w:spacing w:line="480" w:lineRule="auto"/>
        <w:ind w:left="720" w:hanging="360"/>
        <w:rPr>
          <w:del w:id="290" w:date="2015-03-06T13:22:25Z" w:author="Matthew Barbour"/>
          <w:rFonts w:ascii="Times New Roman" w:cs="Times New Roman" w:hAnsi="Times New Roman" w:eastAsia="Times New Roman"/>
          <w:b w:val="1"/>
          <w:bCs w:val="1"/>
          <w:position w:val="0"/>
          <w:sz w:val="20"/>
          <w:szCs w:val="20"/>
        </w:rPr>
      </w:pPr>
      <w:del w:id="291" w:date="2015-03-06T13:22:25Z" w:author="Matthew Barbour">
        <w:r>
          <w:rPr>
            <w:rFonts w:ascii="Times New Roman"/>
            <w:b w:val="1"/>
            <w:bCs w:val="1"/>
            <w:sz w:val="20"/>
            <w:szCs w:val="20"/>
            <w:rtl w:val="0"/>
            <w:lang w:val="en-US"/>
          </w:rPr>
          <w:delText>An emerging point from this study is that functional traits that constrain the probability of an interaction between two individuals has important effects on food web structure.</w:delText>
        </w:r>
      </w:del>
    </w:p>
    <w:p>
      <w:pPr>
        <w:pStyle w:val="Normal"/>
        <w:numPr>
          <w:ilvl w:val="2"/>
          <w:numId w:val="15"/>
        </w:numPr>
        <w:tabs>
          <w:tab w:val="num" w:pos="1080"/>
          <w:tab w:val="clear" w:pos="1020"/>
        </w:tabs>
        <w:spacing w:line="480" w:lineRule="auto"/>
        <w:ind w:left="1080" w:hanging="360"/>
        <w:rPr>
          <w:del w:id="292" w:date="2015-03-06T13:22:25Z" w:author="Matthew Barbour"/>
          <w:rFonts w:ascii="Times New Roman" w:cs="Times New Roman" w:hAnsi="Times New Roman" w:eastAsia="Times New Roman"/>
          <w:b w:val="1"/>
          <w:bCs w:val="1"/>
          <w:position w:val="0"/>
          <w:sz w:val="20"/>
          <w:szCs w:val="20"/>
        </w:rPr>
      </w:pPr>
      <w:del w:id="293" w:date="2015-03-06T13:22:25Z" w:author="Matthew Barbour">
        <w:r>
          <w:rPr>
            <w:rFonts w:ascii="Times New Roman"/>
            <w:b w:val="1"/>
            <w:bCs w:val="1"/>
            <w:sz w:val="20"/>
            <w:szCs w:val="20"/>
            <w:rtl w:val="0"/>
            <w:lang w:val="en-US"/>
          </w:rPr>
          <w:delText>For example, individual-level variation in phenology affects the structure of plant-pollinator networks (e.g. increased modularity when downscaling the network).</w:delText>
        </w:r>
      </w:del>
    </w:p>
    <w:p>
      <w:pPr>
        <w:pStyle w:val="Normal"/>
        <w:numPr>
          <w:ilvl w:val="2"/>
          <w:numId w:val="16"/>
        </w:numPr>
        <w:tabs>
          <w:tab w:val="num" w:pos="1080"/>
          <w:tab w:val="clear" w:pos="1020"/>
        </w:tabs>
        <w:spacing w:line="480" w:lineRule="auto"/>
        <w:ind w:left="1080" w:hanging="360"/>
        <w:rPr>
          <w:del w:id="294" w:date="2015-03-06T13:22:25Z" w:author="Matthew Barbour"/>
          <w:rFonts w:ascii="Times New Roman" w:cs="Times New Roman" w:hAnsi="Times New Roman" w:eastAsia="Times New Roman"/>
          <w:b w:val="1"/>
          <w:bCs w:val="1"/>
          <w:position w:val="0"/>
          <w:sz w:val="20"/>
          <w:szCs w:val="20"/>
        </w:rPr>
      </w:pPr>
      <w:del w:id="295" w:date="2015-03-06T13:22:25Z" w:author="Matthew Barbour">
        <w:r>
          <w:rPr>
            <w:rFonts w:ascii="Times New Roman"/>
            <w:b w:val="1"/>
            <w:bCs w:val="1"/>
            <w:sz w:val="20"/>
            <w:szCs w:val="20"/>
            <w:rtl w:val="0"/>
            <w:lang w:val="en-US"/>
          </w:rPr>
          <w:delText>For example, individual-level resolution of predator and prey body sizes explains more the variation in food web structure.</w:delText>
        </w:r>
      </w:del>
    </w:p>
    <w:p>
      <w:pPr>
        <w:pStyle w:val="Normal"/>
        <w:numPr>
          <w:ilvl w:val="2"/>
          <w:numId w:val="17"/>
        </w:numPr>
        <w:tabs>
          <w:tab w:val="num" w:pos="1080"/>
          <w:tab w:val="clear" w:pos="1020"/>
        </w:tabs>
        <w:spacing w:line="480" w:lineRule="auto"/>
        <w:ind w:left="1080" w:hanging="360"/>
        <w:rPr>
          <w:del w:id="296" w:date="2015-03-06T13:22:25Z" w:author="Matthew Barbour"/>
          <w:rFonts w:ascii="Times New Roman" w:cs="Times New Roman" w:hAnsi="Times New Roman" w:eastAsia="Times New Roman"/>
          <w:b w:val="1"/>
          <w:bCs w:val="1"/>
          <w:position w:val="0"/>
          <w:sz w:val="20"/>
          <w:szCs w:val="20"/>
        </w:rPr>
      </w:pPr>
      <w:del w:id="297" w:date="2015-03-06T13:22:25Z" w:author="Matthew Barbour">
        <w:r>
          <w:rPr>
            <w:rFonts w:ascii="Times New Roman"/>
            <w:b w:val="1"/>
            <w:bCs w:val="1"/>
            <w:sz w:val="20"/>
            <w:szCs w:val="20"/>
            <w:rtl w:val="0"/>
            <w:lang w:val="en-US"/>
          </w:rPr>
          <w:delText>However, many individual-level studies neglect to measure the traits that determine species interactions, precluding a mechanistic understanding of the processes affecting food web structure.</w:delText>
        </w:r>
      </w:del>
    </w:p>
    <w:p>
      <w:pPr>
        <w:pStyle w:val="Normal"/>
        <w:spacing w:line="480" w:lineRule="auto"/>
        <w:rPr>
          <w:del w:id="298" w:date="2015-03-06T13:22:25Z" w:author="Matthew Barbour"/>
          <w:rFonts w:ascii="Times New Roman" w:cs="Times New Roman" w:hAnsi="Times New Roman" w:eastAsia="Times New Roman"/>
          <w:b w:val="1"/>
          <w:bCs w:val="1"/>
          <w:sz w:val="20"/>
          <w:szCs w:val="20"/>
        </w:rPr>
      </w:pPr>
      <w:del w:id="299" w:date="2015-03-06T13:22:25Z" w:author="Matthew Barbour">
        <w:r>
          <w:rPr>
            <w:rFonts w:ascii="Times New Roman"/>
            <w:b w:val="1"/>
            <w:bCs w:val="1"/>
            <w:sz w:val="20"/>
            <w:szCs w:val="20"/>
            <w:rtl w:val="0"/>
            <w:lang w:val="en-US"/>
          </w:rPr>
          <w:delText xml:space="preserve">      D. </w:delText>
          <w:tab/>
          <w:delText>We now need studies that incorporate multiple functional traits. For example, we showed that multiple plant traits were important in explaining variation in gall resistance which affected food web structure. We also need to be measuring traits of species across trophic levels.</w:delText>
        </w:r>
      </w:del>
    </w:p>
    <w:p>
      <w:pPr>
        <w:pStyle w:val="Normal"/>
        <w:spacing w:line="480" w:lineRule="auto"/>
        <w:rPr>
          <w:del w:id="300" w:date="2015-03-06T13:22:25Z" w:author="Matthew Barbour"/>
          <w:rFonts w:ascii="Times New Roman" w:cs="Times New Roman" w:hAnsi="Times New Roman" w:eastAsia="Times New Roman"/>
          <w:b w:val="1"/>
          <w:bCs w:val="1"/>
          <w:sz w:val="20"/>
          <w:szCs w:val="20"/>
        </w:rPr>
      </w:pPr>
      <w:del w:id="301" w:date="2015-03-06T13:22:25Z" w:author="Matthew Barbour">
        <w:r>
          <w:rPr>
            <w:rFonts w:ascii="Times New Roman"/>
            <w:b w:val="1"/>
            <w:bCs w:val="1"/>
            <w:sz w:val="20"/>
            <w:szCs w:val="20"/>
            <w:rtl w:val="0"/>
            <w:lang w:val="en-US"/>
          </w:rPr>
          <w:delText xml:space="preserve">      E.  Also, we need to move beyond species-level means and account for local differences in traits. For example, we used to not think body size would be an important functional trait in host-parasitoid systems, however, we know that at the individual-level, body size is an important predictor of the body size of the attacking parasitoid (e.g. Cohen</w:delText>
        </w:r>
      </w:del>
      <w:del w:id="302" w:date="2015-03-06T13:22:25Z" w:author="Matthew Barbour">
        <w:r>
          <w:rPr>
            <w:rFonts w:hAnsi="Times New Roman" w:hint="default"/>
            <w:b w:val="1"/>
            <w:bCs w:val="1"/>
            <w:sz w:val="20"/>
            <w:szCs w:val="20"/>
            <w:rtl w:val="0"/>
            <w:lang w:val="en-US"/>
          </w:rPr>
          <w:delText>’</w:delText>
        </w:r>
      </w:del>
      <w:del w:id="303" w:date="2015-03-06T13:22:25Z" w:author="Matthew Barbour">
        <w:r>
          <w:rPr>
            <w:rFonts w:ascii="Times New Roman"/>
            <w:b w:val="1"/>
            <w:bCs w:val="1"/>
            <w:sz w:val="20"/>
            <w:szCs w:val="20"/>
            <w:rtl w:val="0"/>
            <w:lang w:val="en-US"/>
          </w:rPr>
          <w:delText>s work, Murdoch, Nesbit, &amp; Briggs work, compare with conclusion from van VEen review).</w:delText>
        </w:r>
      </w:del>
    </w:p>
    <w:p>
      <w:pPr>
        <w:pStyle w:val="Normal"/>
        <w:spacing w:line="480" w:lineRule="auto"/>
        <w:rPr>
          <w:del w:id="304" w:date="2015-03-06T13:22:25Z" w:author="Matthew Barbour"/>
          <w:rFonts w:ascii="Times New Roman" w:cs="Times New Roman" w:hAnsi="Times New Roman" w:eastAsia="Times New Roman"/>
          <w:b w:val="1"/>
          <w:bCs w:val="1"/>
          <w:sz w:val="20"/>
          <w:szCs w:val="20"/>
        </w:rPr>
      </w:pPr>
      <w:del w:id="305" w:date="2015-03-06T13:22:25Z" w:author="Matthew Barbour">
        <w:r>
          <w:rPr>
            <w:rFonts w:ascii="Times New Roman"/>
            <w:b w:val="1"/>
            <w:bCs w:val="1"/>
            <w:sz w:val="20"/>
            <w:szCs w:val="20"/>
            <w:rtl w:val="0"/>
            <w:lang w:val="en-US"/>
          </w:rPr>
          <w:delText>F. Recognize that the traits that determine species-level interactions (which we have mostly focused on to date in network studies), might not necessarily be the same traits that are important at the individual-level (maybe this would be a good example for discussing host-parasitoid body sizes).</w:delText>
        </w:r>
      </w:del>
    </w:p>
    <w:p>
      <w:pPr>
        <w:pStyle w:val="Normal"/>
        <w:spacing w:line="480" w:lineRule="auto"/>
        <w:rPr>
          <w:del w:id="306" w:date="2015-03-06T13:22:25Z" w:author="Matthew Barbour"/>
          <w:rFonts w:ascii="Times New Roman" w:cs="Times New Roman" w:hAnsi="Times New Roman" w:eastAsia="Times New Roman"/>
          <w:b w:val="1"/>
          <w:bCs w:val="1"/>
          <w:sz w:val="20"/>
          <w:szCs w:val="20"/>
        </w:rPr>
      </w:pPr>
    </w:p>
    <w:p>
      <w:pPr>
        <w:pStyle w:val="Normal"/>
        <w:spacing w:line="480" w:lineRule="auto"/>
        <w:rPr>
          <w:del w:id="307" w:date="2015-03-06T13:22:25Z" w:author="Matthew Barbour"/>
          <w:rFonts w:ascii="Times New Roman" w:cs="Times New Roman" w:hAnsi="Times New Roman" w:eastAsia="Times New Roman"/>
          <w:b w:val="1"/>
          <w:bCs w:val="1"/>
          <w:sz w:val="20"/>
          <w:szCs w:val="20"/>
        </w:rPr>
      </w:pPr>
    </w:p>
    <w:p>
      <w:pPr>
        <w:pStyle w:val="Normal"/>
        <w:spacing w:line="480" w:lineRule="auto"/>
        <w:rPr>
          <w:del w:id="308" w:date="2015-03-06T13:22:25Z" w:author="Matthew Barbour"/>
          <w:rFonts w:ascii="Times New Roman" w:cs="Times New Roman" w:hAnsi="Times New Roman" w:eastAsia="Times New Roman"/>
          <w:b w:val="1"/>
          <w:bCs w:val="1"/>
          <w:sz w:val="20"/>
          <w:szCs w:val="20"/>
        </w:rPr>
      </w:pPr>
      <w:del w:id="309" w:date="2015-03-06T13:22:25Z" w:author="Matthew Barbour">
        <w:r>
          <w:rPr>
            <w:rFonts w:ascii="Times New Roman"/>
            <w:b w:val="1"/>
            <w:bCs w:val="1"/>
            <w:sz w:val="20"/>
            <w:szCs w:val="20"/>
            <w:rtl w:val="0"/>
            <w:lang w:val="en-US"/>
          </w:rPr>
          <w:delText>Paragraph 3: Understanding how density- and trait-mediated interactions affect food webs structure.</w:delText>
        </w:r>
      </w:del>
    </w:p>
    <w:p>
      <w:pPr>
        <w:pStyle w:val="Normal"/>
        <w:spacing w:line="480" w:lineRule="auto"/>
        <w:rPr>
          <w:del w:id="310" w:date="2015-03-06T13:22:25Z" w:author="Matthew Barbour"/>
          <w:rFonts w:ascii="Times New Roman" w:cs="Times New Roman" w:hAnsi="Times New Roman" w:eastAsia="Times New Roman"/>
          <w:b w:val="1"/>
          <w:bCs w:val="1"/>
          <w:sz w:val="20"/>
          <w:szCs w:val="20"/>
        </w:rPr>
      </w:pPr>
      <w:del w:id="311" w:date="2015-03-06T13:22:25Z" w:author="Matthew Barbour">
        <w:r>
          <w:rPr>
            <w:rFonts w:ascii="Times New Roman"/>
            <w:b w:val="1"/>
            <w:bCs w:val="1"/>
            <w:sz w:val="20"/>
            <w:szCs w:val="20"/>
            <w:rtl w:val="0"/>
            <w:lang w:val="en-US"/>
          </w:rPr>
          <w:delText>Most food web models solely examine how density mediates the strength of trophic interactions.</w:delText>
        </w:r>
      </w:del>
    </w:p>
    <w:p>
      <w:pPr>
        <w:pStyle w:val="Normal"/>
        <w:spacing w:line="480" w:lineRule="auto"/>
        <w:rPr>
          <w:del w:id="312" w:date="2015-03-06T13:22:25Z" w:author="Matthew Barbour"/>
          <w:rFonts w:ascii="Times New Roman" w:cs="Times New Roman" w:hAnsi="Times New Roman" w:eastAsia="Times New Roman"/>
          <w:b w:val="1"/>
          <w:bCs w:val="1"/>
          <w:sz w:val="20"/>
          <w:szCs w:val="20"/>
        </w:rPr>
      </w:pPr>
      <w:del w:id="313" w:date="2015-03-06T13:22:25Z" w:author="Matthew Barbour">
        <w:r>
          <w:rPr>
            <w:rFonts w:ascii="Times New Roman"/>
            <w:b w:val="1"/>
            <w:bCs w:val="1"/>
            <w:sz w:val="20"/>
            <w:szCs w:val="20"/>
            <w:rtl w:val="0"/>
            <w:lang w:val="en-US"/>
          </w:rPr>
          <w:delText>However, studies of smaller food web modules (e.g. 2 and 3-species motifs) have shown that trait-mediate effects can have important consequences for community dynamics.</w:delText>
        </w:r>
      </w:del>
    </w:p>
    <w:p>
      <w:pPr>
        <w:pStyle w:val="Normal"/>
        <w:spacing w:line="480" w:lineRule="auto"/>
        <w:rPr>
          <w:del w:id="314" w:date="2015-03-06T13:22:25Z" w:author="Matthew Barbour"/>
          <w:rFonts w:ascii="Times New Roman" w:cs="Times New Roman" w:hAnsi="Times New Roman" w:eastAsia="Times New Roman"/>
          <w:b w:val="1"/>
          <w:bCs w:val="1"/>
          <w:sz w:val="20"/>
          <w:szCs w:val="20"/>
        </w:rPr>
      </w:pPr>
      <w:del w:id="315" w:date="2015-03-06T13:22:25Z" w:author="Matthew Barbour">
        <w:r>
          <w:rPr>
            <w:rFonts w:ascii="Times New Roman"/>
            <w:b w:val="1"/>
            <w:bCs w:val="1"/>
            <w:sz w:val="20"/>
            <w:szCs w:val="20"/>
            <w:rtl w:val="0"/>
            <w:lang w:val="en-US"/>
          </w:rPr>
          <w:delText>Putting complex predator foraging behavior back into the food web equation.</w:delText>
        </w:r>
      </w:del>
    </w:p>
    <w:p>
      <w:pPr>
        <w:pStyle w:val="Normal"/>
        <w:spacing w:line="480" w:lineRule="auto"/>
        <w:rPr>
          <w:del w:id="316" w:date="2015-03-06T13:22:25Z" w:author="Matthew Barbour"/>
          <w:rFonts w:ascii="Times New Roman" w:cs="Times New Roman" w:hAnsi="Times New Roman" w:eastAsia="Times New Roman"/>
          <w:b w:val="1"/>
          <w:bCs w:val="1"/>
          <w:sz w:val="20"/>
          <w:szCs w:val="20"/>
        </w:rPr>
      </w:pPr>
      <w:del w:id="317" w:date="2015-03-06T13:22:25Z" w:author="Matthew Barbour">
        <w:r>
          <w:rPr>
            <w:rFonts w:ascii="Times New Roman"/>
            <w:b w:val="1"/>
            <w:bCs w:val="1"/>
            <w:sz w:val="20"/>
            <w:szCs w:val="20"/>
            <w:rtl w:val="0"/>
            <w:lang w:val="en-US"/>
          </w:rPr>
          <w:delText>We found evidence for different types of predator functional responses (positive and negative density-dependence).</w:delText>
        </w:r>
      </w:del>
    </w:p>
    <w:p>
      <w:pPr>
        <w:pStyle w:val="Normal"/>
        <w:spacing w:line="480" w:lineRule="auto"/>
        <w:rPr>
          <w:del w:id="318" w:date="2015-03-06T13:22:25Z" w:author="Matthew Barbour"/>
          <w:rFonts w:ascii="Times New Roman" w:cs="Times New Roman" w:hAnsi="Times New Roman" w:eastAsia="Times New Roman"/>
          <w:b w:val="1"/>
          <w:bCs w:val="1"/>
          <w:sz w:val="20"/>
          <w:szCs w:val="20"/>
        </w:rPr>
      </w:pPr>
      <w:del w:id="319" w:date="2015-03-06T13:22:25Z" w:author="Matthew Barbour">
        <w:r>
          <w:rPr>
            <w:rFonts w:ascii="Times New Roman"/>
            <w:b w:val="1"/>
            <w:bCs w:val="1"/>
            <w:sz w:val="20"/>
            <w:szCs w:val="20"/>
            <w:rtl w:val="0"/>
            <w:lang w:val="en-US"/>
          </w:rPr>
          <w:delText>We found evidence for predator interference or priority effects (e.g. larval parasitoids not attacking galls where there was likely to be an egg parasitoid).</w:delText>
        </w:r>
      </w:del>
    </w:p>
    <w:p>
      <w:pPr>
        <w:pStyle w:val="Normal"/>
        <w:spacing w:line="480" w:lineRule="auto"/>
        <w:rPr>
          <w:del w:id="320" w:date="2015-03-06T13:22:25Z" w:author="Matthew Barbour"/>
          <w:rFonts w:ascii="Times New Roman" w:cs="Times New Roman" w:hAnsi="Times New Roman" w:eastAsia="Times New Roman"/>
          <w:b w:val="1"/>
          <w:bCs w:val="1"/>
          <w:sz w:val="20"/>
          <w:szCs w:val="20"/>
        </w:rPr>
      </w:pPr>
    </w:p>
    <w:p>
      <w:pPr>
        <w:pStyle w:val="Normal"/>
        <w:spacing w:line="480" w:lineRule="auto"/>
        <w:rPr>
          <w:del w:id="321" w:date="2015-03-06T13:22:25Z" w:author="Matthew Barbour"/>
          <w:rFonts w:ascii="Times New Roman" w:cs="Times New Roman" w:hAnsi="Times New Roman" w:eastAsia="Times New Roman"/>
          <w:b w:val="1"/>
          <w:bCs w:val="1"/>
          <w:sz w:val="20"/>
          <w:szCs w:val="20"/>
        </w:rPr>
      </w:pPr>
      <w:del w:id="322" w:date="2015-03-06T13:22:25Z" w:author="Matthew Barbour">
        <w:r>
          <w:rPr>
            <w:rFonts w:ascii="Times New Roman"/>
            <w:b w:val="1"/>
            <w:bCs w:val="1"/>
            <w:sz w:val="20"/>
            <w:szCs w:val="20"/>
            <w:rtl w:val="0"/>
            <w:lang w:val="en-US"/>
          </w:rPr>
          <w:delText>IV. Paragraph 4: Eco-evolutionary dynamics of whole food webs</w:delText>
        </w:r>
      </w:del>
    </w:p>
    <w:p>
      <w:pPr>
        <w:pStyle w:val="Normal"/>
        <w:numPr>
          <w:ilvl w:val="0"/>
          <w:numId w:val="19"/>
        </w:numPr>
        <w:tabs>
          <w:tab w:val="num" w:pos="468"/>
          <w:tab w:val="clear" w:pos="390"/>
        </w:tabs>
        <w:spacing w:line="480" w:lineRule="auto"/>
        <w:ind w:left="468" w:hanging="468"/>
        <w:rPr>
          <w:del w:id="323" w:date="2015-03-06T13:22:25Z" w:author="Matthew Barbour"/>
          <w:rFonts w:ascii="Times New Roman" w:cs="Times New Roman" w:hAnsi="Times New Roman" w:eastAsia="Times New Roman"/>
          <w:b w:val="1"/>
          <w:bCs w:val="1"/>
          <w:position w:val="0"/>
          <w:sz w:val="20"/>
          <w:szCs w:val="20"/>
        </w:rPr>
      </w:pPr>
      <w:del w:id="324" w:date="2015-03-06T13:22:25Z" w:author="Matthew Barbour">
        <w:r>
          <w:rPr>
            <w:rFonts w:ascii="Times New Roman"/>
            <w:b w:val="1"/>
            <w:bCs w:val="1"/>
            <w:sz w:val="20"/>
            <w:szCs w:val="20"/>
            <w:rtl w:val="0"/>
            <w:lang w:val="en-US"/>
          </w:rPr>
          <w:delText>We have taken a purely empirical approach, grounded in identifying the mechanisms, to provide insight to the eco-evolutionary dynamics of ecological networks.</w:delText>
        </w:r>
      </w:del>
    </w:p>
    <w:p>
      <w:pPr>
        <w:pStyle w:val="Normal"/>
        <w:numPr>
          <w:ilvl w:val="0"/>
          <w:numId w:val="20"/>
        </w:numPr>
        <w:tabs>
          <w:tab w:val="num" w:pos="468"/>
          <w:tab w:val="clear" w:pos="390"/>
        </w:tabs>
        <w:spacing w:line="480" w:lineRule="auto"/>
        <w:ind w:left="468" w:hanging="468"/>
        <w:rPr>
          <w:del w:id="325" w:date="2015-03-06T13:22:25Z" w:author="Matthew Barbour"/>
          <w:rFonts w:ascii="Times New Roman" w:cs="Times New Roman" w:hAnsi="Times New Roman" w:eastAsia="Times New Roman"/>
          <w:b w:val="1"/>
          <w:bCs w:val="1"/>
          <w:position w:val="0"/>
          <w:sz w:val="20"/>
          <w:szCs w:val="20"/>
        </w:rPr>
      </w:pPr>
      <w:del w:id="326" w:date="2015-03-06T13:22:25Z" w:author="Matthew Barbour">
        <w:r>
          <w:rPr>
            <w:rFonts w:ascii="Times New Roman"/>
            <w:b w:val="1"/>
            <w:bCs w:val="1"/>
            <w:sz w:val="20"/>
            <w:szCs w:val="20"/>
            <w:rtl w:val="0"/>
            <w:lang w:val="en-US"/>
          </w:rPr>
          <w:delText>To date though, current work on the eco-evolutionary dynamics of food webs had been restricted to modelling (cite), and in one case, trying to link model predictions to empirical data from an individual-based food web (Melian et al. 2011). These models though make strong assumptions and it is not clear whether the individual-based food web follows the assumptions of that model. Indeed, we identified several processes in our food web that would violate the assumptions of many of these models (e.g. functional response of parasitoids depends on gall density, affected by gall traits, and also the presence of other parasitoids).</w:delText>
        </w:r>
      </w:del>
    </w:p>
    <w:p>
      <w:pPr>
        <w:pStyle w:val="Normal"/>
        <w:numPr>
          <w:ilvl w:val="0"/>
          <w:numId w:val="21"/>
        </w:numPr>
        <w:tabs>
          <w:tab w:val="num" w:pos="468"/>
          <w:tab w:val="clear" w:pos="390"/>
        </w:tabs>
        <w:spacing w:line="480" w:lineRule="auto"/>
        <w:ind w:left="468" w:hanging="468"/>
        <w:rPr>
          <w:del w:id="327" w:date="2015-03-06T13:22:25Z" w:author="Matthew Barbour"/>
          <w:rFonts w:ascii="Times New Roman" w:cs="Times New Roman" w:hAnsi="Times New Roman" w:eastAsia="Times New Roman"/>
          <w:b w:val="1"/>
          <w:bCs w:val="1"/>
          <w:position w:val="0"/>
          <w:sz w:val="20"/>
          <w:szCs w:val="20"/>
        </w:rPr>
      </w:pPr>
      <w:del w:id="328" w:date="2015-03-06T13:22:25Z" w:author="Matthew Barbour">
        <w:r>
          <w:rPr>
            <w:rFonts w:ascii="Times New Roman"/>
            <w:b w:val="1"/>
            <w:bCs w:val="1"/>
            <w:sz w:val="20"/>
            <w:szCs w:val="20"/>
            <w:rtl w:val="0"/>
            <w:lang w:val="en-US"/>
          </w:rPr>
          <w:delText xml:space="preserve">Studies like ours are advantageous because we can get at the mechanistic processes determining food web structure. The advantage of the modelling approach and comparing it to empirical patterns is that we can scale processes to entire food webs. Both will be important for generating parsimonious, but realistic models of the processes governing the eco-evolutionary dyanmics of ecological networks. </w:delText>
        </w:r>
      </w:del>
    </w:p>
    <w:p>
      <w:pPr>
        <w:pStyle w:val="Normal"/>
        <w:numPr>
          <w:ilvl w:val="0"/>
          <w:numId w:val="22"/>
        </w:numPr>
        <w:tabs>
          <w:tab w:val="num" w:pos="468"/>
          <w:tab w:val="clear" w:pos="390"/>
        </w:tabs>
        <w:spacing w:line="480" w:lineRule="auto"/>
        <w:ind w:left="468" w:hanging="468"/>
        <w:rPr>
          <w:del w:id="329" w:date="2015-03-06T13:22:25Z" w:author="Matthew Barbour"/>
          <w:rFonts w:ascii="Times New Roman" w:cs="Times New Roman" w:hAnsi="Times New Roman" w:eastAsia="Times New Roman"/>
          <w:b w:val="1"/>
          <w:bCs w:val="1"/>
          <w:position w:val="0"/>
          <w:sz w:val="20"/>
          <w:szCs w:val="20"/>
        </w:rPr>
      </w:pPr>
      <w:del w:id="330" w:date="2015-03-06T13:22:25Z" w:author="Matthew Barbour">
        <w:r>
          <w:rPr>
            <w:rFonts w:ascii="Times New Roman"/>
            <w:b w:val="1"/>
            <w:bCs w:val="1"/>
            <w:sz w:val="20"/>
            <w:szCs w:val="20"/>
            <w:rtl w:val="0"/>
            <w:lang w:val="en-US"/>
          </w:rPr>
          <w:delText>Our empirical approach, however, is critical for identifying under what as it will be important to examine the eco-evolutionary dynamics of networks. Given rapid environmental changes, which are imposing strong selection pressures on foundation and keystone species, we think that it often will be important though.</w:delText>
        </w:r>
      </w:del>
    </w:p>
    <w:p>
      <w:pPr>
        <w:pStyle w:val="Normal"/>
        <w:spacing w:line="480" w:lineRule="auto"/>
        <w:rPr>
          <w:del w:id="331" w:date="2015-03-06T13:22:25Z" w:author="Matthew Barbour"/>
          <w:rFonts w:ascii="Times New Roman" w:cs="Times New Roman" w:hAnsi="Times New Roman" w:eastAsia="Times New Roman"/>
          <w:b w:val="1"/>
          <w:bCs w:val="1"/>
          <w:sz w:val="20"/>
          <w:szCs w:val="20"/>
        </w:rPr>
      </w:pPr>
    </w:p>
    <w:p>
      <w:pPr>
        <w:pStyle w:val="Normal"/>
        <w:spacing w:line="480" w:lineRule="auto"/>
        <w:rPr>
          <w:rFonts w:ascii="Times New Roman" w:cs="Times New Roman" w:hAnsi="Times New Roman" w:eastAsia="Times New Roman"/>
          <w:b w:val="1"/>
          <w:bCs w:val="1"/>
          <w:sz w:val="20"/>
          <w:szCs w:val="20"/>
        </w:rPr>
      </w:pPr>
      <w:del w:id="332" w:date="2015-03-06T13:22:25Z" w:author="Matthew Barbour">
        <w:r>
          <w:rPr>
            <w:rFonts w:ascii="Times New Roman"/>
            <w:b w:val="1"/>
            <w:bCs w:val="1"/>
            <w:sz w:val="20"/>
            <w:szCs w:val="20"/>
            <w:rtl w:val="0"/>
            <w:lang w:val="en-US"/>
          </w:rPr>
          <w:delText>V. Paragraph 5: Conclusion</w:delText>
        </w:r>
      </w:del>
    </w:p>
    <w:p>
      <w:pPr>
        <w:pStyle w:val="Normal"/>
        <w:rPr>
          <w:rFonts w:ascii="Times New Roman" w:cs="Times New Roman" w:hAnsi="Times New Roman" w:eastAsia="Times New Roman"/>
          <w:b w:val="1"/>
          <w:bCs w:val="1"/>
        </w:rPr>
      </w:pPr>
    </w:p>
    <w:p>
      <w:pPr>
        <w:pStyle w:val="Normal"/>
        <w:rPr>
          <w:rFonts w:ascii="Times New Roman" w:cs="Times New Roman" w:hAnsi="Times New Roman" w:eastAsia="Times New Roman"/>
          <w:b w:val="1"/>
          <w:bCs w:val="1"/>
          <w:sz w:val="20"/>
          <w:szCs w:val="20"/>
        </w:rPr>
      </w:pPr>
      <w:r>
        <w:rPr>
          <w:rFonts w:ascii="Times New Roman"/>
          <w:b w:val="1"/>
          <w:bCs w:val="1"/>
          <w:rtl w:val="0"/>
          <w:lang w:val="en-US"/>
        </w:rPr>
        <w:t>A</w:t>
      </w:r>
      <w:r>
        <w:rPr>
          <w:rFonts w:ascii="Times New Roman"/>
          <w:b w:val="1"/>
          <w:bCs w:val="1"/>
          <w:sz w:val="20"/>
          <w:szCs w:val="20"/>
          <w:rtl w:val="0"/>
          <w:lang w:val="en-US"/>
        </w:rPr>
        <w:t>CKNOWLEDGEMENTS</w:t>
      </w:r>
    </w:p>
    <w:p>
      <w:pPr>
        <w:pStyle w:val="Normal"/>
        <w:rPr>
          <w:rFonts w:ascii="Times New Roman" w:cs="Times New Roman" w:hAnsi="Times New Roman" w:eastAsia="Times New Roman"/>
          <w:b w:val="1"/>
          <w:bCs w:val="1"/>
        </w:rPr>
      </w:pPr>
    </w:p>
    <w:p>
      <w:pPr>
        <w:pStyle w:val="Normal"/>
        <w:rPr>
          <w:rFonts w:ascii="Times New Roman" w:cs="Times New Roman" w:hAnsi="Times New Roman" w:eastAsia="Times New Roman"/>
          <w:b w:val="1"/>
          <w:bCs w:val="1"/>
          <w:sz w:val="20"/>
          <w:szCs w:val="20"/>
        </w:rPr>
      </w:pPr>
      <w:r>
        <w:rPr>
          <w:rFonts w:ascii="Times New Roman"/>
          <w:b w:val="1"/>
          <w:bCs w:val="1"/>
          <w:rtl w:val="0"/>
          <w:lang w:val="en-US"/>
        </w:rPr>
        <w:t>R</w:t>
      </w:r>
      <w:r>
        <w:rPr>
          <w:rFonts w:ascii="Times New Roman"/>
          <w:b w:val="1"/>
          <w:bCs w:val="1"/>
          <w:sz w:val="20"/>
          <w:szCs w:val="20"/>
          <w:rtl w:val="0"/>
          <w:lang w:val="en-US"/>
        </w:rPr>
        <w:t>EFERENCES</w:t>
      </w:r>
    </w:p>
    <w:p>
      <w:pPr>
        <w:pStyle w:val="Normal"/>
        <w:rPr>
          <w:rFonts w:ascii="Times New Roman" w:cs="Times New Roman" w:hAnsi="Times New Roman" w:eastAsia="Times New Roman"/>
          <w:b w:val="1"/>
          <w:bCs w:val="1"/>
          <w:sz w:val="20"/>
          <w:szCs w:val="20"/>
        </w:rPr>
      </w:pPr>
    </w:p>
    <w:p>
      <w:pPr>
        <w:pStyle w:val="Normal"/>
        <w:rPr>
          <w:rFonts w:ascii="Times New Roman" w:cs="Times New Roman" w:hAnsi="Times New Roman" w:eastAsia="Times New Roman"/>
          <w:b w:val="1"/>
          <w:bCs w:val="1"/>
          <w:sz w:val="20"/>
          <w:szCs w:val="20"/>
        </w:rPr>
      </w:pPr>
      <w:r>
        <w:rPr>
          <w:rFonts w:ascii="Times New Roman"/>
          <w:b w:val="1"/>
          <w:bCs w:val="1"/>
          <w:sz w:val="20"/>
          <w:szCs w:val="20"/>
          <w:rtl w:val="0"/>
          <w:lang w:val="en-US"/>
        </w:rPr>
        <w:t>(not complete)</w:t>
      </w:r>
    </w:p>
    <w:p>
      <w:pPr>
        <w:pStyle w:val="Normal"/>
        <w:rPr>
          <w:rFonts w:ascii="Times New Roman" w:cs="Times New Roman" w:hAnsi="Times New Roman" w:eastAsia="Times New Roman"/>
          <w:b w:val="1"/>
          <w:bCs w:val="1"/>
          <w:sz w:val="24"/>
          <w:szCs w:val="24"/>
        </w:rPr>
      </w:pPr>
    </w:p>
    <w:p>
      <w:pPr>
        <w:pStyle w:val="Free Form"/>
        <w:spacing w:after="240"/>
        <w:ind w:left="640" w:hanging="640"/>
        <w:rPr>
          <w:rFonts w:ascii="Times New Roman" w:cs="Times New Roman" w:hAnsi="Times New Roman" w:eastAsia="Times New Roman"/>
          <w:b w:val="1"/>
          <w:bCs w:val="1"/>
          <w:sz w:val="24"/>
          <w:szCs w:val="24"/>
        </w:rPr>
      </w:pPr>
      <w:r>
        <w:rPr>
          <w:rFonts w:ascii="Times"/>
          <w:sz w:val="24"/>
          <w:szCs w:val="24"/>
          <w:rtl w:val="0"/>
          <w:lang w:val="en-US"/>
        </w:rPr>
        <w:t xml:space="preserve">Abdala-Roberts, L., &amp; Mooney, K. A. (2012). Environmental and plant genetic effects on tri-trophic interactions. </w:t>
      </w:r>
      <w:r>
        <w:rPr>
          <w:rFonts w:ascii="Times"/>
          <w:i w:val="1"/>
          <w:iCs w:val="1"/>
          <w:sz w:val="24"/>
          <w:szCs w:val="24"/>
          <w:rtl w:val="0"/>
        </w:rPr>
        <w:t>Oikos</w:t>
      </w:r>
      <w:r>
        <w:rPr>
          <w:rFonts w:ascii="Times"/>
          <w:sz w:val="24"/>
          <w:szCs w:val="24"/>
          <w:rtl w:val="0"/>
        </w:rPr>
        <w:t xml:space="preserve">, </w:t>
      </w:r>
      <w:r>
        <w:rPr>
          <w:rFonts w:ascii="Times"/>
          <w:i w:val="1"/>
          <w:iCs w:val="1"/>
          <w:sz w:val="24"/>
          <w:szCs w:val="24"/>
          <w:rtl w:val="0"/>
        </w:rPr>
        <w:t>122</w:t>
      </w:r>
      <w:r>
        <w:rPr>
          <w:rFonts w:ascii="Times"/>
          <w:sz w:val="24"/>
          <w:szCs w:val="24"/>
          <w:rtl w:val="0"/>
        </w:rPr>
        <w:t>(8), 1157</w:t>
      </w:r>
      <w:r>
        <w:rPr>
          <w:rFonts w:hAnsi="Times" w:hint="default"/>
          <w:sz w:val="24"/>
          <w:szCs w:val="24"/>
          <w:rtl w:val="0"/>
        </w:rPr>
        <w:t>–</w:t>
      </w:r>
      <w:r>
        <w:rPr>
          <w:rFonts w:ascii="Times"/>
          <w:sz w:val="24"/>
          <w:szCs w:val="24"/>
          <w:rtl w:val="0"/>
        </w:rPr>
        <w:t>1166. doi:10.1111/j.1600-0706.2012.00159.x</w:t>
      </w:r>
    </w:p>
    <w:p>
      <w:pPr>
        <w:pStyle w:val="Free Form"/>
        <w:spacing w:after="240"/>
        <w:ind w:left="640" w:hanging="640"/>
        <w:rPr>
          <w:rFonts w:ascii="Times" w:cs="Times" w:hAnsi="Times" w:eastAsia="Times"/>
          <w:i w:val="0"/>
          <w:iCs w:val="0"/>
          <w:sz w:val="24"/>
          <w:szCs w:val="24"/>
        </w:rPr>
      </w:pPr>
      <w:r>
        <w:rPr>
          <w:rFonts w:ascii="Times"/>
          <w:i w:val="0"/>
          <w:iCs w:val="0"/>
          <w:sz w:val="24"/>
          <w:szCs w:val="24"/>
          <w:rtl w:val="0"/>
          <w:lang w:val="en-US"/>
        </w:rPr>
        <w:t xml:space="preserve">Antonovics, J. (1992). Toward community genetics. In </w:t>
      </w:r>
      <w:r>
        <w:rPr>
          <w:rFonts w:ascii="Times"/>
          <w:i w:val="1"/>
          <w:iCs w:val="1"/>
          <w:sz w:val="24"/>
          <w:szCs w:val="24"/>
          <w:rtl w:val="0"/>
          <w:lang w:val="en-US"/>
        </w:rPr>
        <w:t>Plant resistance to herbivores and pathogens: ecology, evolution, and genetics</w:t>
      </w:r>
      <w:r>
        <w:rPr>
          <w:rFonts w:ascii="Times"/>
          <w:i w:val="0"/>
          <w:iCs w:val="0"/>
          <w:sz w:val="24"/>
          <w:szCs w:val="24"/>
          <w:rtl w:val="0"/>
        </w:rPr>
        <w:t xml:space="preserve"> (pp. 426</w:t>
      </w:r>
      <w:r>
        <w:rPr>
          <w:rFonts w:hAnsi="Times" w:hint="default"/>
          <w:i w:val="0"/>
          <w:iCs w:val="0"/>
          <w:sz w:val="24"/>
          <w:szCs w:val="24"/>
          <w:rtl w:val="0"/>
        </w:rPr>
        <w:t>–</w:t>
      </w:r>
      <w:r>
        <w:rPr>
          <w:rFonts w:ascii="Times"/>
          <w:i w:val="0"/>
          <w:iCs w:val="0"/>
          <w:sz w:val="24"/>
          <w:szCs w:val="24"/>
          <w:rtl w:val="0"/>
          <w:lang w:val="en-US"/>
        </w:rPr>
        <w:t>429). Chicago: University of Chicago Press.</w:t>
      </w:r>
    </w:p>
    <w:p>
      <w:pPr>
        <w:pStyle w:val="Free Form"/>
        <w:spacing w:after="240"/>
        <w:ind w:left="640" w:hanging="640"/>
        <w:rPr>
          <w:rFonts w:ascii="Times New Roman" w:cs="Times New Roman" w:hAnsi="Times New Roman" w:eastAsia="Times New Roman"/>
          <w:b w:val="1"/>
          <w:bCs w:val="1"/>
          <w:sz w:val="24"/>
          <w:szCs w:val="24"/>
        </w:rPr>
      </w:pPr>
      <w:r>
        <w:rPr>
          <w:rFonts w:ascii="Times"/>
          <w:sz w:val="24"/>
          <w:szCs w:val="24"/>
          <w:rtl w:val="0"/>
          <w:lang w:val="en-US"/>
        </w:rPr>
        <w:t xml:space="preserve">Bailey, J. K., Wooley, S. C., Lindroth, R. L., &amp; Whitham, T. G. (2006). Importance of species interactions to community heritability: a genetic basis to trophic-level interactions. </w:t>
      </w:r>
      <w:r>
        <w:rPr>
          <w:rFonts w:ascii="Times"/>
          <w:i w:val="1"/>
          <w:iCs w:val="1"/>
          <w:sz w:val="24"/>
          <w:szCs w:val="24"/>
          <w:rtl w:val="0"/>
          <w:lang w:val="en-US"/>
        </w:rPr>
        <w:t>Ecology Letters</w:t>
      </w:r>
      <w:r>
        <w:rPr>
          <w:rFonts w:ascii="Times"/>
          <w:sz w:val="24"/>
          <w:szCs w:val="24"/>
          <w:rtl w:val="0"/>
        </w:rPr>
        <w:t xml:space="preserve">, </w:t>
      </w:r>
      <w:r>
        <w:rPr>
          <w:rFonts w:ascii="Times"/>
          <w:i w:val="1"/>
          <w:iCs w:val="1"/>
          <w:sz w:val="24"/>
          <w:szCs w:val="24"/>
          <w:rtl w:val="0"/>
        </w:rPr>
        <w:t>9</w:t>
      </w:r>
      <w:r>
        <w:rPr>
          <w:rFonts w:ascii="Times"/>
          <w:sz w:val="24"/>
          <w:szCs w:val="24"/>
          <w:rtl w:val="0"/>
        </w:rPr>
        <w:t>(1), 78</w:t>
      </w:r>
      <w:r>
        <w:rPr>
          <w:rFonts w:hAnsi="Times" w:hint="default"/>
          <w:sz w:val="24"/>
          <w:szCs w:val="24"/>
          <w:rtl w:val="0"/>
        </w:rPr>
        <w:t>–</w:t>
      </w:r>
      <w:r>
        <w:rPr>
          <w:rFonts w:ascii="Times"/>
          <w:sz w:val="24"/>
          <w:szCs w:val="24"/>
          <w:rtl w:val="0"/>
        </w:rPr>
        <w:t>85. doi:10.1111/j.1461-0248.2005.00844.x</w:t>
      </w:r>
    </w:p>
    <w:p>
      <w:pPr>
        <w:pStyle w:val="Free Form"/>
        <w:spacing w:after="240"/>
        <w:ind w:left="640" w:hanging="640"/>
        <w:rPr>
          <w:rFonts w:ascii="Times New Roman" w:cs="Times New Roman" w:hAnsi="Times New Roman" w:eastAsia="Times New Roman"/>
          <w:b w:val="1"/>
          <w:bCs w:val="1"/>
          <w:sz w:val="24"/>
          <w:szCs w:val="24"/>
        </w:rPr>
      </w:pPr>
      <w:r>
        <w:rPr>
          <w:rFonts w:ascii="Times"/>
          <w:sz w:val="24"/>
          <w:szCs w:val="24"/>
          <w:rtl w:val="0"/>
          <w:lang w:val="fr-FR"/>
        </w:rPr>
        <w:t>Bascompte, J., Jordano, P., Meli</w:t>
      </w:r>
      <w:r>
        <w:rPr>
          <w:rFonts w:hAnsi="Times" w:hint="default"/>
          <w:sz w:val="24"/>
          <w:szCs w:val="24"/>
          <w:rtl w:val="0"/>
        </w:rPr>
        <w:t>á</w:t>
      </w:r>
      <w:r>
        <w:rPr>
          <w:rFonts w:ascii="Times"/>
          <w:sz w:val="24"/>
          <w:szCs w:val="24"/>
          <w:rtl w:val="0"/>
          <w:lang w:val="en-US"/>
        </w:rPr>
        <w:t xml:space="preserve">n, C. J., &amp; Olesen, J. M. (2003). The nested assembly of plant-animal mutualistic networks. </w:t>
      </w:r>
      <w:r>
        <w:rPr>
          <w:rFonts w:ascii="Times"/>
          <w:i w:val="1"/>
          <w:iCs w:val="1"/>
          <w:sz w:val="24"/>
          <w:szCs w:val="24"/>
          <w:rtl w:val="0"/>
          <w:lang w:val="en-US"/>
        </w:rPr>
        <w:t>Proceedings of the National Academy of Sciences of the United States of America</w:t>
      </w:r>
      <w:r>
        <w:rPr>
          <w:rFonts w:ascii="Times"/>
          <w:sz w:val="24"/>
          <w:szCs w:val="24"/>
          <w:rtl w:val="0"/>
        </w:rPr>
        <w:t xml:space="preserve">, </w:t>
      </w:r>
      <w:r>
        <w:rPr>
          <w:rFonts w:ascii="Times"/>
          <w:i w:val="1"/>
          <w:iCs w:val="1"/>
          <w:sz w:val="24"/>
          <w:szCs w:val="24"/>
          <w:rtl w:val="0"/>
        </w:rPr>
        <w:t>100</w:t>
      </w:r>
      <w:r>
        <w:rPr>
          <w:rFonts w:ascii="Times"/>
          <w:sz w:val="24"/>
          <w:szCs w:val="24"/>
          <w:rtl w:val="0"/>
        </w:rPr>
        <w:t>(16), 9383</w:t>
      </w:r>
      <w:r>
        <w:rPr>
          <w:rFonts w:hAnsi="Times" w:hint="default"/>
          <w:sz w:val="24"/>
          <w:szCs w:val="24"/>
          <w:rtl w:val="0"/>
        </w:rPr>
        <w:t>–</w:t>
      </w:r>
      <w:r>
        <w:rPr>
          <w:rFonts w:ascii="Times"/>
          <w:sz w:val="24"/>
          <w:szCs w:val="24"/>
          <w:rtl w:val="0"/>
          <w:lang w:val="pt-PT"/>
        </w:rPr>
        <w:t>7. doi:10.1073/pnas.1633576100</w:t>
      </w:r>
    </w:p>
    <w:p>
      <w:pPr>
        <w:pStyle w:val="Free Form"/>
        <w:spacing w:after="240"/>
        <w:ind w:left="640" w:hanging="640"/>
        <w:rPr>
          <w:rFonts w:ascii="Times" w:cs="Times" w:hAnsi="Times" w:eastAsia="Times"/>
          <w:sz w:val="24"/>
          <w:szCs w:val="24"/>
        </w:rPr>
      </w:pPr>
      <w:r>
        <w:rPr>
          <w:rFonts w:ascii="Times"/>
          <w:sz w:val="24"/>
          <w:szCs w:val="24"/>
          <w:rtl w:val="0"/>
        </w:rPr>
        <w:t>Bassar, R. D., Marshall, M. C., L</w:t>
      </w:r>
      <w:r>
        <w:rPr>
          <w:rFonts w:hAnsi="Times" w:hint="default"/>
          <w:sz w:val="24"/>
          <w:szCs w:val="24"/>
          <w:rtl w:val="0"/>
        </w:rPr>
        <w:t>ó</w:t>
      </w:r>
      <w:r>
        <w:rPr>
          <w:rFonts w:ascii="Times"/>
          <w:sz w:val="24"/>
          <w:szCs w:val="24"/>
          <w:rtl w:val="0"/>
          <w:lang w:val="es-ES_tradnl"/>
        </w:rPr>
        <w:t>pez-Sepulcre, A., Zandon</w:t>
      </w:r>
      <w:r>
        <w:rPr>
          <w:rFonts w:hAnsi="Times" w:hint="default"/>
          <w:sz w:val="24"/>
          <w:szCs w:val="24"/>
          <w:rtl w:val="0"/>
          <w:lang w:val="fr-FR"/>
        </w:rPr>
        <w:t>à</w:t>
      </w:r>
      <w:r>
        <w:rPr>
          <w:rFonts w:ascii="Times"/>
          <w:sz w:val="24"/>
          <w:szCs w:val="24"/>
          <w:rtl w:val="0"/>
        </w:rPr>
        <w:t xml:space="preserve">, E., Auer, S. K., Travis, J., </w:t>
      </w:r>
      <w:r>
        <w:rPr>
          <w:rFonts w:hAnsi="Times" w:hint="default"/>
          <w:sz w:val="24"/>
          <w:szCs w:val="24"/>
          <w:rtl w:val="0"/>
        </w:rPr>
        <w:t xml:space="preserve">… </w:t>
      </w:r>
      <w:r>
        <w:rPr>
          <w:rFonts w:ascii="Times"/>
          <w:sz w:val="24"/>
          <w:szCs w:val="24"/>
          <w:rtl w:val="0"/>
          <w:lang w:val="en-US"/>
        </w:rPr>
        <w:t xml:space="preserve">Reznick, D. N. (2010). Local adaptation in Trinidadian guppies alters ecosystem processes. </w:t>
      </w:r>
      <w:r>
        <w:rPr>
          <w:rFonts w:ascii="Times"/>
          <w:i w:val="1"/>
          <w:iCs w:val="1"/>
          <w:sz w:val="24"/>
          <w:szCs w:val="24"/>
          <w:rtl w:val="0"/>
          <w:lang w:val="en-US"/>
        </w:rPr>
        <w:t>Proceedings of the National Academy of Sciences of the United States of America</w:t>
      </w:r>
      <w:r>
        <w:rPr>
          <w:rFonts w:ascii="Times"/>
          <w:sz w:val="24"/>
          <w:szCs w:val="24"/>
          <w:rtl w:val="0"/>
        </w:rPr>
        <w:t xml:space="preserve">, </w:t>
      </w:r>
      <w:r>
        <w:rPr>
          <w:rFonts w:ascii="Times"/>
          <w:i w:val="1"/>
          <w:iCs w:val="1"/>
          <w:sz w:val="24"/>
          <w:szCs w:val="24"/>
          <w:rtl w:val="0"/>
        </w:rPr>
        <w:t>107Bassar,</w:t>
      </w:r>
      <w:r>
        <w:rPr>
          <w:rFonts w:ascii="Times"/>
          <w:sz w:val="24"/>
          <w:szCs w:val="24"/>
          <w:rtl w:val="0"/>
        </w:rPr>
        <w:t>(8), 3616</w:t>
      </w:r>
      <w:r>
        <w:rPr>
          <w:rFonts w:hAnsi="Times" w:hint="default"/>
          <w:sz w:val="24"/>
          <w:szCs w:val="24"/>
          <w:rtl w:val="0"/>
        </w:rPr>
        <w:t>–</w:t>
      </w:r>
      <w:r>
        <w:rPr>
          <w:rFonts w:ascii="Times"/>
          <w:sz w:val="24"/>
          <w:szCs w:val="24"/>
          <w:rtl w:val="0"/>
          <w:lang w:val="pt-PT"/>
        </w:rPr>
        <w:t>21. doi:10.1073/pnas.0908023107</w:t>
      </w:r>
    </w:p>
    <w:p>
      <w:pPr>
        <w:pStyle w:val="Free Form"/>
        <w:spacing w:after="240"/>
        <w:ind w:left="640" w:hanging="640"/>
        <w:rPr>
          <w:rFonts w:ascii="Times" w:cs="Times" w:hAnsi="Times" w:eastAsia="Times"/>
          <w:sz w:val="24"/>
          <w:szCs w:val="24"/>
        </w:rPr>
      </w:pPr>
      <w:r>
        <w:rPr>
          <w:rFonts w:ascii="Times"/>
          <w:sz w:val="24"/>
          <w:szCs w:val="24"/>
          <w:rtl w:val="0"/>
          <w:lang w:val="en-US"/>
        </w:rPr>
        <w:t xml:space="preserve">Blanchet, F. G., Legendre, P., &amp; Borcard, D. (2008). Forward selection of explanatory variables. </w:t>
      </w:r>
      <w:r>
        <w:rPr>
          <w:rFonts w:ascii="Times"/>
          <w:i w:val="1"/>
          <w:iCs w:val="1"/>
          <w:sz w:val="24"/>
          <w:szCs w:val="24"/>
          <w:rtl w:val="0"/>
          <w:lang w:val="en-US"/>
        </w:rPr>
        <w:t>Ecology</w:t>
      </w:r>
      <w:r>
        <w:rPr>
          <w:rFonts w:ascii="Times"/>
          <w:sz w:val="24"/>
          <w:szCs w:val="24"/>
          <w:rtl w:val="0"/>
        </w:rPr>
        <w:t xml:space="preserve">, </w:t>
      </w:r>
      <w:r>
        <w:rPr>
          <w:rFonts w:ascii="Times"/>
          <w:i w:val="1"/>
          <w:iCs w:val="1"/>
          <w:sz w:val="24"/>
          <w:szCs w:val="24"/>
          <w:rtl w:val="0"/>
        </w:rPr>
        <w:t>89</w:t>
      </w:r>
      <w:r>
        <w:rPr>
          <w:rFonts w:ascii="Times"/>
          <w:sz w:val="24"/>
          <w:szCs w:val="24"/>
          <w:rtl w:val="0"/>
        </w:rPr>
        <w:t>(9), 2623</w:t>
      </w:r>
      <w:r>
        <w:rPr>
          <w:rFonts w:hAnsi="Times" w:hint="default"/>
          <w:sz w:val="24"/>
          <w:szCs w:val="24"/>
          <w:rtl w:val="0"/>
        </w:rPr>
        <w:t>–</w:t>
      </w:r>
      <w:r>
        <w:rPr>
          <w:rFonts w:ascii="Times"/>
          <w:sz w:val="24"/>
          <w:szCs w:val="24"/>
          <w:rtl w:val="0"/>
          <w:lang w:val="en-US"/>
        </w:rPr>
        <w:t xml:space="preserve">2632. Retrieved from </w:t>
      </w:r>
      <w:hyperlink r:id="rId4" w:history="1">
        <w:r>
          <w:rPr>
            <w:rStyle w:val="Hyperlink.0"/>
            <w:rFonts w:ascii="Times"/>
            <w:color w:val="011ea9"/>
            <w:sz w:val="24"/>
            <w:szCs w:val="24"/>
            <w:rtl w:val="0"/>
          </w:rPr>
          <w:t>http://www.ncbi.nlm.nih.gov/pubmed/18831183</w:t>
        </w:r>
      </w:hyperlink>
      <w:r>
        <w:rPr>
          <w:rFonts w:ascii="Times"/>
          <w:sz w:val="24"/>
          <w:szCs w:val="24"/>
          <w:rtl w:val="0"/>
        </w:rPr>
        <w:t xml:space="preserve"> </w:t>
      </w:r>
    </w:p>
    <w:p>
      <w:pPr>
        <w:pStyle w:val="Free Form"/>
        <w:spacing w:after="240"/>
        <w:ind w:left="640" w:hanging="640"/>
        <w:rPr>
          <w:rFonts w:ascii="Times" w:cs="Times" w:hAnsi="Times" w:eastAsia="Times"/>
          <w:sz w:val="24"/>
          <w:szCs w:val="24"/>
        </w:rPr>
      </w:pPr>
      <w:r>
        <w:rPr>
          <w:rFonts w:ascii="Times"/>
          <w:sz w:val="24"/>
          <w:szCs w:val="24"/>
          <w:rtl w:val="0"/>
          <w:lang w:val="en-US"/>
        </w:rPr>
        <w:t xml:space="preserve">Craig, T. P., Itami, J. K., &amp; Price, P. W. (1990). The window of vulnerability of a shoot-galling sawfly to attack by a parasitoid. </w:t>
      </w:r>
      <w:r>
        <w:rPr>
          <w:rFonts w:ascii="Times"/>
          <w:i w:val="1"/>
          <w:iCs w:val="1"/>
          <w:sz w:val="24"/>
          <w:szCs w:val="24"/>
          <w:rtl w:val="0"/>
          <w:lang w:val="en-US"/>
        </w:rPr>
        <w:t>Ecology</w:t>
      </w:r>
      <w:r>
        <w:rPr>
          <w:rFonts w:ascii="Times"/>
          <w:sz w:val="24"/>
          <w:szCs w:val="24"/>
          <w:rtl w:val="0"/>
        </w:rPr>
        <w:t xml:space="preserve">, </w:t>
      </w:r>
      <w:r>
        <w:rPr>
          <w:rFonts w:ascii="Times"/>
          <w:i w:val="1"/>
          <w:iCs w:val="1"/>
          <w:sz w:val="24"/>
          <w:szCs w:val="24"/>
          <w:rtl w:val="0"/>
        </w:rPr>
        <w:t>71</w:t>
      </w:r>
      <w:r>
        <w:rPr>
          <w:rFonts w:ascii="Times"/>
          <w:sz w:val="24"/>
          <w:szCs w:val="24"/>
          <w:rtl w:val="0"/>
        </w:rPr>
        <w:t>(4), 1471</w:t>
      </w:r>
      <w:r>
        <w:rPr>
          <w:rFonts w:hAnsi="Times" w:hint="default"/>
          <w:sz w:val="24"/>
          <w:szCs w:val="24"/>
          <w:rtl w:val="0"/>
        </w:rPr>
        <w:t>–</w:t>
      </w:r>
      <w:r>
        <w:rPr>
          <w:rFonts w:ascii="Times"/>
          <w:sz w:val="24"/>
          <w:szCs w:val="24"/>
          <w:rtl w:val="0"/>
          <w:lang w:val="en-US"/>
        </w:rPr>
        <w:t xml:space="preserve">1482. Retrieved from </w:t>
      </w:r>
      <w:hyperlink r:id="rId5" w:history="1">
        <w:r>
          <w:rPr>
            <w:rStyle w:val="Hyperlink.0"/>
            <w:rFonts w:ascii="Times"/>
            <w:color w:val="011ea9"/>
            <w:sz w:val="24"/>
            <w:szCs w:val="24"/>
            <w:rtl w:val="0"/>
          </w:rPr>
          <w:t>http://www.jstor.org/stable/10.2307/1938284</w:t>
        </w:r>
      </w:hyperlink>
    </w:p>
    <w:p>
      <w:pPr>
        <w:pStyle w:val="Free Form"/>
        <w:spacing w:after="240"/>
        <w:ind w:left="640" w:hanging="640"/>
        <w:rPr>
          <w:rFonts w:ascii="Times" w:cs="Times" w:hAnsi="Times" w:eastAsia="Times"/>
          <w:sz w:val="24"/>
          <w:szCs w:val="24"/>
        </w:rPr>
      </w:pPr>
      <w:r>
        <w:rPr>
          <w:rFonts w:ascii="Times"/>
          <w:sz w:val="24"/>
          <w:szCs w:val="24"/>
          <w:rtl w:val="0"/>
          <w:lang w:val="en-US"/>
        </w:rPr>
        <w:t xml:space="preserve">Crutsinger, G. M., Collins, M. D., Fordyce, J. A., Gompert, Z., Nice, C. C., &amp; Sanders, N. J. (2006). Plant genotypic diversity predicts community structure and governs and ecosystem process. </w:t>
      </w:r>
      <w:r>
        <w:rPr>
          <w:rFonts w:ascii="Times"/>
          <w:i w:val="1"/>
          <w:iCs w:val="1"/>
          <w:sz w:val="24"/>
          <w:szCs w:val="24"/>
          <w:rtl w:val="0"/>
          <w:lang w:val="en-US"/>
        </w:rPr>
        <w:t>Science</w:t>
      </w:r>
      <w:r>
        <w:rPr>
          <w:rFonts w:ascii="Times"/>
          <w:sz w:val="24"/>
          <w:szCs w:val="24"/>
          <w:rtl w:val="0"/>
        </w:rPr>
        <w:t xml:space="preserve">, </w:t>
      </w:r>
      <w:r>
        <w:rPr>
          <w:rFonts w:ascii="Times"/>
          <w:i w:val="1"/>
          <w:iCs w:val="1"/>
          <w:sz w:val="24"/>
          <w:szCs w:val="24"/>
          <w:rtl w:val="0"/>
        </w:rPr>
        <w:t>313</w:t>
      </w:r>
      <w:r>
        <w:rPr>
          <w:rFonts w:ascii="Times"/>
          <w:sz w:val="24"/>
          <w:szCs w:val="24"/>
          <w:rtl w:val="0"/>
        </w:rPr>
        <w:t>(5789), 966</w:t>
      </w:r>
      <w:r>
        <w:rPr>
          <w:rFonts w:hAnsi="Times" w:hint="default"/>
          <w:sz w:val="24"/>
          <w:szCs w:val="24"/>
          <w:rtl w:val="0"/>
        </w:rPr>
        <w:t>–</w:t>
      </w:r>
      <w:r>
        <w:rPr>
          <w:rFonts w:ascii="Times"/>
          <w:sz w:val="24"/>
          <w:szCs w:val="24"/>
          <w:rtl w:val="0"/>
          <w:lang w:val="en-US"/>
        </w:rPr>
        <w:t xml:space="preserve">968. Retrieved from </w:t>
      </w:r>
      <w:hyperlink r:id="rId6" w:history="1">
        <w:r>
          <w:rPr>
            <w:rStyle w:val="Hyperlink.0"/>
            <w:rFonts w:ascii="Times"/>
            <w:color w:val="011ea9"/>
            <w:sz w:val="24"/>
            <w:szCs w:val="24"/>
            <w:rtl w:val="0"/>
            <w:lang w:val="en-US"/>
          </w:rPr>
          <w:t>http://www.sciencemag.org/content/313/5789/966.short</w:t>
        </w:r>
      </w:hyperlink>
    </w:p>
    <w:p>
      <w:pPr>
        <w:pStyle w:val="Free Form"/>
        <w:spacing w:after="240"/>
        <w:ind w:left="640" w:hanging="640"/>
        <w:rPr>
          <w:rFonts w:ascii="Times" w:cs="Times" w:hAnsi="Times" w:eastAsia="Times"/>
          <w:sz w:val="24"/>
          <w:szCs w:val="24"/>
        </w:rPr>
      </w:pPr>
      <w:r>
        <w:rPr>
          <w:rFonts w:ascii="Times"/>
          <w:sz w:val="24"/>
          <w:szCs w:val="24"/>
          <w:rtl w:val="0"/>
        </w:rPr>
        <w:t>Dormann, C. F., Fr</w:t>
      </w:r>
      <w:r>
        <w:rPr>
          <w:rFonts w:hAnsi="Times" w:hint="default"/>
          <w:sz w:val="24"/>
          <w:szCs w:val="24"/>
          <w:rtl w:val="0"/>
        </w:rPr>
        <w:t>ü</w:t>
      </w:r>
      <w:r>
        <w:rPr>
          <w:rFonts w:ascii="Times"/>
          <w:sz w:val="24"/>
          <w:szCs w:val="24"/>
          <w:rtl w:val="0"/>
        </w:rPr>
        <w:t>nd, J., Bl</w:t>
      </w:r>
      <w:r>
        <w:rPr>
          <w:rFonts w:hAnsi="Times" w:hint="default"/>
          <w:sz w:val="24"/>
          <w:szCs w:val="24"/>
          <w:rtl w:val="0"/>
        </w:rPr>
        <w:t>ü</w:t>
      </w:r>
      <w:r>
        <w:rPr>
          <w:rFonts w:ascii="Times"/>
          <w:sz w:val="24"/>
          <w:szCs w:val="24"/>
          <w:rtl w:val="0"/>
          <w:lang w:val="en-US"/>
        </w:rPr>
        <w:t xml:space="preserve">thgen, N., &amp; Gruber, B. (2009). Indices, graphs and null models: analyzing bipartite ecological networks. </w:t>
      </w:r>
      <w:r>
        <w:rPr>
          <w:rFonts w:ascii="Times"/>
          <w:i w:val="1"/>
          <w:iCs w:val="1"/>
          <w:sz w:val="24"/>
          <w:szCs w:val="24"/>
          <w:rtl w:val="0"/>
          <w:lang w:val="en-US"/>
        </w:rPr>
        <w:t>The Open Ecology Journal</w:t>
      </w:r>
      <w:r>
        <w:rPr>
          <w:rFonts w:ascii="Times"/>
          <w:sz w:val="24"/>
          <w:szCs w:val="24"/>
          <w:rtl w:val="0"/>
        </w:rPr>
        <w:t xml:space="preserve">, </w:t>
      </w:r>
      <w:r>
        <w:rPr>
          <w:rFonts w:ascii="Times"/>
          <w:i w:val="1"/>
          <w:iCs w:val="1"/>
          <w:sz w:val="24"/>
          <w:szCs w:val="24"/>
          <w:rtl w:val="0"/>
        </w:rPr>
        <w:t>2</w:t>
      </w:r>
      <w:r>
        <w:rPr>
          <w:rFonts w:ascii="Times"/>
          <w:sz w:val="24"/>
          <w:szCs w:val="24"/>
          <w:rtl w:val="0"/>
        </w:rPr>
        <w:t>, 7</w:t>
      </w:r>
      <w:r>
        <w:rPr>
          <w:rFonts w:hAnsi="Times" w:hint="default"/>
          <w:sz w:val="24"/>
          <w:szCs w:val="24"/>
          <w:rtl w:val="0"/>
        </w:rPr>
        <w:t>–</w:t>
      </w:r>
      <w:r>
        <w:rPr>
          <w:rFonts w:ascii="Times"/>
          <w:sz w:val="24"/>
          <w:szCs w:val="24"/>
          <w:rtl w:val="0"/>
          <w:lang w:val="en-US"/>
        </w:rPr>
        <w:t xml:space="preserve">24. Retrieved from </w:t>
      </w:r>
      <w:hyperlink r:id="rId7" w:history="1">
        <w:r>
          <w:rPr>
            <w:rStyle w:val="Hyperlink.0"/>
            <w:rFonts w:ascii="Times"/>
            <w:color w:val="011ea9"/>
            <w:sz w:val="24"/>
            <w:szCs w:val="24"/>
            <w:rtl w:val="0"/>
            <w:lang w:val="nl-NL"/>
          </w:rPr>
          <w:t>http://goedoc.uni-goettingen.de/goescholar/handle/1/5837</w:t>
        </w:r>
      </w:hyperlink>
    </w:p>
    <w:p>
      <w:pPr>
        <w:pStyle w:val="Free Form"/>
        <w:spacing w:after="240"/>
        <w:ind w:left="640" w:hanging="640"/>
        <w:rPr>
          <w:rFonts w:ascii="Times New Roman" w:cs="Times New Roman" w:hAnsi="Times New Roman" w:eastAsia="Times New Roman"/>
          <w:b w:val="1"/>
          <w:bCs w:val="1"/>
          <w:sz w:val="24"/>
          <w:szCs w:val="24"/>
        </w:rPr>
      </w:pPr>
      <w:r>
        <w:rPr>
          <w:rFonts w:ascii="Times"/>
          <w:sz w:val="24"/>
          <w:szCs w:val="24"/>
          <w:rtl w:val="0"/>
          <w:lang w:val="en-US"/>
        </w:rPr>
        <w:t xml:space="preserve">Dormann, C. F., &amp; Strauss, R. (2014). A method for detecting modules in quantitative bipartite networks. </w:t>
      </w:r>
      <w:r>
        <w:rPr>
          <w:rFonts w:ascii="Times"/>
          <w:i w:val="1"/>
          <w:iCs w:val="1"/>
          <w:sz w:val="24"/>
          <w:szCs w:val="24"/>
          <w:rtl w:val="0"/>
          <w:lang w:val="en-US"/>
        </w:rPr>
        <w:t>Methods in Ecology and Evolution</w:t>
      </w:r>
      <w:r>
        <w:rPr>
          <w:rFonts w:ascii="Times"/>
          <w:sz w:val="24"/>
          <w:szCs w:val="24"/>
          <w:rtl w:val="0"/>
        </w:rPr>
        <w:t xml:space="preserve">, </w:t>
      </w:r>
      <w:r>
        <w:rPr>
          <w:rFonts w:ascii="Times"/>
          <w:i w:val="1"/>
          <w:iCs w:val="1"/>
          <w:sz w:val="24"/>
          <w:szCs w:val="24"/>
          <w:rtl w:val="0"/>
        </w:rPr>
        <w:t>5</w:t>
      </w:r>
      <w:r>
        <w:rPr>
          <w:rFonts w:ascii="Times"/>
          <w:sz w:val="24"/>
          <w:szCs w:val="24"/>
          <w:rtl w:val="0"/>
        </w:rPr>
        <w:t>(1), 90</w:t>
      </w:r>
      <w:r>
        <w:rPr>
          <w:rFonts w:hAnsi="Times" w:hint="default"/>
          <w:sz w:val="24"/>
          <w:szCs w:val="24"/>
          <w:rtl w:val="0"/>
        </w:rPr>
        <w:t>–</w:t>
      </w:r>
      <w:r>
        <w:rPr>
          <w:rFonts w:ascii="Times"/>
          <w:sz w:val="24"/>
          <w:szCs w:val="24"/>
          <w:rtl w:val="0"/>
          <w:lang w:val="fr-FR"/>
        </w:rPr>
        <w:t>98. doi:10.1111/2041-210X.12139</w:t>
      </w:r>
    </w:p>
    <w:p>
      <w:pPr>
        <w:pStyle w:val="Free Form"/>
        <w:spacing w:after="240"/>
        <w:ind w:left="640" w:hanging="640"/>
        <w:rPr>
          <w:rFonts w:ascii="Times New Roman" w:cs="Times New Roman" w:hAnsi="Times New Roman" w:eastAsia="Times New Roman"/>
          <w:b w:val="1"/>
          <w:bCs w:val="1"/>
          <w:sz w:val="24"/>
          <w:szCs w:val="24"/>
        </w:rPr>
      </w:pPr>
      <w:r>
        <w:rPr>
          <w:rFonts w:ascii="Times"/>
          <w:sz w:val="24"/>
          <w:szCs w:val="24"/>
          <w:rtl w:val="0"/>
          <w:lang w:val="nl-NL"/>
        </w:rPr>
        <w:t>Guimar</w:t>
      </w:r>
      <w:r>
        <w:rPr>
          <w:rFonts w:hAnsi="Times" w:hint="default"/>
          <w:sz w:val="24"/>
          <w:szCs w:val="24"/>
          <w:rtl w:val="0"/>
          <w:lang w:val="pt-PT"/>
        </w:rPr>
        <w:t>ã</w:t>
      </w:r>
      <w:r>
        <w:rPr>
          <w:rFonts w:ascii="Times"/>
          <w:sz w:val="24"/>
          <w:szCs w:val="24"/>
          <w:rtl w:val="0"/>
          <w:lang w:val="en-US"/>
        </w:rPr>
        <w:t xml:space="preserve">es, P. R., Jordano, P., &amp; Thompson, J. N. (2011). Evolution and coevolution in mutualistic networks. </w:t>
      </w:r>
      <w:r>
        <w:rPr>
          <w:rFonts w:ascii="Times"/>
          <w:i w:val="1"/>
          <w:iCs w:val="1"/>
          <w:sz w:val="24"/>
          <w:szCs w:val="24"/>
          <w:rtl w:val="0"/>
          <w:lang w:val="en-US"/>
        </w:rPr>
        <w:t>Ecology Letters</w:t>
      </w:r>
      <w:r>
        <w:rPr>
          <w:rFonts w:ascii="Times"/>
          <w:sz w:val="24"/>
          <w:szCs w:val="24"/>
          <w:rtl w:val="0"/>
        </w:rPr>
        <w:t xml:space="preserve">, </w:t>
      </w:r>
      <w:r>
        <w:rPr>
          <w:rFonts w:ascii="Times"/>
          <w:i w:val="1"/>
          <w:iCs w:val="1"/>
          <w:sz w:val="24"/>
          <w:szCs w:val="24"/>
          <w:rtl w:val="0"/>
        </w:rPr>
        <w:t>14</w:t>
      </w:r>
      <w:r>
        <w:rPr>
          <w:rFonts w:ascii="Times"/>
          <w:sz w:val="24"/>
          <w:szCs w:val="24"/>
          <w:rtl w:val="0"/>
        </w:rPr>
        <w:t>(9), 877</w:t>
      </w:r>
      <w:r>
        <w:rPr>
          <w:rFonts w:hAnsi="Times" w:hint="default"/>
          <w:sz w:val="24"/>
          <w:szCs w:val="24"/>
          <w:rtl w:val="0"/>
        </w:rPr>
        <w:t>–</w:t>
      </w:r>
      <w:r>
        <w:rPr>
          <w:rFonts w:ascii="Times"/>
          <w:sz w:val="24"/>
          <w:szCs w:val="24"/>
          <w:rtl w:val="0"/>
        </w:rPr>
        <w:t>85. doi:10.1111/j.1461-0248.2011.01649.x</w:t>
      </w:r>
    </w:p>
    <w:p>
      <w:pPr>
        <w:pStyle w:val="Free Form"/>
        <w:spacing w:after="240"/>
        <w:ind w:left="640" w:hanging="640"/>
        <w:rPr>
          <w:rFonts w:ascii="Times" w:cs="Times" w:hAnsi="Times" w:eastAsia="Times"/>
          <w:sz w:val="24"/>
          <w:szCs w:val="24"/>
        </w:rPr>
      </w:pPr>
      <w:r>
        <w:rPr>
          <w:rFonts w:ascii="Times"/>
          <w:sz w:val="24"/>
          <w:szCs w:val="24"/>
          <w:rtl w:val="0"/>
          <w:lang w:val="en-US"/>
        </w:rPr>
        <w:t xml:space="preserve">Guimera, R., &amp; Amaral, L. (2005). Functional cartography of complex metabolic networks. </w:t>
      </w:r>
      <w:r>
        <w:rPr>
          <w:rFonts w:ascii="Times"/>
          <w:i w:val="1"/>
          <w:iCs w:val="1"/>
          <w:sz w:val="24"/>
          <w:szCs w:val="24"/>
          <w:rtl w:val="0"/>
        </w:rPr>
        <w:t>Nature</w:t>
      </w:r>
      <w:r>
        <w:rPr>
          <w:rFonts w:ascii="Times"/>
          <w:sz w:val="24"/>
          <w:szCs w:val="24"/>
          <w:rtl w:val="0"/>
        </w:rPr>
        <w:t xml:space="preserve">, </w:t>
      </w:r>
      <w:r>
        <w:rPr>
          <w:rFonts w:ascii="Times"/>
          <w:i w:val="1"/>
          <w:iCs w:val="1"/>
          <w:sz w:val="24"/>
          <w:szCs w:val="24"/>
          <w:rtl w:val="0"/>
        </w:rPr>
        <w:t>433</w:t>
      </w:r>
      <w:r>
        <w:rPr>
          <w:rFonts w:ascii="Times"/>
          <w:sz w:val="24"/>
          <w:szCs w:val="24"/>
          <w:rtl w:val="0"/>
          <w:lang w:val="en-US"/>
        </w:rPr>
        <w:t>(February), 895</w:t>
      </w:r>
      <w:r>
        <w:rPr>
          <w:rFonts w:hAnsi="Times" w:hint="default"/>
          <w:sz w:val="24"/>
          <w:szCs w:val="24"/>
          <w:rtl w:val="0"/>
        </w:rPr>
        <w:t>–</w:t>
      </w:r>
      <w:r>
        <w:rPr>
          <w:rFonts w:ascii="Times"/>
          <w:sz w:val="24"/>
          <w:szCs w:val="24"/>
          <w:rtl w:val="0"/>
          <w:lang w:val="fr-FR"/>
        </w:rPr>
        <w:t>900. doi:10.1038/nature03286.1.</w:t>
      </w:r>
    </w:p>
    <w:p>
      <w:pPr>
        <w:pStyle w:val="Free Form"/>
        <w:spacing w:after="240"/>
        <w:ind w:left="640" w:hanging="640"/>
        <w:rPr>
          <w:rFonts w:ascii="Times" w:cs="Times" w:hAnsi="Times" w:eastAsia="Times"/>
          <w:sz w:val="24"/>
          <w:szCs w:val="24"/>
        </w:rPr>
      </w:pPr>
      <w:r>
        <w:rPr>
          <w:rFonts w:ascii="Times"/>
          <w:sz w:val="24"/>
          <w:szCs w:val="24"/>
          <w:rtl w:val="0"/>
          <w:lang w:val="en-US"/>
        </w:rPr>
        <w:t xml:space="preserve">Harmon, L. J., Matthews, B., Des Roches, S., Chase, J. M., Shurin, J. B., &amp; Schluter, D. (2009). Evolutionary diversification in stickleback affects ecosystem functioning. </w:t>
      </w:r>
      <w:r>
        <w:rPr>
          <w:rFonts w:ascii="Times"/>
          <w:i w:val="1"/>
          <w:iCs w:val="1"/>
          <w:sz w:val="24"/>
          <w:szCs w:val="24"/>
          <w:rtl w:val="0"/>
        </w:rPr>
        <w:t>Nature</w:t>
      </w:r>
      <w:r>
        <w:rPr>
          <w:rFonts w:ascii="Times"/>
          <w:sz w:val="24"/>
          <w:szCs w:val="24"/>
          <w:rtl w:val="0"/>
        </w:rPr>
        <w:t xml:space="preserve">, </w:t>
      </w:r>
      <w:r>
        <w:rPr>
          <w:rFonts w:ascii="Times"/>
          <w:i w:val="1"/>
          <w:iCs w:val="1"/>
          <w:sz w:val="24"/>
          <w:szCs w:val="24"/>
          <w:rtl w:val="0"/>
        </w:rPr>
        <w:t>458</w:t>
      </w:r>
      <w:r>
        <w:rPr>
          <w:rFonts w:ascii="Times"/>
          <w:sz w:val="24"/>
          <w:szCs w:val="24"/>
          <w:rtl w:val="0"/>
        </w:rPr>
        <w:t>(7242), 1167</w:t>
      </w:r>
      <w:r>
        <w:rPr>
          <w:rFonts w:hAnsi="Times" w:hint="default"/>
          <w:sz w:val="24"/>
          <w:szCs w:val="24"/>
          <w:rtl w:val="0"/>
        </w:rPr>
        <w:t>–</w:t>
      </w:r>
      <w:r>
        <w:rPr>
          <w:rFonts w:ascii="Times"/>
          <w:sz w:val="24"/>
          <w:szCs w:val="24"/>
          <w:rtl w:val="0"/>
          <w:lang w:val="en-US"/>
        </w:rPr>
        <w:t xml:space="preserve">70. doi:10.1038/nature07974Graham, M. H. (2003). Confronting multicollinearity in ecological multiple regression. </w:t>
      </w:r>
      <w:r>
        <w:rPr>
          <w:rFonts w:ascii="Times"/>
          <w:i w:val="1"/>
          <w:iCs w:val="1"/>
          <w:sz w:val="24"/>
          <w:szCs w:val="24"/>
          <w:rtl w:val="0"/>
          <w:lang w:val="en-US"/>
        </w:rPr>
        <w:t>Ecology</w:t>
      </w:r>
      <w:r>
        <w:rPr>
          <w:rFonts w:ascii="Times"/>
          <w:sz w:val="24"/>
          <w:szCs w:val="24"/>
          <w:rtl w:val="0"/>
        </w:rPr>
        <w:t xml:space="preserve">, </w:t>
      </w:r>
      <w:r>
        <w:rPr>
          <w:rFonts w:ascii="Times"/>
          <w:i w:val="1"/>
          <w:iCs w:val="1"/>
          <w:sz w:val="24"/>
          <w:szCs w:val="24"/>
          <w:rtl w:val="0"/>
        </w:rPr>
        <w:t>84</w:t>
      </w:r>
      <w:r>
        <w:rPr>
          <w:rFonts w:ascii="Times"/>
          <w:sz w:val="24"/>
          <w:szCs w:val="24"/>
          <w:rtl w:val="0"/>
        </w:rPr>
        <w:t>(11), 2809</w:t>
      </w:r>
      <w:r>
        <w:rPr>
          <w:rFonts w:hAnsi="Times" w:hint="default"/>
          <w:sz w:val="24"/>
          <w:szCs w:val="24"/>
          <w:rtl w:val="0"/>
        </w:rPr>
        <w:t>–</w:t>
      </w:r>
      <w:r>
        <w:rPr>
          <w:rFonts w:ascii="Times"/>
          <w:sz w:val="24"/>
          <w:szCs w:val="24"/>
          <w:rtl w:val="0"/>
          <w:lang w:val="en-US"/>
        </w:rPr>
        <w:t xml:space="preserve">2815. Retrieved from </w:t>
      </w:r>
      <w:hyperlink r:id="rId8" w:history="1">
        <w:r>
          <w:rPr>
            <w:rStyle w:val="Hyperlink.0"/>
            <w:rFonts w:ascii="Times"/>
            <w:color w:val="011ea9"/>
            <w:sz w:val="24"/>
            <w:szCs w:val="24"/>
            <w:rtl w:val="0"/>
            <w:lang w:val="fr-FR"/>
          </w:rPr>
          <w:t>http://www.esajournals.org/doi/abs/10.1890/02-3114</w:t>
        </w:r>
      </w:hyperlink>
    </w:p>
    <w:p>
      <w:pPr>
        <w:pStyle w:val="Free Form"/>
        <w:spacing w:after="240"/>
        <w:ind w:left="640" w:hanging="640"/>
        <w:rPr>
          <w:rFonts w:ascii="Times" w:cs="Times" w:hAnsi="Times" w:eastAsia="Times"/>
          <w:sz w:val="24"/>
          <w:szCs w:val="24"/>
        </w:rPr>
      </w:pPr>
      <w:r>
        <w:rPr>
          <w:rFonts w:ascii="Times"/>
          <w:sz w:val="24"/>
          <w:szCs w:val="24"/>
          <w:rtl w:val="0"/>
          <w:lang w:val="en-US"/>
        </w:rPr>
        <w:t>Hezewijk, B. Van, &amp; Roland, J. (2003). Gall size determines the structure of the Rabdophaga strobiloides host</w:t>
      </w:r>
      <w:r>
        <w:rPr>
          <w:rFonts w:hAnsi="Times" w:hint="default"/>
          <w:sz w:val="24"/>
          <w:szCs w:val="24"/>
          <w:rtl w:val="0"/>
        </w:rPr>
        <w:t>–</w:t>
      </w:r>
      <w:r>
        <w:rPr>
          <w:rFonts w:ascii="Times"/>
          <w:sz w:val="24"/>
          <w:szCs w:val="24"/>
          <w:rtl w:val="0"/>
          <w:lang w:val="fr-FR"/>
        </w:rPr>
        <w:t xml:space="preserve">parasitoid community. </w:t>
      </w:r>
      <w:r>
        <w:rPr>
          <w:rFonts w:ascii="Times"/>
          <w:i w:val="1"/>
          <w:iCs w:val="1"/>
          <w:sz w:val="24"/>
          <w:szCs w:val="24"/>
          <w:rtl w:val="0"/>
          <w:lang w:val="en-US"/>
        </w:rPr>
        <w:t>Ecological Entomology</w:t>
      </w:r>
      <w:r>
        <w:rPr>
          <w:rFonts w:ascii="Times"/>
          <w:sz w:val="24"/>
          <w:szCs w:val="24"/>
          <w:rtl w:val="0"/>
        </w:rPr>
        <w:t xml:space="preserve">, </w:t>
      </w:r>
      <w:r>
        <w:rPr>
          <w:rFonts w:ascii="Times"/>
          <w:i w:val="1"/>
          <w:iCs w:val="1"/>
          <w:sz w:val="24"/>
          <w:szCs w:val="24"/>
          <w:rtl w:val="0"/>
        </w:rPr>
        <w:t>28</w:t>
      </w:r>
      <w:r>
        <w:rPr>
          <w:rFonts w:ascii="Times"/>
          <w:sz w:val="24"/>
          <w:szCs w:val="24"/>
          <w:rtl w:val="0"/>
        </w:rPr>
        <w:t>, 593</w:t>
      </w:r>
      <w:r>
        <w:rPr>
          <w:rFonts w:hAnsi="Times" w:hint="default"/>
          <w:sz w:val="24"/>
          <w:szCs w:val="24"/>
          <w:rtl w:val="0"/>
        </w:rPr>
        <w:t>–</w:t>
      </w:r>
      <w:r>
        <w:rPr>
          <w:rFonts w:ascii="Times"/>
          <w:sz w:val="24"/>
          <w:szCs w:val="24"/>
          <w:rtl w:val="0"/>
        </w:rPr>
        <w:t>603. doi:10.1046/j.1365-2311.2003.00553.x</w:t>
      </w:r>
    </w:p>
    <w:p>
      <w:pPr>
        <w:pStyle w:val="Free Form"/>
        <w:spacing w:after="240"/>
        <w:ind w:left="640" w:hanging="640"/>
        <w:rPr>
          <w:rFonts w:ascii="Times" w:cs="Times" w:hAnsi="Times" w:eastAsia="Times"/>
          <w:sz w:val="24"/>
          <w:szCs w:val="24"/>
        </w:rPr>
      </w:pPr>
      <w:r>
        <w:rPr>
          <w:rFonts w:ascii="Times"/>
          <w:sz w:val="24"/>
          <w:szCs w:val="24"/>
          <w:rtl w:val="0"/>
          <w:lang w:val="fr-FR"/>
        </w:rPr>
        <w:t>Ings, T. C., Montoya, J. M., Bascompte, J., Bl</w:t>
      </w:r>
      <w:r>
        <w:rPr>
          <w:rFonts w:hAnsi="Times" w:hint="default"/>
          <w:sz w:val="24"/>
          <w:szCs w:val="24"/>
          <w:rtl w:val="0"/>
        </w:rPr>
        <w:t>ü</w:t>
      </w:r>
      <w:r>
        <w:rPr>
          <w:rFonts w:ascii="Times"/>
          <w:sz w:val="24"/>
          <w:szCs w:val="24"/>
          <w:rtl w:val="0"/>
          <w:lang w:val="de-DE"/>
        </w:rPr>
        <w:t xml:space="preserve">thgen, N., Brown, L., Dormann, C. F., </w:t>
      </w:r>
      <w:r>
        <w:rPr>
          <w:rFonts w:hAnsi="Times" w:hint="default"/>
          <w:sz w:val="24"/>
          <w:szCs w:val="24"/>
          <w:rtl w:val="0"/>
        </w:rPr>
        <w:t xml:space="preserve">… </w:t>
      </w:r>
      <w:r>
        <w:rPr>
          <w:rFonts w:ascii="Times"/>
          <w:sz w:val="24"/>
          <w:szCs w:val="24"/>
          <w:rtl w:val="0"/>
          <w:lang w:val="en-US"/>
        </w:rPr>
        <w:t xml:space="preserve">Woodward, G. (2009). Ecological networks--beyond food webs. </w:t>
      </w:r>
      <w:r>
        <w:rPr>
          <w:rFonts w:ascii="Times"/>
          <w:i w:val="1"/>
          <w:iCs w:val="1"/>
          <w:sz w:val="24"/>
          <w:szCs w:val="24"/>
          <w:rtl w:val="0"/>
          <w:lang w:val="en-US"/>
        </w:rPr>
        <w:t>The Journal of Animal Ecology</w:t>
      </w:r>
      <w:r>
        <w:rPr>
          <w:rFonts w:ascii="Times"/>
          <w:sz w:val="24"/>
          <w:szCs w:val="24"/>
          <w:rtl w:val="0"/>
        </w:rPr>
        <w:t xml:space="preserve">, </w:t>
      </w:r>
      <w:r>
        <w:rPr>
          <w:rFonts w:ascii="Times"/>
          <w:i w:val="1"/>
          <w:iCs w:val="1"/>
          <w:sz w:val="24"/>
          <w:szCs w:val="24"/>
          <w:rtl w:val="0"/>
        </w:rPr>
        <w:t>78</w:t>
      </w:r>
      <w:r>
        <w:rPr>
          <w:rFonts w:ascii="Times"/>
          <w:sz w:val="24"/>
          <w:szCs w:val="24"/>
          <w:rtl w:val="0"/>
        </w:rPr>
        <w:t>(1), 253</w:t>
      </w:r>
      <w:r>
        <w:rPr>
          <w:rFonts w:hAnsi="Times" w:hint="default"/>
          <w:sz w:val="24"/>
          <w:szCs w:val="24"/>
          <w:rtl w:val="0"/>
        </w:rPr>
        <w:t>–</w:t>
      </w:r>
      <w:r>
        <w:rPr>
          <w:rFonts w:ascii="Times"/>
          <w:sz w:val="24"/>
          <w:szCs w:val="24"/>
          <w:rtl w:val="0"/>
        </w:rPr>
        <w:t>69. doi:10.1111/j.1365-2656.2008.01460.x</w:t>
      </w:r>
    </w:p>
    <w:p>
      <w:pPr>
        <w:pStyle w:val="Free Form"/>
        <w:spacing w:after="240"/>
        <w:ind w:left="640" w:hanging="640"/>
        <w:rPr>
          <w:rFonts w:ascii="Times New Roman" w:cs="Times New Roman" w:hAnsi="Times New Roman" w:eastAsia="Times New Roman"/>
          <w:b w:val="1"/>
          <w:bCs w:val="1"/>
          <w:sz w:val="24"/>
          <w:szCs w:val="24"/>
        </w:rPr>
      </w:pPr>
      <w:r>
        <w:rPr>
          <w:rFonts w:ascii="Times"/>
          <w:sz w:val="24"/>
          <w:szCs w:val="24"/>
          <w:rtl w:val="0"/>
          <w:lang w:val="en-US"/>
        </w:rPr>
        <w:t xml:space="preserve">Johnson, M. T. J. (2008). Bottom-up effects of plant genotype on aphids, ants, and predators. </w:t>
      </w:r>
      <w:r>
        <w:rPr>
          <w:rFonts w:ascii="Times"/>
          <w:i w:val="1"/>
          <w:iCs w:val="1"/>
          <w:sz w:val="24"/>
          <w:szCs w:val="24"/>
          <w:rtl w:val="0"/>
          <w:lang w:val="en-US"/>
        </w:rPr>
        <w:t>Ecology</w:t>
      </w:r>
      <w:r>
        <w:rPr>
          <w:rFonts w:ascii="Times"/>
          <w:sz w:val="24"/>
          <w:szCs w:val="24"/>
          <w:rtl w:val="0"/>
        </w:rPr>
        <w:t xml:space="preserve">, </w:t>
      </w:r>
      <w:r>
        <w:rPr>
          <w:rFonts w:ascii="Times"/>
          <w:i w:val="1"/>
          <w:iCs w:val="1"/>
          <w:sz w:val="24"/>
          <w:szCs w:val="24"/>
          <w:rtl w:val="0"/>
        </w:rPr>
        <w:t>89</w:t>
      </w:r>
      <w:r>
        <w:rPr>
          <w:rFonts w:ascii="Times"/>
          <w:sz w:val="24"/>
          <w:szCs w:val="24"/>
          <w:rtl w:val="0"/>
        </w:rPr>
        <w:t>(1), 145</w:t>
      </w:r>
      <w:r>
        <w:rPr>
          <w:rFonts w:hAnsi="Times" w:hint="default"/>
          <w:sz w:val="24"/>
          <w:szCs w:val="24"/>
          <w:rtl w:val="0"/>
        </w:rPr>
        <w:t>–</w:t>
      </w:r>
      <w:r>
        <w:rPr>
          <w:rFonts w:ascii="Times"/>
          <w:sz w:val="24"/>
          <w:szCs w:val="24"/>
          <w:rtl w:val="0"/>
          <w:lang w:val="en-US"/>
        </w:rPr>
        <w:t xml:space="preserve">154. Retrieved from </w:t>
      </w:r>
      <w:hyperlink r:id="rId9" w:history="1">
        <w:r>
          <w:rPr>
            <w:rStyle w:val="Hyperlink.0"/>
            <w:rFonts w:ascii="Times"/>
            <w:color w:val="011ea9"/>
            <w:sz w:val="24"/>
            <w:szCs w:val="24"/>
            <w:rtl w:val="0"/>
          </w:rPr>
          <w:t>http://www.ncbi.nlm.nih.gov/pubmed/18376556</w:t>
        </w:r>
      </w:hyperlink>
    </w:p>
    <w:p>
      <w:pPr>
        <w:pStyle w:val="Free Form"/>
        <w:spacing w:after="240"/>
        <w:ind w:left="640" w:hanging="640"/>
        <w:rPr>
          <w:rFonts w:ascii="Times" w:cs="Times" w:hAnsi="Times" w:eastAsia="Times"/>
          <w:sz w:val="24"/>
          <w:szCs w:val="24"/>
        </w:rPr>
      </w:pPr>
      <w:r>
        <w:rPr>
          <w:rFonts w:ascii="Times"/>
          <w:sz w:val="24"/>
          <w:szCs w:val="24"/>
          <w:rtl w:val="0"/>
        </w:rPr>
        <w:t xml:space="preserve">Krause, A. E., Frank, K. a, Mason, D. M., Ulanowicz, R. E., &amp; Taylor, W. W. (2003). Compartments revealed in food-web structure. </w:t>
      </w:r>
      <w:r>
        <w:rPr>
          <w:rFonts w:ascii="Times"/>
          <w:i w:val="1"/>
          <w:iCs w:val="1"/>
          <w:sz w:val="24"/>
          <w:szCs w:val="24"/>
          <w:rtl w:val="0"/>
        </w:rPr>
        <w:t>Nature</w:t>
      </w:r>
      <w:r>
        <w:rPr>
          <w:rFonts w:ascii="Times"/>
          <w:sz w:val="24"/>
          <w:szCs w:val="24"/>
          <w:rtl w:val="0"/>
        </w:rPr>
        <w:t xml:space="preserve">, </w:t>
      </w:r>
      <w:r>
        <w:rPr>
          <w:rFonts w:ascii="Times"/>
          <w:i w:val="1"/>
          <w:iCs w:val="1"/>
          <w:sz w:val="24"/>
          <w:szCs w:val="24"/>
          <w:rtl w:val="0"/>
        </w:rPr>
        <w:t>426</w:t>
      </w:r>
      <w:r>
        <w:rPr>
          <w:rFonts w:ascii="Times"/>
          <w:sz w:val="24"/>
          <w:szCs w:val="24"/>
          <w:rtl w:val="0"/>
        </w:rPr>
        <w:t>(6964), 282</w:t>
      </w:r>
      <w:r>
        <w:rPr>
          <w:rFonts w:hAnsi="Times" w:hint="default"/>
          <w:sz w:val="24"/>
          <w:szCs w:val="24"/>
          <w:rtl w:val="0"/>
        </w:rPr>
        <w:t>–</w:t>
      </w:r>
      <w:r>
        <w:rPr>
          <w:rFonts w:ascii="Times"/>
          <w:sz w:val="24"/>
          <w:szCs w:val="24"/>
          <w:rtl w:val="0"/>
          <w:lang w:val="fr-FR"/>
        </w:rPr>
        <w:t>5. doi:10.1038/nature02115</w:t>
      </w:r>
    </w:p>
    <w:p>
      <w:pPr>
        <w:pStyle w:val="Free Form"/>
        <w:spacing w:after="240"/>
        <w:ind w:left="640" w:hanging="640"/>
        <w:rPr>
          <w:rFonts w:ascii="Times New Roman" w:cs="Times New Roman" w:hAnsi="Times New Roman" w:eastAsia="Times New Roman"/>
          <w:b w:val="1"/>
          <w:bCs w:val="1"/>
          <w:sz w:val="24"/>
          <w:szCs w:val="24"/>
        </w:rPr>
      </w:pPr>
      <w:r>
        <w:rPr>
          <w:rFonts w:ascii="Times"/>
          <w:sz w:val="24"/>
          <w:szCs w:val="24"/>
          <w:rtl w:val="0"/>
          <w:lang w:val="en-US"/>
        </w:rPr>
        <w:t>Nuismer, S. L., Jordano, P., &amp; Bascompte, J. (2012). Coevolution and the architecture of mutualistic networks, 338</w:t>
      </w:r>
      <w:r>
        <w:rPr>
          <w:rFonts w:hAnsi="Times" w:hint="default"/>
          <w:sz w:val="24"/>
          <w:szCs w:val="24"/>
          <w:rtl w:val="0"/>
        </w:rPr>
        <w:t>–</w:t>
      </w:r>
      <w:r>
        <w:rPr>
          <w:rFonts w:ascii="Times"/>
          <w:sz w:val="24"/>
          <w:szCs w:val="24"/>
          <w:rtl w:val="0"/>
          <w:lang w:val="fr-FR"/>
        </w:rPr>
        <w:t>354. doi:10.5061/dryad.tk400</w:t>
      </w:r>
    </w:p>
    <w:p>
      <w:pPr>
        <w:pStyle w:val="Free Form"/>
        <w:spacing w:after="240"/>
        <w:ind w:left="640" w:hanging="640"/>
        <w:rPr>
          <w:rFonts w:ascii="Times New Roman" w:cs="Times New Roman" w:hAnsi="Times New Roman" w:eastAsia="Times New Roman"/>
          <w:b w:val="1"/>
          <w:bCs w:val="1"/>
          <w:sz w:val="24"/>
          <w:szCs w:val="24"/>
        </w:rPr>
      </w:pPr>
      <w:r>
        <w:rPr>
          <w:rFonts w:ascii="Times"/>
          <w:sz w:val="24"/>
          <w:szCs w:val="24"/>
          <w:rtl w:val="0"/>
          <w:lang w:val="en-US"/>
        </w:rPr>
        <w:t xml:space="preserve">Olesen, J. M., Bascompte, J., Dupont, Y. L., &amp; Jordano, P. (2007). The modularity of pollination networks. </w:t>
      </w:r>
      <w:r>
        <w:rPr>
          <w:rFonts w:ascii="Times"/>
          <w:i w:val="1"/>
          <w:iCs w:val="1"/>
          <w:sz w:val="24"/>
          <w:szCs w:val="24"/>
          <w:rtl w:val="0"/>
          <w:lang w:val="en-US"/>
        </w:rPr>
        <w:t>Proceedings of the National Academy of Sciences of the United States of America</w:t>
      </w:r>
      <w:r>
        <w:rPr>
          <w:rFonts w:ascii="Times"/>
          <w:sz w:val="24"/>
          <w:szCs w:val="24"/>
          <w:rtl w:val="0"/>
        </w:rPr>
        <w:t xml:space="preserve">, </w:t>
      </w:r>
      <w:r>
        <w:rPr>
          <w:rFonts w:ascii="Times"/>
          <w:i w:val="1"/>
          <w:iCs w:val="1"/>
          <w:sz w:val="24"/>
          <w:szCs w:val="24"/>
          <w:rtl w:val="0"/>
        </w:rPr>
        <w:t>104</w:t>
      </w:r>
      <w:r>
        <w:rPr>
          <w:rFonts w:ascii="Times"/>
          <w:sz w:val="24"/>
          <w:szCs w:val="24"/>
          <w:rtl w:val="0"/>
        </w:rPr>
        <w:t>(50), 19891</w:t>
      </w:r>
      <w:r>
        <w:rPr>
          <w:rFonts w:hAnsi="Times" w:hint="default"/>
          <w:sz w:val="24"/>
          <w:szCs w:val="24"/>
          <w:rtl w:val="0"/>
        </w:rPr>
        <w:t>–</w:t>
      </w:r>
      <w:r>
        <w:rPr>
          <w:rFonts w:ascii="Times"/>
          <w:sz w:val="24"/>
          <w:szCs w:val="24"/>
          <w:rtl w:val="0"/>
          <w:lang w:val="pt-PT"/>
        </w:rPr>
        <w:t>6. doi:10.1073/pnas.0706375104</w:t>
      </w:r>
    </w:p>
    <w:p>
      <w:pPr>
        <w:pStyle w:val="Normal"/>
        <w:rPr>
          <w:rFonts w:ascii="Times" w:cs="Times" w:hAnsi="Times" w:eastAsia="Times"/>
        </w:rPr>
      </w:pPr>
      <w:r>
        <w:rPr>
          <w:rFonts w:ascii="Times"/>
          <w:rtl w:val="0"/>
          <w:lang w:val="en-US"/>
        </w:rPr>
        <w:t xml:space="preserve">R Core Team (2013). R: A language and environment for statistical computing. Vienna, </w:t>
        <w:tab/>
        <w:t>Austria: R Foundation for Statistical Computing.</w:t>
      </w:r>
    </w:p>
    <w:p>
      <w:pPr>
        <w:pStyle w:val="Free Form"/>
        <w:spacing w:after="240"/>
        <w:ind w:left="640" w:hanging="640"/>
        <w:rPr>
          <w:rFonts w:ascii="Times" w:cs="Times" w:hAnsi="Times" w:eastAsia="Times"/>
          <w:sz w:val="24"/>
          <w:szCs w:val="24"/>
        </w:rPr>
      </w:pPr>
    </w:p>
    <w:p>
      <w:pPr>
        <w:pStyle w:val="Free Form"/>
        <w:spacing w:after="240"/>
        <w:ind w:left="640" w:hanging="640"/>
        <w:rPr>
          <w:rFonts w:ascii="Times" w:cs="Times" w:hAnsi="Times" w:eastAsia="Times"/>
          <w:sz w:val="24"/>
          <w:szCs w:val="24"/>
        </w:rPr>
      </w:pPr>
      <w:r>
        <w:rPr>
          <w:rFonts w:ascii="Times"/>
          <w:sz w:val="24"/>
          <w:szCs w:val="24"/>
          <w:rtl w:val="0"/>
          <w:lang w:val="en-US"/>
        </w:rPr>
        <w:t xml:space="preserve">Rezende, E. L., Albert, E. M., Fortuna, M. a, &amp; Bascompte, J. (2009). Compartments in a marine food web associated with phylogeny, body mass, and habitat structure. </w:t>
      </w:r>
      <w:r>
        <w:rPr>
          <w:rFonts w:ascii="Times"/>
          <w:i w:val="1"/>
          <w:iCs w:val="1"/>
          <w:sz w:val="24"/>
          <w:szCs w:val="24"/>
          <w:rtl w:val="0"/>
          <w:lang w:val="en-US"/>
        </w:rPr>
        <w:t>Ecology Letters</w:t>
      </w:r>
      <w:r>
        <w:rPr>
          <w:rFonts w:ascii="Times"/>
          <w:sz w:val="24"/>
          <w:szCs w:val="24"/>
          <w:rtl w:val="0"/>
        </w:rPr>
        <w:t xml:space="preserve">, </w:t>
      </w:r>
      <w:r>
        <w:rPr>
          <w:rFonts w:ascii="Times"/>
          <w:i w:val="1"/>
          <w:iCs w:val="1"/>
          <w:sz w:val="24"/>
          <w:szCs w:val="24"/>
          <w:rtl w:val="0"/>
        </w:rPr>
        <w:t>12</w:t>
      </w:r>
      <w:r>
        <w:rPr>
          <w:rFonts w:ascii="Times"/>
          <w:sz w:val="24"/>
          <w:szCs w:val="24"/>
          <w:rtl w:val="0"/>
        </w:rPr>
        <w:t>(8), 779</w:t>
      </w:r>
      <w:r>
        <w:rPr>
          <w:rFonts w:hAnsi="Times" w:hint="default"/>
          <w:sz w:val="24"/>
          <w:szCs w:val="24"/>
          <w:rtl w:val="0"/>
        </w:rPr>
        <w:t>–</w:t>
      </w:r>
      <w:r>
        <w:rPr>
          <w:rFonts w:ascii="Times"/>
          <w:sz w:val="24"/>
          <w:szCs w:val="24"/>
          <w:rtl w:val="0"/>
        </w:rPr>
        <w:t>88. doi:10.1111/j.1461-0248.2009.01327.x</w:t>
      </w:r>
    </w:p>
    <w:p>
      <w:pPr>
        <w:pStyle w:val="Free Form"/>
        <w:spacing w:after="240"/>
        <w:ind w:left="640" w:hanging="640"/>
        <w:rPr>
          <w:rFonts w:ascii="Times New Roman" w:cs="Times New Roman" w:hAnsi="Times New Roman" w:eastAsia="Times New Roman"/>
          <w:b w:val="1"/>
          <w:bCs w:val="1"/>
          <w:sz w:val="24"/>
          <w:szCs w:val="24"/>
        </w:rPr>
      </w:pPr>
      <w:r>
        <w:rPr>
          <w:rFonts w:ascii="Times"/>
          <w:sz w:val="24"/>
          <w:szCs w:val="24"/>
          <w:rtl w:val="0"/>
          <w:lang w:val="en-US"/>
        </w:rPr>
        <w:t xml:space="preserve">Rohr, R. P., Saavedra, S., &amp; Bascompte, J. (2014). On the structural stability of mutualistic systems. </w:t>
      </w:r>
      <w:r>
        <w:rPr>
          <w:rFonts w:ascii="Times"/>
          <w:i w:val="1"/>
          <w:iCs w:val="1"/>
          <w:sz w:val="24"/>
          <w:szCs w:val="24"/>
          <w:rtl w:val="0"/>
          <w:lang w:val="en-US"/>
        </w:rPr>
        <w:t>Science</w:t>
      </w:r>
      <w:r>
        <w:rPr>
          <w:rFonts w:ascii="Times"/>
          <w:sz w:val="24"/>
          <w:szCs w:val="24"/>
          <w:rtl w:val="0"/>
        </w:rPr>
        <w:t xml:space="preserve">, </w:t>
      </w:r>
      <w:r>
        <w:rPr>
          <w:rFonts w:ascii="Times"/>
          <w:i w:val="1"/>
          <w:iCs w:val="1"/>
          <w:sz w:val="24"/>
          <w:szCs w:val="24"/>
          <w:rtl w:val="0"/>
        </w:rPr>
        <w:t>345</w:t>
      </w:r>
      <w:r>
        <w:rPr>
          <w:rFonts w:ascii="Times"/>
          <w:sz w:val="24"/>
          <w:szCs w:val="24"/>
          <w:rtl w:val="0"/>
        </w:rPr>
        <w:t>(6195), 1253497</w:t>
      </w:r>
      <w:r>
        <w:rPr>
          <w:rFonts w:hAnsi="Times" w:hint="default"/>
          <w:sz w:val="24"/>
          <w:szCs w:val="24"/>
          <w:rtl w:val="0"/>
        </w:rPr>
        <w:t>–</w:t>
      </w:r>
      <w:r>
        <w:rPr>
          <w:rFonts w:ascii="Times"/>
          <w:sz w:val="24"/>
          <w:szCs w:val="24"/>
          <w:rtl w:val="0"/>
          <w:lang w:val="fr-FR"/>
        </w:rPr>
        <w:t>1253497. doi:10.1126/science.1253497Th</w:t>
      </w:r>
      <w:r>
        <w:rPr>
          <w:rFonts w:hAnsi="Times" w:hint="default"/>
          <w:sz w:val="24"/>
          <w:szCs w:val="24"/>
          <w:rtl w:val="0"/>
        </w:rPr>
        <w:t>é</w:t>
      </w:r>
      <w:r>
        <w:rPr>
          <w:rFonts w:ascii="Times"/>
          <w:sz w:val="24"/>
          <w:szCs w:val="24"/>
          <w:rtl w:val="0"/>
          <w:lang w:val="en-US"/>
        </w:rPr>
        <w:t xml:space="preserve">bault, E. (2012). Identifying compartments in presence-absence matrices and bipartite networks: insights into modularity measures. </w:t>
      </w:r>
      <w:r>
        <w:rPr>
          <w:rFonts w:ascii="Times"/>
          <w:i w:val="1"/>
          <w:iCs w:val="1"/>
          <w:sz w:val="24"/>
          <w:szCs w:val="24"/>
          <w:rtl w:val="0"/>
          <w:lang w:val="en-US"/>
        </w:rPr>
        <w:t>Journal of Biogeography</w:t>
      </w:r>
      <w:r>
        <w:rPr>
          <w:rFonts w:ascii="Times"/>
          <w:sz w:val="24"/>
          <w:szCs w:val="24"/>
          <w:rtl w:val="0"/>
        </w:rPr>
        <w:t>, n/a</w:t>
      </w:r>
      <w:r>
        <w:rPr>
          <w:rFonts w:hAnsi="Times" w:hint="default"/>
          <w:sz w:val="24"/>
          <w:szCs w:val="24"/>
          <w:rtl w:val="0"/>
        </w:rPr>
        <w:t>–</w:t>
      </w:r>
      <w:r>
        <w:rPr>
          <w:rFonts w:ascii="Times"/>
          <w:sz w:val="24"/>
          <w:szCs w:val="24"/>
          <w:rtl w:val="0"/>
          <w:lang w:val="fr-FR"/>
        </w:rPr>
        <w:t>n/a. doi:10.1111/jbi.12015</w:t>
      </w:r>
    </w:p>
    <w:p>
      <w:pPr>
        <w:pStyle w:val="Normal"/>
        <w:rPr>
          <w:rFonts w:ascii="Times New Roman" w:cs="Times New Roman" w:hAnsi="Times New Roman" w:eastAsia="Times New Roman"/>
        </w:rPr>
      </w:pPr>
      <w:r>
        <w:rPr>
          <w:rFonts w:ascii="Times"/>
          <w:rtl w:val="0"/>
          <w:lang w:val="en-US"/>
        </w:rPr>
        <w:t xml:space="preserve">Stouffer, D. B., &amp; Bascompte, J. (2011). Compartmentalization increases food-web </w:t>
        <w:tab/>
        <w:t xml:space="preserve">persistence. </w:t>
      </w:r>
      <w:r>
        <w:rPr>
          <w:rFonts w:ascii="Times"/>
          <w:i w:val="1"/>
          <w:iCs w:val="1"/>
          <w:rtl w:val="0"/>
          <w:lang w:val="en-US"/>
        </w:rPr>
        <w:t xml:space="preserve">Proceedings of the National Academy of Sciences of the United States </w:t>
        <w:tab/>
        <w:t>of America</w:t>
      </w:r>
      <w:r>
        <w:rPr>
          <w:rFonts w:ascii="Times"/>
          <w:rtl w:val="0"/>
          <w:lang w:val="en-US"/>
        </w:rPr>
        <w:t xml:space="preserve">, </w:t>
      </w:r>
      <w:r>
        <w:rPr>
          <w:rFonts w:ascii="Times"/>
          <w:i w:val="1"/>
          <w:iCs w:val="1"/>
          <w:rtl w:val="0"/>
          <w:lang w:val="en-US"/>
        </w:rPr>
        <w:t>108</w:t>
      </w:r>
      <w:r>
        <w:rPr>
          <w:rFonts w:ascii="Times"/>
          <w:rtl w:val="0"/>
          <w:lang w:val="en-US"/>
        </w:rPr>
        <w:t>(9), 3648</w:t>
      </w:r>
      <w:r>
        <w:rPr>
          <w:rFonts w:hAnsi="Times" w:hint="default"/>
          <w:rtl w:val="0"/>
          <w:lang w:val="en-US"/>
        </w:rPr>
        <w:t>–</w:t>
      </w:r>
      <w:r>
        <w:rPr>
          <w:rFonts w:ascii="Times"/>
          <w:rtl w:val="0"/>
          <w:lang w:val="en-US"/>
        </w:rPr>
        <w:t>52. doi:10.1073/pnas.1014353108</w:t>
      </w:r>
    </w:p>
    <w:p>
      <w:pPr>
        <w:pStyle w:val="Free Form"/>
        <w:spacing w:after="240"/>
        <w:ind w:left="640" w:hanging="640"/>
        <w:rPr>
          <w:rFonts w:ascii="Times" w:cs="Times" w:hAnsi="Times" w:eastAsia="Times"/>
          <w:sz w:val="24"/>
          <w:szCs w:val="24"/>
        </w:rPr>
      </w:pPr>
    </w:p>
    <w:p>
      <w:pPr>
        <w:pStyle w:val="Free Form"/>
        <w:spacing w:after="240"/>
        <w:ind w:left="640" w:hanging="640"/>
        <w:rPr>
          <w:rFonts w:ascii="Times" w:cs="Times" w:hAnsi="Times" w:eastAsia="Times"/>
          <w:sz w:val="24"/>
          <w:szCs w:val="24"/>
        </w:rPr>
      </w:pPr>
      <w:r>
        <w:rPr>
          <w:rFonts w:ascii="Times"/>
          <w:sz w:val="24"/>
          <w:szCs w:val="24"/>
          <w:rtl w:val="0"/>
          <w:lang w:val="en-US"/>
        </w:rPr>
        <w:t>Th</w:t>
      </w:r>
      <w:r>
        <w:rPr>
          <w:rFonts w:hAnsi="Times" w:hint="default"/>
          <w:sz w:val="24"/>
          <w:szCs w:val="24"/>
          <w:rtl w:val="0"/>
        </w:rPr>
        <w:t>é</w:t>
      </w:r>
      <w:r>
        <w:rPr>
          <w:rFonts w:ascii="Times"/>
          <w:sz w:val="24"/>
          <w:szCs w:val="24"/>
          <w:rtl w:val="0"/>
          <w:lang w:val="en-US"/>
        </w:rPr>
        <w:t xml:space="preserve">bault, E., &amp; Fontaine, C. (2010). Stability of ecological communities and the architecture of mutualistic and trophic networks. </w:t>
      </w:r>
      <w:r>
        <w:rPr>
          <w:rFonts w:ascii="Times"/>
          <w:i w:val="1"/>
          <w:iCs w:val="1"/>
          <w:sz w:val="24"/>
          <w:szCs w:val="24"/>
          <w:rtl w:val="0"/>
          <w:lang w:val="en-US"/>
        </w:rPr>
        <w:t>Science (New York, N.Y.)</w:t>
      </w:r>
      <w:r>
        <w:rPr>
          <w:rFonts w:ascii="Times"/>
          <w:sz w:val="24"/>
          <w:szCs w:val="24"/>
          <w:rtl w:val="0"/>
        </w:rPr>
        <w:t xml:space="preserve">, </w:t>
      </w:r>
      <w:r>
        <w:rPr>
          <w:rFonts w:ascii="Times"/>
          <w:i w:val="1"/>
          <w:iCs w:val="1"/>
          <w:sz w:val="24"/>
          <w:szCs w:val="24"/>
          <w:rtl w:val="0"/>
        </w:rPr>
        <w:t>329</w:t>
      </w:r>
      <w:r>
        <w:rPr>
          <w:rFonts w:ascii="Times"/>
          <w:sz w:val="24"/>
          <w:szCs w:val="24"/>
          <w:rtl w:val="0"/>
        </w:rPr>
        <w:t>(5993), 853</w:t>
      </w:r>
      <w:r>
        <w:rPr>
          <w:rFonts w:hAnsi="Times" w:hint="default"/>
          <w:sz w:val="24"/>
          <w:szCs w:val="24"/>
          <w:rtl w:val="0"/>
        </w:rPr>
        <w:t>–</w:t>
      </w:r>
      <w:r>
        <w:rPr>
          <w:rFonts w:ascii="Times"/>
          <w:sz w:val="24"/>
          <w:szCs w:val="24"/>
          <w:rtl w:val="0"/>
          <w:lang w:val="fr-FR"/>
        </w:rPr>
        <w:t>6. doi:10.1126/science.1188321</w:t>
      </w:r>
    </w:p>
    <w:p>
      <w:pPr>
        <w:pStyle w:val="Free Form"/>
        <w:spacing w:after="240"/>
        <w:ind w:left="640" w:hanging="640"/>
        <w:rPr>
          <w:rFonts w:ascii="Times" w:cs="Times" w:hAnsi="Times" w:eastAsia="Times"/>
          <w:sz w:val="24"/>
          <w:szCs w:val="24"/>
        </w:rPr>
      </w:pPr>
      <w:r>
        <w:rPr>
          <w:rFonts w:ascii="Times"/>
          <w:sz w:val="24"/>
          <w:szCs w:val="24"/>
          <w:rtl w:val="0"/>
          <w:lang w:val="en-US"/>
        </w:rPr>
        <w:t xml:space="preserve">Van Veen, F. J. F., Morris, R. J., &amp; Godfray, H. C. J. (2006). Apparent competition, quantitative food webs, and the structure of phytophagous insect communities. </w:t>
      </w:r>
      <w:r>
        <w:rPr>
          <w:rFonts w:ascii="Times"/>
          <w:i w:val="1"/>
          <w:iCs w:val="1"/>
          <w:sz w:val="24"/>
          <w:szCs w:val="24"/>
          <w:rtl w:val="0"/>
          <w:lang w:val="en-US"/>
        </w:rPr>
        <w:t>Annual Review of Entomology</w:t>
      </w:r>
      <w:r>
        <w:rPr>
          <w:rFonts w:ascii="Times"/>
          <w:sz w:val="24"/>
          <w:szCs w:val="24"/>
          <w:rtl w:val="0"/>
        </w:rPr>
        <w:t xml:space="preserve">, </w:t>
      </w:r>
      <w:r>
        <w:rPr>
          <w:rFonts w:ascii="Times"/>
          <w:i w:val="1"/>
          <w:iCs w:val="1"/>
          <w:sz w:val="24"/>
          <w:szCs w:val="24"/>
          <w:rtl w:val="0"/>
        </w:rPr>
        <w:t>51</w:t>
      </w:r>
      <w:r>
        <w:rPr>
          <w:rFonts w:ascii="Times"/>
          <w:sz w:val="24"/>
          <w:szCs w:val="24"/>
          <w:rtl w:val="0"/>
        </w:rPr>
        <w:t>(107), 187</w:t>
      </w:r>
      <w:r>
        <w:rPr>
          <w:rFonts w:hAnsi="Times" w:hint="default"/>
          <w:sz w:val="24"/>
          <w:szCs w:val="24"/>
          <w:rtl w:val="0"/>
        </w:rPr>
        <w:t>–</w:t>
      </w:r>
      <w:r>
        <w:rPr>
          <w:rFonts w:ascii="Times"/>
          <w:sz w:val="24"/>
          <w:szCs w:val="24"/>
          <w:rtl w:val="0"/>
        </w:rPr>
        <w:t>208. doi:10.1146/annurev.ento.51.110104.151120</w:t>
      </w:r>
    </w:p>
    <w:p>
      <w:pPr>
        <w:pStyle w:val="Free Form"/>
        <w:spacing w:after="240"/>
        <w:ind w:left="640" w:hanging="640"/>
        <w:rPr>
          <w:rFonts w:ascii="Times" w:cs="Times" w:hAnsi="Times" w:eastAsia="Times"/>
          <w:sz w:val="24"/>
          <w:szCs w:val="24"/>
        </w:rPr>
      </w:pPr>
      <w:r>
        <w:rPr>
          <w:rFonts w:ascii="Times"/>
          <w:sz w:val="24"/>
          <w:szCs w:val="24"/>
          <w:rtl w:val="0"/>
          <w:lang w:val="de-DE"/>
        </w:rPr>
        <w:t xml:space="preserve">Whitham, T. G., Young, W. P., Martinsen, G. D., Gehring, C. A., Schweitzer, J. A., Shuster, S. M., </w:t>
      </w:r>
      <w:r>
        <w:rPr>
          <w:rFonts w:hAnsi="Times" w:hint="default"/>
          <w:sz w:val="24"/>
          <w:szCs w:val="24"/>
          <w:rtl w:val="0"/>
        </w:rPr>
        <w:t xml:space="preserve">… </w:t>
      </w:r>
      <w:r>
        <w:rPr>
          <w:rFonts w:ascii="Times"/>
          <w:sz w:val="24"/>
          <w:szCs w:val="24"/>
          <w:rtl w:val="0"/>
          <w:lang w:val="en-US"/>
        </w:rPr>
        <w:t xml:space="preserve">Kuske, C. R. (2003). Community and Ecosystem Genetics: a Consequence of the Extended Phenotype. </w:t>
      </w:r>
      <w:r>
        <w:rPr>
          <w:rFonts w:ascii="Times"/>
          <w:i w:val="1"/>
          <w:iCs w:val="1"/>
          <w:sz w:val="24"/>
          <w:szCs w:val="24"/>
          <w:rtl w:val="0"/>
          <w:lang w:val="en-US"/>
        </w:rPr>
        <w:t>Ecology</w:t>
      </w:r>
      <w:r>
        <w:rPr>
          <w:rFonts w:ascii="Times"/>
          <w:sz w:val="24"/>
          <w:szCs w:val="24"/>
          <w:rtl w:val="0"/>
        </w:rPr>
        <w:t xml:space="preserve">, </w:t>
      </w:r>
      <w:r>
        <w:rPr>
          <w:rFonts w:ascii="Times"/>
          <w:i w:val="1"/>
          <w:iCs w:val="1"/>
          <w:sz w:val="24"/>
          <w:szCs w:val="24"/>
          <w:rtl w:val="0"/>
        </w:rPr>
        <w:t>84</w:t>
      </w:r>
      <w:r>
        <w:rPr>
          <w:rFonts w:ascii="Times"/>
          <w:sz w:val="24"/>
          <w:szCs w:val="24"/>
          <w:rtl w:val="0"/>
        </w:rPr>
        <w:t>(3), 559</w:t>
      </w:r>
      <w:r>
        <w:rPr>
          <w:rFonts w:hAnsi="Times" w:hint="default"/>
          <w:sz w:val="24"/>
          <w:szCs w:val="24"/>
          <w:rtl w:val="0"/>
        </w:rPr>
        <w:t>–</w:t>
      </w:r>
      <w:r>
        <w:rPr>
          <w:rFonts w:ascii="Times"/>
          <w:sz w:val="24"/>
          <w:szCs w:val="24"/>
          <w:rtl w:val="0"/>
          <w:lang w:val="fr-FR"/>
        </w:rPr>
        <w:t xml:space="preserve">573. doi:10.1890/0012-9658(2003)084[0559:CAEGAC]2.0.CO;2 </w:t>
      </w:r>
    </w:p>
    <w:p>
      <w:pPr>
        <w:pStyle w:val="Free Form"/>
        <w:spacing w:after="240"/>
        <w:ind w:left="640" w:hanging="640"/>
        <w:rPr>
          <w:rFonts w:ascii="Times" w:cs="Times" w:hAnsi="Times" w:eastAsia="Times"/>
          <w:sz w:val="24"/>
          <w:szCs w:val="24"/>
        </w:rPr>
      </w:pPr>
      <w:r>
        <w:rPr>
          <w:rFonts w:ascii="Times"/>
          <w:sz w:val="24"/>
          <w:szCs w:val="24"/>
          <w:rtl w:val="0"/>
          <w:lang w:val="en-US"/>
        </w:rPr>
        <w:t xml:space="preserve">Whitham, T. G., Gehring, C. A., Lamit, L. J., Wojtowicz, T., Evans, L. M., Keith, A. R., &amp; Smith, D. S. (2012). Community specificity: life and afterlife effects of genes. </w:t>
      </w:r>
      <w:r>
        <w:rPr>
          <w:rFonts w:ascii="Times"/>
          <w:i w:val="1"/>
          <w:iCs w:val="1"/>
          <w:sz w:val="24"/>
          <w:szCs w:val="24"/>
          <w:rtl w:val="0"/>
          <w:lang w:val="en-US"/>
        </w:rPr>
        <w:t>Trends in Plant Science</w:t>
      </w:r>
      <w:r>
        <w:rPr>
          <w:rFonts w:ascii="Times"/>
          <w:sz w:val="24"/>
          <w:szCs w:val="24"/>
          <w:rtl w:val="0"/>
        </w:rPr>
        <w:t xml:space="preserve">, </w:t>
      </w:r>
      <w:r>
        <w:rPr>
          <w:rFonts w:ascii="Times"/>
          <w:i w:val="1"/>
          <w:iCs w:val="1"/>
          <w:sz w:val="24"/>
          <w:szCs w:val="24"/>
          <w:rtl w:val="0"/>
        </w:rPr>
        <w:t>17</w:t>
      </w:r>
      <w:r>
        <w:rPr>
          <w:rFonts w:ascii="Times"/>
          <w:sz w:val="24"/>
          <w:szCs w:val="24"/>
          <w:rtl w:val="0"/>
        </w:rPr>
        <w:t>(5), 271</w:t>
      </w:r>
      <w:r>
        <w:rPr>
          <w:rFonts w:hAnsi="Times" w:hint="default"/>
          <w:sz w:val="24"/>
          <w:szCs w:val="24"/>
          <w:rtl w:val="0"/>
        </w:rPr>
        <w:t>–</w:t>
      </w:r>
      <w:r>
        <w:rPr>
          <w:rFonts w:ascii="Times"/>
          <w:sz w:val="24"/>
          <w:szCs w:val="24"/>
          <w:rtl w:val="0"/>
          <w:lang w:val="fr-FR"/>
        </w:rPr>
        <w:t>281. doi:10.1016/j.tplants.2012.01.005</w:t>
      </w:r>
    </w:p>
    <w:p>
      <w:pPr>
        <w:pStyle w:val="Free Form"/>
        <w:spacing w:after="240"/>
        <w:ind w:left="640" w:hanging="640"/>
        <w:rPr>
          <w:rFonts w:ascii="Times" w:cs="Times" w:hAnsi="Times" w:eastAsia="Times"/>
          <w:sz w:val="24"/>
          <w:szCs w:val="24"/>
        </w:rPr>
      </w:pPr>
    </w:p>
    <w:p>
      <w:pPr>
        <w:pStyle w:val="Free Form"/>
        <w:spacing w:after="240"/>
        <w:ind w:left="640" w:hanging="640"/>
        <w:rPr>
          <w:rFonts w:ascii="Times" w:cs="Times" w:hAnsi="Times" w:eastAsia="Times"/>
          <w:sz w:val="24"/>
          <w:szCs w:val="24"/>
        </w:rPr>
      </w:pPr>
    </w:p>
    <w:p>
      <w:pPr>
        <w:pStyle w:val="Free Form"/>
        <w:spacing w:after="240"/>
        <w:ind w:left="640" w:hanging="640"/>
        <w:rPr>
          <w:rFonts w:ascii="Times" w:cs="Times" w:hAnsi="Times" w:eastAsia="Times"/>
          <w:sz w:val="24"/>
          <w:szCs w:val="24"/>
        </w:rPr>
      </w:pPr>
    </w:p>
    <w:p>
      <w:pPr>
        <w:pStyle w:val="Free Form"/>
        <w:spacing w:after="240"/>
        <w:ind w:left="640" w:hanging="640"/>
        <w:rPr>
          <w:rFonts w:ascii="Times" w:cs="Times" w:hAnsi="Times" w:eastAsia="Times"/>
          <w:sz w:val="24"/>
          <w:szCs w:val="24"/>
        </w:rPr>
      </w:pPr>
    </w:p>
    <w:p>
      <w:pPr>
        <w:pStyle w:val="Free Form"/>
        <w:spacing w:after="240"/>
        <w:ind w:left="640" w:hanging="640"/>
        <w:rPr>
          <w:rFonts w:ascii="Times" w:cs="Times" w:hAnsi="Times" w:eastAsia="Times"/>
          <w:sz w:val="24"/>
          <w:szCs w:val="24"/>
        </w:rPr>
      </w:pPr>
    </w:p>
    <w:p>
      <w:pPr>
        <w:pStyle w:val="Free Form"/>
        <w:spacing w:after="240"/>
        <w:ind w:left="640" w:hanging="640"/>
        <w:rPr>
          <w:rFonts w:ascii="Times" w:cs="Times" w:hAnsi="Times" w:eastAsia="Times"/>
          <w:sz w:val="24"/>
          <w:szCs w:val="24"/>
        </w:rPr>
      </w:pPr>
    </w:p>
    <w:p>
      <w:pPr>
        <w:pStyle w:val="Free Form"/>
        <w:bidi w:val="0"/>
        <w:sectPr>
          <w:headerReference w:type="default" r:id="rId10"/>
          <w:headerReference w:type="even" r:id="rId11"/>
          <w:footerReference w:type="default" r:id="rId12"/>
          <w:footerReference w:type="even" r:id="rId13"/>
          <w:pgSz w:w="12240" w:h="15840" w:orient="portrait"/>
          <w:pgMar w:top="1440" w:right="1797" w:bottom="1440" w:left="1797" w:header="709" w:footer="709"/>
          <w:bidi w:val="0"/>
        </w:sectPr>
      </w:pPr>
    </w:p>
    <w:p>
      <w:pPr>
        <w:pStyle w:val="Normal"/>
        <w:spacing w:line="480" w:lineRule="auto"/>
        <w:rPr>
          <w:rFonts w:ascii="Times New Roman" w:cs="Times New Roman" w:hAnsi="Times New Roman" w:eastAsia="Times New Roman"/>
          <w:b w:val="1"/>
          <w:bCs w:val="1"/>
          <w:sz w:val="24"/>
          <w:szCs w:val="24"/>
        </w:rPr>
      </w:pPr>
      <w:r>
        <w:rPr>
          <w:rFonts w:ascii="Times New Roman"/>
          <w:b w:val="1"/>
          <w:bCs w:val="1"/>
          <w:smallCaps w:val="1"/>
          <w:sz w:val="24"/>
          <w:szCs w:val="24"/>
          <w:rtl w:val="0"/>
          <w:lang w:val="en-US"/>
        </w:rPr>
        <w:t>Figure Legends</w:t>
      </w:r>
    </w:p>
    <w:p>
      <w:pPr>
        <w:pStyle w:val="Normal"/>
        <w:spacing w:line="480" w:lineRule="auto"/>
        <w:rPr>
          <w:rFonts w:ascii="Times New Roman" w:cs="Times New Roman" w:hAnsi="Times New Roman" w:eastAsia="Times New Roman"/>
          <w:sz w:val="24"/>
          <w:szCs w:val="24"/>
        </w:rPr>
      </w:pPr>
      <w:r>
        <w:rPr>
          <w:sz w:val="24"/>
          <w:szCs w:val="24"/>
          <w:rtl w:val="0"/>
          <w:lang w:val="en-US"/>
        </w:rPr>
        <w:t xml:space="preserve"> </w:t>
      </w:r>
      <w:r>
        <w:rPr>
          <w:rFonts w:ascii="Times New Roman"/>
          <w:b w:val="1"/>
          <w:bCs w:val="1"/>
          <w:sz w:val="24"/>
          <w:szCs w:val="24"/>
          <w:rtl w:val="0"/>
          <w:lang w:val="en-US"/>
        </w:rPr>
        <w:t>Figure 1.</w:t>
      </w:r>
      <w:r>
        <w:rPr>
          <w:rFonts w:ascii="Times New Roman"/>
          <w:rtl w:val="0"/>
          <w:lang w:val="en-US"/>
        </w:rPr>
        <w:t xml:space="preserve"> </w:t>
      </w:r>
      <w:r>
        <w:rPr>
          <w:rFonts w:ascii="Times New Roman"/>
          <w:rtl w:val="0"/>
          <w:lang w:val="en-US"/>
        </w:rPr>
        <w:t>Conceptual model of how decreasing genetic variation results in decreased food web complexity in a plant-insect food web. Here, the number of plant genotypes corresponds to the amount of genetic variation, while the number of links per species corresponds to the degree of food web complexity. If plant genotypes vary in which links they support in the food web, then decreasing genetic variation may decrease food web complexity through two different mechanisms. (A) Decreasing genetic variation results in the loss of plant phenotypes that are preferred by certain herbivore species, which directly (plant-herbivore) and indirectly (herbivore-parasitoid) decreases food web complexity. (B) Decreasing genetic variation results in the loss of herbivore phenotypes that are preferred by different parasitoid species, which indirectly decreases food web complexity.</w:t>
      </w:r>
      <w:del w:id="333" w:date="2015-03-12T16:15:30Z" w:author="Matthew Barbour">
        <w:r>
          <w:rPr>
            <w:rFonts w:ascii="Times New Roman"/>
            <w:rtl w:val="0"/>
            <w:lang w:val="en-US"/>
          </w:rPr>
          <w:delText xml:space="preserve">(A) Metaweb of interactions among four species of galling insects (circles) and their six natural enemies (inverted triangles) found on the willow, </w:delText>
        </w:r>
      </w:del>
      <w:del w:id="334" w:date="2015-03-12T16:15:30Z" w:author="Matthew Barbour">
        <w:r>
          <w:rPr>
            <w:rFonts w:ascii="Times New Roman"/>
            <w:i w:val="1"/>
            <w:iCs w:val="1"/>
            <w:rtl w:val="0"/>
            <w:lang w:val="en-US"/>
          </w:rPr>
          <w:delText>Salix hookeriana</w:delText>
        </w:r>
      </w:del>
      <w:del w:id="335" w:date="2015-03-12T16:15:30Z" w:author="Matthew Barbour">
        <w:r>
          <w:rPr>
            <w:rFonts w:ascii="Times New Roman"/>
            <w:rtl w:val="0"/>
            <w:lang w:val="en-US"/>
          </w:rPr>
          <w:delText>,</w:delText>
        </w:r>
      </w:del>
      <w:del w:id="336" w:date="2015-03-12T16:15:30Z" w:author="Matthew Barbour">
        <w:r>
          <w:rPr>
            <w:rFonts w:ascii="Times New Roman"/>
            <w:i w:val="1"/>
            <w:iCs w:val="1"/>
            <w:rtl w:val="0"/>
            <w:lang w:val="en-US"/>
          </w:rPr>
          <w:delText xml:space="preserve"> </w:delText>
        </w:r>
      </w:del>
      <w:del w:id="337" w:date="2015-03-12T16:15:30Z" w:author="Matthew Barbour">
        <w:r>
          <w:rPr>
            <w:rFonts w:ascii="Times New Roman"/>
            <w:rtl w:val="0"/>
            <w:lang w:val="en-US"/>
          </w:rPr>
          <w:delText xml:space="preserve">in a common garden experiment. The width of each link is proportional to the observed frequency of each interaction. Each colour corresponds to a different species in the metaweb. (B) Hierarchical clustering of dissimilarity in insect food web among 26 willow genotypes. </w:delText>
        </w:r>
      </w:del>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r>
        <w:rPr>
          <w:rFonts w:ascii="Times New Roman"/>
          <w:b w:val="1"/>
          <w:bCs w:val="1"/>
          <w:sz w:val="24"/>
          <w:szCs w:val="24"/>
          <w:rtl w:val="0"/>
          <w:lang w:val="en-US"/>
        </w:rPr>
        <w:t xml:space="preserve">Figure </w:t>
      </w:r>
      <w:r>
        <w:rPr>
          <w:rFonts w:ascii="Times New Roman"/>
          <w:b w:val="1"/>
          <w:bCs w:val="1"/>
          <w:sz w:val="24"/>
          <w:szCs w:val="24"/>
          <w:rtl w:val="0"/>
          <w:lang w:val="en-US"/>
        </w:rPr>
        <w:t>2</w:t>
      </w:r>
      <w:r>
        <w:rPr>
          <w:rFonts w:ascii="Times New Roman"/>
          <w:b w:val="1"/>
          <w:bCs w:val="1"/>
          <w:sz w:val="24"/>
          <w:szCs w:val="24"/>
          <w:rtl w:val="0"/>
          <w:lang w:val="en-US"/>
        </w:rPr>
        <w:t>.</w:t>
      </w:r>
      <w:r>
        <w:rPr>
          <w:rFonts w:ascii="Times New Roman"/>
          <w:sz w:val="24"/>
          <w:szCs w:val="24"/>
          <w:rtl w:val="0"/>
          <w:lang w:val="en-US"/>
        </w:rPr>
        <w:t xml:space="preserve"> </w:t>
      </w:r>
      <w:r>
        <w:rPr>
          <w:rFonts w:ascii="Times New Roman"/>
          <w:sz w:val="24"/>
          <w:szCs w:val="24"/>
          <w:rtl w:val="0"/>
          <w:lang w:val="en-US"/>
        </w:rPr>
        <w:t>Willow genotypes vary in both gall community composition and gall size. (A, B) Box plots of variation in leaf and bud gall abundance among willow genotypes, respectively. (C) Plot of variation in leaf gall diameter among willow genotypes. Each circle corresponds to an individual willow and the size of the circle is proportional to the number of galls used to estimate mean gall diameter (diamond). Colours correspond to different gall species. For all plots, we ordered willow genotypes based on mean leaf gall abundance (low to high). We did this to illustrate the differences in relative abundance of leaf and bud galls among willow genotypes as well as the lack of genetic correlations in gall abundance and gall size.</w:t>
      </w: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b w:val="1"/>
          <w:bCs w:val="1"/>
        </w:rPr>
      </w:pPr>
      <w:r>
        <w:rPr>
          <w:rFonts w:ascii="Times New Roman"/>
          <w:b w:val="1"/>
          <w:bCs w:val="1"/>
          <w:sz w:val="24"/>
          <w:szCs w:val="24"/>
          <w:rtl w:val="0"/>
          <w:lang w:val="en-US"/>
        </w:rPr>
        <w:t xml:space="preserve">Figure 3. </w:t>
      </w:r>
      <w:r>
        <w:rPr>
          <w:rFonts w:ascii="Times New Roman"/>
          <w:b w:val="0"/>
          <w:bCs w:val="0"/>
          <w:rtl w:val="0"/>
          <w:lang w:val="en-US"/>
        </w:rPr>
        <w:t xml:space="preserve">Willow genotypes vary in both gall-parasitoid link composition and parasitoid attack rates on galls. Box plots of variation in parasitism from (A) </w:t>
      </w:r>
      <w:r>
        <w:rPr>
          <w:rFonts w:ascii="Times New Roman"/>
          <w:b w:val="0"/>
          <w:bCs w:val="0"/>
          <w:i w:val="1"/>
          <w:iCs w:val="1"/>
          <w:rtl w:val="0"/>
          <w:lang w:val="en-US"/>
        </w:rPr>
        <w:t>Platygaster</w:t>
      </w:r>
      <w:r>
        <w:rPr>
          <w:rFonts w:ascii="Times New Roman"/>
          <w:b w:val="0"/>
          <w:bCs w:val="0"/>
          <w:rtl w:val="0"/>
          <w:lang w:val="en-US"/>
        </w:rPr>
        <w:t xml:space="preserve">, (B) </w:t>
      </w:r>
      <w:r>
        <w:rPr>
          <w:rFonts w:ascii="Times New Roman"/>
          <w:b w:val="0"/>
          <w:bCs w:val="0"/>
          <w:i w:val="1"/>
          <w:iCs w:val="1"/>
          <w:rtl w:val="0"/>
          <w:lang w:val="en-US"/>
        </w:rPr>
        <w:t>Mesopolobus</w:t>
      </w:r>
      <w:r>
        <w:rPr>
          <w:rFonts w:ascii="Times New Roman"/>
          <w:b w:val="0"/>
          <w:bCs w:val="0"/>
          <w:rtl w:val="0"/>
          <w:lang w:val="en-US"/>
        </w:rPr>
        <w:t xml:space="preserve">, and (C) </w:t>
      </w:r>
      <w:r>
        <w:rPr>
          <w:rFonts w:ascii="Times New Roman"/>
          <w:b w:val="0"/>
          <w:bCs w:val="0"/>
          <w:i w:val="1"/>
          <w:iCs w:val="1"/>
          <w:rtl w:val="0"/>
          <w:lang w:val="en-US"/>
        </w:rPr>
        <w:t>Torymus</w:t>
      </w:r>
      <w:r>
        <w:rPr>
          <w:rFonts w:ascii="Times New Roman"/>
          <w:b w:val="0"/>
          <w:bCs w:val="0"/>
          <w:rtl w:val="0"/>
          <w:lang w:val="en-US"/>
        </w:rPr>
        <w:t xml:space="preserve"> on leaf galls among willow genotypes. (D) Plot of variation in proportion of leaf galls parasitized among willow genotypes. Each circle corresponds to an individual willow and the size of the circle is proportional to the abundance of galls used to estimate mean percent parasitism (diamond). Colours correspond to different gall or parasitoid species. As with Fig. 2, we ordered willow genotypes based on mean leaf gall abundance (low to high).</w:t>
      </w:r>
    </w:p>
    <w:p>
      <w:pPr>
        <w:pStyle w:val="Normal"/>
        <w:spacing w:line="480" w:lineRule="auto"/>
        <w:rPr>
          <w:rFonts w:ascii="Times New Roman" w:cs="Times New Roman" w:hAnsi="Times New Roman" w:eastAsia="Times New Roman"/>
          <w:b w:val="1"/>
          <w:bCs w:val="1"/>
          <w:sz w:val="24"/>
          <w:szCs w:val="24"/>
        </w:rPr>
      </w:pPr>
    </w:p>
    <w:p>
      <w:pPr>
        <w:pStyle w:val="Free Form"/>
        <w:spacing w:line="480" w:lineRule="auto"/>
        <w:rPr>
          <w:sz w:val="24"/>
          <w:szCs w:val="24"/>
        </w:rPr>
      </w:pPr>
      <w:r>
        <w:rPr>
          <w:b w:val="1"/>
          <w:bCs w:val="1"/>
          <w:sz w:val="24"/>
          <w:szCs w:val="24"/>
          <w:rtl w:val="0"/>
        </w:rPr>
        <w:t xml:space="preserve">Figure 4. </w:t>
      </w:r>
      <w:r>
        <w:rPr>
          <w:sz w:val="24"/>
          <w:szCs w:val="24"/>
          <w:rtl w:val="0"/>
        </w:rPr>
        <w:t>Variation in resistance to leaf galls determines gall-parasitoid link composition. (A) Abundance of Platygaster, Mesopolobus, and Torymus parasitism on leaf galls in response to variation in leaf gall abundance. (B) Proportion of leaf galls parasitized by Platygaster, Mesopolobus, and Torymus</w:t>
      </w:r>
      <w:r>
        <w:rPr>
          <w:sz w:val="24"/>
          <w:szCs w:val="24"/>
          <w:rtl w:val="0"/>
        </w:rPr>
        <w:t xml:space="preserve"> </w:t>
      </w:r>
      <w:r>
        <w:rPr>
          <w:sz w:val="24"/>
          <w:szCs w:val="24"/>
          <w:rtl w:val="0"/>
        </w:rPr>
        <w:t>in response to variation in leaf gall diameter. Lines correspond to slopes estimated from generalized linear models. Each line type and colour corresponds to a different parasitoid species.</w:t>
      </w:r>
    </w:p>
    <w:p>
      <w:pPr>
        <w:pStyle w:val="Free Form"/>
        <w:spacing w:line="480" w:lineRule="auto"/>
        <w:rPr>
          <w:sz w:val="24"/>
          <w:szCs w:val="24"/>
        </w:rPr>
      </w:pPr>
    </w:p>
    <w:p>
      <w:pPr>
        <w:pStyle w:val="Free Form"/>
        <w:spacing w:line="480" w:lineRule="auto"/>
        <w:sectPr>
          <w:headerReference w:type="default" r:id="rId14"/>
          <w:headerReference w:type="even" r:id="rId15"/>
          <w:footerReference w:type="default" r:id="rId16"/>
          <w:footerReference w:type="even" r:id="rId17"/>
          <w:pgSz w:w="12240" w:h="15840" w:orient="portrait"/>
          <w:pgMar w:top="1797" w:right="1440" w:bottom="1797" w:left="1440" w:header="709" w:footer="709"/>
          <w:bidi w:val="0"/>
        </w:sectPr>
      </w:pPr>
      <w:r>
        <w:rPr>
          <w:b w:val="1"/>
          <w:bCs w:val="1"/>
          <w:sz w:val="24"/>
          <w:szCs w:val="24"/>
          <w:rtl w:val="0"/>
        </w:rPr>
        <w:t>Figure 5</w:t>
      </w:r>
      <w:r>
        <w:rPr>
          <w:sz w:val="24"/>
          <w:szCs w:val="24"/>
          <w:rtl w:val="0"/>
        </w:rPr>
        <w:t>. Simulation of how insect food web complexity will increase with greater genetic variation.</w:t>
      </w:r>
    </w:p>
    <w:p>
      <w:pPr>
        <w:pStyle w:val="Normal"/>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0"/>
          <w:szCs w:val="20"/>
        </w:rPr>
        <w:drawing>
          <wp:anchor distT="152400" distB="152400" distL="152400" distR="152400" simplePos="0" relativeHeight="251663360" behindDoc="0" locked="0" layoutInCell="1" allowOverlap="1">
            <wp:simplePos x="0" y="0"/>
            <wp:positionH relativeFrom="margin">
              <wp:posOffset>-146050</wp:posOffset>
            </wp:positionH>
            <wp:positionV relativeFrom="page">
              <wp:posOffset>914400</wp:posOffset>
            </wp:positionV>
            <wp:extent cx="5943600" cy="445770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genetic variation and food web complexity figure.001.jpg"/>
                    <pic:cNvPicPr/>
                  </pic:nvPicPr>
                  <pic:blipFill>
                    <a:blip r:embed="rId18">
                      <a:extLst/>
                    </a:blip>
                    <a:stretch>
                      <a:fillRect/>
                    </a:stretch>
                  </pic:blipFill>
                  <pic:spPr>
                    <a:xfrm>
                      <a:off x="0" y="0"/>
                      <a:ext cx="5943600" cy="4457700"/>
                    </a:xfrm>
                    <a:prstGeom prst="rect">
                      <a:avLst/>
                    </a:prstGeom>
                    <a:ln w="12700" cap="flat">
                      <a:noFill/>
                      <a:miter lim="400000"/>
                    </a:ln>
                    <a:effectLst/>
                  </pic:spPr>
                </pic:pic>
              </a:graphicData>
            </a:graphic>
          </wp:anchor>
        </w:drawing>
      </w: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anchor distT="152400" distB="152400" distL="152400" distR="152400" simplePos="0" relativeHeight="251659264" behindDoc="0" locked="0" layoutInCell="1" allowOverlap="1">
            <wp:simplePos x="0" y="0"/>
            <wp:positionH relativeFrom="margin">
              <wp:posOffset>-632883</wp:posOffset>
            </wp:positionH>
            <wp:positionV relativeFrom="line">
              <wp:posOffset>440762</wp:posOffset>
            </wp:positionV>
            <wp:extent cx="6950057" cy="5370499"/>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gall composition size plots.pdf"/>
                    <pic:cNvPicPr/>
                  </pic:nvPicPr>
                  <pic:blipFill>
                    <a:blip r:embed="rId19">
                      <a:extLst/>
                    </a:blip>
                    <a:stretch>
                      <a:fillRect/>
                    </a:stretch>
                  </pic:blipFill>
                  <pic:spPr>
                    <a:xfrm>
                      <a:off x="0" y="0"/>
                      <a:ext cx="6950057" cy="5370499"/>
                    </a:xfrm>
                    <a:prstGeom prst="rect">
                      <a:avLst/>
                    </a:prstGeom>
                    <a:ln w="12700" cap="flat">
                      <a:noFill/>
                      <a:miter lim="400000"/>
                    </a:ln>
                    <a:effectLst/>
                  </pic:spPr>
                </pic:pic>
              </a:graphicData>
            </a:graphic>
          </wp:anchor>
        </w:drawing>
      </w: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r>
        <w:drawing>
          <wp:anchor distT="152400" distB="152400" distL="152400" distR="152400" simplePos="0" relativeHeight="251660288" behindDoc="0" locked="0" layoutInCell="1" allowOverlap="1">
            <wp:simplePos x="0" y="0"/>
            <wp:positionH relativeFrom="page">
              <wp:posOffset>275166</wp:posOffset>
            </wp:positionH>
            <wp:positionV relativeFrom="page">
              <wp:posOffset>914400</wp:posOffset>
            </wp:positionV>
            <wp:extent cx="7095186" cy="5482644"/>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link composition and parasitism plots.pdf"/>
                    <pic:cNvPicPr/>
                  </pic:nvPicPr>
                  <pic:blipFill>
                    <a:blip r:embed="rId20">
                      <a:extLst/>
                    </a:blip>
                    <a:stretch>
                      <a:fillRect/>
                    </a:stretch>
                  </pic:blipFill>
                  <pic:spPr>
                    <a:xfrm>
                      <a:off x="0" y="0"/>
                      <a:ext cx="7095186" cy="5482644"/>
                    </a:xfrm>
                    <a:prstGeom prst="rect">
                      <a:avLst/>
                    </a:prstGeom>
                    <a:ln w="12700" cap="flat">
                      <a:noFill/>
                      <a:miter lim="400000"/>
                    </a:ln>
                    <a:effectLst/>
                  </pic:spPr>
                </pic:pic>
              </a:graphicData>
            </a:graphic>
          </wp:anchor>
        </w:drawing>
      </w:r>
    </w:p>
    <w:p>
      <w:pPr>
        <w:pStyle w:val="Normal"/>
        <w:spacing w:line="480" w:lineRule="auto"/>
        <w:rPr>
          <w:rFonts w:ascii="Times New Roman" w:cs="Times New Roman" w:hAnsi="Times New Roman" w:eastAsia="Times New Roman"/>
          <w:sz w:val="24"/>
          <w:szCs w:val="24"/>
        </w:rPr>
      </w:pPr>
    </w:p>
    <w:p>
      <w:pPr>
        <w:pStyle w:val="Normal"/>
        <w:spacing w:line="480" w:lineRule="auto"/>
      </w:pPr>
      <w:ins w:id="338" w:date="2015-03-23T14:49:10Z" w:author="Matthew Barbour">
        <w:r>
          <w:rPr>
            <w:rFonts w:ascii="Times New Roman" w:cs="Times New Roman" w:hAnsi="Times New Roman" w:eastAsia="Times New Roman"/>
            <w:sz w:val="24"/>
            <w:szCs w:val="24"/>
          </w:rPr>
          <w:br w:type="textWrapping"/>
        </w:r>
      </w:ins>
      <w:r>
        <w:rPr>
          <w:rFonts w:ascii="Times New Roman" w:cs="Times New Roman" w:hAnsi="Times New Roman" w:eastAsia="Times New Roman"/>
          <w:sz w:val="24"/>
          <w:szCs w:val="24"/>
        </w:rPr>
        <w:br w:type="page"/>
      </w:r>
    </w:p>
    <w:p>
      <w:pPr>
        <w:pStyle w:val="Normal"/>
        <w:spacing w:line="480" w:lineRule="auto"/>
      </w:pPr>
      <w:r>
        <w:drawing>
          <wp:anchor distT="152400" distB="152400" distL="152400" distR="152400" simplePos="0" relativeHeight="251661312" behindDoc="0" locked="0" layoutInCell="1" allowOverlap="1">
            <wp:simplePos x="0" y="0"/>
            <wp:positionH relativeFrom="page">
              <wp:posOffset>620183</wp:posOffset>
            </wp:positionH>
            <wp:positionV relativeFrom="page">
              <wp:posOffset>1303866</wp:posOffset>
            </wp:positionV>
            <wp:extent cx="6532034" cy="8453220"/>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leaf gall parasitism mechanisms.pdf"/>
                    <pic:cNvPicPr/>
                  </pic:nvPicPr>
                  <pic:blipFill>
                    <a:blip r:embed="rId21">
                      <a:extLst/>
                    </a:blip>
                    <a:stretch>
                      <a:fillRect/>
                    </a:stretch>
                  </pic:blipFill>
                  <pic:spPr>
                    <a:xfrm>
                      <a:off x="0" y="0"/>
                      <a:ext cx="6532034" cy="8453220"/>
                    </a:xfrm>
                    <a:prstGeom prst="rect">
                      <a:avLst/>
                    </a:prstGeom>
                    <a:ln w="12700" cap="flat">
                      <a:noFill/>
                      <a:miter lim="400000"/>
                    </a:ln>
                    <a:effectLst/>
                  </pic:spPr>
                </pic:pic>
              </a:graphicData>
            </a:graphic>
          </wp:anchor>
        </w:drawing>
      </w:r>
      <w:r>
        <w:rPr>
          <w:rFonts w:ascii="Times New Roman" w:cs="Times New Roman" w:hAnsi="Times New Roman" w:eastAsia="Times New Roman"/>
          <w:sz w:val="24"/>
          <w:szCs w:val="24"/>
        </w:rPr>
        <w:br w:type="page"/>
      </w:r>
    </w:p>
    <w:p>
      <w:pPr>
        <w:pStyle w:val="Normal"/>
        <w:spacing w:line="480" w:lineRule="auto"/>
      </w:pPr>
      <w:r>
        <w:drawing>
          <wp:anchor distT="152400" distB="152400" distL="152400" distR="152400" simplePos="0" relativeHeight="251662336" behindDoc="0" locked="0" layoutInCell="1" allowOverlap="1">
            <wp:simplePos x="0" y="0"/>
            <wp:positionH relativeFrom="page">
              <wp:posOffset>634999</wp:posOffset>
            </wp:positionH>
            <wp:positionV relativeFrom="page">
              <wp:posOffset>2887133</wp:posOffset>
            </wp:positionV>
            <wp:extent cx="6637867" cy="5129261"/>
            <wp:effectExtent l="0" t="0" r="0" b="0"/>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genetic variation and food web complexity.pdf"/>
                    <pic:cNvPicPr/>
                  </pic:nvPicPr>
                  <pic:blipFill>
                    <a:blip r:embed="rId22">
                      <a:extLst/>
                    </a:blip>
                    <a:stretch>
                      <a:fillRect/>
                    </a:stretch>
                  </pic:blipFill>
                  <pic:spPr>
                    <a:xfrm>
                      <a:off x="0" y="0"/>
                      <a:ext cx="6637867" cy="5129261"/>
                    </a:xfrm>
                    <a:prstGeom prst="rect">
                      <a:avLst/>
                    </a:prstGeom>
                    <a:ln w="12700" cap="flat">
                      <a:noFill/>
                      <a:miter lim="400000"/>
                    </a:ln>
                    <a:effectLst/>
                  </pic:spPr>
                </pic:pic>
              </a:graphicData>
            </a:graphic>
          </wp:anchor>
        </w:drawing>
      </w:r>
    </w:p>
    <w:sectPr>
      <w:headerReference w:type="default" r:id="rId23"/>
      <w:headerReference w:type="even" r:id="rId24"/>
      <w:footerReference w:type="default" r:id="rId25"/>
      <w:footerReference w:type="even" r:id="rId26"/>
      <w:pgSz w:w="12240" w:h="15840" w:orient="portrait"/>
      <w:pgMar w:top="1797" w:right="1440" w:bottom="1797" w:left="1440" w:header="709" w:footer="709"/>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71" w:author="Matthew Barbour" w:date="2015-03-25T16:59:36Z">
    <w:p>
      <w:pPr>
        <w:pStyle w:val="Free Form"/>
        <w:bidi w:val="0"/>
      </w:pPr>
    </w:p>
    <w:p>
      <w:pPr>
        <w:pStyle w:val="Free Form"/>
        <w:bidi w:val="0"/>
      </w:pPr>
      <w:r>
        <w:rPr>
          <w:rFonts w:ascii="Times New Roman" w:cs="Arial Unicode MS" w:hAnsi="Arial Unicode MS" w:eastAsia="Arial Unicode MS"/>
          <w:rtl w:val="0"/>
        </w:rPr>
        <w:t xml:space="preserve">switching may not be the best descriptor of this, but I thought </w:t>
      </w:r>
      <w:r>
        <w:rPr>
          <w:rFonts w:ascii="Arial Unicode MS" w:cs="Arial Unicode MS" w:hAnsi="Times New Roman" w:eastAsia="Arial Unicode MS" w:hint="default"/>
          <w:rtl w:val="0"/>
        </w:rPr>
        <w:t>‘</w:t>
      </w:r>
      <w:r>
        <w:rPr>
          <w:rFonts w:ascii="Times New Roman" w:cs="Arial Unicode MS" w:hAnsi="Arial Unicode MS" w:eastAsia="Arial Unicode MS"/>
          <w:rtl w:val="0"/>
        </w:rPr>
        <w:t>interaction</w:t>
      </w:r>
      <w:r>
        <w:rPr>
          <w:rFonts w:ascii="Arial Unicode MS" w:cs="Arial Unicode MS" w:hAnsi="Times New Roman" w:eastAsia="Arial Unicode MS" w:hint="default"/>
          <w:rtl w:val="0"/>
        </w:rPr>
        <w:t xml:space="preserve">’ </w:t>
      </w:r>
      <w:r>
        <w:rPr>
          <w:rFonts w:ascii="Times New Roman" w:cs="Arial Unicode MS" w:hAnsi="Arial Unicode MS" w:eastAsia="Arial Unicode MS"/>
          <w:rtl w:val="0"/>
        </w:rPr>
        <w:t>as in the original paper is too vague. Also, the biological interpretation of this for quantitative data is not straightforward.</w:t>
      </w:r>
    </w:p>
  </w:comment>
  <w:comment w:id="35" w:author="Matthew Barbour" w:date="2015-03-25T15:54:20Z">
    <w:p>
      <w:pPr>
        <w:pStyle w:val="Free Form"/>
        <w:bidi w:val="0"/>
      </w:pPr>
    </w:p>
    <w:p>
      <w:pPr>
        <w:pStyle w:val="Free Form"/>
        <w:bidi w:val="0"/>
      </w:pPr>
      <w:r>
        <w:rPr>
          <w:rFonts w:ascii="Times New Roman" w:cs="Arial Unicode MS" w:hAnsi="Arial Unicode MS" w:eastAsia="Arial Unicode MS"/>
          <w:rtl w:val="0"/>
        </w:rPr>
        <w:t>need to clarify this sentence.</w:t>
      </w:r>
    </w:p>
  </w:comment>
  <w:comment w:id="3" w:author="Matthew Barbour" w:date="2015-03-05T09:59:20Z">
    <w:p>
      <w:pPr>
        <w:pStyle w:val="Free Form"/>
        <w:bidi w:val="0"/>
      </w:pPr>
    </w:p>
    <w:p>
      <w:pPr>
        <w:pStyle w:val="Free Form"/>
        <w:bidi w:val="0"/>
      </w:pPr>
      <w:r>
        <w:rPr>
          <w:rFonts w:ascii="Times New Roman" w:cs="Arial Unicode MS" w:hAnsi="Arial Unicode MS" w:eastAsia="Arial Unicode MS"/>
          <w:rtl w:val="0"/>
        </w:rPr>
        <w:t>how whole food webs are assembled. Need to decide when it is okay to change up my wording vs. reinforce the concepts through repetition.</w:t>
      </w:r>
    </w:p>
  </w:comment>
  <w:comment w:id="72" w:author="Matthew Barbour" w:date="2015-03-25T17:15:15Z">
    <w:p>
      <w:pPr>
        <w:pStyle w:val="Free Form"/>
        <w:bidi w:val="0"/>
      </w:pPr>
    </w:p>
    <w:p>
      <w:pPr>
        <w:pStyle w:val="Free Form"/>
        <w:bidi w:val="0"/>
      </w:pPr>
      <w:r>
        <w:rPr>
          <w:rFonts w:ascii="Times New Roman" w:cs="Arial Unicode MS" w:hAnsi="Arial Unicode MS" w:eastAsia="Arial Unicode MS"/>
          <w:rtl w:val="0"/>
        </w:rPr>
        <w:t>consider sample function in R, with progressively smaller sizes, and without replacement.</w:t>
      </w:r>
    </w:p>
  </w:comment>
  <w:comment w:id="74" w:author="Matthew Barbour" w:date="2015-03-25T17:15:15Z">
    <w:p>
      <w:pPr>
        <w:pStyle w:val="Free Form"/>
        <w:bidi w:val="0"/>
      </w:pPr>
    </w:p>
    <w:p>
      <w:pPr>
        <w:pStyle w:val="Free Form"/>
        <w:bidi w:val="0"/>
      </w:pPr>
      <w:r>
        <w:rPr>
          <w:rFonts w:ascii="Times New Roman" w:cs="Arial Unicode MS" w:hAnsi="Arial Unicode MS" w:eastAsia="Arial Unicode MS"/>
          <w:rtl w:val="0"/>
        </w:rPr>
        <w:t>consider sample function in R, with progressively smaller sizes, and without replacement.</w:t>
      </w:r>
    </w:p>
  </w:comment>
  <w:comment w:id="0" w:author="Matthew Barbour" w:date="2015-03-26T00:26:36Z">
    <w:p>
      <w:pPr>
        <w:pStyle w:val="Free Form"/>
        <w:bidi w:val="0"/>
      </w:pPr>
    </w:p>
    <w:p>
      <w:pPr>
        <w:pStyle w:val="Free Form"/>
        <w:bidi w:val="0"/>
      </w:pPr>
      <w:r>
        <w:rPr>
          <w:rFonts w:ascii="Times New Roman" w:cs="Arial Unicode MS" w:hAnsi="Arial Unicode MS" w:eastAsia="Arial Unicode MS"/>
          <w:rtl w:val="0"/>
        </w:rPr>
        <w:t>needs work</w:t>
      </w:r>
    </w:p>
  </w:comment>
  <w:comment w:id="265" w:author="Matthew Barbour" w:date="2015-03-06T10:57:12Z">
    <w:p>
      <w:pPr>
        <w:pStyle w:val="Free Form"/>
        <w:bidi w:val="0"/>
      </w:pPr>
    </w:p>
    <w:p>
      <w:pPr>
        <w:pStyle w:val="Free Form"/>
        <w:bidi w:val="0"/>
      </w:pPr>
      <w:r>
        <w:rPr>
          <w:rFonts w:ascii="Times New Roman" w:cs="Arial Unicode MS" w:hAnsi="Arial Unicode MS" w:eastAsia="Arial Unicode MS"/>
          <w:rtl w:val="0"/>
        </w:rPr>
        <w:t>maybe need to talk about diffuse vs. independent coevolution.</w:t>
      </w:r>
    </w:p>
    <w:p>
      <w:pPr>
        <w:pStyle w:val="Free Form"/>
        <w:bidi w:val="0"/>
      </w:pPr>
    </w:p>
    <w:p>
      <w:pPr>
        <w:pStyle w:val="Free Form"/>
        <w:bidi w:val="0"/>
      </w:pPr>
      <w:r>
        <w:rPr>
          <w:rFonts w:ascii="Times New Roman" w:cs="Arial Unicode MS" w:hAnsi="Arial Unicode MS" w:eastAsia="Arial Unicode MS"/>
          <w:rtl w:val="0"/>
        </w:rPr>
        <w:t>perhaps include discussion of environmental variation here and GxE interactions.</w:t>
      </w:r>
    </w:p>
    <w:p>
      <w:pPr>
        <w:pStyle w:val="Free Form"/>
        <w:bidi w:val="0"/>
      </w:pPr>
    </w:p>
    <w:p>
      <w:pPr>
        <w:pStyle w:val="Free Form"/>
        <w:bidi w:val="0"/>
      </w:pPr>
      <w:r>
        <w:rPr>
          <w:rFonts w:ascii="Times New Roman" w:cs="Arial Unicode MS" w:hAnsi="Arial Unicode MS" w:eastAsia="Arial Unicode MS"/>
          <w:rtl w:val="0"/>
        </w:rPr>
        <w:t>Take-home message:</w:t>
      </w:r>
    </w:p>
    <w:p>
      <w:pPr>
        <w:pStyle w:val="Free Form"/>
        <w:bidi w:val="0"/>
      </w:pPr>
      <w:r>
        <w:rPr>
          <w:rFonts w:ascii="Times New Roman" w:cs="Arial Unicode MS" w:hAnsi="Arial Unicode MS" w:eastAsia="Arial Unicode MS"/>
          <w:rtl w:val="0"/>
        </w:rPr>
        <w:t>- By identifying the genetic basis of trophic interactions, we are in a position to predict how evolution in a basal resource will affect food web structure (cite Johnson and Agrawal</w:t>
      </w:r>
      <w:r>
        <w:rPr>
          <w:rFonts w:ascii="Arial Unicode MS" w:cs="Arial Unicode MS" w:hAnsi="Times New Roman" w:eastAsia="Arial Unicode MS" w:hint="default"/>
          <w:rtl w:val="0"/>
        </w:rPr>
        <w:t>’</w:t>
      </w:r>
      <w:r>
        <w:rPr>
          <w:rFonts w:ascii="Times New Roman" w:cs="Arial Unicode MS" w:hAnsi="Arial Unicode MS" w:eastAsia="Arial Unicode MS"/>
          <w:rtl w:val="0"/>
        </w:rPr>
        <w:t>s work). Note that this has been commonly demonstrated for tri-trophic interactions. Talk about potential for eco-evo feedbacks (or not).</w:t>
      </w:r>
    </w:p>
  </w:comment>
  <w:comment w:id="27" w:author="Matthew Barbour" w:date="2015-03-02T12:41:12Z">
    <w:p>
      <w:pPr>
        <w:pStyle w:val="Free Form"/>
        <w:bidi w:val="0"/>
      </w:pPr>
    </w:p>
    <w:p>
      <w:pPr>
        <w:pStyle w:val="Free Form"/>
        <w:bidi w:val="0"/>
      </w:pPr>
      <w:r>
        <w:rPr>
          <w:rFonts w:ascii="Times New Roman" w:cs="Arial Unicode MS" w:hAnsi="Arial Unicode MS" w:eastAsia="Arial Unicode MS"/>
          <w:rtl w:val="0"/>
        </w:rPr>
        <w:t>may need to highlight differences in sensitivity of parasitoids to variation in gall size.</w:t>
      </w:r>
    </w:p>
  </w:comment>
  <w:comment w:id="1" w:author="Matthew Barbour" w:date="2015-03-05T09:52:16Z">
    <w:p>
      <w:pPr>
        <w:pStyle w:val="Free Form"/>
        <w:bidi w:val="0"/>
      </w:pPr>
    </w:p>
    <w:p>
      <w:pPr>
        <w:pStyle w:val="Free Form"/>
        <w:bidi w:val="0"/>
      </w:pPr>
      <w:r>
        <w:rPr>
          <w:rFonts w:ascii="Times New Roman" w:cs="Arial Unicode MS" w:hAnsi="Arial Unicode MS" w:eastAsia="Arial Unicode MS"/>
          <w:rtl w:val="0"/>
        </w:rPr>
        <w:t>work on last sentence.</w:t>
      </w:r>
    </w:p>
  </w:comment>
  <w:comment w:id="25" w:author="Matthew Barbour" w:date="2015-03-05T10:14:20Z">
    <w:p>
      <w:pPr>
        <w:pStyle w:val="Free Form"/>
        <w:bidi w:val="0"/>
      </w:pPr>
    </w:p>
    <w:p>
      <w:pPr>
        <w:pStyle w:val="Free Form"/>
        <w:bidi w:val="0"/>
      </w:pPr>
      <w:r>
        <w:rPr>
          <w:rFonts w:ascii="Times New Roman" w:cs="Arial Unicode MS" w:hAnsi="Arial Unicode MS" w:eastAsia="Arial Unicode MS"/>
          <w:rtl w:val="0"/>
        </w:rPr>
        <w:t>give a layperson explanation for why more complex food webs are more robust to species extinctions.</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sz w:val="20"/>
        <w:szCs w:val="20"/>
      </w:rPr>
    </w:pPr>
    <w:r>
      <w:rPr>
        <w:rFonts w:ascii="Times New Roman"/>
        <w:sz w:val="20"/>
        <w:szCs w:val="20"/>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sz w:val="20"/>
        <w:szCs w:val="20"/>
      </w:rPr>
    </w:pPr>
    <w:r>
      <w:rPr>
        <w:rFonts w:ascii="Times New Roman"/>
        <w:sz w:val="20"/>
        <w:szCs w:val="20"/>
      </w:r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cs="Times New Roman" w:hAnsi="Times New Roman" w:eastAsia="Times New Roman"/>
        <w:sz w:val="20"/>
        <w:szCs w:val="20"/>
      </w:rPr>
    </w:pPr>
    <w:r>
      <w:rPr>
        <w:rFonts w:ascii="Times New Roman" w:cs="Times New Roman" w:hAnsi="Times New Roman" w:eastAsia="Times New Roman"/>
        <w:sz w:val="20"/>
        <w:szCs w:val="20"/>
      </w:rP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cs="Times New Roman" w:hAnsi="Times New Roman" w:eastAsia="Times New Roman"/>
        <w:sz w:val="20"/>
        <w:szCs w:val="20"/>
      </w:rPr>
    </w:pPr>
    <w:r>
      <w:rPr>
        <w:rFonts w:ascii="Times New Roman" w:cs="Times New Roman" w:hAnsi="Times New Roman" w:eastAsia="Times New Roman"/>
        <w:sz w:val="20"/>
        <w:szCs w:val="20"/>
      </w:rPr>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cs="Times New Roman" w:hAnsi="Times New Roman" w:eastAsia="Times New Roman"/>
        <w:sz w:val="20"/>
        <w:szCs w:val="20"/>
      </w:rPr>
    </w:pPr>
    <w:r>
      <w:rPr>
        <w:rFonts w:ascii="Times New Roman" w:cs="Times New Roman" w:hAnsi="Times New Roman" w:eastAsia="Times New Roman"/>
        <w:sz w:val="20"/>
        <w:szCs w:val="20"/>
      </w:rPr>
    </w:r>
  </w:p>
</w:ftr>
</file>

<file path=word/footer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cs="Times New Roman" w:hAnsi="Times New Roman" w:eastAsia="Times New Roman"/>
        <w:sz w:val="20"/>
        <w:szCs w:val="20"/>
      </w:rPr>
    </w:pPr>
    <w:r>
      <w:rPr>
        <w:rFonts w:ascii="Times New Roman" w:cs="Times New Roman" w:hAnsi="Times New Roman" w:eastAsia="Times New Roman"/>
        <w:sz w:val="20"/>
        <w:szCs w:val="20"/>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sz w:val="20"/>
        <w:szCs w:val="20"/>
      </w:rPr>
    </w:pPr>
    <w:r>
      <w:rPr>
        <w:rFonts w:ascii="Times New Roman"/>
        <w:sz w:val="20"/>
        <w:szCs w:val="20"/>
      </w:r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sz w:val="20"/>
        <w:szCs w:val="20"/>
      </w:rPr>
    </w:pPr>
    <w:r>
      <w:rPr>
        <w:rFonts w:ascii="Times New Roman"/>
        <w:sz w:val="20"/>
        <w:szCs w:val="20"/>
      </w:r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cs="Times New Roman" w:hAnsi="Times New Roman" w:eastAsia="Times New Roman"/>
        <w:sz w:val="20"/>
        <w:szCs w:val="20"/>
      </w:rPr>
    </w:pPr>
    <w:r>
      <w:rPr>
        <w:rFonts w:ascii="Times New Roman" w:cs="Times New Roman" w:hAnsi="Times New Roman" w:eastAsia="Times New Roman"/>
        <w:sz w:val="20"/>
        <w:szCs w:val="20"/>
      </w:r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cs="Times New Roman" w:hAnsi="Times New Roman" w:eastAsia="Times New Roman"/>
        <w:sz w:val="20"/>
        <w:szCs w:val="20"/>
      </w:rPr>
    </w:pPr>
    <w:r>
      <w:rPr>
        <w:rFonts w:ascii="Times New Roman" w:cs="Times New Roman" w:hAnsi="Times New Roman" w:eastAsia="Times New Roman"/>
        <w:sz w:val="20"/>
        <w:szCs w:val="20"/>
      </w:r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cs="Times New Roman" w:hAnsi="Times New Roman" w:eastAsia="Times New Roman"/>
        <w:sz w:val="20"/>
        <w:szCs w:val="20"/>
      </w:rPr>
    </w:pPr>
    <w:r>
      <w:rPr>
        <w:rFonts w:ascii="Times New Roman" w:cs="Times New Roman" w:hAnsi="Times New Roman" w:eastAsia="Times New Roman"/>
        <w:sz w:val="20"/>
        <w:szCs w:val="20"/>
      </w:r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cs="Times New Roman" w:hAnsi="Times New Roman" w:eastAsia="Times New Roman"/>
        <w:sz w:val="20"/>
        <w:szCs w:val="20"/>
      </w:rPr>
    </w:pPr>
    <w:r>
      <w:rPr>
        <w:rFonts w:ascii="Times New Roman" w:cs="Times New Roman" w:hAnsi="Times New Roman" w:eastAsia="Times New Roman"/>
        <w:sz w:val="20"/>
        <w:szCs w:val="20"/>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upperRoman"/>
      <w:suff w:val="tab"/>
      <w:lvlText w:val="%1."/>
      <w:lvlJc w:val="left"/>
      <w:pPr>
        <w:tabs>
          <w:tab w:val="num" w:pos="468"/>
          <w:tab w:val="clear" w:pos="0"/>
        </w:tabs>
        <w:ind w:left="468" w:hanging="468"/>
      </w:pPr>
      <w:rPr>
        <w:rFonts w:ascii="Times New Roman" w:cs="Times New Roman" w:hAnsi="Times New Roman" w:eastAsia="Times New Roman"/>
        <w:position w:val="0"/>
      </w:rPr>
    </w:lvl>
    <w:lvl w:ilvl="1">
      <w:start w:val="1"/>
      <w:numFmt w:val="upperLetter"/>
      <w:suff w:val="tab"/>
      <w:lvlText w:val="%2."/>
      <w:lvlJc w:val="left"/>
      <w:pPr>
        <w:tabs>
          <w:tab w:val="num" w:pos="720"/>
          <w:tab w:val="clear" w:pos="0"/>
        </w:tabs>
        <w:ind w:left="720" w:hanging="360"/>
      </w:pPr>
      <w:rPr>
        <w:rFonts w:ascii="Times New Roman" w:cs="Times New Roman" w:hAnsi="Times New Roman" w:eastAsia="Times New Roman"/>
        <w:position w:val="0"/>
      </w:rPr>
    </w:lvl>
    <w:lvl w:ilvl="2">
      <w:start w:val="1"/>
      <w:numFmt w:val="decimal"/>
      <w:suff w:val="tab"/>
      <w:lvlText w:val="%3."/>
      <w:lvlJc w:val="left"/>
      <w:pPr>
        <w:tabs>
          <w:tab w:val="num" w:pos="1080"/>
          <w:tab w:val="clear" w:pos="0"/>
        </w:tabs>
        <w:ind w:left="1080" w:hanging="360"/>
      </w:pPr>
      <w:rPr>
        <w:rFonts w:ascii="Times New Roman" w:cs="Times New Roman" w:hAnsi="Times New Roman" w:eastAsia="Times New Roman"/>
        <w:position w:val="0"/>
      </w:rPr>
    </w:lvl>
    <w:lvl w:ilvl="3">
      <w:start w:val="1"/>
      <w:numFmt w:val="lowerLetter"/>
      <w:suff w:val="tab"/>
      <w:lvlText w:val="%4)"/>
      <w:lvlJc w:val="left"/>
      <w:pPr>
        <w:tabs>
          <w:tab w:val="num" w:pos="1440"/>
          <w:tab w:val="clear" w:pos="0"/>
        </w:tabs>
        <w:ind w:left="1440" w:hanging="360"/>
      </w:pPr>
      <w:rPr>
        <w:rFonts w:ascii="Times New Roman" w:cs="Times New Roman" w:hAnsi="Times New Roman" w:eastAsia="Times New Roman"/>
        <w:position w:val="0"/>
      </w:rPr>
    </w:lvl>
    <w:lvl w:ilvl="4">
      <w:start w:val="1"/>
      <w:numFmt w:val="decimal"/>
      <w:suff w:val="tab"/>
      <w:lvlText w:val="(%5)"/>
      <w:lvlJc w:val="left"/>
      <w:pPr>
        <w:tabs>
          <w:tab w:val="num" w:pos="1908"/>
          <w:tab w:val="clear" w:pos="0"/>
        </w:tabs>
        <w:ind w:left="1908" w:hanging="468"/>
      </w:pPr>
      <w:rPr>
        <w:rFonts w:ascii="Times New Roman" w:cs="Times New Roman" w:hAnsi="Times New Roman" w:eastAsia="Times New Roman"/>
        <w:position w:val="0"/>
      </w:rPr>
    </w:lvl>
    <w:lvl w:ilvl="5">
      <w:start w:val="1"/>
      <w:numFmt w:val="lowerLetter"/>
      <w:suff w:val="tab"/>
      <w:lvlText w:val="(%6)"/>
      <w:lvlJc w:val="left"/>
      <w:pPr>
        <w:tabs>
          <w:tab w:val="num" w:pos="2376"/>
          <w:tab w:val="clear" w:pos="0"/>
        </w:tabs>
        <w:ind w:left="2376" w:hanging="468"/>
      </w:pPr>
      <w:rPr>
        <w:rFonts w:ascii="Times New Roman" w:cs="Times New Roman" w:hAnsi="Times New Roman" w:eastAsia="Times New Roman"/>
        <w:position w:val="0"/>
      </w:rPr>
    </w:lvl>
    <w:lvl w:ilvl="6">
      <w:start w:val="1"/>
      <w:numFmt w:val="lowerRoman"/>
      <w:suff w:val="tab"/>
      <w:lvlText w:val="%7)"/>
      <w:lvlJc w:val="left"/>
      <w:pPr>
        <w:tabs>
          <w:tab w:val="num" w:pos="2736"/>
          <w:tab w:val="clear" w:pos="0"/>
        </w:tabs>
        <w:ind w:left="2736" w:hanging="360"/>
      </w:pPr>
      <w:rPr>
        <w:rFonts w:ascii="Times New Roman" w:cs="Times New Roman" w:hAnsi="Times New Roman" w:eastAsia="Times New Roman"/>
        <w:position w:val="0"/>
      </w:rPr>
    </w:lvl>
    <w:lvl w:ilvl="7">
      <w:start w:val="1"/>
      <w:numFmt w:val="decimal"/>
      <w:suff w:val="tab"/>
      <w:lvlText w:val="(%8)"/>
      <w:lvlJc w:val="left"/>
      <w:pPr>
        <w:tabs>
          <w:tab w:val="num" w:pos="3204"/>
          <w:tab w:val="clear" w:pos="0"/>
        </w:tabs>
        <w:ind w:left="3204" w:hanging="468"/>
      </w:pPr>
      <w:rPr>
        <w:rFonts w:ascii="Times New Roman" w:cs="Times New Roman" w:hAnsi="Times New Roman" w:eastAsia="Times New Roman"/>
        <w:position w:val="0"/>
      </w:rPr>
    </w:lvl>
    <w:lvl w:ilvl="8">
      <w:start w:val="1"/>
      <w:numFmt w:val="lowerLetter"/>
      <w:suff w:val="tab"/>
      <w:lvlText w:val="(%9)"/>
      <w:lvlJc w:val="left"/>
      <w:pPr>
        <w:tabs>
          <w:tab w:val="num" w:pos="3672"/>
          <w:tab w:val="clear" w:pos="0"/>
        </w:tabs>
        <w:ind w:left="3672" w:hanging="468"/>
      </w:pPr>
      <w:rPr>
        <w:rFonts w:ascii="Times New Roman" w:cs="Times New Roman" w:hAnsi="Times New Roman" w:eastAsia="Times New Roman"/>
        <w:position w:val="0"/>
      </w:rPr>
    </w:lvl>
  </w:abstractNum>
  <w:abstractNum w:abstractNumId="1">
    <w:multiLevelType w:val="multilevel"/>
    <w:styleLink w:val="Harvard"/>
    <w:lvl w:ilvl="0">
      <w:start w:val="1"/>
      <w:numFmt w:val="upperRoman"/>
      <w:suff w:val="tab"/>
      <w:lvlText w:val="%1."/>
      <w:lvlJc w:val="left"/>
      <w:pPr>
        <w:tabs>
          <w:tab w:val="num" w:pos="468"/>
          <w:tab w:val="clear" w:pos="0"/>
        </w:tabs>
        <w:ind w:left="468" w:hanging="468"/>
      </w:pPr>
      <w:rPr>
        <w:rFonts w:ascii="Times New Roman" w:cs="Times New Roman" w:hAnsi="Times New Roman" w:eastAsia="Times New Roman"/>
        <w:position w:val="0"/>
      </w:rPr>
    </w:lvl>
    <w:lvl w:ilvl="1">
      <w:start w:val="1"/>
      <w:numFmt w:val="upperLetter"/>
      <w:suff w:val="tab"/>
      <w:lvlText w:val="%2."/>
      <w:lvlJc w:val="left"/>
      <w:pPr>
        <w:tabs>
          <w:tab w:val="num" w:pos="720"/>
          <w:tab w:val="clear" w:pos="0"/>
        </w:tabs>
        <w:ind w:left="720" w:hanging="360"/>
      </w:pPr>
      <w:rPr>
        <w:rFonts w:ascii="Times New Roman" w:cs="Times New Roman" w:hAnsi="Times New Roman" w:eastAsia="Times New Roman"/>
        <w:position w:val="0"/>
      </w:rPr>
    </w:lvl>
    <w:lvl w:ilvl="2">
      <w:start w:val="1"/>
      <w:numFmt w:val="decimal"/>
      <w:suff w:val="tab"/>
      <w:lvlText w:val="%3."/>
      <w:lvlJc w:val="left"/>
      <w:pPr>
        <w:tabs>
          <w:tab w:val="num" w:pos="1080"/>
          <w:tab w:val="clear" w:pos="0"/>
        </w:tabs>
        <w:ind w:left="1080" w:hanging="360"/>
      </w:pPr>
      <w:rPr>
        <w:rFonts w:ascii="Times New Roman" w:cs="Times New Roman" w:hAnsi="Times New Roman" w:eastAsia="Times New Roman"/>
        <w:position w:val="0"/>
      </w:rPr>
    </w:lvl>
    <w:lvl w:ilvl="3">
      <w:start w:val="1"/>
      <w:numFmt w:val="lowerLetter"/>
      <w:suff w:val="tab"/>
      <w:lvlText w:val="%4)"/>
      <w:lvlJc w:val="left"/>
      <w:pPr>
        <w:tabs>
          <w:tab w:val="num" w:pos="1440"/>
          <w:tab w:val="clear" w:pos="0"/>
        </w:tabs>
        <w:ind w:left="1440" w:hanging="360"/>
      </w:pPr>
      <w:rPr>
        <w:rFonts w:ascii="Times New Roman" w:cs="Times New Roman" w:hAnsi="Times New Roman" w:eastAsia="Times New Roman"/>
        <w:position w:val="0"/>
      </w:rPr>
    </w:lvl>
    <w:lvl w:ilvl="4">
      <w:start w:val="1"/>
      <w:numFmt w:val="decimal"/>
      <w:suff w:val="tab"/>
      <w:lvlText w:val="(%5)"/>
      <w:lvlJc w:val="left"/>
      <w:pPr>
        <w:tabs>
          <w:tab w:val="num" w:pos="1908"/>
          <w:tab w:val="clear" w:pos="0"/>
        </w:tabs>
        <w:ind w:left="1908" w:hanging="468"/>
      </w:pPr>
      <w:rPr>
        <w:rFonts w:ascii="Times New Roman" w:cs="Times New Roman" w:hAnsi="Times New Roman" w:eastAsia="Times New Roman"/>
        <w:position w:val="0"/>
      </w:rPr>
    </w:lvl>
    <w:lvl w:ilvl="5">
      <w:start w:val="1"/>
      <w:numFmt w:val="lowerLetter"/>
      <w:suff w:val="tab"/>
      <w:lvlText w:val="(%6)"/>
      <w:lvlJc w:val="left"/>
      <w:pPr>
        <w:tabs>
          <w:tab w:val="num" w:pos="2376"/>
          <w:tab w:val="clear" w:pos="0"/>
        </w:tabs>
        <w:ind w:left="2376" w:hanging="468"/>
      </w:pPr>
      <w:rPr>
        <w:rFonts w:ascii="Times New Roman" w:cs="Times New Roman" w:hAnsi="Times New Roman" w:eastAsia="Times New Roman"/>
        <w:position w:val="0"/>
      </w:rPr>
    </w:lvl>
    <w:lvl w:ilvl="6">
      <w:start w:val="1"/>
      <w:numFmt w:val="lowerRoman"/>
      <w:suff w:val="tab"/>
      <w:lvlText w:val="%7)"/>
      <w:lvlJc w:val="left"/>
      <w:pPr>
        <w:tabs>
          <w:tab w:val="num" w:pos="2736"/>
          <w:tab w:val="clear" w:pos="0"/>
        </w:tabs>
        <w:ind w:left="2736" w:hanging="360"/>
      </w:pPr>
      <w:rPr>
        <w:rFonts w:ascii="Times New Roman" w:cs="Times New Roman" w:hAnsi="Times New Roman" w:eastAsia="Times New Roman"/>
        <w:position w:val="0"/>
      </w:rPr>
    </w:lvl>
    <w:lvl w:ilvl="7">
      <w:start w:val="1"/>
      <w:numFmt w:val="decimal"/>
      <w:suff w:val="tab"/>
      <w:lvlText w:val="(%8)"/>
      <w:lvlJc w:val="left"/>
      <w:pPr>
        <w:tabs>
          <w:tab w:val="num" w:pos="3204"/>
          <w:tab w:val="clear" w:pos="0"/>
        </w:tabs>
        <w:ind w:left="3204" w:hanging="468"/>
      </w:pPr>
      <w:rPr>
        <w:rFonts w:ascii="Times New Roman" w:cs="Times New Roman" w:hAnsi="Times New Roman" w:eastAsia="Times New Roman"/>
        <w:position w:val="0"/>
      </w:rPr>
    </w:lvl>
    <w:lvl w:ilvl="8">
      <w:start w:val="1"/>
      <w:numFmt w:val="lowerLetter"/>
      <w:suff w:val="tab"/>
      <w:lvlText w:val="(%9)"/>
      <w:lvlJc w:val="left"/>
      <w:pPr>
        <w:tabs>
          <w:tab w:val="num" w:pos="3672"/>
          <w:tab w:val="clear" w:pos="0"/>
        </w:tabs>
        <w:ind w:left="3672" w:hanging="468"/>
      </w:pPr>
      <w:rPr>
        <w:rFonts w:ascii="Times New Roman" w:cs="Times New Roman" w:hAnsi="Times New Roman" w:eastAsia="Times New Roman"/>
        <w:position w:val="0"/>
      </w:rPr>
    </w:lvl>
  </w:abstractNum>
  <w:abstractNum w:abstractNumId="2">
    <w:multiLevelType w:val="multilevel"/>
    <w:styleLink w:val="Harvard"/>
    <w:lvl w:ilvl="0">
      <w:start w:val="1"/>
      <w:numFmt w:val="upperRoman"/>
      <w:suff w:val="tab"/>
      <w:lvlText w:val="%1."/>
      <w:lvlJc w:val="left"/>
      <w:pPr>
        <w:tabs>
          <w:tab w:val="num" w:pos="468"/>
          <w:tab w:val="clear" w:pos="0"/>
        </w:tabs>
        <w:ind w:left="468" w:hanging="468"/>
      </w:pPr>
      <w:rPr>
        <w:rFonts w:ascii="Times New Roman" w:cs="Times New Roman" w:hAnsi="Times New Roman" w:eastAsia="Times New Roman"/>
        <w:position w:val="0"/>
      </w:rPr>
    </w:lvl>
    <w:lvl w:ilvl="1">
      <w:start w:val="1"/>
      <w:numFmt w:val="upperLetter"/>
      <w:suff w:val="tab"/>
      <w:lvlText w:val="%2."/>
      <w:lvlJc w:val="left"/>
      <w:pPr>
        <w:tabs>
          <w:tab w:val="num" w:pos="720"/>
          <w:tab w:val="clear" w:pos="0"/>
        </w:tabs>
        <w:ind w:left="720" w:hanging="360"/>
      </w:pPr>
      <w:rPr>
        <w:rFonts w:ascii="Times New Roman" w:cs="Times New Roman" w:hAnsi="Times New Roman" w:eastAsia="Times New Roman"/>
        <w:position w:val="0"/>
      </w:rPr>
    </w:lvl>
    <w:lvl w:ilvl="2">
      <w:start w:val="1"/>
      <w:numFmt w:val="decimal"/>
      <w:suff w:val="tab"/>
      <w:lvlText w:val="%3."/>
      <w:lvlJc w:val="left"/>
      <w:pPr>
        <w:tabs>
          <w:tab w:val="num" w:pos="1080"/>
          <w:tab w:val="clear" w:pos="0"/>
        </w:tabs>
        <w:ind w:left="1080" w:hanging="360"/>
      </w:pPr>
      <w:rPr>
        <w:rFonts w:ascii="Times New Roman" w:cs="Times New Roman" w:hAnsi="Times New Roman" w:eastAsia="Times New Roman"/>
        <w:position w:val="0"/>
      </w:rPr>
    </w:lvl>
    <w:lvl w:ilvl="3">
      <w:start w:val="1"/>
      <w:numFmt w:val="lowerLetter"/>
      <w:suff w:val="tab"/>
      <w:lvlText w:val="%4)"/>
      <w:lvlJc w:val="left"/>
      <w:pPr>
        <w:tabs>
          <w:tab w:val="num" w:pos="1440"/>
          <w:tab w:val="clear" w:pos="0"/>
        </w:tabs>
        <w:ind w:left="1440" w:hanging="360"/>
      </w:pPr>
      <w:rPr>
        <w:rFonts w:ascii="Times New Roman" w:cs="Times New Roman" w:hAnsi="Times New Roman" w:eastAsia="Times New Roman"/>
        <w:position w:val="0"/>
      </w:rPr>
    </w:lvl>
    <w:lvl w:ilvl="4">
      <w:start w:val="1"/>
      <w:numFmt w:val="decimal"/>
      <w:suff w:val="tab"/>
      <w:lvlText w:val="(%5)"/>
      <w:lvlJc w:val="left"/>
      <w:pPr>
        <w:tabs>
          <w:tab w:val="num" w:pos="1908"/>
          <w:tab w:val="clear" w:pos="0"/>
        </w:tabs>
        <w:ind w:left="1908" w:hanging="468"/>
      </w:pPr>
      <w:rPr>
        <w:rFonts w:ascii="Times New Roman" w:cs="Times New Roman" w:hAnsi="Times New Roman" w:eastAsia="Times New Roman"/>
        <w:position w:val="0"/>
      </w:rPr>
    </w:lvl>
    <w:lvl w:ilvl="5">
      <w:start w:val="1"/>
      <w:numFmt w:val="lowerLetter"/>
      <w:suff w:val="tab"/>
      <w:lvlText w:val="(%6)"/>
      <w:lvlJc w:val="left"/>
      <w:pPr>
        <w:tabs>
          <w:tab w:val="num" w:pos="2376"/>
          <w:tab w:val="clear" w:pos="0"/>
        </w:tabs>
        <w:ind w:left="2376" w:hanging="468"/>
      </w:pPr>
      <w:rPr>
        <w:rFonts w:ascii="Times New Roman" w:cs="Times New Roman" w:hAnsi="Times New Roman" w:eastAsia="Times New Roman"/>
        <w:position w:val="0"/>
      </w:rPr>
    </w:lvl>
    <w:lvl w:ilvl="6">
      <w:start w:val="1"/>
      <w:numFmt w:val="lowerRoman"/>
      <w:suff w:val="tab"/>
      <w:lvlText w:val="%7)"/>
      <w:lvlJc w:val="left"/>
      <w:pPr>
        <w:tabs>
          <w:tab w:val="num" w:pos="2736"/>
          <w:tab w:val="clear" w:pos="0"/>
        </w:tabs>
        <w:ind w:left="2736" w:hanging="360"/>
      </w:pPr>
      <w:rPr>
        <w:rFonts w:ascii="Times New Roman" w:cs="Times New Roman" w:hAnsi="Times New Roman" w:eastAsia="Times New Roman"/>
        <w:position w:val="0"/>
      </w:rPr>
    </w:lvl>
    <w:lvl w:ilvl="7">
      <w:start w:val="1"/>
      <w:numFmt w:val="decimal"/>
      <w:suff w:val="tab"/>
      <w:lvlText w:val="(%8)"/>
      <w:lvlJc w:val="left"/>
      <w:pPr>
        <w:tabs>
          <w:tab w:val="num" w:pos="3204"/>
          <w:tab w:val="clear" w:pos="0"/>
        </w:tabs>
        <w:ind w:left="3204" w:hanging="468"/>
      </w:pPr>
      <w:rPr>
        <w:rFonts w:ascii="Times New Roman" w:cs="Times New Roman" w:hAnsi="Times New Roman" w:eastAsia="Times New Roman"/>
        <w:position w:val="0"/>
      </w:rPr>
    </w:lvl>
    <w:lvl w:ilvl="8">
      <w:start w:val="1"/>
      <w:numFmt w:val="lowerLetter"/>
      <w:suff w:val="tab"/>
      <w:lvlText w:val="(%9)"/>
      <w:lvlJc w:val="left"/>
      <w:pPr>
        <w:tabs>
          <w:tab w:val="num" w:pos="3672"/>
          <w:tab w:val="clear" w:pos="0"/>
        </w:tabs>
        <w:ind w:left="3672" w:hanging="468"/>
      </w:pPr>
      <w:rPr>
        <w:rFonts w:ascii="Times New Roman" w:cs="Times New Roman" w:hAnsi="Times New Roman" w:eastAsia="Times New Roman"/>
        <w:position w:val="0"/>
      </w:rPr>
    </w:lvl>
  </w:abstractNum>
  <w:abstractNum w:abstractNumId="3">
    <w:multiLevelType w:val="multilevel"/>
    <w:styleLink w:val="Harvard"/>
    <w:lvl w:ilvl="0">
      <w:start w:val="1"/>
      <w:numFmt w:val="upperRoman"/>
      <w:suff w:val="tab"/>
      <w:lvlText w:val="%1."/>
      <w:lvlJc w:val="left"/>
      <w:pPr>
        <w:tabs>
          <w:tab w:val="num" w:pos="468"/>
          <w:tab w:val="clear" w:pos="0"/>
        </w:tabs>
        <w:ind w:left="468" w:hanging="468"/>
      </w:pPr>
      <w:rPr>
        <w:rFonts w:ascii="Times New Roman" w:cs="Times New Roman" w:hAnsi="Times New Roman" w:eastAsia="Times New Roman"/>
        <w:position w:val="0"/>
      </w:rPr>
    </w:lvl>
    <w:lvl w:ilvl="1">
      <w:start w:val="1"/>
      <w:numFmt w:val="upperLetter"/>
      <w:suff w:val="tab"/>
      <w:lvlText w:val="%2."/>
      <w:lvlJc w:val="left"/>
      <w:pPr>
        <w:tabs>
          <w:tab w:val="num" w:pos="720"/>
          <w:tab w:val="clear" w:pos="0"/>
        </w:tabs>
        <w:ind w:left="720" w:hanging="360"/>
      </w:pPr>
      <w:rPr>
        <w:rFonts w:ascii="Times New Roman" w:cs="Times New Roman" w:hAnsi="Times New Roman" w:eastAsia="Times New Roman"/>
        <w:position w:val="0"/>
      </w:rPr>
    </w:lvl>
    <w:lvl w:ilvl="2">
      <w:start w:val="1"/>
      <w:numFmt w:val="decimal"/>
      <w:suff w:val="tab"/>
      <w:lvlText w:val="%3."/>
      <w:lvlJc w:val="left"/>
      <w:pPr>
        <w:tabs>
          <w:tab w:val="num" w:pos="1080"/>
          <w:tab w:val="clear" w:pos="0"/>
        </w:tabs>
        <w:ind w:left="1080" w:hanging="360"/>
      </w:pPr>
      <w:rPr>
        <w:rFonts w:ascii="Times New Roman" w:cs="Times New Roman" w:hAnsi="Times New Roman" w:eastAsia="Times New Roman"/>
        <w:position w:val="0"/>
      </w:rPr>
    </w:lvl>
    <w:lvl w:ilvl="3">
      <w:start w:val="1"/>
      <w:numFmt w:val="lowerLetter"/>
      <w:suff w:val="tab"/>
      <w:lvlText w:val="%4)"/>
      <w:lvlJc w:val="left"/>
      <w:pPr>
        <w:tabs>
          <w:tab w:val="num" w:pos="1440"/>
          <w:tab w:val="clear" w:pos="0"/>
        </w:tabs>
        <w:ind w:left="1440" w:hanging="360"/>
      </w:pPr>
      <w:rPr>
        <w:rFonts w:ascii="Times New Roman" w:cs="Times New Roman" w:hAnsi="Times New Roman" w:eastAsia="Times New Roman"/>
        <w:position w:val="0"/>
      </w:rPr>
    </w:lvl>
    <w:lvl w:ilvl="4">
      <w:start w:val="1"/>
      <w:numFmt w:val="decimal"/>
      <w:suff w:val="tab"/>
      <w:lvlText w:val="(%5)"/>
      <w:lvlJc w:val="left"/>
      <w:pPr>
        <w:tabs>
          <w:tab w:val="num" w:pos="1908"/>
          <w:tab w:val="clear" w:pos="0"/>
        </w:tabs>
        <w:ind w:left="1908" w:hanging="468"/>
      </w:pPr>
      <w:rPr>
        <w:rFonts w:ascii="Times New Roman" w:cs="Times New Roman" w:hAnsi="Times New Roman" w:eastAsia="Times New Roman"/>
        <w:position w:val="0"/>
      </w:rPr>
    </w:lvl>
    <w:lvl w:ilvl="5">
      <w:start w:val="1"/>
      <w:numFmt w:val="lowerLetter"/>
      <w:suff w:val="tab"/>
      <w:lvlText w:val="(%6)"/>
      <w:lvlJc w:val="left"/>
      <w:pPr>
        <w:tabs>
          <w:tab w:val="num" w:pos="2376"/>
          <w:tab w:val="clear" w:pos="0"/>
        </w:tabs>
        <w:ind w:left="2376" w:hanging="468"/>
      </w:pPr>
      <w:rPr>
        <w:rFonts w:ascii="Times New Roman" w:cs="Times New Roman" w:hAnsi="Times New Roman" w:eastAsia="Times New Roman"/>
        <w:position w:val="0"/>
      </w:rPr>
    </w:lvl>
    <w:lvl w:ilvl="6">
      <w:start w:val="1"/>
      <w:numFmt w:val="lowerRoman"/>
      <w:suff w:val="tab"/>
      <w:lvlText w:val="%7)"/>
      <w:lvlJc w:val="left"/>
      <w:pPr>
        <w:tabs>
          <w:tab w:val="num" w:pos="2736"/>
          <w:tab w:val="clear" w:pos="0"/>
        </w:tabs>
        <w:ind w:left="2736" w:hanging="360"/>
      </w:pPr>
      <w:rPr>
        <w:rFonts w:ascii="Times New Roman" w:cs="Times New Roman" w:hAnsi="Times New Roman" w:eastAsia="Times New Roman"/>
        <w:position w:val="0"/>
      </w:rPr>
    </w:lvl>
    <w:lvl w:ilvl="7">
      <w:start w:val="1"/>
      <w:numFmt w:val="decimal"/>
      <w:suff w:val="tab"/>
      <w:lvlText w:val="(%8)"/>
      <w:lvlJc w:val="left"/>
      <w:pPr>
        <w:tabs>
          <w:tab w:val="num" w:pos="3204"/>
          <w:tab w:val="clear" w:pos="0"/>
        </w:tabs>
        <w:ind w:left="3204" w:hanging="468"/>
      </w:pPr>
      <w:rPr>
        <w:rFonts w:ascii="Times New Roman" w:cs="Times New Roman" w:hAnsi="Times New Roman" w:eastAsia="Times New Roman"/>
        <w:position w:val="0"/>
      </w:rPr>
    </w:lvl>
    <w:lvl w:ilvl="8">
      <w:start w:val="1"/>
      <w:numFmt w:val="lowerLetter"/>
      <w:suff w:val="tab"/>
      <w:lvlText w:val="(%9)"/>
      <w:lvlJc w:val="left"/>
      <w:pPr>
        <w:tabs>
          <w:tab w:val="num" w:pos="3672"/>
          <w:tab w:val="clear" w:pos="0"/>
        </w:tabs>
        <w:ind w:left="3672" w:hanging="468"/>
      </w:pPr>
      <w:rPr>
        <w:rFonts w:ascii="Times New Roman" w:cs="Times New Roman" w:hAnsi="Times New Roman" w:eastAsia="Times New Roman"/>
        <w:position w:val="0"/>
      </w:rPr>
    </w:lvl>
  </w:abstractNum>
  <w:abstractNum w:abstractNumId="4">
    <w:multiLevelType w:val="multilevel"/>
    <w:styleLink w:val="Harvard"/>
    <w:lvl w:ilvl="0">
      <w:start w:val="2"/>
      <w:numFmt w:val="upperRoman"/>
      <w:suff w:val="tab"/>
      <w:lvlText w:val="%1."/>
      <w:lvlJc w:val="left"/>
      <w:pPr>
        <w:tabs>
          <w:tab w:val="num" w:pos="468"/>
          <w:tab w:val="clear" w:pos="0"/>
        </w:tabs>
        <w:ind w:left="468" w:hanging="468"/>
      </w:pPr>
      <w:rPr>
        <w:rFonts w:ascii="Times New Roman" w:cs="Times New Roman" w:hAnsi="Times New Roman" w:eastAsia="Times New Roman"/>
        <w:i w:val="1"/>
        <w:iCs w:val="1"/>
        <w:position w:val="0"/>
      </w:rPr>
    </w:lvl>
    <w:lvl w:ilvl="1">
      <w:start w:val="1"/>
      <w:numFmt w:val="upperLetter"/>
      <w:suff w:val="tab"/>
      <w:lvlText w:val="%2."/>
      <w:lvlJc w:val="left"/>
      <w:pPr>
        <w:tabs>
          <w:tab w:val="num" w:pos="720"/>
          <w:tab w:val="clear" w:pos="0"/>
        </w:tabs>
        <w:ind w:left="720" w:hanging="360"/>
      </w:pPr>
      <w:rPr>
        <w:rFonts w:ascii="Times New Roman" w:cs="Times New Roman" w:hAnsi="Times New Roman" w:eastAsia="Times New Roman"/>
        <w:i w:val="1"/>
        <w:iCs w:val="1"/>
        <w:position w:val="0"/>
      </w:rPr>
    </w:lvl>
    <w:lvl w:ilvl="2">
      <w:start w:val="1"/>
      <w:numFmt w:val="decimal"/>
      <w:suff w:val="tab"/>
      <w:lvlText w:val="%3."/>
      <w:lvlJc w:val="left"/>
      <w:pPr>
        <w:tabs>
          <w:tab w:val="num" w:pos="1080"/>
          <w:tab w:val="clear" w:pos="0"/>
        </w:tabs>
        <w:ind w:left="1080" w:hanging="360"/>
      </w:pPr>
      <w:rPr>
        <w:rFonts w:ascii="Times New Roman" w:cs="Times New Roman" w:hAnsi="Times New Roman" w:eastAsia="Times New Roman"/>
        <w:i w:val="1"/>
        <w:iCs w:val="1"/>
        <w:position w:val="0"/>
      </w:rPr>
    </w:lvl>
    <w:lvl w:ilvl="3">
      <w:start w:val="1"/>
      <w:numFmt w:val="lowerLetter"/>
      <w:suff w:val="tab"/>
      <w:lvlText w:val="%4)"/>
      <w:lvlJc w:val="left"/>
      <w:pPr>
        <w:tabs>
          <w:tab w:val="num" w:pos="1440"/>
          <w:tab w:val="clear" w:pos="0"/>
        </w:tabs>
        <w:ind w:left="1440" w:hanging="360"/>
      </w:pPr>
      <w:rPr>
        <w:rFonts w:ascii="Times New Roman" w:cs="Times New Roman" w:hAnsi="Times New Roman" w:eastAsia="Times New Roman"/>
        <w:i w:val="1"/>
        <w:iCs w:val="1"/>
        <w:position w:val="0"/>
      </w:rPr>
    </w:lvl>
    <w:lvl w:ilvl="4">
      <w:start w:val="1"/>
      <w:numFmt w:val="decimal"/>
      <w:suff w:val="tab"/>
      <w:lvlText w:val="(%5)"/>
      <w:lvlJc w:val="left"/>
      <w:pPr>
        <w:tabs>
          <w:tab w:val="num" w:pos="1908"/>
          <w:tab w:val="clear" w:pos="0"/>
        </w:tabs>
        <w:ind w:left="1908" w:hanging="468"/>
      </w:pPr>
      <w:rPr>
        <w:rFonts w:ascii="Times New Roman" w:cs="Times New Roman" w:hAnsi="Times New Roman" w:eastAsia="Times New Roman"/>
        <w:i w:val="1"/>
        <w:iCs w:val="1"/>
        <w:position w:val="0"/>
      </w:rPr>
    </w:lvl>
    <w:lvl w:ilvl="5">
      <w:start w:val="1"/>
      <w:numFmt w:val="lowerLetter"/>
      <w:suff w:val="tab"/>
      <w:lvlText w:val="(%6)"/>
      <w:lvlJc w:val="left"/>
      <w:pPr>
        <w:tabs>
          <w:tab w:val="num" w:pos="2376"/>
          <w:tab w:val="clear" w:pos="0"/>
        </w:tabs>
        <w:ind w:left="2376" w:hanging="468"/>
      </w:pPr>
      <w:rPr>
        <w:rFonts w:ascii="Times New Roman" w:cs="Times New Roman" w:hAnsi="Times New Roman" w:eastAsia="Times New Roman"/>
        <w:i w:val="1"/>
        <w:iCs w:val="1"/>
        <w:position w:val="0"/>
      </w:rPr>
    </w:lvl>
    <w:lvl w:ilvl="6">
      <w:start w:val="1"/>
      <w:numFmt w:val="lowerRoman"/>
      <w:suff w:val="tab"/>
      <w:lvlText w:val="%7)"/>
      <w:lvlJc w:val="left"/>
      <w:pPr>
        <w:tabs>
          <w:tab w:val="num" w:pos="2736"/>
          <w:tab w:val="clear" w:pos="0"/>
        </w:tabs>
        <w:ind w:left="2736" w:hanging="360"/>
      </w:pPr>
      <w:rPr>
        <w:rFonts w:ascii="Times New Roman" w:cs="Times New Roman" w:hAnsi="Times New Roman" w:eastAsia="Times New Roman"/>
        <w:i w:val="1"/>
        <w:iCs w:val="1"/>
        <w:position w:val="0"/>
      </w:rPr>
    </w:lvl>
    <w:lvl w:ilvl="7">
      <w:start w:val="1"/>
      <w:numFmt w:val="decimal"/>
      <w:suff w:val="tab"/>
      <w:lvlText w:val="(%8)"/>
      <w:lvlJc w:val="left"/>
      <w:pPr>
        <w:tabs>
          <w:tab w:val="num" w:pos="3204"/>
          <w:tab w:val="clear" w:pos="0"/>
        </w:tabs>
        <w:ind w:left="3204" w:hanging="468"/>
      </w:pPr>
      <w:rPr>
        <w:rFonts w:ascii="Times New Roman" w:cs="Times New Roman" w:hAnsi="Times New Roman" w:eastAsia="Times New Roman"/>
        <w:i w:val="1"/>
        <w:iCs w:val="1"/>
        <w:position w:val="0"/>
      </w:rPr>
    </w:lvl>
    <w:lvl w:ilvl="8">
      <w:start w:val="1"/>
      <w:numFmt w:val="lowerLetter"/>
      <w:suff w:val="tab"/>
      <w:lvlText w:val="(%9)"/>
      <w:lvlJc w:val="left"/>
      <w:pPr>
        <w:tabs>
          <w:tab w:val="num" w:pos="3672"/>
          <w:tab w:val="clear" w:pos="0"/>
        </w:tabs>
        <w:ind w:left="3672" w:hanging="468"/>
      </w:pPr>
      <w:rPr>
        <w:rFonts w:ascii="Times New Roman" w:cs="Times New Roman" w:hAnsi="Times New Roman" w:eastAsia="Times New Roman"/>
        <w:i w:val="1"/>
        <w:iCs w:val="1"/>
        <w:position w:val="0"/>
      </w:rPr>
    </w:lvl>
  </w:abstractNum>
  <w:abstractNum w:abstractNumId="5">
    <w:multiLevelType w:val="multilevel"/>
    <w:lvl w:ilvl="0">
      <w:start w:val="1"/>
      <w:numFmt w:val="upperRoman"/>
      <w:suff w:val="tab"/>
      <w:lvlText w:val="%1."/>
      <w:lvlJc w:val="left"/>
      <w:pPr>
        <w:tabs>
          <w:tab w:val="num" w:pos="468"/>
          <w:tab w:val="clear" w:pos="0"/>
        </w:tabs>
        <w:ind w:left="468" w:hanging="468"/>
      </w:pPr>
      <w:rPr>
        <w:rFonts w:ascii="Times New Roman" w:cs="Times New Roman" w:hAnsi="Times New Roman" w:eastAsia="Times New Roman"/>
        <w:position w:val="0"/>
      </w:rPr>
    </w:lvl>
    <w:lvl w:ilvl="1">
      <w:start w:val="1"/>
      <w:numFmt w:val="upperLetter"/>
      <w:suff w:val="tab"/>
      <w:lvlText w:val="%2."/>
      <w:lvlJc w:val="left"/>
      <w:pPr>
        <w:tabs>
          <w:tab w:val="num" w:pos="828"/>
          <w:tab w:val="clear" w:pos="0"/>
        </w:tabs>
        <w:ind w:left="828" w:hanging="468"/>
      </w:pPr>
      <w:rPr>
        <w:rFonts w:ascii="Times New Roman" w:cs="Times New Roman" w:hAnsi="Times New Roman" w:eastAsia="Times New Roman"/>
        <w:position w:val="0"/>
      </w:rPr>
    </w:lvl>
    <w:lvl w:ilvl="2">
      <w:start w:val="1"/>
      <w:numFmt w:val="decimal"/>
      <w:suff w:val="tab"/>
      <w:lvlText w:val="%3."/>
      <w:lvlJc w:val="left"/>
      <w:pPr>
        <w:tabs>
          <w:tab w:val="num" w:pos="1080"/>
          <w:tab w:val="clear" w:pos="0"/>
        </w:tabs>
        <w:ind w:left="1080" w:hanging="360"/>
      </w:pPr>
      <w:rPr>
        <w:rFonts w:ascii="Times New Roman" w:cs="Times New Roman" w:hAnsi="Times New Roman" w:eastAsia="Times New Roman"/>
        <w:position w:val="0"/>
      </w:rPr>
    </w:lvl>
    <w:lvl w:ilvl="3">
      <w:start w:val="1"/>
      <w:numFmt w:val="lowerLetter"/>
      <w:suff w:val="tab"/>
      <w:lvlText w:val="%4)"/>
      <w:lvlJc w:val="left"/>
      <w:pPr>
        <w:tabs>
          <w:tab w:val="num" w:pos="1440"/>
          <w:tab w:val="clear" w:pos="0"/>
        </w:tabs>
        <w:ind w:left="1440" w:hanging="360"/>
      </w:pPr>
      <w:rPr>
        <w:rFonts w:ascii="Times New Roman" w:cs="Times New Roman" w:hAnsi="Times New Roman" w:eastAsia="Times New Roman"/>
        <w:position w:val="0"/>
      </w:rPr>
    </w:lvl>
    <w:lvl w:ilvl="4">
      <w:start w:val="1"/>
      <w:numFmt w:val="decimal"/>
      <w:suff w:val="tab"/>
      <w:lvlText w:val="(%5)"/>
      <w:lvlJc w:val="left"/>
      <w:pPr>
        <w:tabs>
          <w:tab w:val="num" w:pos="1908"/>
          <w:tab w:val="clear" w:pos="0"/>
        </w:tabs>
        <w:ind w:left="1908" w:hanging="468"/>
      </w:pPr>
      <w:rPr>
        <w:rFonts w:ascii="Times New Roman" w:cs="Times New Roman" w:hAnsi="Times New Roman" w:eastAsia="Times New Roman"/>
        <w:position w:val="0"/>
      </w:rPr>
    </w:lvl>
    <w:lvl w:ilvl="5">
      <w:start w:val="1"/>
      <w:numFmt w:val="lowerLetter"/>
      <w:suff w:val="tab"/>
      <w:lvlText w:val="(%6)"/>
      <w:lvlJc w:val="left"/>
      <w:pPr>
        <w:tabs>
          <w:tab w:val="num" w:pos="2376"/>
          <w:tab w:val="clear" w:pos="0"/>
        </w:tabs>
        <w:ind w:left="2376" w:hanging="468"/>
      </w:pPr>
      <w:rPr>
        <w:rFonts w:ascii="Times New Roman" w:cs="Times New Roman" w:hAnsi="Times New Roman" w:eastAsia="Times New Roman"/>
        <w:position w:val="0"/>
      </w:rPr>
    </w:lvl>
    <w:lvl w:ilvl="6">
      <w:start w:val="1"/>
      <w:numFmt w:val="lowerRoman"/>
      <w:suff w:val="tab"/>
      <w:lvlText w:val="%7)"/>
      <w:lvlJc w:val="left"/>
      <w:pPr>
        <w:tabs>
          <w:tab w:val="num" w:pos="2736"/>
          <w:tab w:val="clear" w:pos="0"/>
        </w:tabs>
        <w:ind w:left="2736" w:hanging="360"/>
      </w:pPr>
      <w:rPr>
        <w:rFonts w:ascii="Times New Roman" w:cs="Times New Roman" w:hAnsi="Times New Roman" w:eastAsia="Times New Roman"/>
        <w:position w:val="0"/>
      </w:rPr>
    </w:lvl>
    <w:lvl w:ilvl="7">
      <w:start w:val="1"/>
      <w:numFmt w:val="decimal"/>
      <w:suff w:val="tab"/>
      <w:lvlText w:val="(%8)"/>
      <w:lvlJc w:val="left"/>
      <w:pPr>
        <w:tabs>
          <w:tab w:val="num" w:pos="3204"/>
          <w:tab w:val="clear" w:pos="0"/>
        </w:tabs>
        <w:ind w:left="3204" w:hanging="468"/>
      </w:pPr>
      <w:rPr>
        <w:rFonts w:ascii="Times New Roman" w:cs="Times New Roman" w:hAnsi="Times New Roman" w:eastAsia="Times New Roman"/>
        <w:position w:val="0"/>
      </w:rPr>
    </w:lvl>
    <w:lvl w:ilvl="8">
      <w:start w:val="1"/>
      <w:numFmt w:val="lowerLetter"/>
      <w:suff w:val="tab"/>
      <w:lvlText w:val="(%9)"/>
      <w:lvlJc w:val="left"/>
      <w:pPr>
        <w:tabs>
          <w:tab w:val="num" w:pos="3672"/>
          <w:tab w:val="clear" w:pos="0"/>
        </w:tabs>
        <w:ind w:left="3672" w:hanging="468"/>
      </w:pPr>
      <w:rPr>
        <w:rFonts w:ascii="Times New Roman" w:cs="Times New Roman" w:hAnsi="Times New Roman" w:eastAsia="Times New Roman"/>
        <w:position w:val="0"/>
      </w:rPr>
    </w:lvl>
  </w:abstractNum>
  <w:abstractNum w:abstractNumId="6">
    <w:multiLevelType w:val="multilevel"/>
    <w:styleLink w:val="List 0"/>
    <w:lvl w:ilvl="0">
      <w:start w:val="1"/>
      <w:numFmt w:val="upperRoman"/>
      <w:suff w:val="tab"/>
      <w:lvlText w:val="%1."/>
      <w:lvlJc w:val="left"/>
      <w:pPr>
        <w:tabs>
          <w:tab w:val="num" w:pos="468"/>
          <w:tab w:val="clear" w:pos="0"/>
        </w:tabs>
        <w:ind w:left="468" w:hanging="468"/>
      </w:pPr>
      <w:rPr>
        <w:rFonts w:ascii="Times New Roman" w:cs="Times New Roman" w:hAnsi="Times New Roman" w:eastAsia="Times New Roman"/>
        <w:position w:val="0"/>
      </w:rPr>
    </w:lvl>
    <w:lvl w:ilvl="1">
      <w:start w:val="2"/>
      <w:numFmt w:val="upperLetter"/>
      <w:suff w:val="tab"/>
      <w:lvlText w:val="%2."/>
      <w:lvlJc w:val="left"/>
      <w:pPr>
        <w:tabs>
          <w:tab w:val="num" w:pos="828"/>
          <w:tab w:val="clear" w:pos="0"/>
        </w:tabs>
        <w:ind w:left="828" w:hanging="468"/>
      </w:pPr>
      <w:rPr>
        <w:rFonts w:ascii="Times New Roman" w:cs="Times New Roman" w:hAnsi="Times New Roman" w:eastAsia="Times New Roman"/>
        <w:position w:val="0"/>
      </w:rPr>
    </w:lvl>
    <w:lvl w:ilvl="2">
      <w:start w:val="1"/>
      <w:numFmt w:val="decimal"/>
      <w:suff w:val="tab"/>
      <w:lvlText w:val="%3."/>
      <w:lvlJc w:val="left"/>
      <w:pPr>
        <w:tabs>
          <w:tab w:val="num" w:pos="1080"/>
          <w:tab w:val="clear" w:pos="0"/>
        </w:tabs>
        <w:ind w:left="1080" w:hanging="360"/>
      </w:pPr>
      <w:rPr>
        <w:rFonts w:ascii="Times New Roman" w:cs="Times New Roman" w:hAnsi="Times New Roman" w:eastAsia="Times New Roman"/>
        <w:position w:val="0"/>
      </w:rPr>
    </w:lvl>
    <w:lvl w:ilvl="3">
      <w:start w:val="1"/>
      <w:numFmt w:val="lowerLetter"/>
      <w:suff w:val="tab"/>
      <w:lvlText w:val="%4)"/>
      <w:lvlJc w:val="left"/>
      <w:pPr>
        <w:tabs>
          <w:tab w:val="num" w:pos="1440"/>
          <w:tab w:val="clear" w:pos="0"/>
        </w:tabs>
        <w:ind w:left="1440" w:hanging="360"/>
      </w:pPr>
      <w:rPr>
        <w:rFonts w:ascii="Times New Roman" w:cs="Times New Roman" w:hAnsi="Times New Roman" w:eastAsia="Times New Roman"/>
        <w:position w:val="0"/>
      </w:rPr>
    </w:lvl>
    <w:lvl w:ilvl="4">
      <w:start w:val="1"/>
      <w:numFmt w:val="decimal"/>
      <w:suff w:val="tab"/>
      <w:lvlText w:val="(%5)"/>
      <w:lvlJc w:val="left"/>
      <w:pPr>
        <w:tabs>
          <w:tab w:val="num" w:pos="1908"/>
          <w:tab w:val="clear" w:pos="0"/>
        </w:tabs>
        <w:ind w:left="1908" w:hanging="468"/>
      </w:pPr>
      <w:rPr>
        <w:rFonts w:ascii="Times New Roman" w:cs="Times New Roman" w:hAnsi="Times New Roman" w:eastAsia="Times New Roman"/>
        <w:position w:val="0"/>
      </w:rPr>
    </w:lvl>
    <w:lvl w:ilvl="5">
      <w:start w:val="1"/>
      <w:numFmt w:val="lowerLetter"/>
      <w:suff w:val="tab"/>
      <w:lvlText w:val="(%6)"/>
      <w:lvlJc w:val="left"/>
      <w:pPr>
        <w:tabs>
          <w:tab w:val="num" w:pos="2376"/>
          <w:tab w:val="clear" w:pos="0"/>
        </w:tabs>
        <w:ind w:left="2376" w:hanging="468"/>
      </w:pPr>
      <w:rPr>
        <w:rFonts w:ascii="Times New Roman" w:cs="Times New Roman" w:hAnsi="Times New Roman" w:eastAsia="Times New Roman"/>
        <w:position w:val="0"/>
      </w:rPr>
    </w:lvl>
    <w:lvl w:ilvl="6">
      <w:start w:val="1"/>
      <w:numFmt w:val="lowerRoman"/>
      <w:suff w:val="tab"/>
      <w:lvlText w:val="%7)"/>
      <w:lvlJc w:val="left"/>
      <w:pPr>
        <w:tabs>
          <w:tab w:val="num" w:pos="2736"/>
          <w:tab w:val="clear" w:pos="0"/>
        </w:tabs>
        <w:ind w:left="2736" w:hanging="360"/>
      </w:pPr>
      <w:rPr>
        <w:rFonts w:ascii="Times New Roman" w:cs="Times New Roman" w:hAnsi="Times New Roman" w:eastAsia="Times New Roman"/>
        <w:position w:val="0"/>
      </w:rPr>
    </w:lvl>
    <w:lvl w:ilvl="7">
      <w:start w:val="1"/>
      <w:numFmt w:val="decimal"/>
      <w:suff w:val="tab"/>
      <w:lvlText w:val="(%8)"/>
      <w:lvlJc w:val="left"/>
      <w:pPr>
        <w:tabs>
          <w:tab w:val="num" w:pos="3204"/>
          <w:tab w:val="clear" w:pos="0"/>
        </w:tabs>
        <w:ind w:left="3204" w:hanging="468"/>
      </w:pPr>
      <w:rPr>
        <w:rFonts w:ascii="Times New Roman" w:cs="Times New Roman" w:hAnsi="Times New Roman" w:eastAsia="Times New Roman"/>
        <w:position w:val="0"/>
      </w:rPr>
    </w:lvl>
    <w:lvl w:ilvl="8">
      <w:start w:val="1"/>
      <w:numFmt w:val="lowerLetter"/>
      <w:suff w:val="tab"/>
      <w:lvlText w:val="(%9)"/>
      <w:lvlJc w:val="left"/>
      <w:pPr>
        <w:tabs>
          <w:tab w:val="num" w:pos="3672"/>
          <w:tab w:val="clear" w:pos="0"/>
        </w:tabs>
        <w:ind w:left="3672" w:hanging="468"/>
      </w:pPr>
      <w:rPr>
        <w:rFonts w:ascii="Times New Roman" w:cs="Times New Roman" w:hAnsi="Times New Roman" w:eastAsia="Times New Roman"/>
        <w:position w:val="0"/>
      </w:rPr>
    </w:lvl>
  </w:abstractNum>
  <w:abstractNum w:abstractNumId="7">
    <w:multiLevelType w:val="multilevel"/>
    <w:styleLink w:val="Harvard"/>
    <w:lvl w:ilvl="0">
      <w:start w:val="0"/>
      <w:numFmt w:val="upperRoman"/>
      <w:suff w:val="tab"/>
      <w:lvlText w:val="%1."/>
      <w:lvlJc w:val="left"/>
      <w:pPr>
        <w:tabs>
          <w:tab w:val="num" w:pos="390"/>
          <w:tab w:val="clear" w:pos="0"/>
        </w:tabs>
        <w:ind w:left="390" w:hanging="390"/>
      </w:pPr>
      <w:rPr>
        <w:position w:val="0"/>
        <w:sz w:val="20"/>
        <w:szCs w:val="20"/>
      </w:rPr>
    </w:lvl>
    <w:lvl w:ilvl="1">
      <w:start w:val="1"/>
      <w:numFmt w:val="upperLetter"/>
      <w:suff w:val="tab"/>
      <w:lvlText w:val="%2."/>
      <w:lvlJc w:val="left"/>
      <w:pPr>
        <w:tabs>
          <w:tab w:val="num" w:pos="660"/>
          <w:tab w:val="clear" w:pos="0"/>
        </w:tabs>
        <w:ind w:left="660" w:hanging="300"/>
      </w:pPr>
      <w:rPr>
        <w:position w:val="0"/>
        <w:sz w:val="20"/>
        <w:szCs w:val="20"/>
      </w:rPr>
    </w:lvl>
    <w:lvl w:ilvl="2">
      <w:start w:val="1"/>
      <w:numFmt w:val="decimal"/>
      <w:suff w:val="tab"/>
      <w:lvlText w:val="%3."/>
      <w:lvlJc w:val="left"/>
      <w:pPr>
        <w:tabs>
          <w:tab w:val="num" w:pos="1020"/>
          <w:tab w:val="clear" w:pos="0"/>
        </w:tabs>
        <w:ind w:left="1020" w:hanging="300"/>
      </w:pPr>
      <w:rPr>
        <w:position w:val="0"/>
        <w:sz w:val="20"/>
        <w:szCs w:val="20"/>
      </w:rPr>
    </w:lvl>
    <w:lvl w:ilvl="3">
      <w:start w:val="1"/>
      <w:numFmt w:val="lowerLetter"/>
      <w:suff w:val="tab"/>
      <w:lvlText w:val="%4)"/>
      <w:lvlJc w:val="left"/>
      <w:pPr>
        <w:tabs>
          <w:tab w:val="num" w:pos="1380"/>
          <w:tab w:val="clear" w:pos="0"/>
        </w:tabs>
        <w:ind w:left="1380" w:hanging="300"/>
      </w:pPr>
      <w:rPr>
        <w:position w:val="0"/>
        <w:sz w:val="20"/>
        <w:szCs w:val="20"/>
      </w:rPr>
    </w:lvl>
    <w:lvl w:ilvl="4">
      <w:start w:val="1"/>
      <w:numFmt w:val="decimal"/>
      <w:suff w:val="tab"/>
      <w:lvlText w:val="(%5)"/>
      <w:lvlJc w:val="left"/>
      <w:pPr>
        <w:tabs>
          <w:tab w:val="num" w:pos="1830"/>
          <w:tab w:val="clear" w:pos="0"/>
        </w:tabs>
        <w:ind w:left="1830" w:hanging="390"/>
      </w:pPr>
      <w:rPr>
        <w:position w:val="0"/>
        <w:sz w:val="20"/>
        <w:szCs w:val="20"/>
      </w:rPr>
    </w:lvl>
    <w:lvl w:ilvl="5">
      <w:start w:val="1"/>
      <w:numFmt w:val="lowerLetter"/>
      <w:suff w:val="tab"/>
      <w:lvlText w:val="(%6)"/>
      <w:lvlJc w:val="left"/>
      <w:pPr>
        <w:tabs>
          <w:tab w:val="num" w:pos="2298"/>
          <w:tab w:val="clear" w:pos="0"/>
        </w:tabs>
        <w:ind w:left="2298" w:hanging="390"/>
      </w:pPr>
      <w:rPr>
        <w:position w:val="0"/>
        <w:sz w:val="20"/>
        <w:szCs w:val="20"/>
      </w:rPr>
    </w:lvl>
    <w:lvl w:ilvl="6">
      <w:start w:val="1"/>
      <w:numFmt w:val="lowerRoman"/>
      <w:suff w:val="tab"/>
      <w:lvlText w:val="%7)"/>
      <w:lvlJc w:val="left"/>
      <w:pPr>
        <w:tabs>
          <w:tab w:val="num" w:pos="2676"/>
          <w:tab w:val="clear" w:pos="0"/>
        </w:tabs>
        <w:ind w:left="2676" w:hanging="300"/>
      </w:pPr>
      <w:rPr>
        <w:position w:val="0"/>
        <w:sz w:val="20"/>
        <w:szCs w:val="20"/>
      </w:rPr>
    </w:lvl>
    <w:lvl w:ilvl="7">
      <w:start w:val="1"/>
      <w:numFmt w:val="decimal"/>
      <w:suff w:val="tab"/>
      <w:lvlText w:val="(%8)"/>
      <w:lvlJc w:val="left"/>
      <w:pPr>
        <w:tabs>
          <w:tab w:val="num" w:pos="3126"/>
          <w:tab w:val="clear" w:pos="0"/>
        </w:tabs>
        <w:ind w:left="3126" w:hanging="390"/>
      </w:pPr>
      <w:rPr>
        <w:position w:val="0"/>
        <w:sz w:val="20"/>
        <w:szCs w:val="20"/>
      </w:rPr>
    </w:lvl>
    <w:lvl w:ilvl="8">
      <w:start w:val="1"/>
      <w:numFmt w:val="lowerLetter"/>
      <w:suff w:val="tab"/>
      <w:lvlText w:val="(%9)"/>
      <w:lvlJc w:val="left"/>
      <w:pPr>
        <w:tabs>
          <w:tab w:val="num" w:pos="3594"/>
          <w:tab w:val="clear" w:pos="0"/>
        </w:tabs>
        <w:ind w:left="3594" w:hanging="390"/>
      </w:pPr>
      <w:rPr>
        <w:position w:val="0"/>
        <w:sz w:val="20"/>
        <w:szCs w:val="20"/>
      </w:rPr>
    </w:lvl>
  </w:abstractNum>
  <w:abstractNum w:abstractNumId="8">
    <w:multiLevelType w:val="multilevel"/>
    <w:styleLink w:val="Harvard"/>
    <w:lvl w:ilvl="0">
      <w:start w:val="1"/>
      <w:numFmt w:val="upperRoman"/>
      <w:suff w:val="tab"/>
      <w:lvlText w:val="%1."/>
      <w:lvlJc w:val="left"/>
      <w:pPr>
        <w:tabs>
          <w:tab w:val="num" w:pos="390"/>
          <w:tab w:val="clear" w:pos="0"/>
        </w:tabs>
        <w:ind w:left="390" w:hanging="390"/>
      </w:pPr>
      <w:rPr>
        <w:position w:val="0"/>
        <w:sz w:val="20"/>
        <w:szCs w:val="20"/>
      </w:rPr>
    </w:lvl>
    <w:lvl w:ilvl="1">
      <w:start w:val="0"/>
      <w:numFmt w:val="upperLetter"/>
      <w:suff w:val="tab"/>
      <w:lvlText w:val="%2."/>
      <w:lvlJc w:val="left"/>
      <w:pPr>
        <w:tabs>
          <w:tab w:val="num" w:pos="660"/>
          <w:tab w:val="clear" w:pos="0"/>
        </w:tabs>
        <w:ind w:left="660" w:hanging="300"/>
      </w:pPr>
      <w:rPr>
        <w:position w:val="0"/>
        <w:sz w:val="20"/>
        <w:szCs w:val="20"/>
      </w:rPr>
    </w:lvl>
    <w:lvl w:ilvl="2">
      <w:start w:val="1"/>
      <w:numFmt w:val="decimal"/>
      <w:suff w:val="tab"/>
      <w:lvlText w:val="%3."/>
      <w:lvlJc w:val="left"/>
      <w:pPr>
        <w:tabs>
          <w:tab w:val="num" w:pos="1020"/>
          <w:tab w:val="clear" w:pos="0"/>
        </w:tabs>
        <w:ind w:left="1020" w:hanging="300"/>
      </w:pPr>
      <w:rPr>
        <w:position w:val="0"/>
        <w:sz w:val="20"/>
        <w:szCs w:val="20"/>
      </w:rPr>
    </w:lvl>
    <w:lvl w:ilvl="3">
      <w:start w:val="1"/>
      <w:numFmt w:val="lowerLetter"/>
      <w:suff w:val="tab"/>
      <w:lvlText w:val="%4)"/>
      <w:lvlJc w:val="left"/>
      <w:pPr>
        <w:tabs>
          <w:tab w:val="num" w:pos="1380"/>
          <w:tab w:val="clear" w:pos="0"/>
        </w:tabs>
        <w:ind w:left="1380" w:hanging="300"/>
      </w:pPr>
      <w:rPr>
        <w:position w:val="0"/>
        <w:sz w:val="20"/>
        <w:szCs w:val="20"/>
      </w:rPr>
    </w:lvl>
    <w:lvl w:ilvl="4">
      <w:start w:val="1"/>
      <w:numFmt w:val="decimal"/>
      <w:suff w:val="tab"/>
      <w:lvlText w:val="(%5)"/>
      <w:lvlJc w:val="left"/>
      <w:pPr>
        <w:tabs>
          <w:tab w:val="num" w:pos="1830"/>
          <w:tab w:val="clear" w:pos="0"/>
        </w:tabs>
        <w:ind w:left="1830" w:hanging="390"/>
      </w:pPr>
      <w:rPr>
        <w:position w:val="0"/>
        <w:sz w:val="20"/>
        <w:szCs w:val="20"/>
      </w:rPr>
    </w:lvl>
    <w:lvl w:ilvl="5">
      <w:start w:val="1"/>
      <w:numFmt w:val="lowerLetter"/>
      <w:suff w:val="tab"/>
      <w:lvlText w:val="(%6)"/>
      <w:lvlJc w:val="left"/>
      <w:pPr>
        <w:tabs>
          <w:tab w:val="num" w:pos="2298"/>
          <w:tab w:val="clear" w:pos="0"/>
        </w:tabs>
        <w:ind w:left="2298" w:hanging="390"/>
      </w:pPr>
      <w:rPr>
        <w:position w:val="0"/>
        <w:sz w:val="20"/>
        <w:szCs w:val="20"/>
      </w:rPr>
    </w:lvl>
    <w:lvl w:ilvl="6">
      <w:start w:val="1"/>
      <w:numFmt w:val="lowerRoman"/>
      <w:suff w:val="tab"/>
      <w:lvlText w:val="%7)"/>
      <w:lvlJc w:val="left"/>
      <w:pPr>
        <w:tabs>
          <w:tab w:val="num" w:pos="2676"/>
          <w:tab w:val="clear" w:pos="0"/>
        </w:tabs>
        <w:ind w:left="2676" w:hanging="300"/>
      </w:pPr>
      <w:rPr>
        <w:position w:val="0"/>
        <w:sz w:val="20"/>
        <w:szCs w:val="20"/>
      </w:rPr>
    </w:lvl>
    <w:lvl w:ilvl="7">
      <w:start w:val="1"/>
      <w:numFmt w:val="decimal"/>
      <w:suff w:val="tab"/>
      <w:lvlText w:val="(%8)"/>
      <w:lvlJc w:val="left"/>
      <w:pPr>
        <w:tabs>
          <w:tab w:val="num" w:pos="3126"/>
          <w:tab w:val="clear" w:pos="0"/>
        </w:tabs>
        <w:ind w:left="3126" w:hanging="390"/>
      </w:pPr>
      <w:rPr>
        <w:position w:val="0"/>
        <w:sz w:val="20"/>
        <w:szCs w:val="20"/>
      </w:rPr>
    </w:lvl>
    <w:lvl w:ilvl="8">
      <w:start w:val="1"/>
      <w:numFmt w:val="lowerLetter"/>
      <w:suff w:val="tab"/>
      <w:lvlText w:val="(%9)"/>
      <w:lvlJc w:val="left"/>
      <w:pPr>
        <w:tabs>
          <w:tab w:val="num" w:pos="3594"/>
          <w:tab w:val="clear" w:pos="0"/>
        </w:tabs>
        <w:ind w:left="3594" w:hanging="390"/>
      </w:pPr>
      <w:rPr>
        <w:position w:val="0"/>
        <w:sz w:val="20"/>
        <w:szCs w:val="20"/>
      </w:rPr>
    </w:lvl>
  </w:abstractNum>
  <w:abstractNum w:abstractNumId="9">
    <w:multiLevelType w:val="multilevel"/>
    <w:styleLink w:val="Harvard"/>
    <w:lvl w:ilvl="0">
      <w:start w:val="1"/>
      <w:numFmt w:val="upperRoman"/>
      <w:suff w:val="tab"/>
      <w:lvlText w:val="%1."/>
      <w:lvlJc w:val="left"/>
      <w:pPr>
        <w:tabs>
          <w:tab w:val="num" w:pos="390"/>
          <w:tab w:val="clear" w:pos="0"/>
        </w:tabs>
        <w:ind w:left="390" w:hanging="390"/>
      </w:pPr>
      <w:rPr>
        <w:position w:val="0"/>
        <w:sz w:val="20"/>
        <w:szCs w:val="20"/>
      </w:rPr>
    </w:lvl>
    <w:lvl w:ilvl="1">
      <w:start w:val="0"/>
      <w:numFmt w:val="upperLetter"/>
      <w:suff w:val="tab"/>
      <w:lvlText w:val="%2."/>
      <w:lvlJc w:val="left"/>
      <w:pPr>
        <w:tabs>
          <w:tab w:val="num" w:pos="660"/>
          <w:tab w:val="clear" w:pos="0"/>
        </w:tabs>
        <w:ind w:left="660" w:hanging="300"/>
      </w:pPr>
      <w:rPr>
        <w:position w:val="0"/>
        <w:sz w:val="20"/>
        <w:szCs w:val="20"/>
      </w:rPr>
    </w:lvl>
    <w:lvl w:ilvl="2">
      <w:start w:val="1"/>
      <w:numFmt w:val="decimal"/>
      <w:suff w:val="tab"/>
      <w:lvlText w:val="%3."/>
      <w:lvlJc w:val="left"/>
      <w:pPr>
        <w:tabs>
          <w:tab w:val="num" w:pos="1020"/>
          <w:tab w:val="clear" w:pos="0"/>
        </w:tabs>
        <w:ind w:left="1020" w:hanging="300"/>
      </w:pPr>
      <w:rPr>
        <w:position w:val="0"/>
        <w:sz w:val="20"/>
        <w:szCs w:val="20"/>
      </w:rPr>
    </w:lvl>
    <w:lvl w:ilvl="3">
      <w:start w:val="1"/>
      <w:numFmt w:val="lowerLetter"/>
      <w:suff w:val="tab"/>
      <w:lvlText w:val="%4)"/>
      <w:lvlJc w:val="left"/>
      <w:pPr>
        <w:tabs>
          <w:tab w:val="num" w:pos="1380"/>
          <w:tab w:val="clear" w:pos="0"/>
        </w:tabs>
        <w:ind w:left="1380" w:hanging="300"/>
      </w:pPr>
      <w:rPr>
        <w:position w:val="0"/>
        <w:sz w:val="20"/>
        <w:szCs w:val="20"/>
      </w:rPr>
    </w:lvl>
    <w:lvl w:ilvl="4">
      <w:start w:val="1"/>
      <w:numFmt w:val="decimal"/>
      <w:suff w:val="tab"/>
      <w:lvlText w:val="(%5)"/>
      <w:lvlJc w:val="left"/>
      <w:pPr>
        <w:tabs>
          <w:tab w:val="num" w:pos="1830"/>
          <w:tab w:val="clear" w:pos="0"/>
        </w:tabs>
        <w:ind w:left="1830" w:hanging="390"/>
      </w:pPr>
      <w:rPr>
        <w:position w:val="0"/>
        <w:sz w:val="20"/>
        <w:szCs w:val="20"/>
      </w:rPr>
    </w:lvl>
    <w:lvl w:ilvl="5">
      <w:start w:val="1"/>
      <w:numFmt w:val="lowerLetter"/>
      <w:suff w:val="tab"/>
      <w:lvlText w:val="(%6)"/>
      <w:lvlJc w:val="left"/>
      <w:pPr>
        <w:tabs>
          <w:tab w:val="num" w:pos="2298"/>
          <w:tab w:val="clear" w:pos="0"/>
        </w:tabs>
        <w:ind w:left="2298" w:hanging="390"/>
      </w:pPr>
      <w:rPr>
        <w:position w:val="0"/>
        <w:sz w:val="20"/>
        <w:szCs w:val="20"/>
      </w:rPr>
    </w:lvl>
    <w:lvl w:ilvl="6">
      <w:start w:val="1"/>
      <w:numFmt w:val="lowerRoman"/>
      <w:suff w:val="tab"/>
      <w:lvlText w:val="%7)"/>
      <w:lvlJc w:val="left"/>
      <w:pPr>
        <w:tabs>
          <w:tab w:val="num" w:pos="2676"/>
          <w:tab w:val="clear" w:pos="0"/>
        </w:tabs>
        <w:ind w:left="2676" w:hanging="300"/>
      </w:pPr>
      <w:rPr>
        <w:position w:val="0"/>
        <w:sz w:val="20"/>
        <w:szCs w:val="20"/>
      </w:rPr>
    </w:lvl>
    <w:lvl w:ilvl="7">
      <w:start w:val="1"/>
      <w:numFmt w:val="decimal"/>
      <w:suff w:val="tab"/>
      <w:lvlText w:val="(%8)"/>
      <w:lvlJc w:val="left"/>
      <w:pPr>
        <w:tabs>
          <w:tab w:val="num" w:pos="3126"/>
          <w:tab w:val="clear" w:pos="0"/>
        </w:tabs>
        <w:ind w:left="3126" w:hanging="390"/>
      </w:pPr>
      <w:rPr>
        <w:position w:val="0"/>
        <w:sz w:val="20"/>
        <w:szCs w:val="20"/>
      </w:rPr>
    </w:lvl>
    <w:lvl w:ilvl="8">
      <w:start w:val="1"/>
      <w:numFmt w:val="lowerLetter"/>
      <w:suff w:val="tab"/>
      <w:lvlText w:val="(%9)"/>
      <w:lvlJc w:val="left"/>
      <w:pPr>
        <w:tabs>
          <w:tab w:val="num" w:pos="3594"/>
          <w:tab w:val="clear" w:pos="0"/>
        </w:tabs>
        <w:ind w:left="3594" w:hanging="390"/>
      </w:pPr>
      <w:rPr>
        <w:position w:val="0"/>
        <w:sz w:val="20"/>
        <w:szCs w:val="20"/>
      </w:rPr>
    </w:lvl>
  </w:abstractNum>
  <w:abstractNum w:abstractNumId="10">
    <w:multiLevelType w:val="multilevel"/>
    <w:styleLink w:val="Harvard"/>
    <w:lvl w:ilvl="0">
      <w:start w:val="0"/>
      <w:numFmt w:val="upperRoman"/>
      <w:suff w:val="tab"/>
      <w:lvlText w:val="%1."/>
      <w:lvlJc w:val="left"/>
      <w:pPr>
        <w:tabs>
          <w:tab w:val="num" w:pos="390"/>
          <w:tab w:val="clear" w:pos="0"/>
        </w:tabs>
        <w:ind w:left="390" w:hanging="390"/>
      </w:pPr>
      <w:rPr>
        <w:position w:val="0"/>
        <w:sz w:val="20"/>
        <w:szCs w:val="20"/>
      </w:rPr>
    </w:lvl>
    <w:lvl w:ilvl="1">
      <w:start w:val="1"/>
      <w:numFmt w:val="upperLetter"/>
      <w:suff w:val="tab"/>
      <w:lvlText w:val="%2."/>
      <w:lvlJc w:val="left"/>
      <w:pPr>
        <w:tabs>
          <w:tab w:val="num" w:pos="660"/>
          <w:tab w:val="clear" w:pos="0"/>
        </w:tabs>
        <w:ind w:left="660" w:hanging="300"/>
      </w:pPr>
      <w:rPr>
        <w:position w:val="0"/>
        <w:sz w:val="20"/>
        <w:szCs w:val="20"/>
      </w:rPr>
    </w:lvl>
    <w:lvl w:ilvl="2">
      <w:start w:val="1"/>
      <w:numFmt w:val="decimal"/>
      <w:suff w:val="tab"/>
      <w:lvlText w:val="%3."/>
      <w:lvlJc w:val="left"/>
      <w:pPr>
        <w:tabs>
          <w:tab w:val="num" w:pos="1020"/>
          <w:tab w:val="clear" w:pos="0"/>
        </w:tabs>
        <w:ind w:left="1020" w:hanging="300"/>
      </w:pPr>
      <w:rPr>
        <w:position w:val="0"/>
        <w:sz w:val="20"/>
        <w:szCs w:val="20"/>
      </w:rPr>
    </w:lvl>
    <w:lvl w:ilvl="3">
      <w:start w:val="1"/>
      <w:numFmt w:val="lowerLetter"/>
      <w:suff w:val="tab"/>
      <w:lvlText w:val="%4)"/>
      <w:lvlJc w:val="left"/>
      <w:pPr>
        <w:tabs>
          <w:tab w:val="num" w:pos="1380"/>
          <w:tab w:val="clear" w:pos="0"/>
        </w:tabs>
        <w:ind w:left="1380" w:hanging="300"/>
      </w:pPr>
      <w:rPr>
        <w:position w:val="0"/>
        <w:sz w:val="20"/>
        <w:szCs w:val="20"/>
      </w:rPr>
    </w:lvl>
    <w:lvl w:ilvl="4">
      <w:start w:val="1"/>
      <w:numFmt w:val="decimal"/>
      <w:suff w:val="tab"/>
      <w:lvlText w:val="(%5)"/>
      <w:lvlJc w:val="left"/>
      <w:pPr>
        <w:tabs>
          <w:tab w:val="num" w:pos="1830"/>
          <w:tab w:val="clear" w:pos="0"/>
        </w:tabs>
        <w:ind w:left="1830" w:hanging="390"/>
      </w:pPr>
      <w:rPr>
        <w:position w:val="0"/>
        <w:sz w:val="20"/>
        <w:szCs w:val="20"/>
      </w:rPr>
    </w:lvl>
    <w:lvl w:ilvl="5">
      <w:start w:val="1"/>
      <w:numFmt w:val="lowerLetter"/>
      <w:suff w:val="tab"/>
      <w:lvlText w:val="(%6)"/>
      <w:lvlJc w:val="left"/>
      <w:pPr>
        <w:tabs>
          <w:tab w:val="num" w:pos="2298"/>
          <w:tab w:val="clear" w:pos="0"/>
        </w:tabs>
        <w:ind w:left="2298" w:hanging="390"/>
      </w:pPr>
      <w:rPr>
        <w:position w:val="0"/>
        <w:sz w:val="20"/>
        <w:szCs w:val="20"/>
      </w:rPr>
    </w:lvl>
    <w:lvl w:ilvl="6">
      <w:start w:val="1"/>
      <w:numFmt w:val="lowerRoman"/>
      <w:suff w:val="tab"/>
      <w:lvlText w:val="%7)"/>
      <w:lvlJc w:val="left"/>
      <w:pPr>
        <w:tabs>
          <w:tab w:val="num" w:pos="2676"/>
          <w:tab w:val="clear" w:pos="0"/>
        </w:tabs>
        <w:ind w:left="2676" w:hanging="300"/>
      </w:pPr>
      <w:rPr>
        <w:position w:val="0"/>
        <w:sz w:val="20"/>
        <w:szCs w:val="20"/>
      </w:rPr>
    </w:lvl>
    <w:lvl w:ilvl="7">
      <w:start w:val="1"/>
      <w:numFmt w:val="decimal"/>
      <w:suff w:val="tab"/>
      <w:lvlText w:val="(%8)"/>
      <w:lvlJc w:val="left"/>
      <w:pPr>
        <w:tabs>
          <w:tab w:val="num" w:pos="3126"/>
          <w:tab w:val="clear" w:pos="0"/>
        </w:tabs>
        <w:ind w:left="3126" w:hanging="390"/>
      </w:pPr>
      <w:rPr>
        <w:position w:val="0"/>
        <w:sz w:val="20"/>
        <w:szCs w:val="20"/>
      </w:rPr>
    </w:lvl>
    <w:lvl w:ilvl="8">
      <w:start w:val="1"/>
      <w:numFmt w:val="lowerLetter"/>
      <w:suff w:val="tab"/>
      <w:lvlText w:val="(%9)"/>
      <w:lvlJc w:val="left"/>
      <w:pPr>
        <w:tabs>
          <w:tab w:val="num" w:pos="3594"/>
          <w:tab w:val="clear" w:pos="0"/>
        </w:tabs>
        <w:ind w:left="3594" w:hanging="390"/>
      </w:pPr>
      <w:rPr>
        <w:position w:val="0"/>
        <w:sz w:val="20"/>
        <w:szCs w:val="20"/>
      </w:rPr>
    </w:lvl>
  </w:abstractNum>
  <w:abstractNum w:abstractNumId="11">
    <w:multiLevelType w:val="multilevel"/>
    <w:styleLink w:val="Harvard"/>
    <w:lvl w:ilvl="0">
      <w:start w:val="1"/>
      <w:numFmt w:val="upperRoman"/>
      <w:suff w:val="tab"/>
      <w:lvlText w:val="%1."/>
      <w:lvlJc w:val="left"/>
      <w:pPr>
        <w:tabs>
          <w:tab w:val="num" w:pos="390"/>
          <w:tab w:val="clear" w:pos="0"/>
        </w:tabs>
        <w:ind w:left="390" w:hanging="390"/>
      </w:pPr>
      <w:rPr>
        <w:position w:val="0"/>
        <w:sz w:val="20"/>
        <w:szCs w:val="20"/>
      </w:rPr>
    </w:lvl>
    <w:lvl w:ilvl="1">
      <w:start w:val="0"/>
      <w:numFmt w:val="upperLetter"/>
      <w:suff w:val="tab"/>
      <w:lvlText w:val="%2."/>
      <w:lvlJc w:val="left"/>
      <w:pPr>
        <w:tabs>
          <w:tab w:val="num" w:pos="660"/>
          <w:tab w:val="clear" w:pos="0"/>
        </w:tabs>
        <w:ind w:left="660" w:hanging="300"/>
      </w:pPr>
      <w:rPr>
        <w:position w:val="0"/>
        <w:sz w:val="20"/>
        <w:szCs w:val="20"/>
      </w:rPr>
    </w:lvl>
    <w:lvl w:ilvl="2">
      <w:start w:val="1"/>
      <w:numFmt w:val="decimal"/>
      <w:suff w:val="tab"/>
      <w:lvlText w:val="%3."/>
      <w:lvlJc w:val="left"/>
      <w:pPr>
        <w:tabs>
          <w:tab w:val="num" w:pos="1020"/>
          <w:tab w:val="clear" w:pos="0"/>
        </w:tabs>
        <w:ind w:left="1020" w:hanging="300"/>
      </w:pPr>
      <w:rPr>
        <w:position w:val="0"/>
        <w:sz w:val="20"/>
        <w:szCs w:val="20"/>
      </w:rPr>
    </w:lvl>
    <w:lvl w:ilvl="3">
      <w:start w:val="1"/>
      <w:numFmt w:val="lowerLetter"/>
      <w:suff w:val="tab"/>
      <w:lvlText w:val="%4)"/>
      <w:lvlJc w:val="left"/>
      <w:pPr>
        <w:tabs>
          <w:tab w:val="num" w:pos="1380"/>
          <w:tab w:val="clear" w:pos="0"/>
        </w:tabs>
        <w:ind w:left="1380" w:hanging="300"/>
      </w:pPr>
      <w:rPr>
        <w:position w:val="0"/>
        <w:sz w:val="20"/>
        <w:szCs w:val="20"/>
      </w:rPr>
    </w:lvl>
    <w:lvl w:ilvl="4">
      <w:start w:val="1"/>
      <w:numFmt w:val="decimal"/>
      <w:suff w:val="tab"/>
      <w:lvlText w:val="(%5)"/>
      <w:lvlJc w:val="left"/>
      <w:pPr>
        <w:tabs>
          <w:tab w:val="num" w:pos="1830"/>
          <w:tab w:val="clear" w:pos="0"/>
        </w:tabs>
        <w:ind w:left="1830" w:hanging="390"/>
      </w:pPr>
      <w:rPr>
        <w:position w:val="0"/>
        <w:sz w:val="20"/>
        <w:szCs w:val="20"/>
      </w:rPr>
    </w:lvl>
    <w:lvl w:ilvl="5">
      <w:start w:val="1"/>
      <w:numFmt w:val="lowerLetter"/>
      <w:suff w:val="tab"/>
      <w:lvlText w:val="(%6)"/>
      <w:lvlJc w:val="left"/>
      <w:pPr>
        <w:tabs>
          <w:tab w:val="num" w:pos="2298"/>
          <w:tab w:val="clear" w:pos="0"/>
        </w:tabs>
        <w:ind w:left="2298" w:hanging="390"/>
      </w:pPr>
      <w:rPr>
        <w:position w:val="0"/>
        <w:sz w:val="20"/>
        <w:szCs w:val="20"/>
      </w:rPr>
    </w:lvl>
    <w:lvl w:ilvl="6">
      <w:start w:val="1"/>
      <w:numFmt w:val="lowerRoman"/>
      <w:suff w:val="tab"/>
      <w:lvlText w:val="%7)"/>
      <w:lvlJc w:val="left"/>
      <w:pPr>
        <w:tabs>
          <w:tab w:val="num" w:pos="2676"/>
          <w:tab w:val="clear" w:pos="0"/>
        </w:tabs>
        <w:ind w:left="2676" w:hanging="300"/>
      </w:pPr>
      <w:rPr>
        <w:position w:val="0"/>
        <w:sz w:val="20"/>
        <w:szCs w:val="20"/>
      </w:rPr>
    </w:lvl>
    <w:lvl w:ilvl="7">
      <w:start w:val="1"/>
      <w:numFmt w:val="decimal"/>
      <w:suff w:val="tab"/>
      <w:lvlText w:val="(%8)"/>
      <w:lvlJc w:val="left"/>
      <w:pPr>
        <w:tabs>
          <w:tab w:val="num" w:pos="3126"/>
          <w:tab w:val="clear" w:pos="0"/>
        </w:tabs>
        <w:ind w:left="3126" w:hanging="390"/>
      </w:pPr>
      <w:rPr>
        <w:position w:val="0"/>
        <w:sz w:val="20"/>
        <w:szCs w:val="20"/>
      </w:rPr>
    </w:lvl>
    <w:lvl w:ilvl="8">
      <w:start w:val="1"/>
      <w:numFmt w:val="lowerLetter"/>
      <w:suff w:val="tab"/>
      <w:lvlText w:val="(%9)"/>
      <w:lvlJc w:val="left"/>
      <w:pPr>
        <w:tabs>
          <w:tab w:val="num" w:pos="3594"/>
          <w:tab w:val="clear" w:pos="0"/>
        </w:tabs>
        <w:ind w:left="3594" w:hanging="390"/>
      </w:pPr>
      <w:rPr>
        <w:position w:val="0"/>
        <w:sz w:val="20"/>
        <w:szCs w:val="20"/>
      </w:rPr>
    </w:lvl>
  </w:abstractNum>
  <w:abstractNum w:abstractNumId="12">
    <w:multiLevelType w:val="multilevel"/>
    <w:styleLink w:val="Harvard"/>
    <w:lvl w:ilvl="0">
      <w:start w:val="1"/>
      <w:numFmt w:val="upperRoman"/>
      <w:suff w:val="tab"/>
      <w:lvlText w:val="%1."/>
      <w:lvlJc w:val="left"/>
      <w:pPr>
        <w:tabs>
          <w:tab w:val="num" w:pos="390"/>
          <w:tab w:val="clear" w:pos="0"/>
        </w:tabs>
        <w:ind w:left="390" w:hanging="390"/>
      </w:pPr>
      <w:rPr>
        <w:position w:val="0"/>
        <w:sz w:val="20"/>
        <w:szCs w:val="20"/>
      </w:rPr>
    </w:lvl>
    <w:lvl w:ilvl="1">
      <w:start w:val="0"/>
      <w:numFmt w:val="upperLetter"/>
      <w:suff w:val="tab"/>
      <w:lvlText w:val="%2."/>
      <w:lvlJc w:val="left"/>
      <w:pPr>
        <w:tabs>
          <w:tab w:val="num" w:pos="660"/>
          <w:tab w:val="clear" w:pos="0"/>
        </w:tabs>
        <w:ind w:left="660" w:hanging="300"/>
      </w:pPr>
      <w:rPr>
        <w:position w:val="0"/>
        <w:sz w:val="20"/>
        <w:szCs w:val="20"/>
      </w:rPr>
    </w:lvl>
    <w:lvl w:ilvl="2">
      <w:start w:val="1"/>
      <w:numFmt w:val="decimal"/>
      <w:suff w:val="tab"/>
      <w:lvlText w:val="%3."/>
      <w:lvlJc w:val="left"/>
      <w:pPr>
        <w:tabs>
          <w:tab w:val="num" w:pos="1020"/>
          <w:tab w:val="clear" w:pos="0"/>
        </w:tabs>
        <w:ind w:left="1020" w:hanging="300"/>
      </w:pPr>
      <w:rPr>
        <w:position w:val="0"/>
        <w:sz w:val="20"/>
        <w:szCs w:val="20"/>
      </w:rPr>
    </w:lvl>
    <w:lvl w:ilvl="3">
      <w:start w:val="1"/>
      <w:numFmt w:val="lowerLetter"/>
      <w:suff w:val="tab"/>
      <w:lvlText w:val="%4)"/>
      <w:lvlJc w:val="left"/>
      <w:pPr>
        <w:tabs>
          <w:tab w:val="num" w:pos="1380"/>
          <w:tab w:val="clear" w:pos="0"/>
        </w:tabs>
        <w:ind w:left="1380" w:hanging="300"/>
      </w:pPr>
      <w:rPr>
        <w:position w:val="0"/>
        <w:sz w:val="20"/>
        <w:szCs w:val="20"/>
      </w:rPr>
    </w:lvl>
    <w:lvl w:ilvl="4">
      <w:start w:val="1"/>
      <w:numFmt w:val="decimal"/>
      <w:suff w:val="tab"/>
      <w:lvlText w:val="(%5)"/>
      <w:lvlJc w:val="left"/>
      <w:pPr>
        <w:tabs>
          <w:tab w:val="num" w:pos="1830"/>
          <w:tab w:val="clear" w:pos="0"/>
        </w:tabs>
        <w:ind w:left="1830" w:hanging="390"/>
      </w:pPr>
      <w:rPr>
        <w:position w:val="0"/>
        <w:sz w:val="20"/>
        <w:szCs w:val="20"/>
      </w:rPr>
    </w:lvl>
    <w:lvl w:ilvl="5">
      <w:start w:val="1"/>
      <w:numFmt w:val="lowerLetter"/>
      <w:suff w:val="tab"/>
      <w:lvlText w:val="(%6)"/>
      <w:lvlJc w:val="left"/>
      <w:pPr>
        <w:tabs>
          <w:tab w:val="num" w:pos="2298"/>
          <w:tab w:val="clear" w:pos="0"/>
        </w:tabs>
        <w:ind w:left="2298" w:hanging="390"/>
      </w:pPr>
      <w:rPr>
        <w:position w:val="0"/>
        <w:sz w:val="20"/>
        <w:szCs w:val="20"/>
      </w:rPr>
    </w:lvl>
    <w:lvl w:ilvl="6">
      <w:start w:val="1"/>
      <w:numFmt w:val="lowerRoman"/>
      <w:suff w:val="tab"/>
      <w:lvlText w:val="%7)"/>
      <w:lvlJc w:val="left"/>
      <w:pPr>
        <w:tabs>
          <w:tab w:val="num" w:pos="2676"/>
          <w:tab w:val="clear" w:pos="0"/>
        </w:tabs>
        <w:ind w:left="2676" w:hanging="300"/>
      </w:pPr>
      <w:rPr>
        <w:position w:val="0"/>
        <w:sz w:val="20"/>
        <w:szCs w:val="20"/>
      </w:rPr>
    </w:lvl>
    <w:lvl w:ilvl="7">
      <w:start w:val="1"/>
      <w:numFmt w:val="decimal"/>
      <w:suff w:val="tab"/>
      <w:lvlText w:val="(%8)"/>
      <w:lvlJc w:val="left"/>
      <w:pPr>
        <w:tabs>
          <w:tab w:val="num" w:pos="3126"/>
          <w:tab w:val="clear" w:pos="0"/>
        </w:tabs>
        <w:ind w:left="3126" w:hanging="390"/>
      </w:pPr>
      <w:rPr>
        <w:position w:val="0"/>
        <w:sz w:val="20"/>
        <w:szCs w:val="20"/>
      </w:rPr>
    </w:lvl>
    <w:lvl w:ilvl="8">
      <w:start w:val="1"/>
      <w:numFmt w:val="lowerLetter"/>
      <w:suff w:val="tab"/>
      <w:lvlText w:val="(%9)"/>
      <w:lvlJc w:val="left"/>
      <w:pPr>
        <w:tabs>
          <w:tab w:val="num" w:pos="3594"/>
          <w:tab w:val="clear" w:pos="0"/>
        </w:tabs>
        <w:ind w:left="3594" w:hanging="390"/>
      </w:pPr>
      <w:rPr>
        <w:position w:val="0"/>
        <w:sz w:val="20"/>
        <w:szCs w:val="20"/>
      </w:rPr>
    </w:lvl>
  </w:abstractNum>
  <w:abstractNum w:abstractNumId="13">
    <w:multiLevelType w:val="multilevel"/>
    <w:styleLink w:val="Harvard"/>
    <w:lvl w:ilvl="0">
      <w:start w:val="1"/>
      <w:numFmt w:val="upperRoman"/>
      <w:suff w:val="tab"/>
      <w:lvlText w:val="%1."/>
      <w:lvlJc w:val="left"/>
      <w:pPr>
        <w:tabs>
          <w:tab w:val="num" w:pos="390"/>
          <w:tab w:val="clear" w:pos="0"/>
        </w:tabs>
        <w:ind w:left="390" w:hanging="390"/>
      </w:pPr>
      <w:rPr>
        <w:position w:val="0"/>
        <w:sz w:val="20"/>
        <w:szCs w:val="20"/>
      </w:rPr>
    </w:lvl>
    <w:lvl w:ilvl="1">
      <w:start w:val="0"/>
      <w:numFmt w:val="upperLetter"/>
      <w:suff w:val="tab"/>
      <w:lvlText w:val="%2."/>
      <w:lvlJc w:val="left"/>
      <w:pPr>
        <w:tabs>
          <w:tab w:val="num" w:pos="660"/>
          <w:tab w:val="clear" w:pos="0"/>
        </w:tabs>
        <w:ind w:left="660" w:hanging="300"/>
      </w:pPr>
      <w:rPr>
        <w:position w:val="0"/>
        <w:sz w:val="20"/>
        <w:szCs w:val="20"/>
      </w:rPr>
    </w:lvl>
    <w:lvl w:ilvl="2">
      <w:start w:val="1"/>
      <w:numFmt w:val="decimal"/>
      <w:suff w:val="tab"/>
      <w:lvlText w:val="%3."/>
      <w:lvlJc w:val="left"/>
      <w:pPr>
        <w:tabs>
          <w:tab w:val="num" w:pos="1020"/>
          <w:tab w:val="clear" w:pos="0"/>
        </w:tabs>
        <w:ind w:left="1020" w:hanging="300"/>
      </w:pPr>
      <w:rPr>
        <w:position w:val="0"/>
        <w:sz w:val="20"/>
        <w:szCs w:val="20"/>
      </w:rPr>
    </w:lvl>
    <w:lvl w:ilvl="3">
      <w:start w:val="1"/>
      <w:numFmt w:val="lowerLetter"/>
      <w:suff w:val="tab"/>
      <w:lvlText w:val="%4)"/>
      <w:lvlJc w:val="left"/>
      <w:pPr>
        <w:tabs>
          <w:tab w:val="num" w:pos="1380"/>
          <w:tab w:val="clear" w:pos="0"/>
        </w:tabs>
        <w:ind w:left="1380" w:hanging="300"/>
      </w:pPr>
      <w:rPr>
        <w:position w:val="0"/>
        <w:sz w:val="20"/>
        <w:szCs w:val="20"/>
      </w:rPr>
    </w:lvl>
    <w:lvl w:ilvl="4">
      <w:start w:val="1"/>
      <w:numFmt w:val="decimal"/>
      <w:suff w:val="tab"/>
      <w:lvlText w:val="(%5)"/>
      <w:lvlJc w:val="left"/>
      <w:pPr>
        <w:tabs>
          <w:tab w:val="num" w:pos="1830"/>
          <w:tab w:val="clear" w:pos="0"/>
        </w:tabs>
        <w:ind w:left="1830" w:hanging="390"/>
      </w:pPr>
      <w:rPr>
        <w:position w:val="0"/>
        <w:sz w:val="20"/>
        <w:szCs w:val="20"/>
      </w:rPr>
    </w:lvl>
    <w:lvl w:ilvl="5">
      <w:start w:val="1"/>
      <w:numFmt w:val="lowerLetter"/>
      <w:suff w:val="tab"/>
      <w:lvlText w:val="(%6)"/>
      <w:lvlJc w:val="left"/>
      <w:pPr>
        <w:tabs>
          <w:tab w:val="num" w:pos="2298"/>
          <w:tab w:val="clear" w:pos="0"/>
        </w:tabs>
        <w:ind w:left="2298" w:hanging="390"/>
      </w:pPr>
      <w:rPr>
        <w:position w:val="0"/>
        <w:sz w:val="20"/>
        <w:szCs w:val="20"/>
      </w:rPr>
    </w:lvl>
    <w:lvl w:ilvl="6">
      <w:start w:val="1"/>
      <w:numFmt w:val="lowerRoman"/>
      <w:suff w:val="tab"/>
      <w:lvlText w:val="%7)"/>
      <w:lvlJc w:val="left"/>
      <w:pPr>
        <w:tabs>
          <w:tab w:val="num" w:pos="2676"/>
          <w:tab w:val="clear" w:pos="0"/>
        </w:tabs>
        <w:ind w:left="2676" w:hanging="300"/>
      </w:pPr>
      <w:rPr>
        <w:position w:val="0"/>
        <w:sz w:val="20"/>
        <w:szCs w:val="20"/>
      </w:rPr>
    </w:lvl>
    <w:lvl w:ilvl="7">
      <w:start w:val="1"/>
      <w:numFmt w:val="decimal"/>
      <w:suff w:val="tab"/>
      <w:lvlText w:val="(%8)"/>
      <w:lvlJc w:val="left"/>
      <w:pPr>
        <w:tabs>
          <w:tab w:val="num" w:pos="3126"/>
          <w:tab w:val="clear" w:pos="0"/>
        </w:tabs>
        <w:ind w:left="3126" w:hanging="390"/>
      </w:pPr>
      <w:rPr>
        <w:position w:val="0"/>
        <w:sz w:val="20"/>
        <w:szCs w:val="20"/>
      </w:rPr>
    </w:lvl>
    <w:lvl w:ilvl="8">
      <w:start w:val="1"/>
      <w:numFmt w:val="lowerLetter"/>
      <w:suff w:val="tab"/>
      <w:lvlText w:val="(%9)"/>
      <w:lvlJc w:val="left"/>
      <w:pPr>
        <w:tabs>
          <w:tab w:val="num" w:pos="3594"/>
          <w:tab w:val="clear" w:pos="0"/>
        </w:tabs>
        <w:ind w:left="3594" w:hanging="390"/>
      </w:pPr>
      <w:rPr>
        <w:position w:val="0"/>
        <w:sz w:val="20"/>
        <w:szCs w:val="20"/>
      </w:rPr>
    </w:lvl>
  </w:abstractNum>
  <w:abstractNum w:abstractNumId="14">
    <w:multiLevelType w:val="multilevel"/>
    <w:styleLink w:val="Harvard"/>
    <w:lvl w:ilvl="0">
      <w:start w:val="1"/>
      <w:numFmt w:val="upperRoman"/>
      <w:suff w:val="tab"/>
      <w:lvlText w:val="%1."/>
      <w:lvlJc w:val="left"/>
      <w:pPr>
        <w:tabs>
          <w:tab w:val="num" w:pos="390"/>
          <w:tab w:val="clear" w:pos="0"/>
        </w:tabs>
        <w:ind w:left="390" w:hanging="390"/>
      </w:pPr>
      <w:rPr>
        <w:position w:val="0"/>
        <w:sz w:val="20"/>
        <w:szCs w:val="20"/>
      </w:rPr>
    </w:lvl>
    <w:lvl w:ilvl="1">
      <w:start w:val="1"/>
      <w:numFmt w:val="upperLetter"/>
      <w:suff w:val="tab"/>
      <w:lvlText w:val="%2."/>
      <w:lvlJc w:val="left"/>
      <w:pPr>
        <w:tabs>
          <w:tab w:val="num" w:pos="660"/>
          <w:tab w:val="clear" w:pos="0"/>
        </w:tabs>
        <w:ind w:left="660" w:hanging="300"/>
      </w:pPr>
      <w:rPr>
        <w:position w:val="0"/>
        <w:sz w:val="20"/>
        <w:szCs w:val="20"/>
      </w:rPr>
    </w:lvl>
    <w:lvl w:ilvl="2">
      <w:start w:val="0"/>
      <w:numFmt w:val="decimal"/>
      <w:suff w:val="tab"/>
      <w:lvlText w:val="%3."/>
      <w:lvlJc w:val="left"/>
      <w:pPr>
        <w:tabs>
          <w:tab w:val="num" w:pos="1020"/>
          <w:tab w:val="clear" w:pos="0"/>
        </w:tabs>
        <w:ind w:left="1020" w:hanging="300"/>
      </w:pPr>
      <w:rPr>
        <w:position w:val="0"/>
        <w:sz w:val="20"/>
        <w:szCs w:val="20"/>
      </w:rPr>
    </w:lvl>
    <w:lvl w:ilvl="3">
      <w:start w:val="1"/>
      <w:numFmt w:val="lowerLetter"/>
      <w:suff w:val="tab"/>
      <w:lvlText w:val="%4)"/>
      <w:lvlJc w:val="left"/>
      <w:pPr>
        <w:tabs>
          <w:tab w:val="num" w:pos="1380"/>
          <w:tab w:val="clear" w:pos="0"/>
        </w:tabs>
        <w:ind w:left="1380" w:hanging="300"/>
      </w:pPr>
      <w:rPr>
        <w:position w:val="0"/>
        <w:sz w:val="20"/>
        <w:szCs w:val="20"/>
      </w:rPr>
    </w:lvl>
    <w:lvl w:ilvl="4">
      <w:start w:val="1"/>
      <w:numFmt w:val="decimal"/>
      <w:suff w:val="tab"/>
      <w:lvlText w:val="(%5)"/>
      <w:lvlJc w:val="left"/>
      <w:pPr>
        <w:tabs>
          <w:tab w:val="num" w:pos="1830"/>
          <w:tab w:val="clear" w:pos="0"/>
        </w:tabs>
        <w:ind w:left="1830" w:hanging="390"/>
      </w:pPr>
      <w:rPr>
        <w:position w:val="0"/>
        <w:sz w:val="20"/>
        <w:szCs w:val="20"/>
      </w:rPr>
    </w:lvl>
    <w:lvl w:ilvl="5">
      <w:start w:val="1"/>
      <w:numFmt w:val="lowerLetter"/>
      <w:suff w:val="tab"/>
      <w:lvlText w:val="(%6)"/>
      <w:lvlJc w:val="left"/>
      <w:pPr>
        <w:tabs>
          <w:tab w:val="num" w:pos="2298"/>
          <w:tab w:val="clear" w:pos="0"/>
        </w:tabs>
        <w:ind w:left="2298" w:hanging="390"/>
      </w:pPr>
      <w:rPr>
        <w:position w:val="0"/>
        <w:sz w:val="20"/>
        <w:szCs w:val="20"/>
      </w:rPr>
    </w:lvl>
    <w:lvl w:ilvl="6">
      <w:start w:val="1"/>
      <w:numFmt w:val="lowerRoman"/>
      <w:suff w:val="tab"/>
      <w:lvlText w:val="%7)"/>
      <w:lvlJc w:val="left"/>
      <w:pPr>
        <w:tabs>
          <w:tab w:val="num" w:pos="2676"/>
          <w:tab w:val="clear" w:pos="0"/>
        </w:tabs>
        <w:ind w:left="2676" w:hanging="300"/>
      </w:pPr>
      <w:rPr>
        <w:position w:val="0"/>
        <w:sz w:val="20"/>
        <w:szCs w:val="20"/>
      </w:rPr>
    </w:lvl>
    <w:lvl w:ilvl="7">
      <w:start w:val="1"/>
      <w:numFmt w:val="decimal"/>
      <w:suff w:val="tab"/>
      <w:lvlText w:val="(%8)"/>
      <w:lvlJc w:val="left"/>
      <w:pPr>
        <w:tabs>
          <w:tab w:val="num" w:pos="3126"/>
          <w:tab w:val="clear" w:pos="0"/>
        </w:tabs>
        <w:ind w:left="3126" w:hanging="390"/>
      </w:pPr>
      <w:rPr>
        <w:position w:val="0"/>
        <w:sz w:val="20"/>
        <w:szCs w:val="20"/>
      </w:rPr>
    </w:lvl>
    <w:lvl w:ilvl="8">
      <w:start w:val="1"/>
      <w:numFmt w:val="lowerLetter"/>
      <w:suff w:val="tab"/>
      <w:lvlText w:val="(%9)"/>
      <w:lvlJc w:val="left"/>
      <w:pPr>
        <w:tabs>
          <w:tab w:val="num" w:pos="3594"/>
          <w:tab w:val="clear" w:pos="0"/>
        </w:tabs>
        <w:ind w:left="3594" w:hanging="390"/>
      </w:pPr>
      <w:rPr>
        <w:position w:val="0"/>
        <w:sz w:val="20"/>
        <w:szCs w:val="20"/>
      </w:rPr>
    </w:lvl>
  </w:abstractNum>
  <w:abstractNum w:abstractNumId="15">
    <w:multiLevelType w:val="multilevel"/>
    <w:styleLink w:val="Harvard"/>
    <w:lvl w:ilvl="0">
      <w:start w:val="1"/>
      <w:numFmt w:val="upperRoman"/>
      <w:suff w:val="tab"/>
      <w:lvlText w:val="%1."/>
      <w:lvlJc w:val="left"/>
      <w:pPr>
        <w:tabs>
          <w:tab w:val="num" w:pos="390"/>
          <w:tab w:val="clear" w:pos="0"/>
        </w:tabs>
        <w:ind w:left="390" w:hanging="390"/>
      </w:pPr>
      <w:rPr>
        <w:position w:val="0"/>
        <w:sz w:val="20"/>
        <w:szCs w:val="20"/>
      </w:rPr>
    </w:lvl>
    <w:lvl w:ilvl="1">
      <w:start w:val="1"/>
      <w:numFmt w:val="upperLetter"/>
      <w:suff w:val="tab"/>
      <w:lvlText w:val="%2."/>
      <w:lvlJc w:val="left"/>
      <w:pPr>
        <w:tabs>
          <w:tab w:val="num" w:pos="660"/>
          <w:tab w:val="clear" w:pos="0"/>
        </w:tabs>
        <w:ind w:left="660" w:hanging="300"/>
      </w:pPr>
      <w:rPr>
        <w:position w:val="0"/>
        <w:sz w:val="20"/>
        <w:szCs w:val="20"/>
      </w:rPr>
    </w:lvl>
    <w:lvl w:ilvl="2">
      <w:start w:val="0"/>
      <w:numFmt w:val="decimal"/>
      <w:suff w:val="tab"/>
      <w:lvlText w:val="%3."/>
      <w:lvlJc w:val="left"/>
      <w:pPr>
        <w:tabs>
          <w:tab w:val="num" w:pos="1020"/>
          <w:tab w:val="clear" w:pos="0"/>
        </w:tabs>
        <w:ind w:left="1020" w:hanging="300"/>
      </w:pPr>
      <w:rPr>
        <w:position w:val="0"/>
        <w:sz w:val="20"/>
        <w:szCs w:val="20"/>
      </w:rPr>
    </w:lvl>
    <w:lvl w:ilvl="3">
      <w:start w:val="1"/>
      <w:numFmt w:val="lowerLetter"/>
      <w:suff w:val="tab"/>
      <w:lvlText w:val="%4)"/>
      <w:lvlJc w:val="left"/>
      <w:pPr>
        <w:tabs>
          <w:tab w:val="num" w:pos="1380"/>
          <w:tab w:val="clear" w:pos="0"/>
        </w:tabs>
        <w:ind w:left="1380" w:hanging="300"/>
      </w:pPr>
      <w:rPr>
        <w:position w:val="0"/>
        <w:sz w:val="20"/>
        <w:szCs w:val="20"/>
      </w:rPr>
    </w:lvl>
    <w:lvl w:ilvl="4">
      <w:start w:val="1"/>
      <w:numFmt w:val="decimal"/>
      <w:suff w:val="tab"/>
      <w:lvlText w:val="(%5)"/>
      <w:lvlJc w:val="left"/>
      <w:pPr>
        <w:tabs>
          <w:tab w:val="num" w:pos="1830"/>
          <w:tab w:val="clear" w:pos="0"/>
        </w:tabs>
        <w:ind w:left="1830" w:hanging="390"/>
      </w:pPr>
      <w:rPr>
        <w:position w:val="0"/>
        <w:sz w:val="20"/>
        <w:szCs w:val="20"/>
      </w:rPr>
    </w:lvl>
    <w:lvl w:ilvl="5">
      <w:start w:val="1"/>
      <w:numFmt w:val="lowerLetter"/>
      <w:suff w:val="tab"/>
      <w:lvlText w:val="(%6)"/>
      <w:lvlJc w:val="left"/>
      <w:pPr>
        <w:tabs>
          <w:tab w:val="num" w:pos="2298"/>
          <w:tab w:val="clear" w:pos="0"/>
        </w:tabs>
        <w:ind w:left="2298" w:hanging="390"/>
      </w:pPr>
      <w:rPr>
        <w:position w:val="0"/>
        <w:sz w:val="20"/>
        <w:szCs w:val="20"/>
      </w:rPr>
    </w:lvl>
    <w:lvl w:ilvl="6">
      <w:start w:val="1"/>
      <w:numFmt w:val="lowerRoman"/>
      <w:suff w:val="tab"/>
      <w:lvlText w:val="%7)"/>
      <w:lvlJc w:val="left"/>
      <w:pPr>
        <w:tabs>
          <w:tab w:val="num" w:pos="2676"/>
          <w:tab w:val="clear" w:pos="0"/>
        </w:tabs>
        <w:ind w:left="2676" w:hanging="300"/>
      </w:pPr>
      <w:rPr>
        <w:position w:val="0"/>
        <w:sz w:val="20"/>
        <w:szCs w:val="20"/>
      </w:rPr>
    </w:lvl>
    <w:lvl w:ilvl="7">
      <w:start w:val="1"/>
      <w:numFmt w:val="decimal"/>
      <w:suff w:val="tab"/>
      <w:lvlText w:val="(%8)"/>
      <w:lvlJc w:val="left"/>
      <w:pPr>
        <w:tabs>
          <w:tab w:val="num" w:pos="3126"/>
          <w:tab w:val="clear" w:pos="0"/>
        </w:tabs>
        <w:ind w:left="3126" w:hanging="390"/>
      </w:pPr>
      <w:rPr>
        <w:position w:val="0"/>
        <w:sz w:val="20"/>
        <w:szCs w:val="20"/>
      </w:rPr>
    </w:lvl>
    <w:lvl w:ilvl="8">
      <w:start w:val="1"/>
      <w:numFmt w:val="lowerLetter"/>
      <w:suff w:val="tab"/>
      <w:lvlText w:val="(%9)"/>
      <w:lvlJc w:val="left"/>
      <w:pPr>
        <w:tabs>
          <w:tab w:val="num" w:pos="3594"/>
          <w:tab w:val="clear" w:pos="0"/>
        </w:tabs>
        <w:ind w:left="3594" w:hanging="390"/>
      </w:pPr>
      <w:rPr>
        <w:position w:val="0"/>
        <w:sz w:val="20"/>
        <w:szCs w:val="20"/>
      </w:rPr>
    </w:lvl>
  </w:abstractNum>
  <w:abstractNum w:abstractNumId="16">
    <w:multiLevelType w:val="multilevel"/>
    <w:styleLink w:val="Harvard"/>
    <w:lvl w:ilvl="0">
      <w:start w:val="1"/>
      <w:numFmt w:val="upperRoman"/>
      <w:suff w:val="tab"/>
      <w:lvlText w:val="%1."/>
      <w:lvlJc w:val="left"/>
      <w:pPr>
        <w:tabs>
          <w:tab w:val="num" w:pos="390"/>
          <w:tab w:val="clear" w:pos="0"/>
        </w:tabs>
        <w:ind w:left="390" w:hanging="390"/>
      </w:pPr>
      <w:rPr>
        <w:position w:val="0"/>
        <w:sz w:val="20"/>
        <w:szCs w:val="20"/>
      </w:rPr>
    </w:lvl>
    <w:lvl w:ilvl="1">
      <w:start w:val="1"/>
      <w:numFmt w:val="upperLetter"/>
      <w:suff w:val="tab"/>
      <w:lvlText w:val="%2."/>
      <w:lvlJc w:val="left"/>
      <w:pPr>
        <w:tabs>
          <w:tab w:val="num" w:pos="660"/>
          <w:tab w:val="clear" w:pos="0"/>
        </w:tabs>
        <w:ind w:left="660" w:hanging="300"/>
      </w:pPr>
      <w:rPr>
        <w:position w:val="0"/>
        <w:sz w:val="20"/>
        <w:szCs w:val="20"/>
      </w:rPr>
    </w:lvl>
    <w:lvl w:ilvl="2">
      <w:start w:val="0"/>
      <w:numFmt w:val="decimal"/>
      <w:suff w:val="tab"/>
      <w:lvlText w:val="%3."/>
      <w:lvlJc w:val="left"/>
      <w:pPr>
        <w:tabs>
          <w:tab w:val="num" w:pos="1020"/>
          <w:tab w:val="clear" w:pos="0"/>
        </w:tabs>
        <w:ind w:left="1020" w:hanging="300"/>
      </w:pPr>
      <w:rPr>
        <w:position w:val="0"/>
        <w:sz w:val="20"/>
        <w:szCs w:val="20"/>
      </w:rPr>
    </w:lvl>
    <w:lvl w:ilvl="3">
      <w:start w:val="1"/>
      <w:numFmt w:val="lowerLetter"/>
      <w:suff w:val="tab"/>
      <w:lvlText w:val="%4)"/>
      <w:lvlJc w:val="left"/>
      <w:pPr>
        <w:tabs>
          <w:tab w:val="num" w:pos="1380"/>
          <w:tab w:val="clear" w:pos="0"/>
        </w:tabs>
        <w:ind w:left="1380" w:hanging="300"/>
      </w:pPr>
      <w:rPr>
        <w:position w:val="0"/>
        <w:sz w:val="20"/>
        <w:szCs w:val="20"/>
      </w:rPr>
    </w:lvl>
    <w:lvl w:ilvl="4">
      <w:start w:val="1"/>
      <w:numFmt w:val="decimal"/>
      <w:suff w:val="tab"/>
      <w:lvlText w:val="(%5)"/>
      <w:lvlJc w:val="left"/>
      <w:pPr>
        <w:tabs>
          <w:tab w:val="num" w:pos="1830"/>
          <w:tab w:val="clear" w:pos="0"/>
        </w:tabs>
        <w:ind w:left="1830" w:hanging="390"/>
      </w:pPr>
      <w:rPr>
        <w:position w:val="0"/>
        <w:sz w:val="20"/>
        <w:szCs w:val="20"/>
      </w:rPr>
    </w:lvl>
    <w:lvl w:ilvl="5">
      <w:start w:val="1"/>
      <w:numFmt w:val="lowerLetter"/>
      <w:suff w:val="tab"/>
      <w:lvlText w:val="(%6)"/>
      <w:lvlJc w:val="left"/>
      <w:pPr>
        <w:tabs>
          <w:tab w:val="num" w:pos="2298"/>
          <w:tab w:val="clear" w:pos="0"/>
        </w:tabs>
        <w:ind w:left="2298" w:hanging="390"/>
      </w:pPr>
      <w:rPr>
        <w:position w:val="0"/>
        <w:sz w:val="20"/>
        <w:szCs w:val="20"/>
      </w:rPr>
    </w:lvl>
    <w:lvl w:ilvl="6">
      <w:start w:val="1"/>
      <w:numFmt w:val="lowerRoman"/>
      <w:suff w:val="tab"/>
      <w:lvlText w:val="%7)"/>
      <w:lvlJc w:val="left"/>
      <w:pPr>
        <w:tabs>
          <w:tab w:val="num" w:pos="2676"/>
          <w:tab w:val="clear" w:pos="0"/>
        </w:tabs>
        <w:ind w:left="2676" w:hanging="300"/>
      </w:pPr>
      <w:rPr>
        <w:position w:val="0"/>
        <w:sz w:val="20"/>
        <w:szCs w:val="20"/>
      </w:rPr>
    </w:lvl>
    <w:lvl w:ilvl="7">
      <w:start w:val="1"/>
      <w:numFmt w:val="decimal"/>
      <w:suff w:val="tab"/>
      <w:lvlText w:val="(%8)"/>
      <w:lvlJc w:val="left"/>
      <w:pPr>
        <w:tabs>
          <w:tab w:val="num" w:pos="3126"/>
          <w:tab w:val="clear" w:pos="0"/>
        </w:tabs>
        <w:ind w:left="3126" w:hanging="390"/>
      </w:pPr>
      <w:rPr>
        <w:position w:val="0"/>
        <w:sz w:val="20"/>
        <w:szCs w:val="20"/>
      </w:rPr>
    </w:lvl>
    <w:lvl w:ilvl="8">
      <w:start w:val="1"/>
      <w:numFmt w:val="lowerLetter"/>
      <w:suff w:val="tab"/>
      <w:lvlText w:val="(%9)"/>
      <w:lvlJc w:val="left"/>
      <w:pPr>
        <w:tabs>
          <w:tab w:val="num" w:pos="3594"/>
          <w:tab w:val="clear" w:pos="0"/>
        </w:tabs>
        <w:ind w:left="3594" w:hanging="390"/>
      </w:pPr>
      <w:rPr>
        <w:position w:val="0"/>
        <w:sz w:val="20"/>
        <w:szCs w:val="20"/>
      </w:rPr>
    </w:lvl>
  </w:abstractNum>
  <w:abstractNum w:abstractNumId="17">
    <w:multiLevelType w:val="multilevel"/>
    <w:lvl w:ilvl="0">
      <w:start w:val="1"/>
      <w:numFmt w:val="upperLetter"/>
      <w:suff w:val="tab"/>
      <w:lvlText w:val="%1."/>
      <w:lvlJc w:val="left"/>
      <w:pPr>
        <w:tabs>
          <w:tab w:val="num" w:pos="390"/>
          <w:tab w:val="clear" w:pos="0"/>
        </w:tabs>
        <w:ind w:left="390" w:hanging="390"/>
      </w:pPr>
      <w:rPr>
        <w:position w:val="0"/>
        <w:sz w:val="20"/>
        <w:szCs w:val="20"/>
      </w:rPr>
    </w:lvl>
    <w:lvl w:ilvl="1">
      <w:start w:val="1"/>
      <w:numFmt w:val="upperLetter"/>
      <w:suff w:val="tab"/>
      <w:lvlText w:val="%2."/>
      <w:lvlJc w:val="left"/>
      <w:pPr>
        <w:tabs>
          <w:tab w:val="num" w:pos="660"/>
          <w:tab w:val="clear" w:pos="0"/>
        </w:tabs>
        <w:ind w:left="660" w:hanging="300"/>
      </w:pPr>
      <w:rPr>
        <w:position w:val="0"/>
        <w:sz w:val="20"/>
        <w:szCs w:val="20"/>
      </w:rPr>
    </w:lvl>
    <w:lvl w:ilvl="2">
      <w:start w:val="1"/>
      <w:numFmt w:val="upperLetter"/>
      <w:suff w:val="tab"/>
      <w:lvlText w:val="%3."/>
      <w:lvlJc w:val="left"/>
      <w:pPr>
        <w:tabs>
          <w:tab w:val="num" w:pos="1020"/>
          <w:tab w:val="clear" w:pos="0"/>
        </w:tabs>
        <w:ind w:left="1020" w:hanging="300"/>
      </w:pPr>
      <w:rPr>
        <w:position w:val="0"/>
        <w:sz w:val="20"/>
        <w:szCs w:val="20"/>
      </w:rPr>
    </w:lvl>
    <w:lvl w:ilvl="3">
      <w:start w:val="1"/>
      <w:numFmt w:val="upperLetter"/>
      <w:suff w:val="tab"/>
      <w:lvlText w:val="%4."/>
      <w:lvlJc w:val="left"/>
      <w:pPr>
        <w:tabs>
          <w:tab w:val="num" w:pos="1380"/>
          <w:tab w:val="clear" w:pos="0"/>
        </w:tabs>
        <w:ind w:left="1380" w:hanging="300"/>
      </w:pPr>
      <w:rPr>
        <w:position w:val="0"/>
        <w:sz w:val="20"/>
        <w:szCs w:val="20"/>
      </w:rPr>
    </w:lvl>
    <w:lvl w:ilvl="4">
      <w:start w:val="1"/>
      <w:numFmt w:val="upperLetter"/>
      <w:suff w:val="tab"/>
      <w:lvlText w:val="%5."/>
      <w:lvlJc w:val="left"/>
      <w:pPr>
        <w:tabs>
          <w:tab w:val="num" w:pos="1830"/>
          <w:tab w:val="clear" w:pos="0"/>
        </w:tabs>
        <w:ind w:left="1830" w:hanging="390"/>
      </w:pPr>
      <w:rPr>
        <w:position w:val="0"/>
        <w:sz w:val="20"/>
        <w:szCs w:val="20"/>
      </w:rPr>
    </w:lvl>
    <w:lvl w:ilvl="5">
      <w:start w:val="1"/>
      <w:numFmt w:val="upperLetter"/>
      <w:suff w:val="tab"/>
      <w:lvlText w:val="%6."/>
      <w:lvlJc w:val="left"/>
      <w:pPr>
        <w:tabs>
          <w:tab w:val="num" w:pos="2298"/>
          <w:tab w:val="clear" w:pos="0"/>
        </w:tabs>
        <w:ind w:left="2298" w:hanging="390"/>
      </w:pPr>
      <w:rPr>
        <w:position w:val="0"/>
        <w:sz w:val="20"/>
        <w:szCs w:val="20"/>
      </w:rPr>
    </w:lvl>
    <w:lvl w:ilvl="6">
      <w:start w:val="1"/>
      <w:numFmt w:val="upperLetter"/>
      <w:suff w:val="tab"/>
      <w:lvlText w:val="%7."/>
      <w:lvlJc w:val="left"/>
      <w:pPr>
        <w:tabs>
          <w:tab w:val="num" w:pos="2676"/>
          <w:tab w:val="clear" w:pos="0"/>
        </w:tabs>
        <w:ind w:left="2676" w:hanging="300"/>
      </w:pPr>
      <w:rPr>
        <w:position w:val="0"/>
        <w:sz w:val="20"/>
        <w:szCs w:val="20"/>
      </w:rPr>
    </w:lvl>
    <w:lvl w:ilvl="7">
      <w:start w:val="1"/>
      <w:numFmt w:val="upperLetter"/>
      <w:suff w:val="tab"/>
      <w:lvlText w:val="%8."/>
      <w:lvlJc w:val="left"/>
      <w:pPr>
        <w:tabs>
          <w:tab w:val="num" w:pos="3126"/>
          <w:tab w:val="clear" w:pos="0"/>
        </w:tabs>
        <w:ind w:left="3126" w:hanging="390"/>
      </w:pPr>
      <w:rPr>
        <w:position w:val="0"/>
        <w:sz w:val="20"/>
        <w:szCs w:val="20"/>
      </w:rPr>
    </w:lvl>
    <w:lvl w:ilvl="8">
      <w:start w:val="1"/>
      <w:numFmt w:val="upperLetter"/>
      <w:suff w:val="tab"/>
      <w:lvlText w:val="%9."/>
      <w:lvlJc w:val="left"/>
      <w:pPr>
        <w:tabs>
          <w:tab w:val="num" w:pos="3594"/>
          <w:tab w:val="clear" w:pos="0"/>
        </w:tabs>
        <w:ind w:left="3594" w:hanging="390"/>
      </w:pPr>
      <w:rPr>
        <w:position w:val="0"/>
        <w:sz w:val="20"/>
        <w:szCs w:val="20"/>
      </w:rPr>
    </w:lvl>
  </w:abstractNum>
  <w:abstractNum w:abstractNumId="18">
    <w:multiLevelType w:val="multilevel"/>
    <w:styleLink w:val="List 1"/>
    <w:lvl w:ilvl="0">
      <w:start w:val="0"/>
      <w:numFmt w:val="upperLetter"/>
      <w:suff w:val="tab"/>
      <w:lvlText w:val="%1."/>
      <w:lvlJc w:val="left"/>
      <w:pPr>
        <w:tabs>
          <w:tab w:val="num" w:pos="390"/>
          <w:tab w:val="clear" w:pos="0"/>
        </w:tabs>
        <w:ind w:left="390" w:hanging="390"/>
      </w:pPr>
      <w:rPr>
        <w:position w:val="0"/>
        <w:sz w:val="20"/>
        <w:szCs w:val="20"/>
      </w:rPr>
    </w:lvl>
    <w:lvl w:ilvl="1">
      <w:start w:val="1"/>
      <w:numFmt w:val="upperLetter"/>
      <w:suff w:val="tab"/>
      <w:lvlText w:val="%2."/>
      <w:lvlJc w:val="left"/>
      <w:pPr>
        <w:tabs>
          <w:tab w:val="num" w:pos="660"/>
          <w:tab w:val="clear" w:pos="0"/>
        </w:tabs>
        <w:ind w:left="660" w:hanging="300"/>
      </w:pPr>
      <w:rPr>
        <w:position w:val="0"/>
        <w:sz w:val="20"/>
        <w:szCs w:val="20"/>
      </w:rPr>
    </w:lvl>
    <w:lvl w:ilvl="2">
      <w:start w:val="1"/>
      <w:numFmt w:val="upperLetter"/>
      <w:suff w:val="tab"/>
      <w:lvlText w:val="%3."/>
      <w:lvlJc w:val="left"/>
      <w:pPr>
        <w:tabs>
          <w:tab w:val="num" w:pos="1020"/>
          <w:tab w:val="clear" w:pos="0"/>
        </w:tabs>
        <w:ind w:left="1020" w:hanging="300"/>
      </w:pPr>
      <w:rPr>
        <w:position w:val="0"/>
        <w:sz w:val="20"/>
        <w:szCs w:val="20"/>
      </w:rPr>
    </w:lvl>
    <w:lvl w:ilvl="3">
      <w:start w:val="1"/>
      <w:numFmt w:val="upperLetter"/>
      <w:suff w:val="tab"/>
      <w:lvlText w:val="%4."/>
      <w:lvlJc w:val="left"/>
      <w:pPr>
        <w:tabs>
          <w:tab w:val="num" w:pos="1380"/>
          <w:tab w:val="clear" w:pos="0"/>
        </w:tabs>
        <w:ind w:left="1380" w:hanging="300"/>
      </w:pPr>
      <w:rPr>
        <w:position w:val="0"/>
        <w:sz w:val="20"/>
        <w:szCs w:val="20"/>
      </w:rPr>
    </w:lvl>
    <w:lvl w:ilvl="4">
      <w:start w:val="1"/>
      <w:numFmt w:val="upperLetter"/>
      <w:suff w:val="tab"/>
      <w:lvlText w:val="%5."/>
      <w:lvlJc w:val="left"/>
      <w:pPr>
        <w:tabs>
          <w:tab w:val="num" w:pos="1830"/>
          <w:tab w:val="clear" w:pos="0"/>
        </w:tabs>
        <w:ind w:left="1830" w:hanging="390"/>
      </w:pPr>
      <w:rPr>
        <w:position w:val="0"/>
        <w:sz w:val="20"/>
        <w:szCs w:val="20"/>
      </w:rPr>
    </w:lvl>
    <w:lvl w:ilvl="5">
      <w:start w:val="1"/>
      <w:numFmt w:val="upperLetter"/>
      <w:suff w:val="tab"/>
      <w:lvlText w:val="%6."/>
      <w:lvlJc w:val="left"/>
      <w:pPr>
        <w:tabs>
          <w:tab w:val="num" w:pos="2298"/>
          <w:tab w:val="clear" w:pos="0"/>
        </w:tabs>
        <w:ind w:left="2298" w:hanging="390"/>
      </w:pPr>
      <w:rPr>
        <w:position w:val="0"/>
        <w:sz w:val="20"/>
        <w:szCs w:val="20"/>
      </w:rPr>
    </w:lvl>
    <w:lvl w:ilvl="6">
      <w:start w:val="1"/>
      <w:numFmt w:val="upperLetter"/>
      <w:suff w:val="tab"/>
      <w:lvlText w:val="%7."/>
      <w:lvlJc w:val="left"/>
      <w:pPr>
        <w:tabs>
          <w:tab w:val="num" w:pos="2676"/>
          <w:tab w:val="clear" w:pos="0"/>
        </w:tabs>
        <w:ind w:left="2676" w:hanging="300"/>
      </w:pPr>
      <w:rPr>
        <w:position w:val="0"/>
        <w:sz w:val="20"/>
        <w:szCs w:val="20"/>
      </w:rPr>
    </w:lvl>
    <w:lvl w:ilvl="7">
      <w:start w:val="1"/>
      <w:numFmt w:val="upperLetter"/>
      <w:suff w:val="tab"/>
      <w:lvlText w:val="%8."/>
      <w:lvlJc w:val="left"/>
      <w:pPr>
        <w:tabs>
          <w:tab w:val="num" w:pos="3126"/>
          <w:tab w:val="clear" w:pos="0"/>
        </w:tabs>
        <w:ind w:left="3126" w:hanging="390"/>
      </w:pPr>
      <w:rPr>
        <w:position w:val="0"/>
        <w:sz w:val="20"/>
        <w:szCs w:val="20"/>
      </w:rPr>
    </w:lvl>
    <w:lvl w:ilvl="8">
      <w:start w:val="1"/>
      <w:numFmt w:val="upperLetter"/>
      <w:suff w:val="tab"/>
      <w:lvlText w:val="%9."/>
      <w:lvlJc w:val="left"/>
      <w:pPr>
        <w:tabs>
          <w:tab w:val="num" w:pos="3594"/>
          <w:tab w:val="clear" w:pos="0"/>
        </w:tabs>
        <w:ind w:left="3594" w:hanging="390"/>
      </w:pPr>
      <w:rPr>
        <w:position w:val="0"/>
        <w:sz w:val="20"/>
        <w:szCs w:val="20"/>
      </w:rPr>
    </w:lvl>
  </w:abstractNum>
  <w:abstractNum w:abstractNumId="19">
    <w:multiLevelType w:val="multilevel"/>
    <w:styleLink w:val="List 1"/>
    <w:lvl w:ilvl="0">
      <w:start w:val="0"/>
      <w:numFmt w:val="upperLetter"/>
      <w:suff w:val="tab"/>
      <w:lvlText w:val="%1."/>
      <w:lvlJc w:val="left"/>
      <w:pPr>
        <w:tabs>
          <w:tab w:val="num" w:pos="390"/>
          <w:tab w:val="clear" w:pos="0"/>
        </w:tabs>
        <w:ind w:left="390" w:hanging="390"/>
      </w:pPr>
      <w:rPr>
        <w:position w:val="0"/>
        <w:sz w:val="20"/>
        <w:szCs w:val="20"/>
      </w:rPr>
    </w:lvl>
    <w:lvl w:ilvl="1">
      <w:start w:val="1"/>
      <w:numFmt w:val="upperLetter"/>
      <w:suff w:val="tab"/>
      <w:lvlText w:val="%2."/>
      <w:lvlJc w:val="left"/>
      <w:pPr>
        <w:tabs>
          <w:tab w:val="num" w:pos="660"/>
          <w:tab w:val="clear" w:pos="0"/>
        </w:tabs>
        <w:ind w:left="660" w:hanging="300"/>
      </w:pPr>
      <w:rPr>
        <w:position w:val="0"/>
        <w:sz w:val="20"/>
        <w:szCs w:val="20"/>
      </w:rPr>
    </w:lvl>
    <w:lvl w:ilvl="2">
      <w:start w:val="1"/>
      <w:numFmt w:val="upperLetter"/>
      <w:suff w:val="tab"/>
      <w:lvlText w:val="%3."/>
      <w:lvlJc w:val="left"/>
      <w:pPr>
        <w:tabs>
          <w:tab w:val="num" w:pos="1020"/>
          <w:tab w:val="clear" w:pos="0"/>
        </w:tabs>
        <w:ind w:left="1020" w:hanging="300"/>
      </w:pPr>
      <w:rPr>
        <w:position w:val="0"/>
        <w:sz w:val="20"/>
        <w:szCs w:val="20"/>
      </w:rPr>
    </w:lvl>
    <w:lvl w:ilvl="3">
      <w:start w:val="1"/>
      <w:numFmt w:val="upperLetter"/>
      <w:suff w:val="tab"/>
      <w:lvlText w:val="%4."/>
      <w:lvlJc w:val="left"/>
      <w:pPr>
        <w:tabs>
          <w:tab w:val="num" w:pos="1380"/>
          <w:tab w:val="clear" w:pos="0"/>
        </w:tabs>
        <w:ind w:left="1380" w:hanging="300"/>
      </w:pPr>
      <w:rPr>
        <w:position w:val="0"/>
        <w:sz w:val="20"/>
        <w:szCs w:val="20"/>
      </w:rPr>
    </w:lvl>
    <w:lvl w:ilvl="4">
      <w:start w:val="1"/>
      <w:numFmt w:val="upperLetter"/>
      <w:suff w:val="tab"/>
      <w:lvlText w:val="%5."/>
      <w:lvlJc w:val="left"/>
      <w:pPr>
        <w:tabs>
          <w:tab w:val="num" w:pos="1830"/>
          <w:tab w:val="clear" w:pos="0"/>
        </w:tabs>
        <w:ind w:left="1830" w:hanging="390"/>
      </w:pPr>
      <w:rPr>
        <w:position w:val="0"/>
        <w:sz w:val="20"/>
        <w:szCs w:val="20"/>
      </w:rPr>
    </w:lvl>
    <w:lvl w:ilvl="5">
      <w:start w:val="1"/>
      <w:numFmt w:val="upperLetter"/>
      <w:suff w:val="tab"/>
      <w:lvlText w:val="%6."/>
      <w:lvlJc w:val="left"/>
      <w:pPr>
        <w:tabs>
          <w:tab w:val="num" w:pos="2298"/>
          <w:tab w:val="clear" w:pos="0"/>
        </w:tabs>
        <w:ind w:left="2298" w:hanging="390"/>
      </w:pPr>
      <w:rPr>
        <w:position w:val="0"/>
        <w:sz w:val="20"/>
        <w:szCs w:val="20"/>
      </w:rPr>
    </w:lvl>
    <w:lvl w:ilvl="6">
      <w:start w:val="1"/>
      <w:numFmt w:val="upperLetter"/>
      <w:suff w:val="tab"/>
      <w:lvlText w:val="%7."/>
      <w:lvlJc w:val="left"/>
      <w:pPr>
        <w:tabs>
          <w:tab w:val="num" w:pos="2676"/>
          <w:tab w:val="clear" w:pos="0"/>
        </w:tabs>
        <w:ind w:left="2676" w:hanging="300"/>
      </w:pPr>
      <w:rPr>
        <w:position w:val="0"/>
        <w:sz w:val="20"/>
        <w:szCs w:val="20"/>
      </w:rPr>
    </w:lvl>
    <w:lvl w:ilvl="7">
      <w:start w:val="1"/>
      <w:numFmt w:val="upperLetter"/>
      <w:suff w:val="tab"/>
      <w:lvlText w:val="%8."/>
      <w:lvlJc w:val="left"/>
      <w:pPr>
        <w:tabs>
          <w:tab w:val="num" w:pos="3126"/>
          <w:tab w:val="clear" w:pos="0"/>
        </w:tabs>
        <w:ind w:left="3126" w:hanging="390"/>
      </w:pPr>
      <w:rPr>
        <w:position w:val="0"/>
        <w:sz w:val="20"/>
        <w:szCs w:val="20"/>
      </w:rPr>
    </w:lvl>
    <w:lvl w:ilvl="8">
      <w:start w:val="1"/>
      <w:numFmt w:val="upperLetter"/>
      <w:suff w:val="tab"/>
      <w:lvlText w:val="%9."/>
      <w:lvlJc w:val="left"/>
      <w:pPr>
        <w:tabs>
          <w:tab w:val="num" w:pos="3594"/>
          <w:tab w:val="clear" w:pos="0"/>
        </w:tabs>
        <w:ind w:left="3594" w:hanging="390"/>
      </w:pPr>
      <w:rPr>
        <w:position w:val="0"/>
        <w:sz w:val="20"/>
        <w:szCs w:val="20"/>
      </w:rPr>
    </w:lvl>
  </w:abstractNum>
  <w:abstractNum w:abstractNumId="20">
    <w:multiLevelType w:val="multilevel"/>
    <w:styleLink w:val="List 1"/>
    <w:lvl w:ilvl="0">
      <w:start w:val="0"/>
      <w:numFmt w:val="upperLetter"/>
      <w:suff w:val="tab"/>
      <w:lvlText w:val="%1."/>
      <w:lvlJc w:val="left"/>
      <w:pPr>
        <w:tabs>
          <w:tab w:val="num" w:pos="390"/>
          <w:tab w:val="clear" w:pos="0"/>
        </w:tabs>
        <w:ind w:left="390" w:hanging="390"/>
      </w:pPr>
      <w:rPr>
        <w:position w:val="0"/>
        <w:sz w:val="20"/>
        <w:szCs w:val="20"/>
      </w:rPr>
    </w:lvl>
    <w:lvl w:ilvl="1">
      <w:start w:val="1"/>
      <w:numFmt w:val="upperLetter"/>
      <w:suff w:val="tab"/>
      <w:lvlText w:val="%2."/>
      <w:lvlJc w:val="left"/>
      <w:pPr>
        <w:tabs>
          <w:tab w:val="num" w:pos="660"/>
          <w:tab w:val="clear" w:pos="0"/>
        </w:tabs>
        <w:ind w:left="660" w:hanging="300"/>
      </w:pPr>
      <w:rPr>
        <w:position w:val="0"/>
        <w:sz w:val="20"/>
        <w:szCs w:val="20"/>
      </w:rPr>
    </w:lvl>
    <w:lvl w:ilvl="2">
      <w:start w:val="1"/>
      <w:numFmt w:val="upperLetter"/>
      <w:suff w:val="tab"/>
      <w:lvlText w:val="%3."/>
      <w:lvlJc w:val="left"/>
      <w:pPr>
        <w:tabs>
          <w:tab w:val="num" w:pos="1020"/>
          <w:tab w:val="clear" w:pos="0"/>
        </w:tabs>
        <w:ind w:left="1020" w:hanging="300"/>
      </w:pPr>
      <w:rPr>
        <w:position w:val="0"/>
        <w:sz w:val="20"/>
        <w:szCs w:val="20"/>
      </w:rPr>
    </w:lvl>
    <w:lvl w:ilvl="3">
      <w:start w:val="1"/>
      <w:numFmt w:val="upperLetter"/>
      <w:suff w:val="tab"/>
      <w:lvlText w:val="%4."/>
      <w:lvlJc w:val="left"/>
      <w:pPr>
        <w:tabs>
          <w:tab w:val="num" w:pos="1380"/>
          <w:tab w:val="clear" w:pos="0"/>
        </w:tabs>
        <w:ind w:left="1380" w:hanging="300"/>
      </w:pPr>
      <w:rPr>
        <w:position w:val="0"/>
        <w:sz w:val="20"/>
        <w:szCs w:val="20"/>
      </w:rPr>
    </w:lvl>
    <w:lvl w:ilvl="4">
      <w:start w:val="1"/>
      <w:numFmt w:val="upperLetter"/>
      <w:suff w:val="tab"/>
      <w:lvlText w:val="%5."/>
      <w:lvlJc w:val="left"/>
      <w:pPr>
        <w:tabs>
          <w:tab w:val="num" w:pos="1830"/>
          <w:tab w:val="clear" w:pos="0"/>
        </w:tabs>
        <w:ind w:left="1830" w:hanging="390"/>
      </w:pPr>
      <w:rPr>
        <w:position w:val="0"/>
        <w:sz w:val="20"/>
        <w:szCs w:val="20"/>
      </w:rPr>
    </w:lvl>
    <w:lvl w:ilvl="5">
      <w:start w:val="1"/>
      <w:numFmt w:val="upperLetter"/>
      <w:suff w:val="tab"/>
      <w:lvlText w:val="%6."/>
      <w:lvlJc w:val="left"/>
      <w:pPr>
        <w:tabs>
          <w:tab w:val="num" w:pos="2298"/>
          <w:tab w:val="clear" w:pos="0"/>
        </w:tabs>
        <w:ind w:left="2298" w:hanging="390"/>
      </w:pPr>
      <w:rPr>
        <w:position w:val="0"/>
        <w:sz w:val="20"/>
        <w:szCs w:val="20"/>
      </w:rPr>
    </w:lvl>
    <w:lvl w:ilvl="6">
      <w:start w:val="1"/>
      <w:numFmt w:val="upperLetter"/>
      <w:suff w:val="tab"/>
      <w:lvlText w:val="%7."/>
      <w:lvlJc w:val="left"/>
      <w:pPr>
        <w:tabs>
          <w:tab w:val="num" w:pos="2676"/>
          <w:tab w:val="clear" w:pos="0"/>
        </w:tabs>
        <w:ind w:left="2676" w:hanging="300"/>
      </w:pPr>
      <w:rPr>
        <w:position w:val="0"/>
        <w:sz w:val="20"/>
        <w:szCs w:val="20"/>
      </w:rPr>
    </w:lvl>
    <w:lvl w:ilvl="7">
      <w:start w:val="1"/>
      <w:numFmt w:val="upperLetter"/>
      <w:suff w:val="tab"/>
      <w:lvlText w:val="%8."/>
      <w:lvlJc w:val="left"/>
      <w:pPr>
        <w:tabs>
          <w:tab w:val="num" w:pos="3126"/>
          <w:tab w:val="clear" w:pos="0"/>
        </w:tabs>
        <w:ind w:left="3126" w:hanging="390"/>
      </w:pPr>
      <w:rPr>
        <w:position w:val="0"/>
        <w:sz w:val="20"/>
        <w:szCs w:val="20"/>
      </w:rPr>
    </w:lvl>
    <w:lvl w:ilvl="8">
      <w:start w:val="1"/>
      <w:numFmt w:val="upperLetter"/>
      <w:suff w:val="tab"/>
      <w:lvlText w:val="%9."/>
      <w:lvlJc w:val="left"/>
      <w:pPr>
        <w:tabs>
          <w:tab w:val="num" w:pos="3594"/>
          <w:tab w:val="clear" w:pos="0"/>
        </w:tabs>
        <w:ind w:left="3594" w:hanging="390"/>
      </w:pPr>
      <w:rPr>
        <w:position w:val="0"/>
        <w:sz w:val="20"/>
        <w:szCs w:val="20"/>
      </w:rPr>
    </w:lvl>
  </w:abstractNum>
  <w:abstractNum w:abstractNumId="21">
    <w:multiLevelType w:val="multilevel"/>
    <w:styleLink w:val="List 1"/>
    <w:lvl w:ilvl="0">
      <w:start w:val="0"/>
      <w:numFmt w:val="upperLetter"/>
      <w:suff w:val="tab"/>
      <w:lvlText w:val="%1."/>
      <w:lvlJc w:val="left"/>
      <w:pPr>
        <w:tabs>
          <w:tab w:val="num" w:pos="390"/>
          <w:tab w:val="clear" w:pos="0"/>
        </w:tabs>
        <w:ind w:left="390" w:hanging="390"/>
      </w:pPr>
      <w:rPr>
        <w:position w:val="0"/>
        <w:sz w:val="20"/>
        <w:szCs w:val="20"/>
      </w:rPr>
    </w:lvl>
    <w:lvl w:ilvl="1">
      <w:start w:val="1"/>
      <w:numFmt w:val="upperLetter"/>
      <w:suff w:val="tab"/>
      <w:lvlText w:val="%2."/>
      <w:lvlJc w:val="left"/>
      <w:pPr>
        <w:tabs>
          <w:tab w:val="num" w:pos="660"/>
          <w:tab w:val="clear" w:pos="0"/>
        </w:tabs>
        <w:ind w:left="660" w:hanging="300"/>
      </w:pPr>
      <w:rPr>
        <w:position w:val="0"/>
        <w:sz w:val="20"/>
        <w:szCs w:val="20"/>
      </w:rPr>
    </w:lvl>
    <w:lvl w:ilvl="2">
      <w:start w:val="1"/>
      <w:numFmt w:val="upperLetter"/>
      <w:suff w:val="tab"/>
      <w:lvlText w:val="%3."/>
      <w:lvlJc w:val="left"/>
      <w:pPr>
        <w:tabs>
          <w:tab w:val="num" w:pos="1020"/>
          <w:tab w:val="clear" w:pos="0"/>
        </w:tabs>
        <w:ind w:left="1020" w:hanging="300"/>
      </w:pPr>
      <w:rPr>
        <w:position w:val="0"/>
        <w:sz w:val="20"/>
        <w:szCs w:val="20"/>
      </w:rPr>
    </w:lvl>
    <w:lvl w:ilvl="3">
      <w:start w:val="1"/>
      <w:numFmt w:val="upperLetter"/>
      <w:suff w:val="tab"/>
      <w:lvlText w:val="%4."/>
      <w:lvlJc w:val="left"/>
      <w:pPr>
        <w:tabs>
          <w:tab w:val="num" w:pos="1380"/>
          <w:tab w:val="clear" w:pos="0"/>
        </w:tabs>
        <w:ind w:left="1380" w:hanging="300"/>
      </w:pPr>
      <w:rPr>
        <w:position w:val="0"/>
        <w:sz w:val="20"/>
        <w:szCs w:val="20"/>
      </w:rPr>
    </w:lvl>
    <w:lvl w:ilvl="4">
      <w:start w:val="1"/>
      <w:numFmt w:val="upperLetter"/>
      <w:suff w:val="tab"/>
      <w:lvlText w:val="%5."/>
      <w:lvlJc w:val="left"/>
      <w:pPr>
        <w:tabs>
          <w:tab w:val="num" w:pos="1830"/>
          <w:tab w:val="clear" w:pos="0"/>
        </w:tabs>
        <w:ind w:left="1830" w:hanging="390"/>
      </w:pPr>
      <w:rPr>
        <w:position w:val="0"/>
        <w:sz w:val="20"/>
        <w:szCs w:val="20"/>
      </w:rPr>
    </w:lvl>
    <w:lvl w:ilvl="5">
      <w:start w:val="1"/>
      <w:numFmt w:val="upperLetter"/>
      <w:suff w:val="tab"/>
      <w:lvlText w:val="%6."/>
      <w:lvlJc w:val="left"/>
      <w:pPr>
        <w:tabs>
          <w:tab w:val="num" w:pos="2298"/>
          <w:tab w:val="clear" w:pos="0"/>
        </w:tabs>
        <w:ind w:left="2298" w:hanging="390"/>
      </w:pPr>
      <w:rPr>
        <w:position w:val="0"/>
        <w:sz w:val="20"/>
        <w:szCs w:val="20"/>
      </w:rPr>
    </w:lvl>
    <w:lvl w:ilvl="6">
      <w:start w:val="1"/>
      <w:numFmt w:val="upperLetter"/>
      <w:suff w:val="tab"/>
      <w:lvlText w:val="%7."/>
      <w:lvlJc w:val="left"/>
      <w:pPr>
        <w:tabs>
          <w:tab w:val="num" w:pos="2676"/>
          <w:tab w:val="clear" w:pos="0"/>
        </w:tabs>
        <w:ind w:left="2676" w:hanging="300"/>
      </w:pPr>
      <w:rPr>
        <w:position w:val="0"/>
        <w:sz w:val="20"/>
        <w:szCs w:val="20"/>
      </w:rPr>
    </w:lvl>
    <w:lvl w:ilvl="7">
      <w:start w:val="1"/>
      <w:numFmt w:val="upperLetter"/>
      <w:suff w:val="tab"/>
      <w:lvlText w:val="%8."/>
      <w:lvlJc w:val="left"/>
      <w:pPr>
        <w:tabs>
          <w:tab w:val="num" w:pos="3126"/>
          <w:tab w:val="clear" w:pos="0"/>
        </w:tabs>
        <w:ind w:left="3126" w:hanging="390"/>
      </w:pPr>
      <w:rPr>
        <w:position w:val="0"/>
        <w:sz w:val="20"/>
        <w:szCs w:val="20"/>
      </w:rPr>
    </w:lvl>
    <w:lvl w:ilvl="8">
      <w:start w:val="1"/>
      <w:numFmt w:val="upperLetter"/>
      <w:suff w:val="tab"/>
      <w:lvlText w:val="%9."/>
      <w:lvlJc w:val="left"/>
      <w:pPr>
        <w:tabs>
          <w:tab w:val="num" w:pos="3594"/>
          <w:tab w:val="clear" w:pos="0"/>
        </w:tabs>
        <w:ind w:left="3594" w:hanging="390"/>
      </w:pPr>
      <w:rPr>
        <w:position w:val="0"/>
        <w:sz w:val="20"/>
        <w:szCs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1"/>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A">
    <w:name w:val="Free Form A"/>
    <w:next w:val="Free Form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vertAlign w:val="baseline"/>
    </w:rPr>
  </w:style>
  <w:style w:type="numbering" w:styleId="Harvard">
    <w:name w:val="Harvard"/>
    <w:next w:val="Harvard"/>
    <w:pPr>
      <w:numPr>
        <w:numId w:val="1"/>
      </w:numPr>
    </w:pPr>
  </w:style>
  <w:style w:type="numbering" w:styleId="List 0">
    <w:name w:val="List 0"/>
    <w:basedOn w:val="Harvard"/>
    <w:next w:val="List 0"/>
    <w:pPr>
      <w:numPr>
        <w:numId w:val="6"/>
      </w:numPr>
    </w:pPr>
  </w:style>
  <w:style w:type="numbering" w:styleId="List 1">
    <w:name w:val="List 1"/>
    <w:basedOn w:val="Harvard"/>
    <w:next w:val="List 1"/>
    <w:pPr>
      <w:numPr>
        <w:numId w:val="18"/>
      </w:numPr>
    </w:pPr>
  </w:style>
  <w:style w:type="character" w:styleId="Link">
    <w:name w:val="Link"/>
    <w:rPr>
      <w:color w:val="000099"/>
      <w:u w:val="single"/>
    </w:rPr>
  </w:style>
  <w:style w:type="character" w:styleId="Hyperlink.0">
    <w:name w:val="Hyperlink.0"/>
    <w:basedOn w:val="Link"/>
    <w:next w:val="Hyperlink.0"/>
    <w:rPr>
      <w:color w:val="011ea9"/>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ncbi.nlm.nih.gov/pubmed/18831183" TargetMode="External"/><Relationship Id="rId5" Type="http://schemas.openxmlformats.org/officeDocument/2006/relationships/hyperlink" Target="http://www.jstor.org/stable/10.2307/1938284" TargetMode="External"/><Relationship Id="rId6" Type="http://schemas.openxmlformats.org/officeDocument/2006/relationships/hyperlink" Target="http://www.sciencemag.org/content/313/5789/966.short" TargetMode="External"/><Relationship Id="rId7" Type="http://schemas.openxmlformats.org/officeDocument/2006/relationships/hyperlink" Target="http://goedoc.uni-goettingen.de/goescholar/handle/1/5837" TargetMode="External"/><Relationship Id="rId8" Type="http://schemas.openxmlformats.org/officeDocument/2006/relationships/hyperlink" Target="http://www.esajournals.org/doi/abs/10.1890/02-3114" TargetMode="External"/><Relationship Id="rId9" Type="http://schemas.openxmlformats.org/officeDocument/2006/relationships/hyperlink" Target="http://www.ncbi.nlm.nih.gov/pubmed/18376556"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image" Target="media/image1.jpeg"/><Relationship Id="rId19" Type="http://schemas.openxmlformats.org/officeDocument/2006/relationships/image" Target="media/image1.png"/><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header" Target="header5.xml"/><Relationship Id="rId24" Type="http://schemas.openxmlformats.org/officeDocument/2006/relationships/header" Target="header6.xml"/><Relationship Id="rId25" Type="http://schemas.openxmlformats.org/officeDocument/2006/relationships/footer" Target="footer5.xml"/><Relationship Id="rId26" Type="http://schemas.openxmlformats.org/officeDocument/2006/relationships/footer" Target="footer6.xml"/><Relationship Id="rId27" Type="http://schemas.openxmlformats.org/officeDocument/2006/relationships/comments" Target="comments.xml"/><Relationship Id="rId28" Type="http://schemas.openxmlformats.org/officeDocument/2006/relationships/numbering" Target="numbering.xml"/><Relationship Id="rId2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xmlns:r="http://schemas.openxmlformats.org/officeDocument/2006/relationships"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