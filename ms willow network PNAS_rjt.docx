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7BE95031"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empirical evidence from a plant-insect food web</w:t>
      </w:r>
    </w:p>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10B3181B"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ecological network, food web, complexity, species interactions, plant-insect, p</w:t>
      </w:r>
      <w:r w:rsidR="00FE2C45">
        <w:rPr>
          <w:rFonts w:ascii="Times New Roman" w:hAnsi="Times New Roman" w:cs="Times New Roman"/>
          <w:bCs/>
          <w:color w:val="000000"/>
        </w:rPr>
        <w:t xml:space="preserve">lant-herbivore, </w:t>
      </w:r>
      <w:proofErr w:type="gramStart"/>
      <w:r w:rsidR="00FE2C45">
        <w:rPr>
          <w:rFonts w:ascii="Times New Roman" w:hAnsi="Times New Roman" w:cs="Times New Roman"/>
          <w:bCs/>
          <w:color w:val="000000"/>
        </w:rPr>
        <w:t>host</w:t>
      </w:r>
      <w:proofErr w:type="gramEnd"/>
      <w:r w:rsidR="00FE2C45">
        <w:rPr>
          <w:rFonts w:ascii="Times New Roman" w:hAnsi="Times New Roman" w:cs="Times New Roman"/>
          <w:bCs/>
          <w:color w:val="000000"/>
        </w:rPr>
        <w:t>-</w:t>
      </w:r>
      <w:proofErr w:type="spellStart"/>
      <w:r w:rsidR="00FE2C45">
        <w:rPr>
          <w:rFonts w:ascii="Times New Roman" w:hAnsi="Times New Roman" w:cs="Times New Roman"/>
          <w:bCs/>
          <w:color w:val="000000"/>
        </w:rPr>
        <w:t>parasitoid</w:t>
      </w:r>
      <w:proofErr w:type="spellEnd"/>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lastRenderedPageBreak/>
        <w:t>Abstract</w:t>
      </w:r>
    </w:p>
    <w:p w14:paraId="53B26618" w14:textId="499BB78B"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C51EA4">
        <w:rPr>
          <w:rFonts w:ascii="Times New Roman" w:hAnsi="Times New Roman" w:cs="Times New Roman"/>
          <w:color w:val="000000"/>
        </w:rPr>
        <w:t xml:space="preserve">, and drives overall </w:t>
      </w:r>
      <w:r w:rsidR="008E0850">
        <w:rPr>
          <w:rFonts w:ascii="Times New Roman" w:hAnsi="Times New Roman" w:cs="Times New Roman"/>
          <w:color w:val="000000"/>
        </w:rPr>
        <w:t>food web</w:t>
      </w:r>
      <w:r w:rsidR="00C51EA4">
        <w:rPr>
          <w:rFonts w:ascii="Times New Roman" w:hAnsi="Times New Roman" w:cs="Times New Roman"/>
          <w:color w:val="000000"/>
        </w:rPr>
        <w:t xml:space="preserve"> complexity. </w:t>
      </w:r>
      <w:r w:rsidR="00466173">
        <w:rPr>
          <w:rFonts w:ascii="Times New Roman" w:hAnsi="Times New Roman" w:cs="Times New Roman"/>
          <w:color w:val="000000"/>
        </w:rPr>
        <w:t xml:space="preserve">We found that </w:t>
      </w:r>
      <w:r w:rsidR="00E13409">
        <w:rPr>
          <w:rFonts w:ascii="Times New Roman" w:hAnsi="Times New Roman" w:cs="Times New Roman"/>
          <w:color w:val="000000"/>
        </w:rPr>
        <w:t>trait variation among host plant</w:t>
      </w:r>
      <w:r w:rsidR="00C51EA4">
        <w:rPr>
          <w:rFonts w:ascii="Times New Roman" w:hAnsi="Times New Roman" w:cs="Times New Roman"/>
          <w:color w:val="000000"/>
        </w:rPr>
        <w:t xml:space="preserve"> genotypes </w:t>
      </w:r>
      <w:r w:rsidR="00E64050">
        <w:rPr>
          <w:rFonts w:ascii="Times New Roman" w:hAnsi="Times New Roman" w:cs="Times New Roman"/>
          <w:color w:val="000000"/>
        </w:rPr>
        <w:t>directly affected</w:t>
      </w:r>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330126">
        <w:rPr>
          <w:rFonts w:ascii="Times New Roman" w:hAnsi="Times New Roman" w:cs="Times New Roman"/>
          <w:color w:val="000000"/>
        </w:rPr>
        <w:t xml:space="preserve">, which in turn,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7C4A59">
        <w:rPr>
          <w:rFonts w:ascii="Times New Roman" w:hAnsi="Times New Roman" w:cs="Times New Roman"/>
          <w:color w:val="000000"/>
        </w:rPr>
        <w:t xml:space="preserve"> host plant genotype</w:t>
      </w:r>
      <w:r w:rsidR="00FE2C45">
        <w:rPr>
          <w:rFonts w:ascii="Times New Roman" w:hAnsi="Times New Roman" w:cs="Times New Roman"/>
          <w:color w:val="000000"/>
        </w:rPr>
        <w:t>. Moreover, we found that food 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50%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9229BC">
        <w:rPr>
          <w:rFonts w:ascii="Times New Roman" w:hAnsi="Times New Roman" w:cs="Times New Roman"/>
          <w:color w:val="000000"/>
        </w:rPr>
        <w:t xml:space="preserve">, which may in turn,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7BDF668C"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We know that the gain or loss of </w:t>
      </w:r>
      <w:ins w:id="0" w:author="su" w:date="2015-06-17T18:11:00Z">
        <w:r w:rsidR="00E93B22">
          <w:rPr>
            <w:rFonts w:ascii="Times New Roman" w:hAnsi="Times New Roman" w:cs="Times New Roman"/>
            <w:color w:val="000000"/>
          </w:rPr>
          <w:t>plant</w:t>
        </w:r>
      </w:ins>
      <w:proofErr w:type="gramStart"/>
      <w:ins w:id="1" w:author="su" w:date="2015-06-23T21:43:00Z">
        <w:r w:rsidR="00EF1106">
          <w:rPr>
            <w:rFonts w:ascii="Times New Roman" w:hAnsi="Times New Roman" w:cs="Times New Roman"/>
            <w:color w:val="000000"/>
          </w:rPr>
          <w:t>?/</w:t>
        </w:r>
        <w:proofErr w:type="gramEnd"/>
        <w:r w:rsidR="00EF1106">
          <w:rPr>
            <w:rFonts w:ascii="Times New Roman" w:hAnsi="Times New Roman" w:cs="Times New Roman"/>
            <w:color w:val="000000"/>
          </w:rPr>
          <w:t>or plant and herbivore</w:t>
        </w:r>
      </w:ins>
      <w:ins w:id="2" w:author="su" w:date="2015-06-17T18:11:00Z">
        <w:r w:rsidR="00E93B22">
          <w:rPr>
            <w:rFonts w:ascii="Times New Roman" w:hAnsi="Times New Roman" w:cs="Times New Roman"/>
            <w:color w:val="000000"/>
          </w:rPr>
          <w:t xml:space="preserve"> </w:t>
        </w:r>
      </w:ins>
      <w:r>
        <w:rPr>
          <w:rFonts w:ascii="Times New Roman" w:hAnsi="Times New Roman" w:cs="Times New Roman"/>
          <w:color w:val="000000"/>
        </w:rPr>
        <w:t xml:space="preserve">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w:t>
      </w:r>
      <w:ins w:id="3" w:author="su" w:date="2015-06-17T18:10:00Z">
        <w:r w:rsidR="00E93B22">
          <w:rPr>
            <w:rFonts w:ascii="Times New Roman" w:hAnsi="Times New Roman" w:cs="Times New Roman"/>
            <w:color w:val="000000"/>
          </w:rPr>
          <w:t xml:space="preserve">plant </w:t>
        </w:r>
      </w:ins>
      <w:r w:rsidR="008454B4">
        <w:rPr>
          <w:rFonts w:ascii="Times New Roman" w:hAnsi="Times New Roman" w:cs="Times New Roman"/>
          <w:color w:val="000000"/>
        </w:rPr>
        <w:t>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food </w:t>
      </w:r>
      <w:r w:rsidR="00BA0538">
        <w:rPr>
          <w:rFonts w:ascii="Times New Roman" w:hAnsi="Times New Roman" w:cs="Times New Roman"/>
          <w:color w:val="000000"/>
        </w:rPr>
        <w:t>web</w:t>
      </w:r>
      <w:r w:rsidR="0097680D">
        <w:rPr>
          <w:rFonts w:ascii="Times New Roman" w:hAnsi="Times New Roman" w:cs="Times New Roman"/>
          <w:color w:val="000000"/>
        </w:rPr>
        <w:t xml:space="preserve">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C46D5A">
        <w:rPr>
          <w:rFonts w:ascii="Times New Roman" w:hAnsi="Times New Roman" w:cs="Times New Roman"/>
          <w:color w:val="000000"/>
        </w:rPr>
        <w:t xml:space="preserve">In this study, we document </w:t>
      </w:r>
      <w:r w:rsidR="0097680D">
        <w:rPr>
          <w:rFonts w:ascii="Times New Roman" w:hAnsi="Times New Roman" w:cs="Times New Roman"/>
          <w:color w:val="000000"/>
        </w:rPr>
        <w:t xml:space="preserve">the mechanisms by which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97680D">
        <w:rPr>
          <w:rFonts w:ascii="Times New Roman" w:hAnsi="Times New Roman" w:cs="Times New Roman"/>
          <w:color w:val="000000"/>
        </w:rPr>
        <w:t>resulted</w:t>
      </w:r>
      <w:r w:rsidR="00647492">
        <w:rPr>
          <w:rFonts w:ascii="Times New Roman" w:hAnsi="Times New Roman" w:cs="Times New Roman"/>
          <w:color w:val="000000"/>
        </w:rPr>
        <w:t xml:space="preserve"> in unique insect food webs associated with each host 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food webs</w:t>
      </w:r>
      <w:r w:rsidR="00CF5F20">
        <w:rPr>
          <w:rFonts w:ascii="Times New Roman" w:hAnsi="Times New Roman" w:cs="Times New Roman"/>
          <w:color w:val="000000"/>
        </w:rPr>
        <w:t>.</w:t>
      </w:r>
      <w:r w:rsidR="00525AD1">
        <w:rPr>
          <w:rFonts w:ascii="Times New Roman" w:hAnsi="Times New Roman" w:cs="Times New Roman"/>
          <w:color w:val="000000"/>
        </w:rPr>
        <w:t xml:space="preserve"> Taken together, our results suggest that preserving genetic variation within </w:t>
      </w:r>
      <w:r w:rsidR="008454B4">
        <w:rPr>
          <w:rFonts w:ascii="Times New Roman" w:hAnsi="Times New Roman" w:cs="Times New Roman"/>
          <w:color w:val="000000"/>
        </w:rPr>
        <w:t xml:space="preserve">key </w:t>
      </w:r>
      <w:commentRangeStart w:id="4"/>
      <w:r w:rsidR="00525AD1">
        <w:rPr>
          <w:rFonts w:ascii="Times New Roman" w:hAnsi="Times New Roman" w:cs="Times New Roman"/>
          <w:color w:val="000000"/>
        </w:rPr>
        <w:t>species</w:t>
      </w:r>
      <w:commentRangeEnd w:id="4"/>
      <w:r w:rsidR="00727661">
        <w:rPr>
          <w:rStyle w:val="Kommentinviite"/>
        </w:rPr>
        <w:commentReference w:id="4"/>
      </w:r>
      <w:r w:rsidR="00525AD1">
        <w:rPr>
          <w:rFonts w:ascii="Times New Roman" w:hAnsi="Times New Roman" w:cs="Times New Roman"/>
          <w:color w:val="000000"/>
        </w:rPr>
        <w:t xml:space="preserve">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w:t>
      </w:r>
      <w:ins w:id="5" w:author="su" w:date="2015-06-17T18:12:00Z">
        <w:r w:rsidR="002215EC">
          <w:rPr>
            <w:rFonts w:ascii="Times New Roman" w:hAnsi="Times New Roman" w:cs="Times New Roman"/>
            <w:color w:val="000000"/>
          </w:rPr>
          <w:t>/global/</w:t>
        </w:r>
      </w:ins>
      <w:ins w:id="6" w:author="su" w:date="2015-06-17T18:13:00Z">
        <w:r w:rsidR="002215EC">
          <w:rPr>
            <w:rFonts w:ascii="Times New Roman" w:hAnsi="Times New Roman" w:cs="Times New Roman"/>
            <w:color w:val="000000"/>
          </w:rPr>
          <w:t xml:space="preserve">or </w:t>
        </w:r>
      </w:ins>
      <w:ins w:id="7" w:author="su" w:date="2015-06-17T18:12:00Z">
        <w:r w:rsidR="002215EC">
          <w:rPr>
            <w:rFonts w:ascii="Times New Roman" w:hAnsi="Times New Roman" w:cs="Times New Roman"/>
            <w:color w:val="000000"/>
          </w:rPr>
          <w:t>climate?</w:t>
        </w:r>
      </w:ins>
      <w:r w:rsidR="0086478B">
        <w:rPr>
          <w:rFonts w:ascii="Times New Roman" w:hAnsi="Times New Roman" w:cs="Times New Roman"/>
          <w:color w:val="000000"/>
        </w:rPr>
        <w:t xml:space="preserve"> change.</w:t>
      </w:r>
      <w:r w:rsidR="00525AD1">
        <w:rPr>
          <w:rFonts w:ascii="Times New Roman" w:hAnsi="Times New Roman" w:cs="Times New Roman"/>
          <w:color w:val="000000"/>
        </w:rPr>
        <w:t xml:space="preserve"> </w:t>
      </w:r>
    </w:p>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3B1AB2BB"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071158">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OAA0AEIALQA2ADkAMgA1AEYAQwA0ADEAMQA2ADYANwAsADYAOQA1ADAAZQAxAGMANwAtADgAYgA4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(1–3)</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71158">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ins w:id="8" w:author="su" w:date="2015-06-17T18:14:00Z">
        <w:r w:rsidR="002215EC">
          <w:rPr>
            <w:rFonts w:ascii="Times New Roman" w:hAnsi="Times New Roman" w:cs="Times New Roman"/>
            <w:color w:val="000000"/>
          </w:rPr>
          <w:t xml:space="preserve">highly </w:t>
        </w:r>
      </w:ins>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ins w:id="9" w:author="su" w:date="2015-06-17T18:14:00Z">
        <w:r w:rsidR="002215EC">
          <w:rPr>
            <w:rFonts w:ascii="Times New Roman" w:hAnsi="Times New Roman" w:cs="Times New Roman"/>
            <w:color w:val="000000"/>
          </w:rPr>
          <w:t xml:space="preserve"> and </w:t>
        </w:r>
        <w:commentRangeStart w:id="10"/>
        <w:r w:rsidR="002215EC">
          <w:rPr>
            <w:rFonts w:ascii="Times New Roman" w:hAnsi="Times New Roman" w:cs="Times New Roman"/>
            <w:color w:val="000000"/>
          </w:rPr>
          <w:t>genotypes</w:t>
        </w:r>
        <w:commentRangeEnd w:id="10"/>
        <w:r w:rsidR="002215EC">
          <w:rPr>
            <w:rStyle w:val="Kommentinviite"/>
          </w:rPr>
          <w:commentReference w:id="10"/>
        </w:r>
      </w:ins>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15167A">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(7)</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15167A">
        <w:rPr>
          <w:rFonts w:ascii="Times New Roman" w:hAnsi="Times New Roman" w:cs="Times New Roman"/>
          <w:color w:val="000000"/>
        </w:rPr>
        <w:fldChar w:fldCharType="end"/>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2C8A23" w14:textId="79BF01B3"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(8–10)</w:t>
      </w:r>
      <w:r w:rsidR="004C54C0" w:rsidRPr="004C54C0">
        <w:rPr>
          <w:rFonts w:ascii="Times New Roman" w:hAnsi="Times New Roman" w:cs="Times New Roman"/>
          <w:noProof/>
          <w:color w:val="000000"/>
        </w:rPr>
        <w:t xml:space="preserve"> </w:t>
      </w:r>
      <w:r w:rsidR="0015167A">
        <w:rPr>
          <w:rFonts w:ascii="Times New Roman" w:hAnsi="Times New Roman" w:cs="Times New Roman"/>
          <w:color w:val="000000"/>
        </w:rPr>
        <w:fldChar w:fldCharType="end"/>
      </w:r>
      <w:r w:rsidRPr="00804B90">
        <w:rPr>
          <w:rFonts w:ascii="Times New Roman" w:hAnsi="Times New Roman" w:cs="Times New Roman"/>
          <w:color w:val="000000"/>
        </w:rPr>
        <w:t>and the composition of communities across multiple trophic levels</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(11–14)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91360B">
        <w:rPr>
          <w:rFonts w:ascii="Times New Roman" w:hAnsi="Times New Roman" w:cs="Times New Roman"/>
          <w:color w:val="000000"/>
        </w:rPr>
        <w:fldChar w:fldCharType="end"/>
      </w:r>
      <w:r w:rsidR="00D310B6">
        <w:rPr>
          <w:rFonts w:ascii="Times New Roman" w:hAnsi="Times New Roman" w:cs="Times New Roman"/>
          <w:color w:val="000000"/>
        </w:rPr>
        <w:t>Nevertheless</w:t>
      </w:r>
      <w:r w:rsidRPr="00804B90">
        <w:rPr>
          <w:rFonts w:ascii="Times New Roman" w:hAnsi="Times New Roman" w:cs="Times New Roman"/>
          <w:color w:val="000000"/>
        </w:rPr>
        <w:t xml:space="preserve">, there are two key components missing from </w:t>
      </w:r>
      <w:r w:rsidR="009E1DAE">
        <w:rPr>
          <w:rFonts w:ascii="Times New Roman" w:hAnsi="Times New Roman" w:cs="Times New Roman"/>
          <w:color w:val="000000"/>
        </w:rPr>
        <w:t>previous work that is</w:t>
      </w:r>
      <w:r w:rsidRPr="00804B90">
        <w:rPr>
          <w:rFonts w:ascii="Times New Roman" w:hAnsi="Times New Roman" w:cs="Times New Roman"/>
          <w:color w:val="000000"/>
        </w:rPr>
        <w:t xml:space="preserve"> preventing us from scaling </w:t>
      </w:r>
      <w:r w:rsidR="005F7EEE">
        <w:rPr>
          <w:rFonts w:ascii="Times New Roman" w:hAnsi="Times New Roman" w:cs="Times New Roman"/>
          <w:color w:val="000000"/>
        </w:rPr>
        <w:t xml:space="preserve">the </w:t>
      </w:r>
      <w:r w:rsidR="00BD03AF">
        <w:rPr>
          <w:rFonts w:ascii="Times New Roman" w:hAnsi="Times New Roman" w:cs="Times New Roman"/>
          <w:color w:val="000000"/>
        </w:rPr>
        <w:t>effects</w:t>
      </w:r>
      <w:r w:rsidR="00D310B6">
        <w:rPr>
          <w:rFonts w:ascii="Times New Roman" w:hAnsi="Times New Roman" w:cs="Times New Roman"/>
          <w:color w:val="000000"/>
        </w:rPr>
        <w:t xml:space="preserve"> </w:t>
      </w:r>
      <w:r w:rsidR="00BD03AF">
        <w:rPr>
          <w:rFonts w:ascii="Times New Roman" w:hAnsi="Times New Roman" w:cs="Times New Roman"/>
          <w:color w:val="000000"/>
        </w:rPr>
        <w:t xml:space="preserve">of genetic variation on </w:t>
      </w:r>
      <w:r w:rsidR="001B08A0">
        <w:rPr>
          <w:rFonts w:ascii="Times New Roman" w:hAnsi="Times New Roman" w:cs="Times New Roman"/>
          <w:color w:val="000000"/>
        </w:rPr>
        <w:t>pairwise interactions to ecological network</w:t>
      </w:r>
      <w:r w:rsidR="00D310B6">
        <w:rPr>
          <w:rFonts w:ascii="Times New Roman" w:hAnsi="Times New Roman" w:cs="Times New Roman"/>
          <w:color w:val="000000"/>
        </w:rPr>
        <w:t>s</w:t>
      </w:r>
      <w:r w:rsidRPr="00804B90">
        <w:rPr>
          <w:rFonts w:ascii="Times New Roman" w:hAnsi="Times New Roman" w:cs="Times New Roman"/>
          <w:color w:val="000000"/>
        </w:rPr>
        <w:t xml:space="preserve">. First, </w:t>
      </w:r>
      <w:r w:rsidR="0002174E">
        <w:rPr>
          <w:rFonts w:ascii="Times New Roman" w:hAnsi="Times New Roman" w:cs="Times New Roman"/>
          <w:color w:val="000000"/>
        </w:rPr>
        <w:t>prior studies have</w:t>
      </w:r>
      <w:r w:rsidR="00AE2F84">
        <w:rPr>
          <w:rFonts w:ascii="Times New Roman" w:hAnsi="Times New Roman" w:cs="Times New Roman"/>
          <w:color w:val="000000"/>
        </w:rPr>
        <w:t xml:space="preserve"> </w:t>
      </w:r>
      <w:r w:rsidRPr="00804B90">
        <w:rPr>
          <w:rFonts w:ascii="Times New Roman" w:hAnsi="Times New Roman" w:cs="Times New Roman"/>
          <w:color w:val="000000"/>
        </w:rPr>
        <w:t>not quantif</w:t>
      </w:r>
      <w:r w:rsidR="00AE2F84">
        <w:rPr>
          <w:rFonts w:ascii="Times New Roman" w:hAnsi="Times New Roman" w:cs="Times New Roman"/>
          <w:color w:val="000000"/>
        </w:rPr>
        <w:t>ied</w:t>
      </w:r>
      <w:r w:rsidRPr="00804B90">
        <w:rPr>
          <w:rFonts w:ascii="Times New Roman" w:hAnsi="Times New Roman" w:cs="Times New Roman"/>
          <w:color w:val="000000"/>
        </w:rPr>
        <w:t xml:space="preserve"> how genetic variation affects the composition of pairwise </w:t>
      </w:r>
      <w:r w:rsidR="00D310B6">
        <w:rPr>
          <w:rFonts w:ascii="Times New Roman" w:hAnsi="Times New Roman" w:cs="Times New Roman"/>
          <w:color w:val="000000"/>
        </w:rPr>
        <w:t>interactions</w:t>
      </w:r>
      <w:r w:rsidR="001B08A0">
        <w:rPr>
          <w:rFonts w:ascii="Times New Roman" w:hAnsi="Times New Roman" w:cs="Times New Roman"/>
          <w:color w:val="000000"/>
        </w:rPr>
        <w:t xml:space="preserve"> that determine network</w:t>
      </w:r>
      <w:r w:rsidRPr="00804B90">
        <w:rPr>
          <w:rFonts w:ascii="Times New Roman" w:hAnsi="Times New Roman" w:cs="Times New Roman"/>
          <w:color w:val="000000"/>
        </w:rPr>
        <w:t xml:space="preserve"> structure. Instead, </w:t>
      </w:r>
      <w:r w:rsidR="000535D8">
        <w:rPr>
          <w:rFonts w:ascii="Times New Roman" w:hAnsi="Times New Roman" w:cs="Times New Roman"/>
          <w:color w:val="000000"/>
        </w:rPr>
        <w:t>studies have</w:t>
      </w:r>
      <w:r w:rsidRPr="00804B90">
        <w:rPr>
          <w:rFonts w:ascii="Times New Roman" w:hAnsi="Times New Roman" w:cs="Times New Roman"/>
          <w:color w:val="000000"/>
        </w:rPr>
        <w:t xml:space="preserve"> </w:t>
      </w:r>
      <w:r w:rsidR="005660E1">
        <w:rPr>
          <w:rFonts w:ascii="Times New Roman" w:hAnsi="Times New Roman" w:cs="Times New Roman"/>
          <w:color w:val="000000"/>
        </w:rPr>
        <w:t>either 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5F7F45">
        <w:rPr>
          <w:rFonts w:ascii="Times New Roman" w:hAnsi="Times New Roman" w:cs="Times New Roman"/>
          <w:color w:val="000000"/>
        </w:rPr>
        <w:t>the composition of species</w:t>
      </w:r>
      <w:r w:rsidR="00BD03AF">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BD03AF">
        <w:rPr>
          <w:rFonts w:ascii="Times New Roman" w:hAnsi="Times New Roman" w:cs="Times New Roman"/>
          <w:color w:val="000000"/>
        </w:rPr>
        <w:instrText>ADDIN LABTIVA_CITE \* MERGEFORMAT</w:instrText>
      </w:r>
      <w:r w:rsidR="00BD03AF">
        <w:rPr>
          <w:rFonts w:ascii="Times New Roman" w:hAnsi="Times New Roman" w:cs="Times New Roman"/>
          <w:color w:val="000000"/>
        </w:rPr>
      </w:r>
      <w:r w:rsidR="00BD03AF">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(11–14)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BD03AF">
        <w:rPr>
          <w:rFonts w:ascii="Times New Roman" w:hAnsi="Times New Roman" w:cs="Times New Roman"/>
          <w:color w:val="000000"/>
        </w:rPr>
        <w:fldChar w:fldCharType="end"/>
      </w:r>
      <w:r w:rsidRPr="00804B90">
        <w:rPr>
          <w:rFonts w:ascii="Times New Roman" w:hAnsi="Times New Roman" w:cs="Times New Roman"/>
          <w:color w:val="000000"/>
        </w:rPr>
        <w:t xml:space="preserve">thereby </w:t>
      </w:r>
      <w:r w:rsidR="005F7F45">
        <w:rPr>
          <w:rFonts w:ascii="Times New Roman" w:hAnsi="Times New Roman" w:cs="Times New Roman"/>
          <w:color w:val="000000"/>
        </w:rPr>
        <w:t xml:space="preserve">ignoring </w:t>
      </w:r>
      <w:r w:rsidR="00D310B6">
        <w:rPr>
          <w:rFonts w:ascii="Times New Roman" w:hAnsi="Times New Roman" w:cs="Times New Roman"/>
          <w:color w:val="000000"/>
        </w:rPr>
        <w:t>interactions</w:t>
      </w:r>
      <w:r w:rsidR="005F7F45">
        <w:rPr>
          <w:rFonts w:ascii="Times New Roman" w:hAnsi="Times New Roman" w:cs="Times New Roman"/>
          <w:color w:val="000000"/>
        </w:rPr>
        <w:t xml:space="preserve">, or </w:t>
      </w:r>
      <w:r w:rsidR="005660E1">
        <w:rPr>
          <w:rFonts w:ascii="Times New Roman" w:hAnsi="Times New Roman" w:cs="Times New Roman"/>
          <w:color w:val="000000"/>
        </w:rPr>
        <w:t>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0535D8">
        <w:rPr>
          <w:rFonts w:ascii="Times New Roman" w:hAnsi="Times New Roman" w:cs="Times New Roman"/>
          <w:color w:val="000000"/>
        </w:rPr>
        <w:t xml:space="preserve">a </w:t>
      </w:r>
      <w:r w:rsidR="005F7F45">
        <w:rPr>
          <w:rFonts w:ascii="Times New Roman" w:hAnsi="Times New Roman" w:cs="Times New Roman"/>
          <w:color w:val="000000"/>
        </w:rPr>
        <w:t>simple tri</w:t>
      </w:r>
      <w:r w:rsidR="005F7EEE">
        <w:rPr>
          <w:rFonts w:ascii="Times New Roman" w:hAnsi="Times New Roman" w:cs="Times New Roman"/>
          <w:color w:val="000000"/>
        </w:rPr>
        <w:t>-</w:t>
      </w:r>
      <w:r w:rsidR="005F7F45">
        <w:rPr>
          <w:rFonts w:ascii="Times New Roman" w:hAnsi="Times New Roman" w:cs="Times New Roman"/>
          <w:color w:val="000000"/>
        </w:rPr>
        <w:t>trophic interaction</w:t>
      </w:r>
      <w:r w:rsidR="009B034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B034A">
        <w:rPr>
          <w:rFonts w:ascii="Times New Roman" w:hAnsi="Times New Roman" w:cs="Times New Roman"/>
          <w:color w:val="000000"/>
        </w:rPr>
        <w:instrText>ADDIN LABTIVA_CITE \* MERGEFORMAT</w:instrText>
      </w:r>
      <w:r w:rsidR="009B034A">
        <w:rPr>
          <w:rFonts w:ascii="Times New Roman" w:hAnsi="Times New Roman" w:cs="Times New Roman"/>
          <w:color w:val="000000"/>
        </w:rPr>
      </w:r>
      <w:r w:rsidR="009B034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(8–10)</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9B034A">
        <w:rPr>
          <w:rFonts w:ascii="Times New Roman" w:hAnsi="Times New Roman" w:cs="Times New Roman"/>
          <w:color w:val="000000"/>
        </w:rPr>
        <w:fldChar w:fldCharType="end"/>
      </w:r>
      <w:r w:rsidRPr="00804B90">
        <w:rPr>
          <w:rFonts w:ascii="Times New Roman" w:hAnsi="Times New Roman" w:cs="Times New Roman"/>
          <w:color w:val="000000"/>
        </w:rPr>
        <w:t xml:space="preserve">thereby ignoring the complex </w:t>
      </w:r>
      <w:r w:rsidR="00D310B6">
        <w:rPr>
          <w:rFonts w:ascii="Times New Roman" w:hAnsi="Times New Roman" w:cs="Times New Roman"/>
          <w:color w:val="000000"/>
        </w:rPr>
        <w:t>network</w:t>
      </w:r>
      <w:r w:rsidRPr="00804B90">
        <w:rPr>
          <w:rFonts w:ascii="Times New Roman" w:hAnsi="Times New Roman" w:cs="Times New Roman"/>
          <w:color w:val="000000"/>
        </w:rPr>
        <w:t xml:space="preserve"> in which th</w:t>
      </w:r>
      <w:r w:rsidR="000535D8">
        <w:rPr>
          <w:rFonts w:ascii="Times New Roman" w:hAnsi="Times New Roman" w:cs="Times New Roman"/>
          <w:color w:val="000000"/>
        </w:rPr>
        <w:t>is</w:t>
      </w:r>
      <w:r w:rsidRPr="00804B90">
        <w:rPr>
          <w:rFonts w:ascii="Times New Roman" w:hAnsi="Times New Roman" w:cs="Times New Roman"/>
          <w:color w:val="000000"/>
        </w:rPr>
        <w:t xml:space="preserve"> interaction</w:t>
      </w:r>
      <w:r w:rsidR="000535D8">
        <w:rPr>
          <w:rFonts w:ascii="Times New Roman" w:hAnsi="Times New Roman" w:cs="Times New Roman"/>
          <w:color w:val="000000"/>
        </w:rPr>
        <w:t xml:space="preserve"> is</w:t>
      </w:r>
      <w:r w:rsidRPr="00804B90">
        <w:rPr>
          <w:rFonts w:ascii="Times New Roman" w:hAnsi="Times New Roman" w:cs="Times New Roman"/>
          <w:color w:val="000000"/>
        </w:rPr>
        <w:t xml:space="preserve"> embed</w:t>
      </w:r>
      <w:r w:rsidR="00D310B6">
        <w:rPr>
          <w:rFonts w:ascii="Times New Roman" w:hAnsi="Times New Roman" w:cs="Times New Roman"/>
          <w:color w:val="000000"/>
        </w:rPr>
        <w:t>ded. As a result, the mechanisms</w:t>
      </w:r>
      <w:r w:rsidRPr="00804B90">
        <w:rPr>
          <w:rFonts w:ascii="Times New Roman" w:hAnsi="Times New Roman" w:cs="Times New Roman"/>
          <w:color w:val="000000"/>
        </w:rPr>
        <w:t xml:space="preserve"> by which genetic variation shapes </w:t>
      </w:r>
      <w:r w:rsidR="00D310B6">
        <w:rPr>
          <w:rFonts w:ascii="Times New Roman" w:hAnsi="Times New Roman" w:cs="Times New Roman"/>
          <w:color w:val="000000"/>
        </w:rPr>
        <w:t>network</w:t>
      </w:r>
      <w:r w:rsidR="00D17865">
        <w:rPr>
          <w:rFonts w:ascii="Times New Roman" w:hAnsi="Times New Roman" w:cs="Times New Roman"/>
          <w:color w:val="000000"/>
        </w:rPr>
        <w:t xml:space="preserve"> structure</w:t>
      </w:r>
      <w:r w:rsidR="00CD7847">
        <w:rPr>
          <w:rFonts w:ascii="Times New Roman" w:hAnsi="Times New Roman" w:cs="Times New Roman"/>
          <w:color w:val="000000"/>
        </w:rPr>
        <w:t xml:space="preserve"> remain</w:t>
      </w:r>
      <w:r w:rsidRPr="00804B90">
        <w:rPr>
          <w:rFonts w:ascii="Times New Roman" w:hAnsi="Times New Roman" w:cs="Times New Roman"/>
          <w:color w:val="000000"/>
        </w:rPr>
        <w:t xml:space="preserve"> unclear. Second, studies </w:t>
      </w:r>
      <w:r w:rsidR="00C40A9A">
        <w:rPr>
          <w:rFonts w:ascii="Times New Roman" w:hAnsi="Times New Roman" w:cs="Times New Roman"/>
          <w:color w:val="000000"/>
        </w:rPr>
        <w:t>have</w:t>
      </w:r>
      <w:r w:rsidRPr="00804B90">
        <w:rPr>
          <w:rFonts w:ascii="Times New Roman" w:hAnsi="Times New Roman" w:cs="Times New Roman"/>
          <w:color w:val="000000"/>
        </w:rPr>
        <w:t xml:space="preserve"> not examine</w:t>
      </w:r>
      <w:r w:rsidR="00C40A9A">
        <w:rPr>
          <w:rFonts w:ascii="Times New Roman" w:hAnsi="Times New Roman" w:cs="Times New Roman"/>
          <w:color w:val="000000"/>
        </w:rPr>
        <w:t>d</w:t>
      </w:r>
      <w:r w:rsidRPr="00804B90">
        <w:rPr>
          <w:rFonts w:ascii="Times New Roman" w:hAnsi="Times New Roman" w:cs="Times New Roman"/>
          <w:color w:val="000000"/>
        </w:rPr>
        <w:t xml:space="preserve"> the </w:t>
      </w:r>
      <w:r w:rsidR="001B08A0">
        <w:rPr>
          <w:rFonts w:ascii="Times New Roman" w:hAnsi="Times New Roman" w:cs="Times New Roman"/>
          <w:color w:val="000000"/>
        </w:rPr>
        <w:t>effect of genetic</w:t>
      </w:r>
      <w:r w:rsidRPr="00804B90">
        <w:rPr>
          <w:rFonts w:ascii="Times New Roman" w:hAnsi="Times New Roman" w:cs="Times New Roman"/>
          <w:color w:val="000000"/>
        </w:rPr>
        <w:t xml:space="preserve"> variation </w:t>
      </w:r>
      <w:r w:rsidRPr="00804B90">
        <w:rPr>
          <w:rFonts w:ascii="Times New Roman" w:hAnsi="Times New Roman" w:cs="Times New Roman"/>
          <w:i/>
          <w:iCs/>
          <w:color w:val="000000"/>
        </w:rPr>
        <w:t xml:space="preserve">per se </w:t>
      </w:r>
      <w:r w:rsidRPr="00804B90">
        <w:rPr>
          <w:rFonts w:ascii="Times New Roman" w:hAnsi="Times New Roman" w:cs="Times New Roman"/>
          <w:color w:val="000000"/>
        </w:rPr>
        <w:t xml:space="preserve">on </w:t>
      </w:r>
      <w:r w:rsidR="0002174E">
        <w:rPr>
          <w:rFonts w:ascii="Times New Roman" w:hAnsi="Times New Roman" w:cs="Times New Roman"/>
          <w:color w:val="000000"/>
        </w:rPr>
        <w:t>network structure</w:t>
      </w:r>
      <w:r w:rsidR="0002174E" w:rsidRPr="006916D0">
        <w:rPr>
          <w:rFonts w:ascii="Times New Roman" w:hAnsi="Times New Roman" w:cs="Times New Roman"/>
          <w:iCs/>
          <w:color w:val="000000"/>
        </w:rPr>
        <w:t>;</w:t>
      </w:r>
      <w:r w:rsidRPr="00804B90">
        <w:rPr>
          <w:rFonts w:ascii="Times New Roman" w:hAnsi="Times New Roman" w:cs="Times New Roman"/>
          <w:i/>
          <w:iCs/>
          <w:color w:val="000000"/>
        </w:rPr>
        <w:t xml:space="preserve"> </w:t>
      </w:r>
      <w:r w:rsidRPr="00804B90">
        <w:rPr>
          <w:rFonts w:ascii="Times New Roman" w:hAnsi="Times New Roman" w:cs="Times New Roman"/>
          <w:color w:val="000000"/>
        </w:rPr>
        <w:t>rather</w:t>
      </w:r>
      <w:r w:rsidR="006916D0">
        <w:rPr>
          <w:rFonts w:ascii="Times New Roman" w:hAnsi="Times New Roman" w:cs="Times New Roman"/>
          <w:color w:val="000000"/>
        </w:rPr>
        <w:t>,</w:t>
      </w:r>
      <w:r w:rsidRPr="00804B90">
        <w:rPr>
          <w:rFonts w:ascii="Times New Roman" w:hAnsi="Times New Roman" w:cs="Times New Roman"/>
          <w:color w:val="000000"/>
        </w:rPr>
        <w:t xml:space="preserve"> </w:t>
      </w:r>
      <w:r w:rsidR="00C40A9A">
        <w:rPr>
          <w:rFonts w:ascii="Times New Roman" w:hAnsi="Times New Roman" w:cs="Times New Roman"/>
          <w:color w:val="000000"/>
        </w:rPr>
        <w:t>prior work has</w:t>
      </w:r>
      <w:r w:rsidRPr="00804B90">
        <w:rPr>
          <w:rFonts w:ascii="Times New Roman" w:hAnsi="Times New Roman" w:cs="Times New Roman"/>
          <w:color w:val="000000"/>
        </w:rPr>
        <w:t xml:space="preserve"> focus</w:t>
      </w:r>
      <w:r w:rsidR="00C40A9A">
        <w:rPr>
          <w:rFonts w:ascii="Times New Roman" w:hAnsi="Times New Roman" w:cs="Times New Roman"/>
          <w:color w:val="000000"/>
        </w:rPr>
        <w:t>ed</w:t>
      </w:r>
      <w:r w:rsidRPr="00804B90">
        <w:rPr>
          <w:rFonts w:ascii="Times New Roman" w:hAnsi="Times New Roman" w:cs="Times New Roman"/>
          <w:color w:val="000000"/>
        </w:rPr>
        <w:t xml:space="preserve"> on testing whether different genotypes </w:t>
      </w:r>
      <w:r w:rsidR="00D17865">
        <w:rPr>
          <w:rFonts w:ascii="Times New Roman" w:hAnsi="Times New Roman" w:cs="Times New Roman"/>
          <w:color w:val="000000"/>
        </w:rPr>
        <w:t>interact</w:t>
      </w:r>
      <w:r w:rsidRPr="00804B90">
        <w:rPr>
          <w:rFonts w:ascii="Times New Roman" w:hAnsi="Times New Roman" w:cs="Times New Roman"/>
          <w:color w:val="000000"/>
        </w:rPr>
        <w:t xml:space="preserve"> with particular </w:t>
      </w:r>
      <w:r w:rsidR="00D17865">
        <w:rPr>
          <w:rFonts w:ascii="Times New Roman" w:hAnsi="Times New Roman" w:cs="Times New Roman"/>
          <w:color w:val="000000"/>
        </w:rPr>
        <w:t>species</w:t>
      </w:r>
      <w:r w:rsidR="006374B3">
        <w:rPr>
          <w:rFonts w:ascii="Times New Roman" w:hAnsi="Times New Roman" w:cs="Times New Roman"/>
          <w:color w:val="000000"/>
        </w:rPr>
        <w:fldChar w:fldCharType="begin">
          <w:fldData xml:space="preserve">NgA5ADUAMABlADEAYwA3AC0AOABiADgANAAtADQANgAzADcALQA5AGQAZAA5AC0AZQA3ADQANgA0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</w:fldData>
        </w:fldChar>
      </w:r>
      <w:r w:rsidR="006374B3">
        <w:rPr>
          <w:rFonts w:ascii="Times New Roman" w:hAnsi="Times New Roman" w:cs="Times New Roman"/>
          <w:color w:val="000000"/>
        </w:rPr>
        <w:instrText>ADDIN LABTIVA_CITE \* MERGEFORMAT</w:instrText>
      </w:r>
      <w:r w:rsidR="006374B3">
        <w:rPr>
          <w:rFonts w:ascii="Times New Roman" w:hAnsi="Times New Roman" w:cs="Times New Roman"/>
          <w:color w:val="000000"/>
        </w:rPr>
      </w:r>
      <w:r w:rsidR="006374B3">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6374B3">
        <w:rPr>
          <w:rFonts w:ascii="Times New Roman" w:hAnsi="Times New Roman" w:cs="Times New Roman"/>
          <w:color w:val="000000"/>
        </w:rPr>
        <w:fldChar w:fldCharType="end"/>
      </w:r>
      <w:r w:rsidRPr="00804B90">
        <w:rPr>
          <w:rFonts w:ascii="Times New Roman" w:hAnsi="Times New Roman" w:cs="Times New Roman"/>
          <w:color w:val="000000"/>
        </w:rPr>
        <w:t>While demonstrating th</w:t>
      </w:r>
      <w:r w:rsidR="00BD03AF">
        <w:rPr>
          <w:rFonts w:ascii="Times New Roman" w:hAnsi="Times New Roman" w:cs="Times New Roman"/>
          <w:color w:val="000000"/>
        </w:rPr>
        <w:t>e genetic specificity</w:t>
      </w:r>
      <w:r w:rsidRPr="00804B90">
        <w:rPr>
          <w:rFonts w:ascii="Times New Roman" w:hAnsi="Times New Roman" w:cs="Times New Roman"/>
          <w:color w:val="000000"/>
        </w:rPr>
        <w:t xml:space="preserve"> </w:t>
      </w:r>
      <w:r w:rsidR="00BD03AF">
        <w:rPr>
          <w:rFonts w:ascii="Times New Roman" w:hAnsi="Times New Roman" w:cs="Times New Roman"/>
          <w:color w:val="000000"/>
        </w:rPr>
        <w:t>of interactions</w:t>
      </w:r>
      <w:r w:rsidR="00C17C70">
        <w:rPr>
          <w:rFonts w:ascii="Times New Roman" w:hAnsi="Times New Roman" w:cs="Times New Roman"/>
          <w:color w:val="000000"/>
        </w:rPr>
        <w:t xml:space="preserve"> (i.e. differences among genotypes)</w:t>
      </w:r>
      <w:r w:rsidR="00BD03AF">
        <w:rPr>
          <w:rFonts w:ascii="Times New Roman" w:hAnsi="Times New Roman" w:cs="Times New Roman"/>
          <w:color w:val="000000"/>
        </w:rPr>
        <w:t xml:space="preserve"> </w:t>
      </w:r>
      <w:r w:rsidRPr="00804B90">
        <w:rPr>
          <w:rFonts w:ascii="Times New Roman" w:hAnsi="Times New Roman" w:cs="Times New Roman"/>
          <w:color w:val="000000"/>
        </w:rPr>
        <w:t xml:space="preserve">is a critical first step, we </w:t>
      </w:r>
      <w:r w:rsidR="00E762C2">
        <w:rPr>
          <w:rFonts w:ascii="Times New Roman" w:hAnsi="Times New Roman" w:cs="Times New Roman"/>
          <w:color w:val="000000"/>
        </w:rPr>
        <w:t xml:space="preserve">are currently </w:t>
      </w:r>
      <w:r w:rsidR="008862CF">
        <w:rPr>
          <w:rFonts w:ascii="Times New Roman" w:hAnsi="Times New Roman" w:cs="Times New Roman"/>
          <w:color w:val="000000"/>
        </w:rPr>
        <w:t>ill posed</w:t>
      </w:r>
      <w:r w:rsidR="002415D2">
        <w:rPr>
          <w:rFonts w:ascii="Times New Roman" w:hAnsi="Times New Roman" w:cs="Times New Roman"/>
          <w:color w:val="000000"/>
        </w:rPr>
        <w:t xml:space="preserve"> for predicting how the gain or </w:t>
      </w:r>
      <w:r w:rsidR="001B08A0">
        <w:rPr>
          <w:rFonts w:ascii="Times New Roman" w:hAnsi="Times New Roman" w:cs="Times New Roman"/>
          <w:color w:val="000000"/>
        </w:rPr>
        <w:t>loss of</w:t>
      </w:r>
      <w:r w:rsidRPr="00804B90">
        <w:rPr>
          <w:rFonts w:ascii="Times New Roman" w:hAnsi="Times New Roman" w:cs="Times New Roman"/>
          <w:color w:val="000000"/>
        </w:rPr>
        <w:t xml:space="preserve"> genetic variation will affect </w:t>
      </w:r>
      <w:r w:rsidR="00D310B6">
        <w:rPr>
          <w:rFonts w:ascii="Times New Roman" w:hAnsi="Times New Roman" w:cs="Times New Roman"/>
          <w:color w:val="000000"/>
        </w:rPr>
        <w:t>species</w:t>
      </w:r>
      <w:r w:rsidR="00F05CF4">
        <w:rPr>
          <w:rFonts w:ascii="Times New Roman" w:hAnsi="Times New Roman" w:cs="Times New Roman"/>
          <w:color w:val="000000"/>
        </w:rPr>
        <w:t xml:space="preserve"> interactions, and ultimately</w:t>
      </w:r>
      <w:r w:rsidRPr="00804B90">
        <w:rPr>
          <w:rFonts w:ascii="Times New Roman" w:hAnsi="Times New Roman" w:cs="Times New Roman"/>
          <w:color w:val="000000"/>
        </w:rPr>
        <w:t xml:space="preserve"> the structure of </w:t>
      </w:r>
      <w:r w:rsidR="00D310B6">
        <w:rPr>
          <w:rFonts w:ascii="Times New Roman" w:hAnsi="Times New Roman" w:cs="Times New Roman"/>
          <w:color w:val="000000"/>
        </w:rPr>
        <w:t>ecological networks</w:t>
      </w:r>
      <w:r w:rsidR="00071158">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MQAxAEEALQBEAEUAOAAyADAAMwBEAEUARQA2AEMARAB8AGUATgBxAE4AawA4ADkAdQAyAHoAQQBN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==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71158">
        <w:rPr>
          <w:rFonts w:ascii="Times New Roman" w:hAnsi="Times New Roman" w:cs="Times New Roman"/>
          <w:color w:val="000000"/>
        </w:rPr>
        <w:fldChar w:fldCharType="end"/>
      </w:r>
    </w:p>
    <w:p w14:paraId="11BC4A9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2E1D8A4E" w:rsidR="00804B90" w:rsidRPr="00804B90" w:rsidRDefault="005F7EE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w:t>
      </w:r>
      <w:r w:rsidR="00D17865">
        <w:rPr>
          <w:rFonts w:ascii="Times New Roman" w:hAnsi="Times New Roman" w:cs="Times New Roman"/>
          <w:color w:val="000000"/>
        </w:rPr>
        <w:t xml:space="preserve">he structure of an </w:t>
      </w:r>
      <w:r w:rsidR="00D310B6">
        <w:rPr>
          <w:rFonts w:ascii="Times New Roman" w:hAnsi="Times New Roman" w:cs="Times New Roman"/>
          <w:color w:val="000000"/>
        </w:rPr>
        <w:t>ecological network</w:t>
      </w:r>
      <w:r w:rsidR="00D17865">
        <w:rPr>
          <w:rFonts w:ascii="Times New Roman" w:hAnsi="Times New Roman" w:cs="Times New Roman"/>
          <w:color w:val="000000"/>
        </w:rPr>
        <w:t xml:space="preserve"> </w:t>
      </w:r>
      <w:r>
        <w:rPr>
          <w:rFonts w:ascii="Times New Roman" w:hAnsi="Times New Roman" w:cs="Times New Roman"/>
          <w:color w:val="000000"/>
        </w:rPr>
        <w:t xml:space="preserve">can be affected by intraspecific 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00804B90"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00804B90"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00804B90"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35269C">
        <w:rPr>
          <w:rFonts w:ascii="Times New Roman" w:hAnsi="Times New Roman" w:cs="Times New Roman"/>
          <w:color w:val="000000"/>
        </w:rPr>
        <w:t xml:space="preserve">abundances and/or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00804B90" w:rsidRPr="00804B90">
        <w:rPr>
          <w:rFonts w:ascii="Times New Roman" w:hAnsi="Times New Roman" w:cs="Times New Roman"/>
          <w:color w:val="000000"/>
        </w:rPr>
        <w:t>of consumer species</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44733C">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00804B90" w:rsidRPr="00804B90">
        <w:rPr>
          <w:rFonts w:ascii="Times New Roman" w:hAnsi="Times New Roman" w:cs="Times New Roman"/>
          <w:color w:val="000000"/>
        </w:rPr>
        <w:t>effects on consumers may then have cascading effects on the strength of trophic interactions between consumers and their predators</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BB533B">
        <w:rPr>
          <w:rFonts w:ascii="Times New Roman" w:hAnsi="Times New Roman" w:cs="Times New Roman"/>
          <w:color w:val="000000"/>
        </w:rPr>
        <w:fldChar w:fldCharType="end"/>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If</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00804B90"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(6, 17)</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1A237C">
        <w:rPr>
          <w:rFonts w:ascii="Times New Roman" w:hAnsi="Times New Roman" w:cs="Times New Roman"/>
          <w:color w:val="000000"/>
        </w:rPr>
        <w:fldChar w:fldCharType="end"/>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E97FC2">
        <w:rPr>
          <w:rFonts w:ascii="Times New Roman" w:hAnsi="Times New Roman" w:cs="Times New Roman"/>
          <w:color w:val="000000"/>
        </w:rPr>
        <w:t>food web</w:t>
      </w:r>
      <w:r w:rsidR="00D310B6">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complexity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00804B90"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00804B90" w:rsidRPr="00804B90">
        <w:rPr>
          <w:rFonts w:ascii="Times New Roman" w:hAnsi="Times New Roman" w:cs="Times New Roman"/>
          <w:color w:val="000000"/>
        </w:rPr>
        <w:t>dynamics, as more complex food webs are predicted to be more robust to species extinctions</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(1, 18)</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FA61CF">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 </w:t>
      </w:r>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54E5BE14"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test the hypothesis that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804B90" w:rsidRPr="00804B90">
        <w:rPr>
          <w:rFonts w:ascii="Times New Roman" w:hAnsi="Times New Roman" w:cs="Times New Roman"/>
          <w:color w:val="000000"/>
        </w:rPr>
        <w:t xml:space="preserve"> (Coastal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ins w:id="12" w:author="su" w:date="2015-06-23T19:23:00Z">
        <w:r w:rsidR="00F82E05">
          <w:rPr>
            <w:rFonts w:ascii="Times New Roman" w:hAnsi="Times New Roman" w:cs="Times New Roman"/>
            <w:i/>
            <w:iCs/>
            <w:color w:val="000000"/>
          </w:rPr>
          <w:t xml:space="preserve"> </w:t>
        </w:r>
        <w:r w:rsidR="00F82E05">
          <w:rPr>
            <w:rFonts w:ascii="Times New Roman" w:hAnsi="Times New Roman" w:cs="Times New Roman"/>
            <w:iCs/>
            <w:color w:val="000000"/>
          </w:rPr>
          <w:t>Barratt ex Hook</w:t>
        </w:r>
      </w:ins>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genetic variation in 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91360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91360B">
        <w:rPr>
          <w:rFonts w:ascii="Times New Roman" w:hAnsi="Times New Roman" w:cs="Times New Roman"/>
          <w:color w:val="000000"/>
        </w:rPr>
        <w:fldChar w:fldCharType="end"/>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 thereby restricting their natural enem</w:t>
      </w:r>
      <w:r w:rsidR="003B2E18">
        <w:rPr>
          <w:rFonts w:ascii="Times New Roman" w:hAnsi="Times New Roman" w:cs="Times New Roman"/>
          <w:color w:val="000000"/>
        </w:rPr>
        <w:t>ies</w:t>
      </w:r>
      <w:r w:rsidR="00804B90" w:rsidRPr="00804B90">
        <w:rPr>
          <w:rFonts w:ascii="Times New Roman" w:hAnsi="Times New Roman" w:cs="Times New Roman"/>
          <w:color w:val="000000"/>
        </w:rPr>
        <w:t xml:space="preserve"> to a</w:t>
      </w:r>
      <w:r w:rsidR="003B2E18">
        <w:rPr>
          <w:rFonts w:ascii="Times New Roman" w:hAnsi="Times New Roman" w:cs="Times New Roman"/>
          <w:color w:val="000000"/>
        </w:rPr>
        <w:t xml:space="preserve"> relatively specialized community</w:t>
      </w:r>
      <w:r w:rsidR="003B2E18">
        <w:rPr>
          <w:rFonts w:ascii="Times New Roman" w:hAnsi="Times New Roman" w:cs="Times New Roman"/>
          <w:color w:val="000000"/>
        </w:rPr>
        <w:fldChar w:fldCharType="begin">
          <w:fldData xml:space="preserve">NgA5ADUAMABlADEAYwA3AC0AOABiADgANAAtADQANgAzADcALQA5AGQAZAA5AC0AZQA3ADQANgA0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</w:fldData>
        </w:fldChar>
      </w:r>
      <w:r w:rsidR="003B2E18">
        <w:rPr>
          <w:rFonts w:ascii="Times New Roman" w:hAnsi="Times New Roman" w:cs="Times New Roman"/>
          <w:color w:val="000000"/>
        </w:rPr>
        <w:instrText>ADDIN LABTIVA_CITE \* MERGEFORMAT</w:instrText>
      </w:r>
      <w:r w:rsidR="003B2E18">
        <w:rPr>
          <w:rFonts w:ascii="Times New Roman" w:hAnsi="Times New Roman" w:cs="Times New Roman"/>
          <w:color w:val="000000"/>
        </w:rPr>
      </w:r>
      <w:r w:rsidR="003B2E1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(20)</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3B2E18">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the source of larval mortality by dissecting galls or rearing out the </w:t>
      </w:r>
      <w:r w:rsidR="00210CFC">
        <w:rPr>
          <w:rFonts w:ascii="Times New Roman" w:hAnsi="Times New Roman" w:cs="Times New Roman"/>
          <w:color w:val="000000"/>
        </w:rPr>
        <w:t>insects</w:t>
      </w:r>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t>
      </w:r>
      <w:commentRangeStart w:id="13"/>
      <w:r w:rsidR="00804B90" w:rsidRPr="00804B90">
        <w:rPr>
          <w:rFonts w:ascii="Times New Roman" w:hAnsi="Times New Roman" w:cs="Times New Roman"/>
          <w:color w:val="000000"/>
        </w:rPr>
        <w:t>wall</w:t>
      </w:r>
      <w:commentRangeEnd w:id="13"/>
      <w:r w:rsidR="00165C5D">
        <w:rPr>
          <w:rStyle w:val="Kommentinviite"/>
        </w:rPr>
        <w:commentReference w:id="13"/>
      </w:r>
      <w:r w:rsidR="00804B90" w:rsidRPr="00804B90">
        <w:rPr>
          <w:rFonts w:ascii="Times New Roman" w:hAnsi="Times New Roman" w:cs="Times New Roman"/>
          <w:color w:val="000000"/>
        </w:rPr>
        <w:t xml:space="preserve"> and into the larva within the gall (i.e. larger galls provide a refuge from parasitism)</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(21)</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E90B84">
        <w:rPr>
          <w:rFonts w:ascii="Times New Roman" w:hAnsi="Times New Roman" w:cs="Times New Roman"/>
          <w:color w:val="000000"/>
        </w:rPr>
        <w:fldChar w:fldCharType="end"/>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(21)</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E90B84">
        <w:rPr>
          <w:rFonts w:ascii="Times New Roman" w:hAnsi="Times New Roman" w:cs="Times New Roman"/>
          <w:color w:val="000000"/>
        </w:rPr>
        <w:fldChar w:fldCharType="end"/>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w:t>
      </w:r>
      <w:r w:rsidR="009E1DAE">
        <w:rPr>
          <w:rFonts w:ascii="Times New Roman" w:hAnsi="Times New Roman" w:cs="Times New Roman"/>
          <w:color w:val="000000"/>
        </w:rPr>
        <w:t xml:space="preserve">host </w:t>
      </w:r>
      <w:r w:rsidR="00804B90" w:rsidRPr="00804B90">
        <w:rPr>
          <w:rFonts w:ascii="Times New Roman" w:hAnsi="Times New Roman" w:cs="Times New Roman"/>
          <w:color w:val="000000"/>
        </w:rPr>
        <w:t xml:space="preserve">plant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415D2">
        <w:rPr>
          <w:rFonts w:ascii="Times New Roman" w:hAnsi="Times New Roman" w:cs="Times New Roman"/>
          <w:color w:val="000000"/>
        </w:rPr>
        <w:t xml:space="preserve">understanding for how the gain or </w:t>
      </w:r>
      <w:r w:rsidR="00483D9A" w:rsidRPr="00804B90">
        <w:rPr>
          <w:rFonts w:ascii="Times New Roman" w:hAnsi="Times New Roman" w:cs="Times New Roman"/>
          <w:color w:val="000000"/>
        </w:rPr>
        <w:t>loss of genetic variation in a population will affect the dynamics o</w:t>
      </w:r>
      <w:r w:rsidR="00483D9A">
        <w:rPr>
          <w:rFonts w:ascii="Times New Roman" w:hAnsi="Times New Roman" w:cs="Times New Roman"/>
          <w:color w:val="000000"/>
        </w:rPr>
        <w:t xml:space="preserve">f ecological </w:t>
      </w:r>
      <w:commentRangeStart w:id="14"/>
      <w:r w:rsidR="00483D9A">
        <w:rPr>
          <w:rFonts w:ascii="Times New Roman" w:hAnsi="Times New Roman" w:cs="Times New Roman"/>
          <w:color w:val="000000"/>
        </w:rPr>
        <w:t>networks</w:t>
      </w:r>
      <w:commentRangeEnd w:id="14"/>
      <w:r w:rsidR="00F82E05">
        <w:rPr>
          <w:rStyle w:val="Kommentinviite"/>
        </w:rPr>
        <w:commentReference w:id="14"/>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7DC11133"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D5EA6" w:rsidRPr="000E420B">
        <w:rPr>
          <w:rFonts w:ascii="Times New Roman" w:hAnsi="Times New Roman" w:cs="Times New Roman"/>
          <w:b/>
          <w:color w:val="000000"/>
        </w:rPr>
        <w:t>willow-gall interaction network.</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2B78CE">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2B78CE">
        <w:rPr>
          <w:rFonts w:ascii="Times New Roman" w:hAnsi="Times New Roman" w:cs="Times New Roman"/>
          <w:color w:val="000000"/>
        </w:rPr>
        <w:fldChar w:fldCharType="end"/>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BF6425" w:rsidRPr="00455202">
        <w:rPr>
          <w:rFonts w:ascii="STIXGeneral-Regular" w:hAnsi="STIXGeneral-Regular" w:cs="STIXGeneral-Regular"/>
          <w:color w:val="000000"/>
        </w:rPr>
        <w:t>𝛘</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BF6425">
        <w:rPr>
          <w:rFonts w:ascii="Times New Roman" w:hAnsi="Times New Roman" w:cs="Times New Roman"/>
          <w:color w:val="000000"/>
        </w:rPr>
        <w:t>Fig. 2A-C</w:t>
      </w:r>
      <w:r w:rsidR="00BF6425" w:rsidRPr="00804B90">
        <w:rPr>
          <w:rFonts w:ascii="Times New Roman" w:hAnsi="Times New Roman" w:cs="Times New Roman"/>
          <w:color w:val="000000"/>
        </w:rPr>
        <w:t>)</w:t>
      </w:r>
      <w:r w:rsidR="00B00025">
        <w:rPr>
          <w:rFonts w:ascii="Times New Roman" w:hAnsi="Times New Roman" w:cs="Times New Roman"/>
          <w:color w:val="000000"/>
        </w:rPr>
        <w:t>,</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B00025">
        <w:rPr>
          <w:rFonts w:ascii="Times New Roman" w:hAnsi="Times New Roman" w:cs="Times New Roman"/>
          <w:color w:val="000000"/>
        </w:rPr>
        <w:t>ing</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 xml:space="preserve">composition of gall communities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BF6425">
        <w:rPr>
          <w:rFonts w:ascii="Times New Roman" w:hAnsi="Times New Roman" w:cs="Times New Roman"/>
          <w:color w:val="000000"/>
        </w:rPr>
        <w:t>Fig. 2D).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(8, 11, 21)</w:t>
      </w:r>
      <w:r w:rsidR="004C54C0" w:rsidRPr="004C54C0">
        <w:rPr>
          <w:rFonts w:ascii="Times New Roman" w:hAnsi="Times New Roman" w:cs="Times New Roman"/>
          <w:noProof/>
          <w:color w:val="000000"/>
        </w:rPr>
        <w:t xml:space="preserve"> </w:t>
      </w:r>
      <w:r w:rsidR="00DC7420">
        <w:rPr>
          <w:rFonts w:ascii="Times New Roman" w:hAnsi="Times New Roman" w:cs="Times New Roman"/>
          <w:color w:val="000000"/>
        </w:rPr>
        <w:fldChar w:fldCharType="end"/>
      </w:r>
      <w:r w:rsidR="00DC7420">
        <w:rPr>
          <w:rFonts w:ascii="Times New Roman" w:hAnsi="Times New Roman" w:cs="Times New Roman"/>
          <w:color w:val="000000"/>
        </w:rPr>
        <w:t>and plant-herbivore systems</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(12, 15)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EC64CB">
        <w:rPr>
          <w:rFonts w:ascii="Times New Roman" w:hAnsi="Times New Roman" w:cs="Times New Roman"/>
          <w:color w:val="000000"/>
        </w:rPr>
        <w:fldChar w:fldCharType="end"/>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728DF5FF"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r w:rsidR="00150F0B">
        <w:rPr>
          <w:rFonts w:ascii="Times New Roman" w:hAnsi="Times New Roman" w:cs="Times New Roman"/>
          <w:color w:val="000000"/>
        </w:rPr>
        <w:t xml:space="preserve">determine </w:t>
      </w:r>
      <w:r w:rsidR="00B3724F">
        <w:rPr>
          <w:rFonts w:ascii="Times New Roman" w:hAnsi="Times New Roman" w:cs="Times New Roman"/>
          <w:color w:val="000000"/>
        </w:rPr>
        <w:t xml:space="preserve">the </w:t>
      </w:r>
      <w:r w:rsidR="009E1DAE">
        <w:rPr>
          <w:rFonts w:ascii="Times New Roman" w:hAnsi="Times New Roman" w:cs="Times New Roman"/>
          <w:color w:val="000000"/>
        </w:rPr>
        <w:t>traits mediatin</w:t>
      </w:r>
      <w:r w:rsidR="00B3724F">
        <w:rPr>
          <w:rFonts w:ascii="Times New Roman" w:hAnsi="Times New Roman" w:cs="Times New Roman"/>
          <w:color w:val="000000"/>
        </w:rPr>
        <w:t xml:space="preserve">g the genetic specificity of the willow-gall interaction network.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E04D63" w:rsidRPr="004B0CC0">
        <w:rPr>
          <w:rFonts w:ascii="STIXGeneral-Regular" w:hAnsi="STIXGeneral-Regular" w:cs="STIXGeneral-Regular"/>
          <w:color w:val="000000"/>
        </w:rPr>
        <w:t>𝛘</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D522E">
        <w:rPr>
          <w:rFonts w:ascii="Times New Roman" w:hAnsi="Times New Roman" w:cs="Times New Roman"/>
          <w:color w:val="000000"/>
        </w:rPr>
        <w:t>Table S3)</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determined by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D522E">
        <w:rPr>
          <w:rFonts w:ascii="Times New Roman" w:hAnsi="Times New Roman" w:cs="Times New Roman"/>
          <w:color w:val="000000"/>
        </w:rPr>
        <w:t xml:space="preserve">Table S3).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F92812">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QwA0AEIALQBBADAARQA4AEQAMQBCADAAQwAyADkAMQB8AGUATgBwADkAawBjADkAcQA0AHoAQQBR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F92812">
        <w:rPr>
          <w:rFonts w:ascii="Times New Roman" w:hAnsi="Times New Roman" w:cs="Times New Roman"/>
          <w:color w:val="000000"/>
        </w:rPr>
        <w:fldChar w:fldCharType="end"/>
      </w:r>
      <w:r w:rsidR="00231536">
        <w:rPr>
          <w:rFonts w:ascii="Times New Roman" w:hAnsi="Times New Roman" w:cs="Times New Roman"/>
          <w:color w:val="000000"/>
        </w:rPr>
        <w:t xml:space="preserve">and should therefore be incorporated into mechanistic models of food web </w:t>
      </w:r>
      <w:commentRangeStart w:id="15"/>
      <w:r w:rsidR="00231536">
        <w:rPr>
          <w:rFonts w:ascii="Times New Roman" w:hAnsi="Times New Roman" w:cs="Times New Roman"/>
          <w:color w:val="000000"/>
        </w:rPr>
        <w:t>structure</w:t>
      </w:r>
      <w:commentRangeEnd w:id="15"/>
      <w:r w:rsidR="00165C5D">
        <w:rPr>
          <w:rStyle w:val="Kommentinviite"/>
        </w:rPr>
        <w:commentReference w:id="15"/>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1C4257FF" w:rsidR="00DA620C"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DC7420">
        <w:rPr>
          <w:rFonts w:ascii="Times New Roman" w:hAnsi="Times New Roman" w:cs="Times New Roman"/>
          <w:b/>
          <w:color w:val="000000"/>
        </w:rPr>
        <w:t xml:space="preserve">enetic </w:t>
      </w:r>
      <w:r w:rsidR="00E9364E">
        <w:rPr>
          <w:rFonts w:ascii="Times New Roman" w:hAnsi="Times New Roman" w:cs="Times New Roman"/>
          <w:b/>
          <w:color w:val="000000"/>
        </w:rPr>
        <w:t>specificity</w:t>
      </w:r>
      <w:r w:rsidR="00DC7420">
        <w:rPr>
          <w:rFonts w:ascii="Times New Roman" w:hAnsi="Times New Roman" w:cs="Times New Roman"/>
          <w:b/>
          <w:color w:val="000000"/>
        </w:rPr>
        <w:t xml:space="preserve"> </w:t>
      </w:r>
      <w:r w:rsidR="00C17C70">
        <w:rPr>
          <w:rFonts w:ascii="Times New Roman" w:hAnsi="Times New Roman" w:cs="Times New Roman"/>
          <w:b/>
          <w:color w:val="000000"/>
        </w:rPr>
        <w:t xml:space="preserve">of </w:t>
      </w:r>
      <w:r w:rsidR="00730C04">
        <w:rPr>
          <w:rFonts w:ascii="Times New Roman" w:hAnsi="Times New Roman" w:cs="Times New Roman"/>
          <w:b/>
          <w:color w:val="000000"/>
        </w:rPr>
        <w:t xml:space="preserve">the </w:t>
      </w:r>
      <w:r w:rsidR="00DC7420">
        <w:rPr>
          <w:rFonts w:ascii="Times New Roman" w:hAnsi="Times New Roman" w:cs="Times New Roman"/>
          <w:b/>
          <w:color w:val="000000"/>
        </w:rPr>
        <w:t>gall-</w:t>
      </w:r>
      <w:proofErr w:type="spellStart"/>
      <w:r w:rsidR="00DC7420">
        <w:rPr>
          <w:rFonts w:ascii="Times New Roman" w:hAnsi="Times New Roman" w:cs="Times New Roman"/>
          <w:b/>
          <w:color w:val="000000"/>
        </w:rPr>
        <w:t>parasitoid</w:t>
      </w:r>
      <w:proofErr w:type="spellEnd"/>
      <w:r w:rsidR="00DC7420">
        <w:rPr>
          <w:rFonts w:ascii="Times New Roman" w:hAnsi="Times New Roman" w:cs="Times New Roman"/>
          <w:b/>
          <w:color w:val="000000"/>
        </w:rPr>
        <w:t xml:space="preserve"> interaction network. </w:t>
      </w:r>
      <w:r w:rsidR="00072B8B">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(11, 12, 15)</w:t>
      </w:r>
      <w:r w:rsidR="004C54C0" w:rsidRPr="004C54C0">
        <w:rPr>
          <w:rFonts w:ascii="Times New Roman" w:hAnsi="Times New Roman" w:cs="Times New Roman"/>
          <w:noProof/>
          <w:color w:val="000000"/>
        </w:rPr>
        <w:t xml:space="preserve"> </w:t>
      </w:r>
      <w:r w:rsidR="00B21A2D">
        <w:rPr>
          <w:rFonts w:ascii="Times New Roman" w:hAnsi="Times New Roman" w:cs="Times New Roman"/>
          <w:color w:val="000000"/>
        </w:rPr>
        <w:fldChar w:fldCharType="end"/>
      </w:r>
      <w:r w:rsidR="00072B8B">
        <w:rPr>
          <w:rFonts w:ascii="Times New Roman" w:hAnsi="Times New Roman" w:cs="Times New Roman"/>
          <w:color w:val="000000"/>
        </w:rPr>
        <w:t>and simple food chains</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(8–10, 21)</w:t>
      </w:r>
      <w:r w:rsidR="004C54C0" w:rsidRPr="004C54C0">
        <w:rPr>
          <w:rFonts w:ascii="Times New Roman" w:hAnsi="Times New Roman" w:cs="Times New Roman"/>
          <w:noProof/>
          <w:color w:val="000000"/>
        </w:rPr>
        <w:t xml:space="preserve"> </w:t>
      </w:r>
      <w:r w:rsidR="00F92812">
        <w:rPr>
          <w:rFonts w:ascii="Times New Roman" w:hAnsi="Times New Roman" w:cs="Times New Roman"/>
          <w:color w:val="000000"/>
        </w:rPr>
        <w:fldChar w:fldCharType="end"/>
      </w:r>
      <w:r w:rsidR="00D73A0B">
        <w:rPr>
          <w:rFonts w:ascii="Times New Roman" w:hAnsi="Times New Roman" w:cs="Times New Roman"/>
          <w:color w:val="000000"/>
        </w:rPr>
        <w:t xml:space="preserve">to determine </w:t>
      </w:r>
      <w:r w:rsidR="00072B8B">
        <w:rPr>
          <w:rFonts w:ascii="Times New Roman" w:hAnsi="Times New Roman" w:cs="Times New Roman"/>
          <w:color w:val="000000"/>
        </w:rPr>
        <w:t>the assembly of the gall-</w:t>
      </w:r>
      <w:proofErr w:type="spellStart"/>
      <w:r w:rsidR="00072B8B">
        <w:rPr>
          <w:rFonts w:ascii="Times New Roman" w:hAnsi="Times New Roman" w:cs="Times New Roman"/>
          <w:color w:val="000000"/>
        </w:rPr>
        <w:t>parasitoid</w:t>
      </w:r>
      <w:proofErr w:type="spellEnd"/>
      <w:r w:rsidR="00072B8B">
        <w:rPr>
          <w:rFonts w:ascii="Times New Roman" w:hAnsi="Times New Roman" w:cs="Times New Roman"/>
          <w:color w:val="000000"/>
        </w:rPr>
        <w:t xml:space="preserve"> interaction network</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DB63B7" w:rsidRPr="004B0CC0">
        <w:rPr>
          <w:rFonts w:ascii="STIXGeneral-Regular" w:hAnsi="STIXGeneral-Regular" w:cs="STIXGeneral-Regular"/>
          <w:color w:val="000000"/>
        </w:rPr>
        <w:t>𝛘</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sidR="00072B8B">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830F9C">
        <w:rPr>
          <w:rFonts w:ascii="Times New Roman" w:hAnsi="Times New Roman" w:cs="Times New Roman"/>
          <w:color w:val="000000"/>
        </w:rPr>
        <w:t xml:space="preserve"> (Fig. 3A-C)</w:t>
      </w:r>
      <w:r w:rsidR="004208D6">
        <w:rPr>
          <w:rFonts w:ascii="Times New Roman" w:hAnsi="Times New Roman" w:cs="Times New Roman"/>
          <w:color w:val="000000"/>
        </w:rPr>
        <w:t>,</w:t>
      </w:r>
      <w:r w:rsidR="00804B90" w:rsidRPr="00804B90">
        <w:rPr>
          <w:rFonts w:ascii="Times New Roman" w:hAnsi="Times New Roman" w:cs="Times New Roman"/>
          <w:color w:val="000000"/>
        </w:rPr>
        <w:t xml:space="preserve"> resulting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DA620C">
        <w:rPr>
          <w:rFonts w:ascii="Times New Roman" w:hAnsi="Times New Roman" w:cs="Times New Roman"/>
          <w:color w:val="000000"/>
        </w:rPr>
        <w:t>In addition to the abundance of trophic interactions, 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A22176">
        <w:rPr>
          <w:rFonts w:ascii="Times New Roman" w:hAnsi="Times New Roman" w:cs="Times New Roman"/>
          <w:color w:val="000000"/>
        </w:rPr>
        <w:t>Fig. 3</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3D6499F1"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the 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 network</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 xml:space="preserve">interactions increased with the abundance of their associated galls, and that leaf gall size affected the abundance of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716961" w:rsidRPr="0033227E">
        <w:rPr>
          <w:rFonts w:ascii="STIXGeneral-Regular" w:hAnsi="STIXGeneral-Regular" w:cs="STIXGeneral-Regular"/>
          <w:color w:val="000000"/>
        </w:rPr>
        <w:t>𝛘</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Pr>
          <w:rFonts w:ascii="Times New Roman" w:hAnsi="Times New Roman" w:cs="Times New Roman"/>
          <w:color w:val="000000"/>
        </w:rPr>
        <w:t>; Table S3</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B240BA" w:rsidRPr="0033227E">
        <w:rPr>
          <w:rFonts w:ascii="STIXGeneral-Regular" w:hAnsi="STIXGeneral-Regular" w:cs="STIXGeneral-Regular"/>
          <w:color w:val="000000"/>
        </w:rPr>
        <w:t>𝛘</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3B16F6">
        <w:rPr>
          <w:rFonts w:ascii="Times New Roman" w:hAnsi="Times New Roman" w:cs="Times New Roman"/>
          <w:color w:val="000000"/>
        </w:rPr>
        <w:t>; Table S4</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natural selection has the potential to shape food 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eco-evolutionary dynamics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important role in determining pairwise, consumer-resource interactions</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(22, 23)</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72655C">
        <w:rPr>
          <w:rFonts w:ascii="Times New Roman" w:hAnsi="Times New Roman" w:cs="Times New Roman"/>
          <w:color w:val="000000"/>
        </w:rPr>
        <w:fldChar w:fldCharType="end"/>
      </w:r>
      <w:r w:rsidR="00916547">
        <w:rPr>
          <w:rFonts w:ascii="Times New Roman" w:hAnsi="Times New Roman" w:cs="Times New Roman"/>
          <w:color w:val="000000"/>
        </w:rPr>
        <w:t>Taken together, understanding</w:t>
      </w:r>
      <w:r w:rsidR="002A66B7">
        <w:rPr>
          <w:rFonts w:ascii="Times New Roman" w:hAnsi="Times New Roman" w:cs="Times New Roman"/>
          <w:color w:val="000000"/>
        </w:rPr>
        <w:t xml:space="preserve"> how evolutionary processes affect the structure of ecological networks, and vice versa</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(24, 25)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4E71CE">
        <w:rPr>
          <w:rFonts w:ascii="Times New Roman" w:hAnsi="Times New Roman" w:cs="Times New Roman"/>
          <w:color w:val="000000"/>
        </w:rPr>
        <w:fldChar w:fldCharType="end"/>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373F755" w14:textId="7F1ADA16" w:rsidR="008C0CFA" w:rsidRDefault="008860ED"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b/>
          <w:color w:val="000000"/>
        </w:rPr>
        <w:t>Intraspecific genetic variation increases</w:t>
      </w:r>
      <w:r w:rsidR="00DC7420">
        <w:rPr>
          <w:rFonts w:ascii="Times New Roman" w:hAnsi="Times New Roman" w:cs="Times New Roman"/>
          <w:b/>
          <w:color w:val="000000"/>
        </w:rPr>
        <w:t xml:space="preserve"> network complexity. </w:t>
      </w:r>
      <w:r w:rsidR="006F2CC3">
        <w:rPr>
          <w:rFonts w:ascii="Times New Roman" w:hAnsi="Times New Roman" w:cs="Times New Roman"/>
          <w:color w:val="000000"/>
        </w:rPr>
        <w:t>To tes</w:t>
      </w:r>
      <w:r>
        <w:rPr>
          <w:rFonts w:ascii="Times New Roman" w:hAnsi="Times New Roman" w:cs="Times New Roman"/>
          <w:color w:val="000000"/>
        </w:rPr>
        <w:t>t this</w:t>
      </w:r>
      <w:r w:rsidR="00D76DEF">
        <w:rPr>
          <w:rFonts w:ascii="Times New Roman" w:hAnsi="Times New Roman" w:cs="Times New Roman"/>
          <w:color w:val="000000"/>
        </w:rPr>
        <w:t xml:space="preserve"> hypothesis</w:t>
      </w:r>
      <w:r w:rsidR="006F2CC3">
        <w:rPr>
          <w:rFonts w:ascii="Times New Roman" w:hAnsi="Times New Roman" w:cs="Times New Roman"/>
          <w:color w:val="000000"/>
        </w:rPr>
        <w:t xml:space="preserve">, we used our empirical data to predict 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of genetic variation</w:t>
      </w:r>
      <w:r w:rsidR="00385DCF">
        <w:rPr>
          <w:rFonts w:ascii="Times New Roman" w:hAnsi="Times New Roman" w:cs="Times New Roman"/>
          <w:color w:val="000000"/>
        </w:rPr>
        <w:t xml:space="preserve"> (no. </w:t>
      </w:r>
      <w:proofErr w:type="gramStart"/>
      <w:r w:rsidR="00385DCF">
        <w:rPr>
          <w:rFonts w:ascii="Times New Roman" w:hAnsi="Times New Roman" w:cs="Times New Roman"/>
          <w:color w:val="000000"/>
        </w:rPr>
        <w:t>of</w:t>
      </w:r>
      <w:proofErr w:type="gramEnd"/>
      <w:r w:rsidR="00385DCF">
        <w:rPr>
          <w:rFonts w:ascii="Times New Roman" w:hAnsi="Times New Roman" w:cs="Times New Roman"/>
          <w:color w:val="000000"/>
        </w:rPr>
        <w:t xml:space="preserve"> genotypes)</w:t>
      </w:r>
      <w:r w:rsidR="006F2CC3">
        <w:rPr>
          <w:rFonts w:ascii="Times New Roman" w:hAnsi="Times New Roman" w:cs="Times New Roman"/>
          <w:color w:val="000000"/>
        </w:rPr>
        <w:t xml:space="preserve"> in the plant population (</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 We found that the g</w:t>
      </w:r>
      <w:r w:rsidR="00B04828">
        <w:rPr>
          <w:rFonts w:ascii="Times New Roman" w:hAnsi="Times New Roman" w:cs="Times New Roman"/>
          <w:color w:val="000000"/>
        </w:rPr>
        <w:t xml:space="preserve">enetic </w:t>
      </w:r>
      <w:r w:rsidR="006F2CC3">
        <w:rPr>
          <w:rFonts w:ascii="Times New Roman" w:hAnsi="Times New Roman" w:cs="Times New Roman"/>
          <w:color w:val="000000"/>
        </w:rPr>
        <w:t>specificity of the</w:t>
      </w:r>
      <w:r w:rsidR="00B04828">
        <w:rPr>
          <w:rFonts w:ascii="Times New Roman" w:hAnsi="Times New Roman" w:cs="Times New Roman"/>
          <w:color w:val="000000"/>
        </w:rPr>
        <w:t xml:space="preserve"> willow-gall and gall-</w:t>
      </w:r>
      <w:proofErr w:type="spellStart"/>
      <w:r w:rsidR="00B04828">
        <w:rPr>
          <w:rFonts w:ascii="Times New Roman" w:hAnsi="Times New Roman" w:cs="Times New Roman"/>
          <w:color w:val="000000"/>
        </w:rPr>
        <w:t>parasitoid</w:t>
      </w:r>
      <w:proofErr w:type="spellEnd"/>
      <w:r w:rsidR="00B04828">
        <w:rPr>
          <w:rFonts w:ascii="Times New Roman" w:hAnsi="Times New Roman" w:cs="Times New Roman"/>
          <w:color w:val="000000"/>
        </w:rPr>
        <w:t xml:space="preserve"> interaction netw</w:t>
      </w:r>
      <w:r w:rsidR="00D76093">
        <w:rPr>
          <w:rFonts w:ascii="Times New Roman" w:hAnsi="Times New Roman" w:cs="Times New Roman"/>
          <w:color w:val="000000"/>
        </w:rPr>
        <w:t>orks resulted in a 50% increase</w:t>
      </w:r>
      <w:r w:rsidR="00B04828">
        <w:rPr>
          <w:rFonts w:ascii="Times New Roman" w:hAnsi="Times New Roman" w:cs="Times New Roman"/>
          <w:color w:val="000000"/>
        </w:rPr>
        <w:t xml:space="preserve"> in average food web complexity over the</w:t>
      </w:r>
      <w:r w:rsidR="00163CD5">
        <w:rPr>
          <w:rFonts w:ascii="Times New Roman" w:hAnsi="Times New Roman" w:cs="Times New Roman"/>
          <w:color w:val="000000"/>
        </w:rPr>
        <w:t xml:space="preserve"> </w:t>
      </w:r>
      <w:r w:rsidR="00B04828">
        <w:rPr>
          <w:rFonts w:ascii="Times New Roman" w:hAnsi="Times New Roman" w:cs="Times New Roman"/>
          <w:color w:val="000000"/>
        </w:rPr>
        <w:t>range of</w:t>
      </w:r>
      <w:r w:rsidR="00163CD5">
        <w:rPr>
          <w:rFonts w:ascii="Times New Roman" w:hAnsi="Times New Roman" w:cs="Times New Roman"/>
          <w:color w:val="000000"/>
        </w:rPr>
        <w:t xml:space="preserve"> </w:t>
      </w:r>
      <w:r w:rsidR="00CA77EB">
        <w:rPr>
          <w:rFonts w:ascii="Times New Roman" w:hAnsi="Times New Roman" w:cs="Times New Roman"/>
          <w:color w:val="000000"/>
        </w:rPr>
        <w:t>willow genetic variation (Fig. 6</w:t>
      </w:r>
      <w:r w:rsidR="00D06021">
        <w:rPr>
          <w:rFonts w:ascii="Times New Roman" w:hAnsi="Times New Roman" w:cs="Times New Roman"/>
          <w:color w:val="000000"/>
        </w:rPr>
        <w:t>A</w:t>
      </w:r>
      <w:r w:rsidR="00163CD5">
        <w:rPr>
          <w:rFonts w:ascii="Times New Roman" w:hAnsi="Times New Roman" w:cs="Times New Roman"/>
          <w:color w:val="000000"/>
        </w:rPr>
        <w:t xml:space="preserve">). </w:t>
      </w:r>
      <w:r w:rsidR="00E50063" w:rsidRPr="00804B90">
        <w:rPr>
          <w:rFonts w:ascii="Times New Roman" w:hAnsi="Times New Roman" w:cs="Times New Roman"/>
          <w:color w:val="000000"/>
        </w:rPr>
        <w:t>In part, this</w:t>
      </w:r>
      <w:r w:rsidR="00E50063">
        <w:rPr>
          <w:rFonts w:ascii="Times New Roman" w:hAnsi="Times New Roman" w:cs="Times New Roman"/>
          <w:color w:val="000000"/>
        </w:rPr>
        <w:t xml:space="preserve"> positive relationship</w:t>
      </w:r>
      <w:r w:rsidR="00E50063" w:rsidRPr="00804B90">
        <w:rPr>
          <w:rFonts w:ascii="Times New Roman" w:hAnsi="Times New Roman" w:cs="Times New Roman"/>
          <w:color w:val="000000"/>
        </w:rPr>
        <w:t xml:space="preserve"> is due to </w:t>
      </w:r>
      <w:r w:rsidR="00E50063" w:rsidRPr="0067709E">
        <w:rPr>
          <w:rFonts w:ascii="Times New Roman" w:hAnsi="Times New Roman" w:cs="Times New Roman"/>
          <w:color w:val="000000"/>
        </w:rPr>
        <w:t>random draws of genotypes with complex food webs (</w:t>
      </w:r>
      <w:r w:rsidR="00E50063">
        <w:rPr>
          <w:rFonts w:ascii="Times New Roman" w:hAnsi="Times New Roman" w:cs="Times New Roman"/>
          <w:color w:val="000000"/>
        </w:rPr>
        <w:t xml:space="preserve">i.e. </w:t>
      </w:r>
      <w:r w:rsidR="00487B96">
        <w:rPr>
          <w:rFonts w:ascii="Times New Roman" w:hAnsi="Times New Roman" w:cs="Times New Roman"/>
          <w:color w:val="000000"/>
        </w:rPr>
        <w:t>sampling effects,</w:t>
      </w:r>
      <w:r w:rsidR="00487B96">
        <w:rPr>
          <w:rFonts w:ascii="Times New Roman" w:hAnsi="Times New Roman" w:cs="Times New Roman"/>
          <w:color w:val="000000"/>
        </w:rPr>
        <w:fldChar w:fldCharType="begin">
          <w:fldData xml:space="preserve">NgA5ADUAMABlADEAYwA3AC0AOABiADgANAAtADQANgAzADcALQA5AGQAZAA5AC0AZQA3ADQANgA0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</w:fldData>
        </w:fldChar>
      </w:r>
      <w:r w:rsidR="00487B96">
        <w:rPr>
          <w:rFonts w:ascii="Times New Roman" w:hAnsi="Times New Roman" w:cs="Times New Roman"/>
          <w:color w:val="000000"/>
        </w:rPr>
        <w:instrText>ADDIN LABTIVA_CITE \* MERGEFORMAT</w:instrText>
      </w:r>
      <w:r w:rsidR="00487B96">
        <w:rPr>
          <w:rFonts w:ascii="Times New Roman" w:hAnsi="Times New Roman" w:cs="Times New Roman"/>
          <w:color w:val="000000"/>
        </w:rPr>
      </w:r>
      <w:r w:rsidR="00487B96">
        <w:rPr>
          <w:rFonts w:ascii="Times New Roman" w:hAnsi="Times New Roman" w:cs="Times New Roman"/>
          <w:color w:val="000000"/>
        </w:rPr>
        <w:fldChar w:fldCharType="separate"/>
      </w:r>
      <w:r w:rsidR="001F7F19">
        <w:rPr>
          <w:rFonts w:ascii="Times New Roman" w:hAnsi="Times New Roman" w:cs="Times New Roman"/>
          <w:noProof/>
          <w:color w:val="000000"/>
          <w:lang w:val="en-US"/>
        </w:rPr>
        <w:t xml:space="preserve"> </w:t>
      </w:r>
      <w:r w:rsidR="004C54C0" w:rsidRPr="004C54C0">
        <w:rPr>
          <w:rFonts w:ascii="Times New Roman" w:hAnsi="Times New Roman" w:cs="Times New Roman"/>
          <w:noProof/>
          <w:color w:val="000000"/>
          <w:lang w:val="en-US"/>
        </w:rPr>
        <w:t>26)</w:t>
      </w:r>
      <w:r w:rsidR="004C54C0" w:rsidRPr="004C54C0">
        <w:rPr>
          <w:rFonts w:ascii="Times New Roman" w:hAnsi="Times New Roman" w:cs="Times New Roman"/>
          <w:noProof/>
          <w:color w:val="000000"/>
        </w:rPr>
        <w:t xml:space="preserve"> </w:t>
      </w:r>
      <w:r w:rsidR="00487B96">
        <w:rPr>
          <w:rFonts w:ascii="Times New Roman" w:hAnsi="Times New Roman" w:cs="Times New Roman"/>
          <w:color w:val="000000"/>
        </w:rPr>
        <w:fldChar w:fldCharType="end"/>
      </w:r>
      <w:r w:rsidR="00E50063" w:rsidRPr="0067709E">
        <w:rPr>
          <w:rFonts w:ascii="Times New Roman" w:hAnsi="Times New Roman" w:cs="Times New Roman"/>
          <w:color w:val="000000"/>
        </w:rPr>
        <w:t xml:space="preserve">. However, </w:t>
      </w:r>
      <w:r w:rsidR="00E50063">
        <w:rPr>
          <w:rFonts w:ascii="Times New Roman" w:hAnsi="Times New Roman" w:cs="Times New Roman"/>
          <w:color w:val="000000"/>
        </w:rPr>
        <w:t>the average compl</w:t>
      </w:r>
      <w:r w:rsidR="00082C79">
        <w:rPr>
          <w:rFonts w:ascii="Times New Roman" w:hAnsi="Times New Roman" w:cs="Times New Roman"/>
          <w:color w:val="000000"/>
        </w:rPr>
        <w:t xml:space="preserve">exity of food webs in </w:t>
      </w:r>
      <w:proofErr w:type="spellStart"/>
      <w:r w:rsidR="00E50063">
        <w:rPr>
          <w:rFonts w:ascii="Times New Roman" w:hAnsi="Times New Roman" w:cs="Times New Roman"/>
          <w:color w:val="000000"/>
        </w:rPr>
        <w:t>polycultures</w:t>
      </w:r>
      <w:proofErr w:type="spellEnd"/>
      <w:r w:rsidR="00E50063">
        <w:rPr>
          <w:rFonts w:ascii="Times New Roman" w:hAnsi="Times New Roman" w:cs="Times New Roman"/>
          <w:color w:val="000000"/>
        </w:rPr>
        <w:t xml:space="preserve"> with six or more genotypes was always greater than our expectation from sampling effects alone (dashed line</w:t>
      </w:r>
      <w:r w:rsidR="00CA77EB">
        <w:rPr>
          <w:rFonts w:ascii="Times New Roman" w:hAnsi="Times New Roman" w:cs="Times New Roman"/>
          <w:color w:val="000000"/>
        </w:rPr>
        <w:t>, Fig. 6</w:t>
      </w:r>
      <w:r w:rsidR="00D06021">
        <w:rPr>
          <w:rFonts w:ascii="Times New Roman" w:hAnsi="Times New Roman" w:cs="Times New Roman"/>
          <w:color w:val="000000"/>
        </w:rPr>
        <w:t>A</w:t>
      </w:r>
      <w:r w:rsidR="00E50063">
        <w:rPr>
          <w:rFonts w:ascii="Times New Roman" w:hAnsi="Times New Roman" w:cs="Times New Roman"/>
          <w:color w:val="000000"/>
        </w:rPr>
        <w:t xml:space="preserve">). </w:t>
      </w:r>
      <w:r w:rsidR="00163CD5">
        <w:rPr>
          <w:rFonts w:ascii="Times New Roman" w:hAnsi="Times New Roman" w:cs="Times New Roman"/>
          <w:color w:val="000000"/>
        </w:rPr>
        <w:t xml:space="preserve">Indeed, 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 xml:space="preserve">their trophic interactions </w:t>
      </w:r>
      <w:r w:rsidR="00CA77EB">
        <w:rPr>
          <w:rFonts w:ascii="Times New Roman" w:hAnsi="Times New Roman" w:cs="Times New Roman"/>
          <w:color w:val="000000"/>
        </w:rPr>
        <w:t>(Fig. 6</w:t>
      </w:r>
      <w:r w:rsidR="00D06021">
        <w:rPr>
          <w:rFonts w:ascii="Times New Roman" w:hAnsi="Times New Roman" w:cs="Times New Roman"/>
          <w:color w:val="000000"/>
        </w:rPr>
        <w:t>B</w:t>
      </w:r>
      <w:r w:rsidR="00F60A13">
        <w:rPr>
          <w:rFonts w:ascii="Times New Roman" w:hAnsi="Times New Roman" w:cs="Times New Roman"/>
          <w:color w:val="000000"/>
        </w:rPr>
        <w:t>)</w:t>
      </w:r>
      <w:r w:rsidR="00934E3A">
        <w:rPr>
          <w:rFonts w:ascii="Times New Roman" w:hAnsi="Times New Roman" w:cs="Times New Roman"/>
          <w:color w:val="000000"/>
        </w:rPr>
        <w:t xml:space="preserve">, suggesting </w:t>
      </w:r>
      <w:r w:rsidR="008C2A67">
        <w:rPr>
          <w:rFonts w:ascii="Times New Roman" w:hAnsi="Times New Roman" w:cs="Times New Roman"/>
          <w:color w:val="000000"/>
        </w:rPr>
        <w:t>that complementarity was an important contributor to the positive relationship between genetic variation and food web complexity</w:t>
      </w:r>
      <w:r w:rsidR="00F60A13">
        <w:rPr>
          <w:rFonts w:ascii="Times New Roman" w:hAnsi="Times New Roman" w:cs="Times New Roman"/>
          <w:color w:val="000000"/>
        </w:rPr>
        <w:t>.</w:t>
      </w:r>
      <w:r w:rsidR="00163CD5">
        <w:rPr>
          <w:rFonts w:ascii="Times New Roman" w:hAnsi="Times New Roman" w:cs="Times New Roman"/>
          <w:iCs/>
          <w:color w:val="000000"/>
        </w:rPr>
        <w:t xml:space="preserve"> </w:t>
      </w:r>
      <w:r w:rsidR="00D677D8">
        <w:rPr>
          <w:rFonts w:ascii="Times New Roman" w:hAnsi="Times New Roman" w:cs="Times New Roman"/>
          <w:color w:val="000000"/>
        </w:rPr>
        <w:t>It is importan</w:t>
      </w:r>
      <w:r w:rsidR="00082C79">
        <w:rPr>
          <w:rFonts w:ascii="Times New Roman" w:hAnsi="Times New Roman" w:cs="Times New Roman"/>
          <w:color w:val="000000"/>
        </w:rPr>
        <w:t>t to note though, that this analysis</w:t>
      </w:r>
      <w:r w:rsidR="00D677D8">
        <w:rPr>
          <w:rFonts w:ascii="Times New Roman" w:hAnsi="Times New Roman" w:cs="Times New Roman"/>
          <w:color w:val="000000"/>
        </w:rPr>
        <w:t xml:space="preserve"> is limited to estimating the potential additive effects of genetic variation on food web structure. We do know that </w:t>
      </w:r>
      <w:r w:rsidR="00D76DEF">
        <w:rPr>
          <w:rFonts w:ascii="Times New Roman" w:hAnsi="Times New Roman" w:cs="Times New Roman"/>
          <w:color w:val="000000"/>
        </w:rPr>
        <w:t xml:space="preserve">host </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non-additive effects on the diversity of upper trophic levels</w:t>
      </w:r>
      <w:r w:rsidR="000F276F">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0F276F">
        <w:rPr>
          <w:rFonts w:ascii="Times New Roman" w:hAnsi="Times New Roman" w:cs="Times New Roman"/>
          <w:color w:val="000000"/>
        </w:rPr>
        <w:instrText>ADDIN LABTIVA_CITE \* MERGEFORMAT</w:instrText>
      </w:r>
      <w:r w:rsidR="000F276F">
        <w:rPr>
          <w:rFonts w:ascii="Times New Roman" w:hAnsi="Times New Roman" w:cs="Times New Roman"/>
          <w:color w:val="000000"/>
        </w:rPr>
      </w:r>
      <w:r w:rsidR="000F276F">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(27, 28)</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F276F">
        <w:rPr>
          <w:rFonts w:ascii="Times New Roman" w:hAnsi="Times New Roman" w:cs="Times New Roman"/>
          <w:color w:val="000000"/>
        </w:rPr>
        <w:fldChar w:fldCharType="end"/>
      </w:r>
      <w:r w:rsidR="00D677D8">
        <w:rPr>
          <w:rFonts w:ascii="Times New Roman" w:hAnsi="Times New Roman" w:cs="Times New Roman"/>
          <w:color w:val="000000"/>
        </w:rPr>
        <w:t xml:space="preserve">but </w:t>
      </w:r>
      <w:r w:rsidR="00D73A0B">
        <w:rPr>
          <w:rFonts w:ascii="Times New Roman" w:hAnsi="Times New Roman" w:cs="Times New Roman"/>
          <w:color w:val="000000"/>
        </w:rPr>
        <w:t xml:space="preserve">determining </w:t>
      </w:r>
      <w:r w:rsidR="00D677D8">
        <w:rPr>
          <w:rFonts w:ascii="Times New Roman" w:hAnsi="Times New Roman" w:cs="Times New Roman"/>
          <w:color w:val="000000"/>
        </w:rPr>
        <w:t xml:space="preserve">whether there are non-additive effects on the strength and composition of species interactions will require additional experimental work. </w:t>
      </w:r>
    </w:p>
    <w:p w14:paraId="51FB15CE" w14:textId="77777777" w:rsidR="008C0CFA" w:rsidRDefault="008C0CFA"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p>
    <w:p w14:paraId="2FEF4324" w14:textId="52EA7E71" w:rsidR="00717023" w:rsidRDefault="008C0CFA"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iCs/>
          <w:color w:val="000000"/>
        </w:rPr>
        <w:t xml:space="preserve">Our results clearly </w:t>
      </w:r>
      <w:r w:rsidR="00103002">
        <w:rPr>
          <w:rFonts w:ascii="Times New Roman" w:hAnsi="Times New Roman" w:cs="Times New Roman"/>
          <w:iCs/>
          <w:color w:val="000000"/>
        </w:rPr>
        <w:t xml:space="preserve">indicate </w:t>
      </w:r>
      <w:r>
        <w:rPr>
          <w:rFonts w:ascii="Times New Roman" w:hAnsi="Times New Roman" w:cs="Times New Roman"/>
          <w:iCs/>
          <w:color w:val="000000"/>
        </w:rPr>
        <w:t xml:space="preserve">that genetic variation in a </w:t>
      </w:r>
      <w:r w:rsidR="00103002">
        <w:rPr>
          <w:rFonts w:ascii="Times New Roman" w:hAnsi="Times New Roman" w:cs="Times New Roman"/>
          <w:iCs/>
          <w:color w:val="000000"/>
        </w:rPr>
        <w:t>host plant</w:t>
      </w:r>
      <w:r>
        <w:rPr>
          <w:rFonts w:ascii="Times New Roman" w:hAnsi="Times New Roman" w:cs="Times New Roman"/>
          <w:iCs/>
          <w:color w:val="000000"/>
        </w:rPr>
        <w:t xml:space="preserve"> </w:t>
      </w:r>
      <w:r w:rsidR="00C276B7">
        <w:rPr>
          <w:rFonts w:ascii="Times New Roman" w:hAnsi="Times New Roman" w:cs="Times New Roman"/>
          <w:iCs/>
          <w:color w:val="000000"/>
        </w:rPr>
        <w:t>affect</w:t>
      </w:r>
      <w:r w:rsidR="007C0AA3">
        <w:rPr>
          <w:rFonts w:ascii="Times New Roman" w:hAnsi="Times New Roman" w:cs="Times New Roman"/>
          <w:iCs/>
          <w:color w:val="000000"/>
        </w:rPr>
        <w:t>s</w:t>
      </w:r>
      <w:r w:rsidR="00C276B7">
        <w:rPr>
          <w:rFonts w:ascii="Times New Roman" w:hAnsi="Times New Roman" w:cs="Times New Roman"/>
          <w:iCs/>
          <w:color w:val="000000"/>
        </w:rPr>
        <w:t xml:space="preserve"> food web structure</w:t>
      </w:r>
      <w:r w:rsidRPr="00165C5D">
        <w:rPr>
          <w:rFonts w:ascii="Times New Roman" w:hAnsi="Times New Roman" w:cs="Times New Roman"/>
          <w:iCs/>
          <w:color w:val="000000"/>
          <w:u w:val="single"/>
          <w:rPrChange w:id="16" w:author="su" w:date="2015-06-25T08:24:00Z">
            <w:rPr>
              <w:rFonts w:ascii="Times New Roman" w:hAnsi="Times New Roman" w:cs="Times New Roman"/>
              <w:iCs/>
              <w:color w:val="000000"/>
            </w:rPr>
          </w:rPrChange>
        </w:rPr>
        <w:t>; however,</w:t>
      </w:r>
      <w:r>
        <w:rPr>
          <w:rFonts w:ascii="Times New Roman" w:hAnsi="Times New Roman" w:cs="Times New Roman"/>
          <w:iCs/>
          <w:color w:val="000000"/>
        </w:rPr>
        <w:t xml:space="preserve"> </w:t>
      </w:r>
      <w:commentRangeStart w:id="17"/>
      <w:r>
        <w:rPr>
          <w:rFonts w:ascii="Times New Roman" w:hAnsi="Times New Roman" w:cs="Times New Roman"/>
          <w:iCs/>
          <w:color w:val="000000"/>
        </w:rPr>
        <w:t>there</w:t>
      </w:r>
      <w:commentRangeEnd w:id="17"/>
      <w:r w:rsidR="00165C5D">
        <w:rPr>
          <w:rStyle w:val="Kommentinviite"/>
        </w:rPr>
        <w:commentReference w:id="17"/>
      </w:r>
      <w:r>
        <w:rPr>
          <w:rFonts w:ascii="Times New Roman" w:hAnsi="Times New Roman" w:cs="Times New Roman"/>
          <w:iCs/>
          <w:color w:val="000000"/>
        </w:rPr>
        <w:t xml:space="preserve"> is a growing literature documenting the effects of genetic variation in herbivores and predators fr</w:t>
      </w:r>
      <w:bookmarkStart w:id="18" w:name="_GoBack"/>
      <w:bookmarkEnd w:id="18"/>
      <w:r>
        <w:rPr>
          <w:rFonts w:ascii="Times New Roman" w:hAnsi="Times New Roman" w:cs="Times New Roman"/>
          <w:iCs/>
          <w:color w:val="000000"/>
        </w:rPr>
        <w:t>om a variety of taxa on community dynamics and ecosystem processes</w:t>
      </w:r>
      <w:r w:rsidR="00C36F7B">
        <w:rPr>
          <w:rFonts w:ascii="Times New Roman" w:hAnsi="Times New Roman" w:cs="Times New Roman"/>
          <w:iCs/>
          <w:color w:val="000000"/>
        </w:rPr>
        <w:fldChar w:fldCharType="begin">
          <w:fldData xml:space="preserve">NgA5ADUAMABlADEAYwA3AC0AOABiADgANAAtADQANgAzADcALQA5AGQAZAA5AC0AZQA3ADQANgA0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</w:fldData>
        </w:fldChar>
      </w:r>
      <w:r w:rsidR="00C36F7B">
        <w:rPr>
          <w:rFonts w:ascii="Times New Roman" w:hAnsi="Times New Roman" w:cs="Times New Roman"/>
          <w:iCs/>
          <w:color w:val="000000"/>
        </w:rPr>
        <w:instrText>ADDIN LABTIVA_CITE \* MERGEFORMAT</w:instrText>
      </w:r>
      <w:r w:rsidR="00C36F7B">
        <w:rPr>
          <w:rFonts w:ascii="Times New Roman" w:hAnsi="Times New Roman" w:cs="Times New Roman"/>
          <w:iCs/>
          <w:color w:val="000000"/>
        </w:rPr>
      </w:r>
      <w:r w:rsidR="00C36F7B">
        <w:rPr>
          <w:rFonts w:ascii="Times New Roman" w:hAnsi="Times New Roman" w:cs="Times New Roman"/>
          <w:iCs/>
          <w:color w:val="000000"/>
        </w:rPr>
        <w:fldChar w:fldCharType="separate"/>
      </w:r>
      <w:r w:rsidR="004C54C0" w:rsidRPr="004C54C0">
        <w:rPr>
          <w:rFonts w:ascii="Times New Roman" w:hAnsi="Times New Roman" w:cs="Times New Roman"/>
          <w:noProof/>
          <w:color w:val="000000"/>
          <w:lang w:val="en-US"/>
        </w:rPr>
        <w:t xml:space="preserve"> (14, 29–31)</w:t>
      </w:r>
      <w:r w:rsidR="001F7F19">
        <w:rPr>
          <w:rFonts w:ascii="Times New Roman" w:hAnsi="Times New Roman" w:cs="Times New Roman"/>
          <w:noProof/>
          <w:color w:val="000000"/>
          <w:lang w:val="en-US"/>
        </w:rPr>
        <w:t>.</w:t>
      </w:r>
      <w:r w:rsidR="004C54C0" w:rsidRPr="004C54C0">
        <w:rPr>
          <w:rFonts w:ascii="Times New Roman" w:hAnsi="Times New Roman" w:cs="Times New Roman"/>
          <w:iCs/>
          <w:noProof/>
          <w:color w:val="000000"/>
        </w:rPr>
        <w:t xml:space="preserve"> </w:t>
      </w:r>
      <w:r w:rsidR="00C36F7B">
        <w:rPr>
          <w:rFonts w:ascii="Times New Roman" w:hAnsi="Times New Roman" w:cs="Times New Roman"/>
          <w:iCs/>
          <w:color w:val="000000"/>
        </w:rPr>
        <w:fldChar w:fldCharType="end"/>
      </w:r>
      <w:r w:rsidR="00103002">
        <w:rPr>
          <w:rFonts w:ascii="Times New Roman" w:hAnsi="Times New Roman" w:cs="Times New Roman"/>
          <w:iCs/>
          <w:color w:val="000000"/>
        </w:rPr>
        <w:t xml:space="preserve">Network theory may be able to guide such empirical research by </w:t>
      </w:r>
      <w:r w:rsidR="00D677D8" w:rsidRPr="00804B90">
        <w:rPr>
          <w:rFonts w:ascii="Times New Roman" w:hAnsi="Times New Roman" w:cs="Times New Roman"/>
          <w:color w:val="000000"/>
        </w:rPr>
        <w:t>examin</w:t>
      </w:r>
      <w:r w:rsidR="00103002">
        <w:rPr>
          <w:rFonts w:ascii="Times New Roman" w:hAnsi="Times New Roman" w:cs="Times New Roman"/>
          <w:color w:val="000000"/>
        </w:rPr>
        <w:t>ing</w:t>
      </w:r>
      <w:r w:rsidR="00D677D8" w:rsidRPr="00804B90">
        <w:rPr>
          <w:rFonts w:ascii="Times New Roman" w:hAnsi="Times New Roman" w:cs="Times New Roman"/>
          <w:color w:val="000000"/>
        </w:rPr>
        <w:t xml:space="preserve"> whether genetic variation at </w:t>
      </w:r>
      <w:r w:rsidR="00D677D8">
        <w:rPr>
          <w:rFonts w:ascii="Times New Roman" w:hAnsi="Times New Roman" w:cs="Times New Roman"/>
          <w:color w:val="000000"/>
        </w:rPr>
        <w:t>key nodes</w:t>
      </w:r>
      <w:r w:rsidR="00176A09">
        <w:rPr>
          <w:rFonts w:ascii="Times New Roman" w:hAnsi="Times New Roman" w:cs="Times New Roman"/>
          <w:color w:val="000000"/>
        </w:rPr>
        <w:t xml:space="preserve"> (e.g. keystone species)</w:t>
      </w:r>
      <w:r w:rsidR="00D677D8">
        <w:rPr>
          <w:rFonts w:ascii="Times New Roman" w:hAnsi="Times New Roman" w:cs="Times New Roman"/>
          <w:color w:val="000000"/>
        </w:rPr>
        <w:t xml:space="preserve"> enhances the robustness of ecological networks compared to nodes of less structural importance</w:t>
      </w:r>
      <w:r w:rsidR="00D677D8" w:rsidRPr="00804B90">
        <w:rPr>
          <w:rFonts w:ascii="Times New Roman" w:hAnsi="Times New Roman" w:cs="Times New Roman"/>
          <w:color w:val="000000"/>
        </w:rPr>
        <w:t>.</w:t>
      </w:r>
      <w:r w:rsidR="00D677D8">
        <w:rPr>
          <w:rFonts w:ascii="Times New Roman" w:hAnsi="Times New Roman" w:cs="Times New Roman"/>
          <w:color w:val="000000"/>
        </w:rPr>
        <w:t xml:space="preserve"> </w:t>
      </w:r>
      <w:r w:rsidR="00D677D8" w:rsidRPr="00804B90">
        <w:rPr>
          <w:rFonts w:ascii="Times New Roman" w:hAnsi="Times New Roman" w:cs="Times New Roman"/>
          <w:color w:val="000000"/>
        </w:rPr>
        <w:t xml:space="preserve">This </w:t>
      </w:r>
      <w:r w:rsidR="009E251E">
        <w:rPr>
          <w:rFonts w:ascii="Times New Roman" w:hAnsi="Times New Roman" w:cs="Times New Roman"/>
          <w:color w:val="000000"/>
        </w:rPr>
        <w:t xml:space="preserve">direction </w:t>
      </w:r>
      <w:r w:rsidR="00D677D8" w:rsidRPr="00804B90">
        <w:rPr>
          <w:rFonts w:ascii="Times New Roman" w:hAnsi="Times New Roman" w:cs="Times New Roman"/>
          <w:color w:val="000000"/>
        </w:rPr>
        <w:t xml:space="preserve">will lend insight </w:t>
      </w:r>
      <w:r w:rsidR="00D677D8">
        <w:rPr>
          <w:rFonts w:ascii="Times New Roman" w:hAnsi="Times New Roman" w:cs="Times New Roman"/>
          <w:color w:val="000000"/>
        </w:rPr>
        <w:t>to a pressing question in community genetics research: what is the relative importance of genetic variation for predicting and maintaining community and ecosystem processes</w:t>
      </w:r>
      <w:r w:rsidR="00D677D8">
        <w:rPr>
          <w:rFonts w:ascii="Times New Roman" w:hAnsi="Times New Roman" w:cs="Times New Roman"/>
          <w:color w:val="000000"/>
        </w:rPr>
        <w:fldChar w:fldCharType="begin">
          <w:fldData xml:space="preserve">NgA5ADUAMABlADEAYwA3AC0AOABiADgANAAtADQANgAzADcALQA5AGQAZAA5AC0AZQA3ADQANgA0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=
</w:fldData>
        </w:fldChar>
      </w:r>
      <w:r w:rsidR="00167E75">
        <w:rPr>
          <w:rFonts w:ascii="Times New Roman" w:hAnsi="Times New Roman" w:cs="Times New Roman"/>
          <w:color w:val="000000"/>
        </w:rPr>
        <w:instrText>ADDIN LABTIVA_CITE \* MERGEFORMAT</w:instrText>
      </w:r>
      <w:r w:rsidR="00D677D8">
        <w:rPr>
          <w:rFonts w:ascii="Times New Roman" w:hAnsi="Times New Roman" w:cs="Times New Roman"/>
          <w:color w:val="000000"/>
        </w:rPr>
      </w:r>
      <w:r w:rsidR="00D677D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(32–34)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D677D8">
        <w:rPr>
          <w:rFonts w:ascii="Times New Roman" w:hAnsi="Times New Roman" w:cs="Times New Roman"/>
          <w:color w:val="000000"/>
        </w:rPr>
        <w:fldChar w:fldCharType="end"/>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23483B13"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385DCF">
        <w:rPr>
          <w:rFonts w:ascii="Times New Roman" w:hAnsi="Times New Roman" w:cs="Times New Roman"/>
          <w:color w:val="000000"/>
        </w:rPr>
        <w:t>demonstrate that</w:t>
      </w:r>
      <w:r w:rsidR="00B23469" w:rsidRPr="00B23469">
        <w:rPr>
          <w:rFonts w:ascii="Times New Roman" w:hAnsi="Times New Roman" w:cs="Times New Roman"/>
          <w:color w:val="000000"/>
        </w:rPr>
        <w:t xml:space="preserve"> changes in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7C2E97">
        <w:rPr>
          <w:rFonts w:ascii="Times New Roman" w:hAnsi="Times New Roman" w:cs="Times New Roman"/>
          <w:color w:val="000000"/>
        </w:rPr>
        <w:t>of a host</w:t>
      </w:r>
      <w:r>
        <w:rPr>
          <w:rFonts w:ascii="Times New Roman" w:hAnsi="Times New Roman" w:cs="Times New Roman"/>
          <w:color w:val="000000"/>
        </w:rPr>
        <w:t xml:space="preserve"> plant species</w:t>
      </w:r>
      <w:r w:rsidR="00B23469" w:rsidRPr="00B23469">
        <w:rPr>
          <w:rFonts w:ascii="Times New Roman" w:hAnsi="Times New Roman" w:cs="Times New Roman"/>
          <w:color w:val="000000"/>
        </w:rPr>
        <w:t xml:space="preserve"> can fundamentally alter food</w:t>
      </w:r>
      <w:r w:rsidR="0084451E">
        <w:rPr>
          <w:rFonts w:ascii="Times New Roman" w:hAnsi="Times New Roman" w:cs="Times New Roman"/>
          <w:color w:val="000000"/>
        </w:rPr>
        <w:t xml:space="preserve"> web complexity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food 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(7)</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C2E46">
        <w:rPr>
          <w:rFonts w:ascii="Times New Roman" w:hAnsi="Times New Roman" w:cs="Times New Roman"/>
          <w:color w:val="000000"/>
        </w:rPr>
        <w:fldChar w:fldCharType="end"/>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F23AC1">
        <w:rPr>
          <w:rFonts w:ascii="Times New Roman" w:hAnsi="Times New Roman" w:cs="Times New Roman"/>
          <w:color w:val="000000"/>
        </w:rPr>
        <w:fldChar w:fldCharType="end"/>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(36, 37)</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D601F9">
        <w:rPr>
          <w:rFonts w:ascii="Times New Roman" w:hAnsi="Times New Roman" w:cs="Times New Roman"/>
          <w:color w:val="000000"/>
        </w:rPr>
        <w:fldChar w:fldCharType="end"/>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(38)</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C276B7">
        <w:rPr>
          <w:rFonts w:ascii="Times New Roman" w:hAnsi="Times New Roman" w:cs="Times New Roman"/>
          <w:color w:val="000000"/>
        </w:rPr>
        <w:fldChar w:fldCharType="end"/>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Indeed, our analysis</w:t>
      </w:r>
      <w:r w:rsidR="00AD58EC">
        <w:rPr>
          <w:rFonts w:ascii="Times New Roman" w:hAnsi="Times New Roman" w:cs="Times New Roman"/>
          <w:color w:val="000000"/>
        </w:rPr>
        <w:t xml:space="preserve">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(39, 40)</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732556">
        <w:rPr>
          <w:rFonts w:ascii="Times New Roman" w:hAnsi="Times New Roman" w:cs="Times New Roman"/>
          <w:color w:val="000000"/>
        </w:rPr>
        <w:fldChar w:fldCharType="end"/>
      </w:r>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(41)</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6C21E5">
        <w:rPr>
          <w:rFonts w:ascii="Times New Roman" w:hAnsi="Times New Roman" w:cs="Times New Roman"/>
          <w:color w:val="000000"/>
        </w:rPr>
        <w:fldChar w:fldCharType="end"/>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both theoretical and empirical work </w:t>
      </w:r>
      <w:r w:rsidR="00B23469" w:rsidRPr="00B23469">
        <w:rPr>
          <w:rFonts w:ascii="Times New Roman" w:hAnsi="Times New Roman" w:cs="Times New Roman"/>
          <w:color w:val="000000"/>
        </w:rPr>
        <w:t xml:space="preserve">to </w:t>
      </w:r>
      <w:r w:rsidR="00A91125">
        <w:rPr>
          <w:rFonts w:ascii="Times New Roman" w:hAnsi="Times New Roman" w:cs="Times New Roman"/>
          <w:color w:val="000000"/>
        </w:rPr>
        <w:t>further test</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(31, 42)</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C2E46">
        <w:rPr>
          <w:rFonts w:ascii="Times New Roman" w:hAnsi="Times New Roman" w:cs="Times New Roman"/>
          <w:color w:val="000000"/>
        </w:rPr>
        <w:fldChar w:fldCharType="end"/>
      </w:r>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1CA6C16F" w14:textId="088FDE33"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Common garden and plant trait sampling</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del w:id="19" w:author="su" w:date="2015-06-23T19:46:00Z">
        <w:r w:rsidRPr="00804B90" w:rsidDel="0084578E">
          <w:rPr>
            <w:rFonts w:ascii="Times New Roman" w:hAnsi="Times New Roman" w:cs="Times New Roman"/>
            <w:i/>
            <w:iCs/>
            <w:color w:val="000000"/>
          </w:rPr>
          <w:delText xml:space="preserve">Salix </w:delText>
        </w:r>
      </w:del>
      <w:ins w:id="20" w:author="su" w:date="2015-06-23T19:46:00Z">
        <w:r w:rsidR="0084578E" w:rsidRPr="00804B90">
          <w:rPr>
            <w:rFonts w:ascii="Times New Roman" w:hAnsi="Times New Roman" w:cs="Times New Roman"/>
            <w:i/>
            <w:iCs/>
            <w:color w:val="000000"/>
          </w:rPr>
          <w:t>S</w:t>
        </w:r>
        <w:r w:rsidR="0084578E">
          <w:rPr>
            <w:rFonts w:ascii="Times New Roman" w:hAnsi="Times New Roman" w:cs="Times New Roman"/>
            <w:i/>
            <w:iCs/>
            <w:color w:val="000000"/>
          </w:rPr>
          <w:t>.</w:t>
        </w:r>
        <w:r w:rsidR="0084578E" w:rsidRPr="00804B90">
          <w:rPr>
            <w:rFonts w:ascii="Times New Roman" w:hAnsi="Times New Roman" w:cs="Times New Roman"/>
            <w:i/>
            <w:iCs/>
            <w:color w:val="000000"/>
          </w:rPr>
          <w:t xml:space="preserve"> </w:t>
        </w:r>
      </w:ins>
      <w:proofErr w:type="spellStart"/>
      <w:r w:rsidRPr="00804B90">
        <w:rPr>
          <w:rFonts w:ascii="Times New Roman" w:hAnsi="Times New Roman" w:cs="Times New Roman"/>
          <w:i/>
          <w:iCs/>
          <w:color w:val="000000"/>
        </w:rPr>
        <w:t>hookeriana</w:t>
      </w:r>
      <w:proofErr w:type="spellEnd"/>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18BE5328"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determine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40 traits exhibited significant broad-sense heritable va</w:t>
      </w:r>
      <w:r w:rsidR="00C14732">
        <w:rPr>
          <w:rFonts w:ascii="Times New Roman" w:hAnsi="Times New Roman" w:cs="Times New Roman"/>
          <w:color w:val="000000"/>
        </w:rPr>
        <w:t xml:space="preserve">riation (i.e. proportion of variance due to willow genotype)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7A2DF5">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1F7F19">
        <w:rPr>
          <w:rFonts w:ascii="Times New Roman" w:hAnsi="Times New Roman" w:cs="Times New Roman"/>
          <w:noProof/>
          <w:color w:val="000000"/>
          <w:lang w:val="en-US"/>
        </w:rPr>
        <w:t xml:space="preserve"> </w:t>
      </w:r>
      <w:r w:rsidR="004C54C0" w:rsidRPr="004C54C0">
        <w:rPr>
          <w:rFonts w:ascii="Times New Roman" w:hAnsi="Times New Roman" w:cs="Times New Roman"/>
          <w:noProof/>
          <w:color w:val="000000"/>
          <w:lang w:val="en-US"/>
        </w:rPr>
        <w:t>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1F7F19">
        <w:rPr>
          <w:rFonts w:ascii="Times New Roman" w:hAnsi="Times New Roman" w:cs="Times New Roman"/>
          <w:noProof/>
          <w:color w:val="000000"/>
          <w:lang w:val="en-US"/>
        </w:rPr>
        <w:t xml:space="preserve"> </w:t>
      </w:r>
      <w:r w:rsidR="004C54C0" w:rsidRPr="004C54C0">
        <w:rPr>
          <w:rFonts w:ascii="Times New Roman" w:hAnsi="Times New Roman" w:cs="Times New Roman"/>
          <w:noProof/>
          <w:color w:val="000000"/>
          <w:lang w:val="en-US"/>
        </w:rPr>
        <w:t>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proofErr w:type="gramStart"/>
      <w:r>
        <w:rPr>
          <w:rFonts w:ascii="Times New Roman" w:hAnsi="Times New Roman" w:cs="Times New Roman"/>
          <w:color w:val="000000"/>
        </w:rPr>
        <w:t>Carbon :</w:t>
      </w:r>
      <w:proofErr w:type="gramEnd"/>
      <w:r>
        <w:rPr>
          <w:rFonts w:ascii="Times New Roman" w:hAnsi="Times New Roman" w:cs="Times New Roman"/>
          <w:color w:val="000000"/>
        </w:rPr>
        <w:t xml:space="preserve"> Nitrogen (C:N),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78941920"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plant-insect food web structure</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quantify</w:t>
      </w:r>
      <w:r w:rsidR="004A5CCE">
        <w:rPr>
          <w:rFonts w:ascii="Times New Roman" w:hAnsi="Times New Roman" w:cs="Times New Roman"/>
          <w:color w:val="000000"/>
        </w:rPr>
        <w:t xml:space="preserve"> the plant-insect food webs </w:t>
      </w:r>
      <w:r w:rsidRPr="00804B90">
        <w:rPr>
          <w:rFonts w:ascii="Times New Roman" w:hAnsi="Times New Roman" w:cs="Times New Roman"/>
          <w:color w:val="000000"/>
        </w:rPr>
        <w:t>associated with 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213D82F1"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 the willow-gall interaction network, 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linear model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Pr="00804B90">
        <w:rPr>
          <w:rFonts w:ascii="Times New Roman" w:hAnsi="Times New Roman" w:cs="Times New Roman"/>
          <w:color w:val="000000"/>
        </w:rPr>
        <w:t xml:space="preserve">as the response variables.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we used the same</w:t>
      </w:r>
      <w:r w:rsidR="00D676D1">
        <w:rPr>
          <w:rFonts w:ascii="Times New Roman" w:hAnsi="Times New Roman" w:cs="Times New Roman"/>
          <w:color w:val="000000"/>
        </w:rPr>
        <w:t>, previous</w:t>
      </w:r>
      <w:r w:rsidRPr="00804B90">
        <w:rPr>
          <w:rFonts w:ascii="Times New Roman" w:hAnsi="Times New Roman" w:cs="Times New Roman"/>
          <w:color w:val="000000"/>
        </w:rPr>
        <w:t xml:space="preserv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 xml:space="preserve">except that our predictor variables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5CE2AFA1"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 network,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 abundance and composition, w</w:t>
      </w:r>
      <w:r w:rsidR="002D5EA6" w:rsidRPr="00804B90">
        <w:rPr>
          <w:rFonts w:ascii="Times New Roman" w:hAnsi="Times New Roman" w:cs="Times New Roman"/>
          <w:color w:val="000000"/>
        </w:rPr>
        <w:t xml:space="preserve">e used the same analytical approach as we did to test for differences in gall abundances (i.e. multivariate GLMs: error distribution = negative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and composition (PERMANOVA, dissimilarity</w:t>
      </w:r>
      <w:r w:rsidR="002D5EA6">
        <w:rPr>
          <w:rFonts w:ascii="Times New Roman" w:hAnsi="Times New Roman" w:cs="Times New Roman"/>
          <w:color w:val="000000"/>
        </w:rPr>
        <w:t xml:space="preserve"> index</w:t>
      </w:r>
      <w:r w:rsidR="002D5EA6" w:rsidRPr="00804B90">
        <w:rPr>
          <w:rFonts w:ascii="Times New Roman" w:hAnsi="Times New Roman" w:cs="Times New Roman"/>
          <w:color w:val="000000"/>
        </w:rPr>
        <w:t xml:space="preserve"> = Bray-Curtis).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variables. To identify the ex</w:t>
      </w:r>
      <w:r w:rsidR="002D5EA6">
        <w:rPr>
          <w:rFonts w:ascii="Times New Roman" w:hAnsi="Times New Roman" w:cs="Times New Roman"/>
          <w:color w:val="000000"/>
        </w:rPr>
        <w:t>tent to which gall size and gall</w:t>
      </w:r>
      <w:r w:rsidR="002D5EA6" w:rsidRPr="00804B90">
        <w:rPr>
          <w:rFonts w:ascii="Times New Roman" w:hAnsi="Times New Roman" w:cs="Times New Roman"/>
          <w:color w:val="000000"/>
        </w:rPr>
        <w:t xml:space="preserve"> abundances determined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variables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If we detected an effect 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abundances,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D0844B" w14:textId="3AA4D0FB" w:rsidR="002D5EA6" w:rsidRDefault="007A2DF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2D5EA6">
        <w:rPr>
          <w:rFonts w:ascii="Times New Roman" w:hAnsi="Times New Roman" w:cs="Times New Roman"/>
          <w:color w:val="000000"/>
        </w:rPr>
        <w:t>To test this hypothesis</w:t>
      </w:r>
      <w:r w:rsidR="002D5EA6" w:rsidRPr="00804B90">
        <w:rPr>
          <w:rFonts w:ascii="Times New Roman" w:hAnsi="Times New Roman" w:cs="Times New Roman"/>
          <w:color w:val="000000"/>
        </w:rPr>
        <w:t xml:space="preserve">, we </w:t>
      </w:r>
      <w:r w:rsidR="005756CD">
        <w:rPr>
          <w:rFonts w:ascii="Times New Roman" w:hAnsi="Times New Roman" w:cs="Times New Roman"/>
          <w:color w:val="000000"/>
        </w:rPr>
        <w:t>used our empirical data to predict the complexity of the</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plant-insect </w:t>
      </w:r>
      <w:r w:rsidR="005756CD">
        <w:rPr>
          <w:rFonts w:ascii="Times New Roman" w:hAnsi="Times New Roman" w:cs="Times New Roman"/>
          <w:color w:val="000000"/>
        </w:rPr>
        <w:t>food web</w:t>
      </w:r>
      <w:r w:rsidR="002D5EA6" w:rsidRPr="00804B90">
        <w:rPr>
          <w:rFonts w:ascii="Times New Roman" w:hAnsi="Times New Roman" w:cs="Times New Roman"/>
          <w:color w:val="000000"/>
        </w:rPr>
        <w:t xml:space="preserve"> at different levels of willow </w:t>
      </w:r>
      <w:r w:rsidR="002D5EA6">
        <w:rPr>
          <w:rFonts w:ascii="Times New Roman" w:hAnsi="Times New Roman" w:cs="Times New Roman"/>
          <w:color w:val="000000"/>
        </w:rPr>
        <w:t>genetic variation</w:t>
      </w:r>
      <w:r w:rsidR="002D5EA6" w:rsidRPr="00804B90">
        <w:rPr>
          <w:rFonts w:ascii="Times New Roman" w:hAnsi="Times New Roman" w:cs="Times New Roman"/>
          <w:color w:val="000000"/>
        </w:rPr>
        <w:t xml:space="preserve"> (r</w:t>
      </w:r>
      <w:r w:rsidR="002D5EA6">
        <w:rPr>
          <w:rFonts w:ascii="Times New Roman" w:hAnsi="Times New Roman" w:cs="Times New Roman"/>
          <w:color w:val="000000"/>
        </w:rPr>
        <w:t xml:space="preserve">ange = 1 to 25 genotype </w:t>
      </w:r>
      <w:proofErr w:type="spellStart"/>
      <w:r w:rsidR="002D5EA6">
        <w:rPr>
          <w:rFonts w:ascii="Times New Roman" w:hAnsi="Times New Roman" w:cs="Times New Roman"/>
          <w:color w:val="000000"/>
        </w:rPr>
        <w:t>polycultures</w:t>
      </w:r>
      <w:proofErr w:type="spellEnd"/>
      <w:r w:rsidR="002D5EA6" w:rsidRPr="00804B90">
        <w:rPr>
          <w:rFonts w:ascii="Times New Roman" w:hAnsi="Times New Roman" w:cs="Times New Roman"/>
          <w:color w:val="000000"/>
        </w:rPr>
        <w:t xml:space="preserve">). </w:t>
      </w:r>
      <w:r w:rsidR="002D5EA6" w:rsidRPr="00083D5A">
        <w:rPr>
          <w:rFonts w:ascii="Times New Roman" w:hAnsi="Times New Roman" w:cs="Times New Roman"/>
          <w:color w:val="000000"/>
          <w:u w:val="single"/>
          <w:rPrChange w:id="21" w:author="su" w:date="2015-06-24T21:32:00Z">
            <w:rPr>
              <w:rFonts w:ascii="Times New Roman" w:hAnsi="Times New Roman" w:cs="Times New Roman"/>
              <w:color w:val="000000"/>
            </w:rPr>
          </w:rPrChange>
        </w:rPr>
        <w:t xml:space="preserve">We omitted 1 of the 26 genotypes from this analysis (Genotype U) because we never collected any galls from the branches we </w:t>
      </w:r>
      <w:commentRangeStart w:id="22"/>
      <w:r w:rsidR="002D5EA6" w:rsidRPr="00083D5A">
        <w:rPr>
          <w:rFonts w:ascii="Times New Roman" w:hAnsi="Times New Roman" w:cs="Times New Roman"/>
          <w:color w:val="000000"/>
          <w:u w:val="single"/>
          <w:rPrChange w:id="23" w:author="su" w:date="2015-06-24T21:32:00Z">
            <w:rPr>
              <w:rFonts w:ascii="Times New Roman" w:hAnsi="Times New Roman" w:cs="Times New Roman"/>
              <w:color w:val="000000"/>
            </w:rPr>
          </w:rPrChange>
        </w:rPr>
        <w:t>sampled</w:t>
      </w:r>
      <w:commentRangeEnd w:id="22"/>
      <w:r w:rsidR="00083D5A">
        <w:rPr>
          <w:rStyle w:val="Kommentinviite"/>
        </w:rPr>
        <w:commentReference w:id="22"/>
      </w:r>
      <w:r w:rsidR="002D5EA6" w:rsidRPr="00083D5A">
        <w:rPr>
          <w:rFonts w:ascii="Times New Roman" w:hAnsi="Times New Roman" w:cs="Times New Roman"/>
          <w:color w:val="000000"/>
          <w:u w:val="single"/>
          <w:rPrChange w:id="24" w:author="su" w:date="2015-06-24T21:32:00Z">
            <w:rPr>
              <w:rFonts w:ascii="Times New Roman" w:hAnsi="Times New Roman" w:cs="Times New Roman"/>
              <w:color w:val="000000"/>
            </w:rPr>
          </w:rPrChange>
        </w:rPr>
        <w:t>.</w:t>
      </w:r>
      <w:r w:rsidR="002D5EA6" w:rsidRPr="00083D5A">
        <w:rPr>
          <w:rFonts w:ascii="Times New Roman" w:hAnsi="Times New Roman" w:cs="Times New Roman"/>
          <w:color w:val="000000"/>
        </w:rPr>
        <w:t xml:space="preserve"> </w:t>
      </w:r>
      <w:r w:rsidR="002D5EA6">
        <w:rPr>
          <w:rFonts w:ascii="Times New Roman" w:hAnsi="Times New Roman" w:cs="Times New Roman"/>
          <w:color w:val="000000"/>
        </w:rPr>
        <w:t>To predict the structure of the average food web associated with each willow genotype</w:t>
      </w:r>
      <w:r w:rsidR="00027996">
        <w:rPr>
          <w:rFonts w:ascii="Times New Roman" w:hAnsi="Times New Roman" w:cs="Times New Roman"/>
          <w:color w:val="000000"/>
        </w:rPr>
        <w:t xml:space="preserve"> (i.e. monocultures)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we analyzed a multivariate GLM (error distribution = negative binomial, link function = log) with willow genotype as the predictor variable and an abundance matrix of willow-gall and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as the response variables. Next, we randomly sampled </w:t>
      </w:r>
      <w:r w:rsidR="00027996">
        <w:rPr>
          <w:rFonts w:ascii="Times New Roman" w:hAnsi="Times New Roman" w:cs="Times New Roman"/>
          <w:color w:val="000000"/>
        </w:rPr>
        <w:t>monoculture food webs</w:t>
      </w:r>
      <w:r w:rsidR="002D5EA6">
        <w:rPr>
          <w:rFonts w:ascii="Times New Roman" w:hAnsi="Times New Roman" w:cs="Times New Roman"/>
          <w:color w:val="000000"/>
        </w:rPr>
        <w:t xml:space="preserve"> from the pool of 25 genotypes (with replacement) for ea</w:t>
      </w:r>
      <w:r w:rsidR="00027996">
        <w:rPr>
          <w:rFonts w:ascii="Times New Roman" w:hAnsi="Times New Roman" w:cs="Times New Roman"/>
          <w:color w:val="000000"/>
        </w:rPr>
        <w:t>ch level of genetic variation (2</w:t>
      </w:r>
      <w:r w:rsidR="002D5EA6">
        <w:rPr>
          <w:rFonts w:ascii="Times New Roman" w:hAnsi="Times New Roman" w:cs="Times New Roman"/>
          <w:color w:val="000000"/>
        </w:rPr>
        <w:t xml:space="preserve"> to 25 genotype </w:t>
      </w:r>
      <w:proofErr w:type="spellStart"/>
      <w:r w:rsidR="002D5EA6">
        <w:rPr>
          <w:rFonts w:ascii="Times New Roman" w:hAnsi="Times New Roman" w:cs="Times New Roman"/>
          <w:color w:val="000000"/>
        </w:rPr>
        <w:t>polycultures</w:t>
      </w:r>
      <w:proofErr w:type="spellEnd"/>
      <w:r w:rsidR="002D5EA6">
        <w:rPr>
          <w:rFonts w:ascii="Times New Roman" w:hAnsi="Times New Roman" w:cs="Times New Roman"/>
          <w:color w:val="000000"/>
        </w:rPr>
        <w:t xml:space="preserve">) and </w:t>
      </w:r>
      <w:r w:rsidR="00027996">
        <w:rPr>
          <w:rFonts w:ascii="Times New Roman" w:hAnsi="Times New Roman" w:cs="Times New Roman"/>
          <w:color w:val="000000"/>
        </w:rPr>
        <w:t xml:space="preserve">calculated the average abundance of each trophic interaction for each </w:t>
      </w:r>
      <w:proofErr w:type="spellStart"/>
      <w:r w:rsidR="00027996">
        <w:rPr>
          <w:rFonts w:ascii="Times New Roman" w:hAnsi="Times New Roman" w:cs="Times New Roman"/>
          <w:color w:val="000000"/>
        </w:rPr>
        <w:t>polyculture</w:t>
      </w:r>
      <w:proofErr w:type="spellEnd"/>
      <w:r w:rsidR="00027996">
        <w:rPr>
          <w:rFonts w:ascii="Times New Roman" w:hAnsi="Times New Roman" w:cs="Times New Roman"/>
          <w:color w:val="000000"/>
        </w:rPr>
        <w:t xml:space="preserve"> sample. Finally, we </w:t>
      </w:r>
      <w:r w:rsidR="002D5EA6">
        <w:rPr>
          <w:rFonts w:ascii="Times New Roman" w:hAnsi="Times New Roman" w:cs="Times New Roman"/>
          <w:color w:val="000000"/>
        </w:rPr>
        <w:t xml:space="preserve">calculated quantitative weighted </w:t>
      </w:r>
      <w:r w:rsidR="0002326E">
        <w:rPr>
          <w:rFonts w:ascii="Times New Roman" w:hAnsi="Times New Roman" w:cs="Times New Roman"/>
          <w:color w:val="000000"/>
        </w:rPr>
        <w:t>linkage</w:t>
      </w:r>
      <w:r w:rsidR="002D5EA6">
        <w:rPr>
          <w:rFonts w:ascii="Times New Roman" w:hAnsi="Times New Roman" w:cs="Times New Roman"/>
          <w:color w:val="000000"/>
        </w:rPr>
        <w:t xml:space="preserve"> density,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2D5EA6">
        <w:rPr>
          <w:rFonts w:ascii="Times New Roman" w:hAnsi="Times New Roman" w:cs="Times New Roman"/>
          <w:color w:val="000000"/>
        </w:rPr>
        <w:t>, as an index of food web complexity</w:t>
      </w:r>
      <w:r w:rsidR="002D5EA6">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2D5EA6">
        <w:rPr>
          <w:rFonts w:ascii="Times New Roman" w:hAnsi="Times New Roman" w:cs="Times New Roman"/>
          <w:color w:val="000000"/>
        </w:rPr>
        <w:instrText>ADDIN LABTIVA_CITE \* MERGEFORMAT</w:instrText>
      </w:r>
      <w:r w:rsidR="002D5EA6">
        <w:rPr>
          <w:rFonts w:ascii="Times New Roman" w:hAnsi="Times New Roman" w:cs="Times New Roman"/>
          <w:color w:val="000000"/>
        </w:rPr>
      </w:r>
      <w:r w:rsidR="002D5EA6">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(43, 44)</w:t>
      </w:r>
      <w:r w:rsidR="00027996">
        <w:rPr>
          <w:rFonts w:ascii="Times New Roman" w:hAnsi="Times New Roman" w:cs="Times New Roman"/>
          <w:noProof/>
          <w:color w:val="000000"/>
          <w:lang w:val="en-US"/>
        </w:rPr>
        <w:t xml:space="preserve"> for all monoculture and polyculture samples</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2D5EA6">
        <w:rPr>
          <w:rFonts w:ascii="Times New Roman" w:hAnsi="Times New Roman" w:cs="Times New Roman"/>
          <w:color w:val="000000"/>
        </w:rPr>
        <w:fldChar w:fldCharType="end"/>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2D5EA6">
        <w:rPr>
          <w:rFonts w:ascii="Times New Roman" w:hAnsi="Times New Roman" w:cs="Times New Roman"/>
          <w:color w:val="000000"/>
          <w:vertAlign w:val="subscript"/>
        </w:rPr>
        <w:t xml:space="preserve"> </w:t>
      </w:r>
      <w:r w:rsidR="002D5EA6">
        <w:rPr>
          <w:rFonts w:ascii="Times New Roman" w:hAnsi="Times New Roman" w:cs="Times New Roman"/>
          <w:color w:val="000000"/>
        </w:rPr>
        <w:t>is based on Shannon Entropy and is the average of the effective number of prey and predatory interactions for a given species, weighted by their energetic importance (</w:t>
      </w:r>
      <w:r w:rsidR="003949C7">
        <w:rPr>
          <w:rFonts w:ascii="Times New Roman" w:hAnsi="Times New Roman" w:cs="Times New Roman"/>
          <w:color w:val="000000"/>
        </w:rPr>
        <w:t xml:space="preserve">details on how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3949C7">
        <w:rPr>
          <w:rFonts w:ascii="Times New Roman" w:hAnsi="Times New Roman" w:cs="Times New Roman"/>
          <w:color w:val="000000"/>
          <w:vertAlign w:val="subscript"/>
        </w:rPr>
        <w:t xml:space="preserve"> </w:t>
      </w:r>
      <w:r w:rsidR="003949C7">
        <w:rPr>
          <w:rFonts w:ascii="Times New Roman" w:hAnsi="Times New Roman" w:cs="Times New Roman"/>
          <w:color w:val="000000"/>
        </w:rPr>
        <w:t>was calculated are available in the supplementary information)</w:t>
      </w:r>
      <w:r w:rsidR="002D5EA6">
        <w:rPr>
          <w:rFonts w:ascii="Times New Roman" w:hAnsi="Times New Roman" w:cs="Times New Roman"/>
          <w:color w:val="000000"/>
        </w:rPr>
        <w:t>.</w:t>
      </w:r>
      <w:r w:rsidR="003949C7">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2D5EA6">
        <w:rPr>
          <w:rFonts w:ascii="Times New Roman" w:hAnsi="Times New Roman" w:cs="Times New Roman"/>
          <w:color w:val="000000"/>
          <w:vertAlign w:val="subscript"/>
        </w:rPr>
        <w:t xml:space="preserve"> </w:t>
      </w:r>
      <w:r w:rsidR="002D5EA6">
        <w:rPr>
          <w:rFonts w:ascii="Times New Roman" w:hAnsi="Times New Roman" w:cs="Times New Roman"/>
          <w:color w:val="000000"/>
        </w:rPr>
        <w:t>(</w:t>
      </w:r>
      <w:proofErr w:type="gramStart"/>
      <w:r w:rsidR="002D5EA6">
        <w:rPr>
          <w:rFonts w:ascii="Times New Roman" w:hAnsi="Times New Roman" w:cs="Times New Roman"/>
          <w:color w:val="000000"/>
        </w:rPr>
        <w:t>hereafter</w:t>
      </w:r>
      <w:proofErr w:type="gramEnd"/>
      <w:r w:rsidR="002D5EA6">
        <w:rPr>
          <w:rFonts w:ascii="Times New Roman" w:hAnsi="Times New Roman" w:cs="Times New Roman"/>
          <w:color w:val="000000"/>
        </w:rPr>
        <w:t>, food web complexity) is less sensitive to variation in sample size compared to other measures of food web complexity</w:t>
      </w:r>
      <w:r w:rsidR="00D601F9">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D601F9">
        <w:rPr>
          <w:rFonts w:ascii="Times New Roman" w:hAnsi="Times New Roman" w:cs="Times New Roman"/>
          <w:color w:val="000000"/>
        </w:rPr>
        <w:fldChar w:fldCharType="end"/>
      </w:r>
      <w:r w:rsidR="002D5EA6">
        <w:rPr>
          <w:rFonts w:ascii="Times New Roman" w:hAnsi="Times New Roman" w:cs="Times New Roman"/>
          <w:color w:val="000000"/>
        </w:rPr>
        <w:t>making it an appropriate measure of complexity for our quantitative food web. We repeated this s</w:t>
      </w:r>
      <w:r w:rsidR="00494F8E">
        <w:rPr>
          <w:rFonts w:ascii="Times New Roman" w:hAnsi="Times New Roman" w:cs="Times New Roman"/>
          <w:color w:val="000000"/>
        </w:rPr>
        <w:t>ampling</w:t>
      </w:r>
      <w:r w:rsidR="002D5EA6">
        <w:rPr>
          <w:rFonts w:ascii="Times New Roman" w:hAnsi="Times New Roman" w:cs="Times New Roman"/>
          <w:color w:val="000000"/>
        </w:rPr>
        <w:t xml:space="preserve"> 1000 times, resulting in 2,221 unique </w:t>
      </w:r>
      <w:r w:rsidR="00494F8E">
        <w:rPr>
          <w:rFonts w:ascii="Times New Roman" w:hAnsi="Times New Roman" w:cs="Times New Roman"/>
          <w:color w:val="000000"/>
        </w:rPr>
        <w:t xml:space="preserve">monoculture and </w:t>
      </w:r>
      <w:proofErr w:type="spellStart"/>
      <w:r w:rsidR="00494F8E">
        <w:rPr>
          <w:rFonts w:ascii="Times New Roman" w:hAnsi="Times New Roman" w:cs="Times New Roman"/>
          <w:color w:val="000000"/>
        </w:rPr>
        <w:t>polyculture</w:t>
      </w:r>
      <w:proofErr w:type="spellEnd"/>
      <w:r w:rsidR="00494F8E">
        <w:rPr>
          <w:rFonts w:ascii="Times New Roman" w:hAnsi="Times New Roman" w:cs="Times New Roman"/>
          <w:color w:val="000000"/>
        </w:rPr>
        <w:t xml:space="preserve"> samples</w:t>
      </w:r>
      <w:r w:rsidR="00E60E8A">
        <w:rPr>
          <w:rFonts w:ascii="Times New Roman" w:hAnsi="Times New Roman" w:cs="Times New Roman"/>
          <w:color w:val="000000"/>
        </w:rPr>
        <w:t>.</w:t>
      </w:r>
      <w:r w:rsidR="002D5EA6">
        <w:rPr>
          <w:rFonts w:ascii="Times New Roman" w:hAnsi="Times New Roman" w:cs="Times New Roman"/>
          <w:color w:val="000000"/>
        </w:rPr>
        <w:t xml:space="preserve"> </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70EEA90B"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ins w:id="25" w:author="su" w:date="2015-06-24T21:46:00Z">
        <w:r w:rsidR="00CE4A1A">
          <w:rPr>
            <w:rFonts w:ascii="Times New Roman" w:hAnsi="Times New Roman" w:cs="Times New Roman"/>
            <w:bCs/>
            <w:color w:val="000000"/>
            <w:sz w:val="20"/>
            <w:szCs w:val="20"/>
          </w:rPr>
          <w:t xml:space="preserve"> and </w:t>
        </w:r>
      </w:ins>
      <w:ins w:id="26" w:author="su" w:date="2015-06-24T21:47:00Z">
        <w:r w:rsidR="00CE4A1A">
          <w:rPr>
            <w:rFonts w:ascii="Times New Roman" w:hAnsi="Times New Roman" w:cs="Times New Roman"/>
            <w:bCs/>
            <w:color w:val="000000"/>
            <w:sz w:val="20"/>
            <w:szCs w:val="20"/>
          </w:rPr>
          <w:t xml:space="preserve">the </w:t>
        </w:r>
      </w:ins>
      <w:ins w:id="27" w:author="su" w:date="2015-06-24T21:46:00Z">
        <w:r w:rsidR="00CE4A1A">
          <w:rPr>
            <w:rFonts w:ascii="Times New Roman" w:hAnsi="Times New Roman" w:cs="Times New Roman"/>
            <w:bCs/>
            <w:color w:val="000000"/>
            <w:sz w:val="20"/>
            <w:szCs w:val="20"/>
          </w:rPr>
          <w:t>technician</w:t>
        </w:r>
      </w:ins>
      <w:ins w:id="28" w:author="su" w:date="2015-06-24T21:47:00Z">
        <w:r w:rsidR="00CE4A1A">
          <w:rPr>
            <w:rFonts w:ascii="Times New Roman" w:hAnsi="Times New Roman" w:cs="Times New Roman"/>
            <w:bCs/>
            <w:color w:val="000000"/>
            <w:sz w:val="20"/>
            <w:szCs w:val="20"/>
          </w:rPr>
          <w:t xml:space="preserve"> </w:t>
        </w:r>
        <w:proofErr w:type="spellStart"/>
        <w:r w:rsidR="00CE4A1A">
          <w:rPr>
            <w:rFonts w:ascii="Times New Roman" w:hAnsi="Times New Roman" w:cs="Times New Roman"/>
            <w:bCs/>
            <w:color w:val="000000"/>
            <w:sz w:val="20"/>
            <w:szCs w:val="20"/>
          </w:rPr>
          <w:t>Sinikka</w:t>
        </w:r>
        <w:proofErr w:type="spellEnd"/>
        <w:r w:rsidR="00CE4A1A">
          <w:rPr>
            <w:rFonts w:ascii="Times New Roman" w:hAnsi="Times New Roman" w:cs="Times New Roman"/>
            <w:bCs/>
            <w:color w:val="000000"/>
            <w:sz w:val="20"/>
            <w:szCs w:val="20"/>
          </w:rPr>
          <w:t xml:space="preserve"> </w:t>
        </w:r>
        <w:proofErr w:type="spellStart"/>
        <w:r w:rsidR="00CE4A1A">
          <w:rPr>
            <w:rFonts w:ascii="Times New Roman" w:hAnsi="Times New Roman" w:cs="Times New Roman"/>
            <w:bCs/>
            <w:color w:val="000000"/>
            <w:sz w:val="20"/>
            <w:szCs w:val="20"/>
          </w:rPr>
          <w:t>Sorsa</w:t>
        </w:r>
        <w:proofErr w:type="spellEnd"/>
        <w:r w:rsidR="00CE4A1A">
          <w:rPr>
            <w:rFonts w:ascii="Times New Roman" w:hAnsi="Times New Roman" w:cs="Times New Roman"/>
            <w:bCs/>
            <w:color w:val="000000"/>
            <w:sz w:val="20"/>
            <w:szCs w:val="20"/>
          </w:rPr>
          <w:t xml:space="preserve"> assisted in phenolic extractions</w:t>
        </w:r>
      </w:ins>
      <w:r>
        <w:rPr>
          <w:rFonts w:ascii="Times New Roman" w:hAnsi="Times New Roman" w:cs="Times New Roman"/>
          <w:bCs/>
          <w:color w:val="000000"/>
          <w:sz w:val="20"/>
          <w:szCs w:val="20"/>
        </w:rPr>
        <w:t>. M. Rodriguez-Cabal provided valuable</w:t>
      </w:r>
      <w:r w:rsidR="003C15B7">
        <w:rPr>
          <w:rFonts w:ascii="Times New Roman" w:hAnsi="Times New Roman" w:cs="Times New Roman"/>
          <w:bCs/>
          <w:color w:val="000000"/>
          <w:sz w:val="20"/>
          <w:szCs w:val="20"/>
        </w:rPr>
        <w:t xml:space="preserve"> comments on the manuscript.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was supported by an ERC’s Advanced Grant</w:t>
      </w:r>
      <w:proofErr w:type="gramEnd"/>
      <w:r w:rsidR="00497F18">
        <w:rPr>
          <w:rFonts w:ascii="Times New Roman" w:hAnsi="Times New Roman" w:cs="Times New Roman"/>
          <w:bCs/>
          <w:color w:val="000000"/>
          <w:sz w:val="20"/>
          <w:szCs w:val="20"/>
        </w:rPr>
        <w:t xml:space="preserve">. </w:t>
      </w:r>
      <w:proofErr w:type="gramStart"/>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w:t>
      </w:r>
      <w:proofErr w:type="gramEnd"/>
      <w:r>
        <w:rPr>
          <w:rFonts w:ascii="Times New Roman" w:hAnsi="Times New Roman" w:cs="Times New Roman"/>
          <w:bCs/>
          <w:color w:val="000000"/>
          <w:sz w:val="20"/>
          <w:szCs w:val="20"/>
        </w:rPr>
        <w:t xml:space="preserve"> for Basic Research in Science as well as a NSERC Discovery grant</w:t>
      </w:r>
      <w:ins w:id="29" w:author="su" w:date="2015-06-24T21:37:00Z">
        <w:r w:rsidR="00620D27">
          <w:rPr>
            <w:rFonts w:ascii="Times New Roman" w:hAnsi="Times New Roman" w:cs="Times New Roman"/>
            <w:bCs/>
            <w:color w:val="000000"/>
            <w:sz w:val="20"/>
            <w:szCs w:val="20"/>
          </w:rPr>
          <w:t xml:space="preserve"> and R. </w:t>
        </w:r>
        <w:proofErr w:type="spellStart"/>
        <w:r w:rsidR="00620D27">
          <w:rPr>
            <w:rFonts w:ascii="Times New Roman" w:hAnsi="Times New Roman" w:cs="Times New Roman"/>
            <w:bCs/>
            <w:color w:val="000000"/>
            <w:sz w:val="20"/>
            <w:szCs w:val="20"/>
          </w:rPr>
          <w:t>Julkunen-Tiitto</w:t>
        </w:r>
        <w:proofErr w:type="spellEnd"/>
        <w:r w:rsidR="00620D27">
          <w:rPr>
            <w:rFonts w:ascii="Times New Roman" w:hAnsi="Times New Roman" w:cs="Times New Roman"/>
            <w:bCs/>
            <w:color w:val="000000"/>
            <w:sz w:val="20"/>
            <w:szCs w:val="20"/>
          </w:rPr>
          <w:t xml:space="preserve"> was supported by </w:t>
        </w:r>
      </w:ins>
      <w:ins w:id="30" w:author="su" w:date="2015-06-24T21:38:00Z">
        <w:r w:rsidR="00620D27">
          <w:rPr>
            <w:rFonts w:ascii="Times New Roman" w:hAnsi="Times New Roman" w:cs="Times New Roman"/>
            <w:bCs/>
            <w:color w:val="000000"/>
            <w:sz w:val="20"/>
            <w:szCs w:val="20"/>
          </w:rPr>
          <w:t>the</w:t>
        </w:r>
      </w:ins>
      <w:ins w:id="31" w:author="su" w:date="2015-06-24T21:37:00Z">
        <w:r w:rsidR="00620D27">
          <w:rPr>
            <w:rFonts w:ascii="Times New Roman" w:hAnsi="Times New Roman" w:cs="Times New Roman"/>
            <w:bCs/>
            <w:color w:val="000000"/>
            <w:sz w:val="20"/>
            <w:szCs w:val="20"/>
          </w:rPr>
          <w:t xml:space="preserve"> </w:t>
        </w:r>
      </w:ins>
      <w:ins w:id="32" w:author="su" w:date="2015-06-24T21:38:00Z">
        <w:r w:rsidR="00620D27">
          <w:rPr>
            <w:rFonts w:ascii="Times New Roman" w:hAnsi="Times New Roman" w:cs="Times New Roman"/>
            <w:bCs/>
            <w:color w:val="000000"/>
            <w:sz w:val="20"/>
            <w:szCs w:val="20"/>
          </w:rPr>
          <w:t>Academy of Finland (Grant number</w:t>
        </w:r>
      </w:ins>
      <w:ins w:id="33" w:author="su" w:date="2015-06-24T21:43:00Z">
        <w:r w:rsidR="00620D27">
          <w:rPr>
            <w:rFonts w:ascii="Times New Roman" w:hAnsi="Times New Roman" w:cs="Times New Roman"/>
            <w:bCs/>
            <w:color w:val="000000"/>
            <w:sz w:val="20"/>
            <w:szCs w:val="20"/>
          </w:rPr>
          <w:t xml:space="preserve"> </w:t>
        </w:r>
        <w:commentRangeStart w:id="34"/>
        <w:r w:rsidR="00620D27">
          <w:rPr>
            <w:rFonts w:ascii="Times New Roman" w:hAnsi="Times New Roman" w:cs="Times New Roman"/>
            <w:bCs/>
            <w:color w:val="000000"/>
            <w:sz w:val="20"/>
            <w:szCs w:val="20"/>
          </w:rPr>
          <w:t>267360</w:t>
        </w:r>
      </w:ins>
      <w:commentRangeEnd w:id="34"/>
      <w:ins w:id="35" w:author="su" w:date="2015-06-24T21:44:00Z">
        <w:r w:rsidR="00620D27">
          <w:rPr>
            <w:rStyle w:val="Kommentinviite"/>
          </w:rPr>
          <w:commentReference w:id="34"/>
        </w:r>
      </w:ins>
      <w:ins w:id="37" w:author="su" w:date="2015-06-24T21:43:00Z">
        <w:r w:rsidR="00620D27">
          <w:rPr>
            <w:rFonts w:ascii="Times New Roman" w:hAnsi="Times New Roman" w:cs="Times New Roman"/>
            <w:bCs/>
            <w:color w:val="000000"/>
            <w:sz w:val="20"/>
            <w:szCs w:val="20"/>
          </w:rPr>
          <w:t>).</w:t>
        </w:r>
      </w:ins>
      <w:del w:id="38" w:author="su" w:date="2015-06-24T21:37:00Z">
        <w:r w:rsidDel="00620D27">
          <w:rPr>
            <w:rFonts w:ascii="Times New Roman" w:hAnsi="Times New Roman" w:cs="Times New Roman"/>
            <w:bCs/>
            <w:color w:val="000000"/>
            <w:sz w:val="20"/>
            <w:szCs w:val="20"/>
          </w:rPr>
          <w:delText>.</w:delText>
        </w:r>
      </w:del>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32C2151E" w14:textId="6051FE23" w:rsidR="004C54C0" w:rsidRPr="004C54C0" w:rsidRDefault="00BF1E5B" w:rsidP="004C54C0">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4C54C0" w:rsidRPr="004C54C0">
        <w:rPr>
          <w:rFonts w:ascii="Times New Roman" w:hAnsi="Times New Roman" w:cs="Times New Roman"/>
          <w:noProof/>
          <w:color w:val="000000"/>
          <w:sz w:val="20"/>
          <w:lang w:val="en-US"/>
        </w:rPr>
        <w:t xml:space="preserve"> 1. </w:t>
      </w:r>
      <w:r w:rsidR="004C54C0" w:rsidRPr="004C54C0">
        <w:rPr>
          <w:rFonts w:ascii="Times New Roman" w:hAnsi="Times New Roman" w:cs="Times New Roman"/>
          <w:noProof/>
          <w:color w:val="000000"/>
          <w:sz w:val="20"/>
          <w:lang w:val="en-US"/>
        </w:rPr>
        <w:tab/>
        <w:t xml:space="preserve">Dunne JA, Williams RJ, Martinez ND (2002) Network structure and biodiversity loss in food webs: robustness increases with connectance. </w:t>
      </w:r>
      <w:r w:rsidR="004C54C0" w:rsidRPr="004C54C0">
        <w:rPr>
          <w:rFonts w:ascii="Times New Roman" w:hAnsi="Times New Roman" w:cs="Times New Roman"/>
          <w:i/>
          <w:iCs/>
          <w:noProof/>
          <w:color w:val="000000"/>
          <w:sz w:val="20"/>
          <w:lang w:val="en-US"/>
        </w:rPr>
        <w:t>Ecol Lett</w:t>
      </w:r>
      <w:r w:rsidR="004C54C0" w:rsidRPr="004C54C0">
        <w:rPr>
          <w:rFonts w:ascii="Times New Roman" w:hAnsi="Times New Roman" w:cs="Times New Roman"/>
          <w:noProof/>
          <w:color w:val="000000"/>
          <w:sz w:val="20"/>
          <w:lang w:val="en-US"/>
        </w:rPr>
        <w:t xml:space="preserve"> 5:558–567.</w:t>
      </w:r>
    </w:p>
    <w:p w14:paraId="5AB0FA8F"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 </w:t>
      </w:r>
      <w:r w:rsidRPr="004C54C0">
        <w:rPr>
          <w:rFonts w:ascii="Times New Roman" w:hAnsi="Times New Roman" w:cs="Times New Roman"/>
          <w:noProof/>
          <w:color w:val="000000"/>
          <w:sz w:val="20"/>
          <w:lang w:val="en-US"/>
        </w:rPr>
        <w:tab/>
        <w:t xml:space="preserve">Stouffer DB, Bascompte J (2011) Compartmentalization increases food-web persistence. </w:t>
      </w:r>
      <w:r w:rsidRPr="004C54C0">
        <w:rPr>
          <w:rFonts w:ascii="Times New Roman" w:hAnsi="Times New Roman" w:cs="Times New Roman"/>
          <w:i/>
          <w:iCs/>
          <w:noProof/>
          <w:color w:val="000000"/>
          <w:sz w:val="20"/>
          <w:lang w:val="en-US"/>
        </w:rPr>
        <w:t>Proc Natl Acad Sci</w:t>
      </w:r>
      <w:r w:rsidRPr="004C54C0">
        <w:rPr>
          <w:rFonts w:ascii="Times New Roman" w:hAnsi="Times New Roman" w:cs="Times New Roman"/>
          <w:noProof/>
          <w:color w:val="000000"/>
          <w:sz w:val="20"/>
          <w:lang w:val="en-US"/>
        </w:rPr>
        <w:t xml:space="preserve"> 108:3648–3652.</w:t>
      </w:r>
    </w:p>
    <w:p w14:paraId="528937E9"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 </w:t>
      </w:r>
      <w:r w:rsidRPr="004C54C0">
        <w:rPr>
          <w:rFonts w:ascii="Times New Roman" w:hAnsi="Times New Roman" w:cs="Times New Roman"/>
          <w:noProof/>
          <w:color w:val="000000"/>
          <w:sz w:val="20"/>
          <w:lang w:val="en-US"/>
        </w:rPr>
        <w:tab/>
        <w:t xml:space="preserve">Rohr RP, Saavedra S, Bascompte J (2014) On the structural stability of mutualistic systems.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345:1253497.</w:t>
      </w:r>
    </w:p>
    <w:p w14:paraId="7532B810"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 </w:t>
      </w:r>
      <w:r w:rsidRPr="004C54C0">
        <w:rPr>
          <w:rFonts w:ascii="Times New Roman" w:hAnsi="Times New Roman" w:cs="Times New Roman"/>
          <w:noProof/>
          <w:color w:val="000000"/>
          <w:sz w:val="20"/>
          <w:lang w:val="en-US"/>
        </w:rPr>
        <w:tab/>
        <w:t xml:space="preserve">Clark JS (2010) Individuals and the variation needed for high species diversity in forest trees.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327:1129–1132.</w:t>
      </w:r>
    </w:p>
    <w:p w14:paraId="35CC368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5. </w:t>
      </w:r>
      <w:r w:rsidRPr="004C54C0">
        <w:rPr>
          <w:rFonts w:ascii="Times New Roman" w:hAnsi="Times New Roman" w:cs="Times New Roman"/>
          <w:noProof/>
          <w:color w:val="000000"/>
          <w:sz w:val="20"/>
          <w:lang w:val="en-US"/>
        </w:rPr>
        <w:tab/>
        <w:t xml:space="preserve">Violle C et al. (2012) The return of the variance: intraspecific variability in community ecology. </w:t>
      </w:r>
      <w:r w:rsidRPr="004C54C0">
        <w:rPr>
          <w:rFonts w:ascii="Times New Roman" w:hAnsi="Times New Roman" w:cs="Times New Roman"/>
          <w:i/>
          <w:iCs/>
          <w:noProof/>
          <w:color w:val="000000"/>
          <w:sz w:val="20"/>
          <w:lang w:val="en-US"/>
        </w:rPr>
        <w:t>Trends Ecol Evol</w:t>
      </w:r>
      <w:r w:rsidRPr="004C54C0">
        <w:rPr>
          <w:rFonts w:ascii="Times New Roman" w:hAnsi="Times New Roman" w:cs="Times New Roman"/>
          <w:noProof/>
          <w:color w:val="000000"/>
          <w:sz w:val="20"/>
          <w:lang w:val="en-US"/>
        </w:rPr>
        <w:t xml:space="preserve"> 27:244–252.</w:t>
      </w:r>
    </w:p>
    <w:p w14:paraId="76547E2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6. </w:t>
      </w:r>
      <w:r w:rsidRPr="004C54C0">
        <w:rPr>
          <w:rFonts w:ascii="Times New Roman" w:hAnsi="Times New Roman" w:cs="Times New Roman"/>
          <w:noProof/>
          <w:color w:val="000000"/>
          <w:sz w:val="20"/>
          <w:lang w:val="en-US"/>
        </w:rPr>
        <w:tab/>
        <w:t xml:space="preserve">Bolnick DI et al. (2011) Why intraspecific trait variation matters in community ecology. </w:t>
      </w:r>
      <w:r w:rsidRPr="004C54C0">
        <w:rPr>
          <w:rFonts w:ascii="Times New Roman" w:hAnsi="Times New Roman" w:cs="Times New Roman"/>
          <w:i/>
          <w:iCs/>
          <w:noProof/>
          <w:color w:val="000000"/>
          <w:sz w:val="20"/>
          <w:lang w:val="en-US"/>
        </w:rPr>
        <w:t>Trends Ecol Evol</w:t>
      </w:r>
      <w:r w:rsidRPr="004C54C0">
        <w:rPr>
          <w:rFonts w:ascii="Times New Roman" w:hAnsi="Times New Roman" w:cs="Times New Roman"/>
          <w:noProof/>
          <w:color w:val="000000"/>
          <w:sz w:val="20"/>
          <w:lang w:val="en-US"/>
        </w:rPr>
        <w:t xml:space="preserve"> 26:183–192.</w:t>
      </w:r>
    </w:p>
    <w:p w14:paraId="2277B4D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7. </w:t>
      </w:r>
      <w:r w:rsidRPr="004C54C0">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4C54C0">
        <w:rPr>
          <w:rFonts w:ascii="Times New Roman" w:hAnsi="Times New Roman" w:cs="Times New Roman"/>
          <w:i/>
          <w:iCs/>
          <w:noProof/>
          <w:color w:val="000000"/>
          <w:sz w:val="20"/>
          <w:lang w:val="en-US"/>
        </w:rPr>
        <w:t>Oikos</w:t>
      </w:r>
      <w:r w:rsidRPr="004C54C0">
        <w:rPr>
          <w:rFonts w:ascii="Times New Roman" w:hAnsi="Times New Roman" w:cs="Times New Roman"/>
          <w:noProof/>
          <w:color w:val="000000"/>
          <w:sz w:val="20"/>
          <w:lang w:val="en-US"/>
        </w:rPr>
        <w:t xml:space="preserve"> 124:243–251.</w:t>
      </w:r>
    </w:p>
    <w:p w14:paraId="6560A77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8. </w:t>
      </w:r>
      <w:r w:rsidRPr="004C54C0">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 xml:space="preserve">level interactions. </w:t>
      </w:r>
      <w:r w:rsidRPr="004C54C0">
        <w:rPr>
          <w:rFonts w:ascii="Times New Roman" w:hAnsi="Times New Roman" w:cs="Times New Roman"/>
          <w:i/>
          <w:iCs/>
          <w:noProof/>
          <w:color w:val="000000"/>
          <w:sz w:val="20"/>
          <w:lang w:val="en-US"/>
        </w:rPr>
        <w:t>Ecol Lett</w:t>
      </w:r>
      <w:r w:rsidRPr="004C54C0">
        <w:rPr>
          <w:rFonts w:ascii="Times New Roman" w:hAnsi="Times New Roman" w:cs="Times New Roman"/>
          <w:noProof/>
          <w:color w:val="000000"/>
          <w:sz w:val="20"/>
          <w:lang w:val="en-US"/>
        </w:rPr>
        <w:t xml:space="preserve"> 9:78–85.</w:t>
      </w:r>
    </w:p>
    <w:p w14:paraId="48047B0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9. </w:t>
      </w:r>
      <w:r w:rsidRPr="004C54C0">
        <w:rPr>
          <w:rFonts w:ascii="Times New Roman" w:hAnsi="Times New Roman" w:cs="Times New Roman"/>
          <w:noProof/>
          <w:color w:val="000000"/>
          <w:sz w:val="20"/>
          <w:lang w:val="en-US"/>
        </w:rPr>
        <w:tab/>
        <w:t>Abdala</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Roberts L, Mooney KA (2013) Environmental and plant genetic effects on tri</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 xml:space="preserve">trophic interactions. </w:t>
      </w:r>
      <w:r w:rsidRPr="004C54C0">
        <w:rPr>
          <w:rFonts w:ascii="Times New Roman" w:hAnsi="Times New Roman" w:cs="Times New Roman"/>
          <w:i/>
          <w:iCs/>
          <w:noProof/>
          <w:color w:val="000000"/>
          <w:sz w:val="20"/>
          <w:lang w:val="en-US"/>
        </w:rPr>
        <w:t>Oikos</w:t>
      </w:r>
      <w:r w:rsidRPr="004C54C0">
        <w:rPr>
          <w:rFonts w:ascii="Times New Roman" w:hAnsi="Times New Roman" w:cs="Times New Roman"/>
          <w:noProof/>
          <w:color w:val="000000"/>
          <w:sz w:val="20"/>
          <w:lang w:val="en-US"/>
        </w:rPr>
        <w:t xml:space="preserve"> 122:1157–1166.</w:t>
      </w:r>
    </w:p>
    <w:p w14:paraId="6EEFD73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10. </w:t>
      </w:r>
      <w:r w:rsidRPr="004C54C0">
        <w:rPr>
          <w:rFonts w:ascii="Times New Roman" w:hAnsi="Times New Roman" w:cs="Times New Roman"/>
          <w:noProof/>
          <w:color w:val="000000"/>
          <w:sz w:val="20"/>
          <w:lang w:val="en-US"/>
        </w:rPr>
        <w:tab/>
        <w:t xml:space="preserve">Fritz RS (1995) Direct and indirect effects of plant genetic variation on enemy impact. </w:t>
      </w:r>
      <w:r w:rsidRPr="004C54C0">
        <w:rPr>
          <w:rFonts w:ascii="Times New Roman" w:hAnsi="Times New Roman" w:cs="Times New Roman"/>
          <w:i/>
          <w:iCs/>
          <w:noProof/>
          <w:color w:val="000000"/>
          <w:sz w:val="20"/>
          <w:lang w:val="en-US"/>
        </w:rPr>
        <w:t>Ecol Entomol</w:t>
      </w:r>
      <w:r w:rsidRPr="004C54C0">
        <w:rPr>
          <w:rFonts w:ascii="Times New Roman" w:hAnsi="Times New Roman" w:cs="Times New Roman"/>
          <w:noProof/>
          <w:color w:val="000000"/>
          <w:sz w:val="20"/>
          <w:lang w:val="en-US"/>
        </w:rPr>
        <w:t xml:space="preserve"> 20:18–26.</w:t>
      </w:r>
    </w:p>
    <w:p w14:paraId="02202A8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11. </w:t>
      </w:r>
      <w:r w:rsidRPr="004C54C0">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69:845–856.</w:t>
      </w:r>
    </w:p>
    <w:p w14:paraId="270B625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12. </w:t>
      </w:r>
      <w:r w:rsidRPr="004C54C0">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71:2115–2124.</w:t>
      </w:r>
    </w:p>
    <w:p w14:paraId="7AC793E4"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13. </w:t>
      </w:r>
      <w:r w:rsidRPr="004C54C0">
        <w:rPr>
          <w:rFonts w:ascii="Times New Roman" w:hAnsi="Times New Roman" w:cs="Times New Roman"/>
          <w:noProof/>
          <w:color w:val="000000"/>
          <w:sz w:val="20"/>
          <w:lang w:val="en-US"/>
        </w:rPr>
        <w:tab/>
        <w:t xml:space="preserve">Harmon LJ et al. (2009) Evolutionary diversification in stickleback affects ecosystem functioning. </w:t>
      </w:r>
      <w:r w:rsidRPr="004C54C0">
        <w:rPr>
          <w:rFonts w:ascii="Times New Roman" w:hAnsi="Times New Roman" w:cs="Times New Roman"/>
          <w:i/>
          <w:iCs/>
          <w:noProof/>
          <w:color w:val="000000"/>
          <w:sz w:val="20"/>
          <w:lang w:val="en-US"/>
        </w:rPr>
        <w:t>Nature</w:t>
      </w:r>
      <w:r w:rsidRPr="004C54C0">
        <w:rPr>
          <w:rFonts w:ascii="Times New Roman" w:hAnsi="Times New Roman" w:cs="Times New Roman"/>
          <w:noProof/>
          <w:color w:val="000000"/>
          <w:sz w:val="20"/>
          <w:lang w:val="en-US"/>
        </w:rPr>
        <w:t xml:space="preserve"> 458:1167–1170.</w:t>
      </w:r>
    </w:p>
    <w:p w14:paraId="55819A3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14. </w:t>
      </w:r>
      <w:r w:rsidRPr="004C54C0">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89:2019–2032.</w:t>
      </w:r>
    </w:p>
    <w:p w14:paraId="6805607B"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15. </w:t>
      </w:r>
      <w:r w:rsidRPr="004C54C0">
        <w:rPr>
          <w:rFonts w:ascii="Times New Roman" w:hAnsi="Times New Roman" w:cs="Times New Roman"/>
          <w:noProof/>
          <w:color w:val="000000"/>
          <w:sz w:val="20"/>
          <w:lang w:val="en-US"/>
        </w:rPr>
        <w:tab/>
        <w:t xml:space="preserve">Whitham TG et al. (2012) Community specificity: life and afterlife effects of genes. </w:t>
      </w:r>
      <w:r w:rsidRPr="004C54C0">
        <w:rPr>
          <w:rFonts w:ascii="Times New Roman" w:hAnsi="Times New Roman" w:cs="Times New Roman"/>
          <w:i/>
          <w:iCs/>
          <w:noProof/>
          <w:color w:val="000000"/>
          <w:sz w:val="20"/>
          <w:lang w:val="en-US"/>
        </w:rPr>
        <w:t>Trends Plant Sci</w:t>
      </w:r>
      <w:r w:rsidRPr="004C54C0">
        <w:rPr>
          <w:rFonts w:ascii="Times New Roman" w:hAnsi="Times New Roman" w:cs="Times New Roman"/>
          <w:noProof/>
          <w:color w:val="000000"/>
          <w:sz w:val="20"/>
          <w:lang w:val="en-US"/>
        </w:rPr>
        <w:t xml:space="preserve"> 17:271–281.</w:t>
      </w:r>
    </w:p>
    <w:p w14:paraId="3153333D"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16. </w:t>
      </w:r>
      <w:r w:rsidRPr="004C54C0">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319:804–807.</w:t>
      </w:r>
    </w:p>
    <w:p w14:paraId="5FE17BDB"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17. </w:t>
      </w:r>
      <w:r w:rsidRPr="004C54C0">
        <w:rPr>
          <w:rFonts w:ascii="Times New Roman" w:hAnsi="Times New Roman" w:cs="Times New Roman"/>
          <w:noProof/>
          <w:color w:val="000000"/>
          <w:sz w:val="20"/>
          <w:lang w:val="en-US"/>
        </w:rPr>
        <w:tab/>
        <w:t xml:space="preserve">Moya-Laraño J (2011) Genetic variation, predator-prey interactions and food web structure. </w:t>
      </w:r>
      <w:r w:rsidRPr="004C54C0">
        <w:rPr>
          <w:rFonts w:ascii="Times New Roman" w:hAnsi="Times New Roman" w:cs="Times New Roman"/>
          <w:i/>
          <w:iCs/>
          <w:noProof/>
          <w:color w:val="000000"/>
          <w:sz w:val="20"/>
          <w:lang w:val="en-US"/>
        </w:rPr>
        <w:t>Phil Trans Roy Soc B</w:t>
      </w:r>
      <w:r w:rsidRPr="004C54C0">
        <w:rPr>
          <w:rFonts w:ascii="Times New Roman" w:hAnsi="Times New Roman" w:cs="Times New Roman"/>
          <w:noProof/>
          <w:color w:val="000000"/>
          <w:sz w:val="20"/>
          <w:lang w:val="en-US"/>
        </w:rPr>
        <w:t xml:space="preserve"> 366:1425–1437.</w:t>
      </w:r>
    </w:p>
    <w:p w14:paraId="68597273"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18. </w:t>
      </w:r>
      <w:r w:rsidRPr="004C54C0">
        <w:rPr>
          <w:rFonts w:ascii="Times New Roman" w:hAnsi="Times New Roman" w:cs="Times New Roman"/>
          <w:noProof/>
          <w:color w:val="000000"/>
          <w:sz w:val="20"/>
          <w:lang w:val="en-US"/>
        </w:rPr>
        <w:tab/>
        <w:t xml:space="preserve">MacArthur R (1955) Fluctuations of animal populations and a measure of community stability.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36:533–536.</w:t>
      </w:r>
    </w:p>
    <w:p w14:paraId="4A88833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19. </w:t>
      </w:r>
      <w:r w:rsidRPr="004C54C0">
        <w:rPr>
          <w:rFonts w:ascii="Times New Roman" w:hAnsi="Times New Roman" w:cs="Times New Roman"/>
          <w:noProof/>
          <w:color w:val="000000"/>
          <w:sz w:val="20"/>
          <w:lang w:val="en-US"/>
        </w:rPr>
        <w:tab/>
        <w:t>Barbour MA, Rodriguez</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 xml:space="preserve">Cabal MA, Wu ET (2015) Multiple plant traits shape the genetic basis of herbivore community assembly. </w:t>
      </w:r>
      <w:r w:rsidRPr="004C54C0">
        <w:rPr>
          <w:rFonts w:ascii="Times New Roman" w:hAnsi="Times New Roman" w:cs="Times New Roman"/>
          <w:i/>
          <w:iCs/>
          <w:noProof/>
          <w:color w:val="000000"/>
          <w:sz w:val="20"/>
          <w:lang w:val="en-US"/>
        </w:rPr>
        <w:t>Funct Ecol</w:t>
      </w:r>
      <w:r w:rsidRPr="004C54C0">
        <w:rPr>
          <w:rFonts w:ascii="Times New Roman" w:hAnsi="Times New Roman" w:cs="Times New Roman"/>
          <w:noProof/>
          <w:color w:val="000000"/>
          <w:sz w:val="20"/>
          <w:lang w:val="en-US"/>
        </w:rPr>
        <w:t xml:space="preserve"> In press.</w:t>
      </w:r>
    </w:p>
    <w:p w14:paraId="721E9BD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20. </w:t>
      </w:r>
      <w:r w:rsidRPr="004C54C0">
        <w:rPr>
          <w:rFonts w:ascii="Times New Roman" w:hAnsi="Times New Roman" w:cs="Times New Roman"/>
          <w:noProof/>
          <w:color w:val="000000"/>
          <w:sz w:val="20"/>
          <w:lang w:val="en-US"/>
        </w:rPr>
        <w:tab/>
        <w:t xml:space="preserve">Hawkins BA, Cornell HV, Hochberg ME (1997) Predators, parasitoids, and pathogens as mortality agents in phytophagous insect populations.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78:2145–2152.</w:t>
      </w:r>
    </w:p>
    <w:p w14:paraId="1B4E40AF"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21. </w:t>
      </w:r>
      <w:r w:rsidRPr="004C54C0">
        <w:rPr>
          <w:rFonts w:ascii="Times New Roman" w:hAnsi="Times New Roman" w:cs="Times New Roman"/>
          <w:noProof/>
          <w:color w:val="000000"/>
          <w:sz w:val="20"/>
          <w:lang w:val="en-US"/>
        </w:rPr>
        <w:tab/>
        <w:t xml:space="preserve">Abrahamson WG, Weis AE (1997) </w:t>
      </w:r>
      <w:r w:rsidRPr="004C54C0">
        <w:rPr>
          <w:rFonts w:ascii="Times New Roman" w:hAnsi="Times New Roman" w:cs="Times New Roman"/>
          <w:i/>
          <w:iCs/>
          <w:noProof/>
          <w:color w:val="000000"/>
          <w:sz w:val="20"/>
          <w:lang w:val="en-US"/>
        </w:rPr>
        <w:t>Evolutionary ecology across three trophic levels: goldenrods, gallmakers, and natural enemies</w:t>
      </w:r>
      <w:r w:rsidRPr="004C54C0">
        <w:rPr>
          <w:rFonts w:ascii="Times New Roman" w:hAnsi="Times New Roman" w:cs="Times New Roman"/>
          <w:noProof/>
          <w:color w:val="000000"/>
          <w:sz w:val="20"/>
          <w:lang w:val="en-US"/>
        </w:rPr>
        <w:t xml:space="preserve"> (Princeton University Press, Princeton).</w:t>
      </w:r>
    </w:p>
    <w:p w14:paraId="2414337F"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22. </w:t>
      </w:r>
      <w:r w:rsidRPr="004C54C0">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4C54C0">
        <w:rPr>
          <w:rFonts w:ascii="Times New Roman" w:hAnsi="Times New Roman" w:cs="Times New Roman"/>
          <w:i/>
          <w:iCs/>
          <w:noProof/>
          <w:color w:val="000000"/>
          <w:sz w:val="20"/>
          <w:lang w:val="en-US"/>
        </w:rPr>
        <w:t>Nature</w:t>
      </w:r>
      <w:r w:rsidRPr="004C54C0">
        <w:rPr>
          <w:rFonts w:ascii="Times New Roman" w:hAnsi="Times New Roman" w:cs="Times New Roman"/>
          <w:noProof/>
          <w:color w:val="000000"/>
          <w:sz w:val="20"/>
          <w:lang w:val="en-US"/>
        </w:rPr>
        <w:t xml:space="preserve"> 424:303–306.</w:t>
      </w:r>
    </w:p>
    <w:p w14:paraId="3608524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23. </w:t>
      </w:r>
      <w:r w:rsidRPr="004C54C0">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338:113–116.</w:t>
      </w:r>
    </w:p>
    <w:p w14:paraId="784917AD"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24. </w:t>
      </w:r>
      <w:r w:rsidRPr="004C54C0">
        <w:rPr>
          <w:rFonts w:ascii="Times New Roman" w:hAnsi="Times New Roman" w:cs="Times New Roman"/>
          <w:noProof/>
          <w:color w:val="000000"/>
          <w:sz w:val="20"/>
          <w:lang w:val="en-US"/>
        </w:rPr>
        <w:tab/>
        <w:t xml:space="preserve">Moya-Laraño J et al. (2012) Climate change and eco-evolutionary dynamics in food webs.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47:1–80.</w:t>
      </w:r>
    </w:p>
    <w:p w14:paraId="271E364B"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25. </w:t>
      </w:r>
      <w:r w:rsidRPr="004C54C0">
        <w:rPr>
          <w:rFonts w:ascii="Times New Roman" w:hAnsi="Times New Roman" w:cs="Times New Roman"/>
          <w:noProof/>
          <w:color w:val="000000"/>
          <w:sz w:val="20"/>
          <w:lang w:val="en-US"/>
        </w:rPr>
        <w:tab/>
        <w:t xml:space="preserve">Melián CJ et al. (2011) Eco-evolutionary dynamics of individual-based food webs.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45:225–268.</w:t>
      </w:r>
    </w:p>
    <w:p w14:paraId="4D15AB3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26. </w:t>
      </w:r>
      <w:r w:rsidRPr="004C54C0">
        <w:rPr>
          <w:rFonts w:ascii="Times New Roman" w:hAnsi="Times New Roman" w:cs="Times New Roman"/>
          <w:noProof/>
          <w:color w:val="000000"/>
          <w:sz w:val="20"/>
          <w:lang w:val="en-US"/>
        </w:rPr>
        <w:tab/>
        <w:t xml:space="preserve">Huston MA (1997) Hidden treatments in ecological experiments: re-evaluating the ecosystem function of biodiversity. </w:t>
      </w:r>
      <w:r w:rsidRPr="004C54C0">
        <w:rPr>
          <w:rFonts w:ascii="Times New Roman" w:hAnsi="Times New Roman" w:cs="Times New Roman"/>
          <w:i/>
          <w:iCs/>
          <w:noProof/>
          <w:color w:val="000000"/>
          <w:sz w:val="20"/>
          <w:lang w:val="en-US"/>
        </w:rPr>
        <w:t>Oecologia</w:t>
      </w:r>
      <w:r w:rsidRPr="004C54C0">
        <w:rPr>
          <w:rFonts w:ascii="Times New Roman" w:hAnsi="Times New Roman" w:cs="Times New Roman"/>
          <w:noProof/>
          <w:color w:val="000000"/>
          <w:sz w:val="20"/>
          <w:lang w:val="en-US"/>
        </w:rPr>
        <w:t xml:space="preserve"> 110:449–460.</w:t>
      </w:r>
    </w:p>
    <w:p w14:paraId="53556FB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27. </w:t>
      </w:r>
      <w:r w:rsidRPr="004C54C0">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313:966–968.</w:t>
      </w:r>
    </w:p>
    <w:p w14:paraId="0FAC5F95"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28. </w:t>
      </w:r>
      <w:r w:rsidRPr="004C54C0">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4C54C0">
        <w:rPr>
          <w:rFonts w:ascii="Times New Roman" w:hAnsi="Times New Roman" w:cs="Times New Roman"/>
          <w:i/>
          <w:iCs/>
          <w:noProof/>
          <w:color w:val="000000"/>
          <w:sz w:val="20"/>
          <w:lang w:val="en-US"/>
        </w:rPr>
        <w:t>Ecol Lett</w:t>
      </w:r>
      <w:r w:rsidRPr="004C54C0">
        <w:rPr>
          <w:rFonts w:ascii="Times New Roman" w:hAnsi="Times New Roman" w:cs="Times New Roman"/>
          <w:noProof/>
          <w:color w:val="000000"/>
          <w:sz w:val="20"/>
          <w:lang w:val="en-US"/>
        </w:rPr>
        <w:t xml:space="preserve"> 9:24–34.</w:t>
      </w:r>
    </w:p>
    <w:p w14:paraId="62DB9A43"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29. </w:t>
      </w:r>
      <w:r w:rsidRPr="004C54C0">
        <w:rPr>
          <w:rFonts w:ascii="Times New Roman" w:hAnsi="Times New Roman" w:cs="Times New Roman"/>
          <w:noProof/>
          <w:color w:val="000000"/>
          <w:sz w:val="20"/>
          <w:lang w:val="en-US"/>
        </w:rPr>
        <w:tab/>
        <w:t xml:space="preserve">Farkas TE, Mononen T, Comeault AA, Hanski I, Nosil P (2013) Evolution of camouflage drives rapid ecological change in an insect community. </w:t>
      </w:r>
      <w:r w:rsidRPr="004C54C0">
        <w:rPr>
          <w:rFonts w:ascii="Times New Roman" w:hAnsi="Times New Roman" w:cs="Times New Roman"/>
          <w:i/>
          <w:iCs/>
          <w:noProof/>
          <w:color w:val="000000"/>
          <w:sz w:val="20"/>
          <w:lang w:val="en-US"/>
        </w:rPr>
        <w:t>Curr Biol</w:t>
      </w:r>
      <w:r w:rsidRPr="004C54C0">
        <w:rPr>
          <w:rFonts w:ascii="Times New Roman" w:hAnsi="Times New Roman" w:cs="Times New Roman"/>
          <w:noProof/>
          <w:color w:val="000000"/>
          <w:sz w:val="20"/>
          <w:lang w:val="en-US"/>
        </w:rPr>
        <w:t xml:space="preserve"> 23:1835–1843.</w:t>
      </w:r>
    </w:p>
    <w:p w14:paraId="1DB9F2F4"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30. </w:t>
      </w:r>
      <w:r w:rsidRPr="004C54C0">
        <w:rPr>
          <w:rFonts w:ascii="Times New Roman" w:hAnsi="Times New Roman" w:cs="Times New Roman"/>
          <w:noProof/>
          <w:color w:val="000000"/>
          <w:sz w:val="20"/>
          <w:lang w:val="en-US"/>
        </w:rPr>
        <w:tab/>
        <w:t xml:space="preserve">Bassar RD et al. (2010) Local adaptation in Trinidadian guppies alters ecosystem processes. </w:t>
      </w:r>
      <w:r w:rsidRPr="004C54C0">
        <w:rPr>
          <w:rFonts w:ascii="Times New Roman" w:hAnsi="Times New Roman" w:cs="Times New Roman"/>
          <w:i/>
          <w:iCs/>
          <w:noProof/>
          <w:color w:val="000000"/>
          <w:sz w:val="20"/>
          <w:lang w:val="en-US"/>
        </w:rPr>
        <w:t>Proc Natl Acad Sci</w:t>
      </w:r>
      <w:r w:rsidRPr="004C54C0">
        <w:rPr>
          <w:rFonts w:ascii="Times New Roman" w:hAnsi="Times New Roman" w:cs="Times New Roman"/>
          <w:noProof/>
          <w:color w:val="000000"/>
          <w:sz w:val="20"/>
          <w:lang w:val="en-US"/>
        </w:rPr>
        <w:t xml:space="preserve"> 107:3616–3621.</w:t>
      </w:r>
    </w:p>
    <w:p w14:paraId="01AA42BA"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31. </w:t>
      </w:r>
      <w:r w:rsidRPr="004C54C0">
        <w:rPr>
          <w:rFonts w:ascii="Times New Roman" w:hAnsi="Times New Roman" w:cs="Times New Roman"/>
          <w:noProof/>
          <w:color w:val="000000"/>
          <w:sz w:val="20"/>
          <w:lang w:val="en-US"/>
        </w:rPr>
        <w:tab/>
        <w:t xml:space="preserve">Schindler DE et al. (2010) Population diversity and the portfolio effect in an exploited species. </w:t>
      </w:r>
      <w:r w:rsidRPr="004C54C0">
        <w:rPr>
          <w:rFonts w:ascii="Times New Roman" w:hAnsi="Times New Roman" w:cs="Times New Roman"/>
          <w:i/>
          <w:iCs/>
          <w:noProof/>
          <w:color w:val="000000"/>
          <w:sz w:val="20"/>
          <w:lang w:val="en-US"/>
        </w:rPr>
        <w:t>Nature</w:t>
      </w:r>
      <w:r w:rsidRPr="004C54C0">
        <w:rPr>
          <w:rFonts w:ascii="Times New Roman" w:hAnsi="Times New Roman" w:cs="Times New Roman"/>
          <w:noProof/>
          <w:color w:val="000000"/>
          <w:sz w:val="20"/>
          <w:lang w:val="en-US"/>
        </w:rPr>
        <w:t xml:space="preserve"> 465:609–612.</w:t>
      </w:r>
    </w:p>
    <w:p w14:paraId="7BCE830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32. </w:t>
      </w:r>
      <w:r w:rsidRPr="004C54C0">
        <w:rPr>
          <w:rFonts w:ascii="Times New Roman" w:hAnsi="Times New Roman" w:cs="Times New Roman"/>
          <w:noProof/>
          <w:color w:val="000000"/>
          <w:sz w:val="20"/>
          <w:lang w:val="en-US"/>
        </w:rPr>
        <w:tab/>
        <w:t xml:space="preserve">Morin PJ (2003) Community ecology and the genetics of interacting species.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84:577–580.</w:t>
      </w:r>
    </w:p>
    <w:p w14:paraId="3C84A85D"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33. </w:t>
      </w:r>
      <w:r w:rsidRPr="004C54C0">
        <w:rPr>
          <w:rFonts w:ascii="Times New Roman" w:hAnsi="Times New Roman" w:cs="Times New Roman"/>
          <w:noProof/>
          <w:color w:val="000000"/>
          <w:sz w:val="20"/>
          <w:lang w:val="en-US"/>
        </w:rPr>
        <w:tab/>
        <w:t xml:space="preserve">Hersch-Green EI, Turley NE, Johnson MTJ (2011) Community genetics: what have we accomplished and where should we be going? </w:t>
      </w:r>
      <w:r w:rsidRPr="004C54C0">
        <w:rPr>
          <w:rFonts w:ascii="Times New Roman" w:hAnsi="Times New Roman" w:cs="Times New Roman"/>
          <w:i/>
          <w:iCs/>
          <w:noProof/>
          <w:color w:val="000000"/>
          <w:sz w:val="20"/>
          <w:lang w:val="en-US"/>
        </w:rPr>
        <w:t>Phil Trans R Soc B</w:t>
      </w:r>
      <w:r w:rsidRPr="004C54C0">
        <w:rPr>
          <w:rFonts w:ascii="Times New Roman" w:hAnsi="Times New Roman" w:cs="Times New Roman"/>
          <w:noProof/>
          <w:color w:val="000000"/>
          <w:sz w:val="20"/>
          <w:lang w:val="en-US"/>
        </w:rPr>
        <w:t xml:space="preserve"> 366:1453–1460.</w:t>
      </w:r>
    </w:p>
    <w:p w14:paraId="483BC57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34. </w:t>
      </w:r>
      <w:r w:rsidRPr="004C54C0">
        <w:rPr>
          <w:rFonts w:ascii="Times New Roman" w:hAnsi="Times New Roman" w:cs="Times New Roman"/>
          <w:noProof/>
          <w:color w:val="000000"/>
          <w:sz w:val="20"/>
          <w:lang w:val="en-US"/>
        </w:rPr>
        <w:tab/>
        <w:t xml:space="preserve">Hughes AR, Inouye BD, Johnson MTJ, Underwood N, Vellend M (2008) Ecological consequences of genetic diversity. </w:t>
      </w:r>
      <w:r w:rsidRPr="004C54C0">
        <w:rPr>
          <w:rFonts w:ascii="Times New Roman" w:hAnsi="Times New Roman" w:cs="Times New Roman"/>
          <w:i/>
          <w:iCs/>
          <w:noProof/>
          <w:color w:val="000000"/>
          <w:sz w:val="20"/>
          <w:lang w:val="en-US"/>
        </w:rPr>
        <w:t>Ecol Lett</w:t>
      </w:r>
      <w:r w:rsidRPr="004C54C0">
        <w:rPr>
          <w:rFonts w:ascii="Times New Roman" w:hAnsi="Times New Roman" w:cs="Times New Roman"/>
          <w:noProof/>
          <w:color w:val="000000"/>
          <w:sz w:val="20"/>
          <w:lang w:val="en-US"/>
        </w:rPr>
        <w:t xml:space="preserve"> 11:609–623.</w:t>
      </w:r>
    </w:p>
    <w:p w14:paraId="38140DC0"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35. </w:t>
      </w:r>
      <w:r w:rsidRPr="004C54C0">
        <w:rPr>
          <w:rFonts w:ascii="Times New Roman" w:hAnsi="Times New Roman" w:cs="Times New Roman"/>
          <w:noProof/>
          <w:color w:val="000000"/>
          <w:sz w:val="20"/>
          <w:lang w:val="en-US"/>
        </w:rPr>
        <w:tab/>
        <w:t xml:space="preserve">Woodward G et al. (2010) Individual-based food webs: species identity, body size and sampling effects.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43:211–266.</w:t>
      </w:r>
    </w:p>
    <w:p w14:paraId="74604135"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36. </w:t>
      </w:r>
      <w:r w:rsidRPr="004C54C0">
        <w:rPr>
          <w:rFonts w:ascii="Times New Roman" w:hAnsi="Times New Roman" w:cs="Times New Roman"/>
          <w:noProof/>
          <w:color w:val="000000"/>
          <w:sz w:val="20"/>
          <w:lang w:val="en-US"/>
        </w:rPr>
        <w:tab/>
        <w:t xml:space="preserve">Price PW (1980) </w:t>
      </w:r>
      <w:r w:rsidRPr="004C54C0">
        <w:rPr>
          <w:rFonts w:ascii="Times New Roman" w:hAnsi="Times New Roman" w:cs="Times New Roman"/>
          <w:i/>
          <w:iCs/>
          <w:noProof/>
          <w:color w:val="000000"/>
          <w:sz w:val="20"/>
          <w:lang w:val="en-US"/>
        </w:rPr>
        <w:t>Evolutionary biology of parasites</w:t>
      </w:r>
      <w:r w:rsidRPr="004C54C0">
        <w:rPr>
          <w:rFonts w:ascii="Times New Roman" w:hAnsi="Times New Roman" w:cs="Times New Roman"/>
          <w:noProof/>
          <w:color w:val="000000"/>
          <w:sz w:val="20"/>
          <w:lang w:val="en-US"/>
        </w:rPr>
        <w:t xml:space="preserve"> (Princeton University Press, Princeton).</w:t>
      </w:r>
    </w:p>
    <w:p w14:paraId="2BB292E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37. </w:t>
      </w:r>
      <w:r w:rsidRPr="004C54C0">
        <w:rPr>
          <w:rFonts w:ascii="Times New Roman" w:hAnsi="Times New Roman" w:cs="Times New Roman"/>
          <w:noProof/>
          <w:color w:val="000000"/>
          <w:sz w:val="20"/>
          <w:lang w:val="en-US"/>
        </w:rPr>
        <w:tab/>
        <w:t xml:space="preserve">Strong DR, Lawton JH, Southwood SR (1984) </w:t>
      </w:r>
      <w:r w:rsidRPr="004C54C0">
        <w:rPr>
          <w:rFonts w:ascii="Times New Roman" w:hAnsi="Times New Roman" w:cs="Times New Roman"/>
          <w:i/>
          <w:iCs/>
          <w:noProof/>
          <w:color w:val="000000"/>
          <w:sz w:val="20"/>
          <w:lang w:val="en-US"/>
        </w:rPr>
        <w:t>Insects on plants: Community patterns and mechanisms</w:t>
      </w:r>
      <w:r w:rsidRPr="004C54C0">
        <w:rPr>
          <w:rFonts w:ascii="Times New Roman" w:hAnsi="Times New Roman" w:cs="Times New Roman"/>
          <w:noProof/>
          <w:color w:val="000000"/>
          <w:sz w:val="20"/>
          <w:lang w:val="en-US"/>
        </w:rPr>
        <w:t xml:space="preserve"> (Harvard University Press, Cambridge).</w:t>
      </w:r>
    </w:p>
    <w:p w14:paraId="7CB988B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38. </w:t>
      </w:r>
      <w:r w:rsidRPr="004C54C0">
        <w:rPr>
          <w:rFonts w:ascii="Times New Roman" w:hAnsi="Times New Roman" w:cs="Times New Roman"/>
          <w:noProof/>
          <w:color w:val="000000"/>
          <w:sz w:val="20"/>
          <w:lang w:val="en-US"/>
        </w:rPr>
        <w:tab/>
        <w:t xml:space="preserve">Henri DC, van Veen FJF (2011) Body size, life history and the structure of host–parasitoid networks.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45:135–180.</w:t>
      </w:r>
    </w:p>
    <w:p w14:paraId="74BDEF0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39. </w:t>
      </w:r>
      <w:r w:rsidRPr="004C54C0">
        <w:rPr>
          <w:rFonts w:ascii="Times New Roman" w:hAnsi="Times New Roman" w:cs="Times New Roman"/>
          <w:noProof/>
          <w:color w:val="000000"/>
          <w:sz w:val="20"/>
          <w:lang w:val="en-US"/>
        </w:rPr>
        <w:tab/>
        <w:t xml:space="preserve">Carroll SP et al. (2014) Applying evolutionary biology to address global challenges.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346:1245993.</w:t>
      </w:r>
    </w:p>
    <w:p w14:paraId="3587BBC8"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40. </w:t>
      </w:r>
      <w:r w:rsidRPr="004C54C0">
        <w:rPr>
          <w:rFonts w:ascii="Times New Roman" w:hAnsi="Times New Roman" w:cs="Times New Roman"/>
          <w:noProof/>
          <w:color w:val="000000"/>
          <w:sz w:val="20"/>
          <w:lang w:val="en-US"/>
        </w:rPr>
        <w:tab/>
        <w:t xml:space="preserve">Jump AS, Marchant R, Peñuelas J (2009) Environmental change and the option value of genetic diversity. </w:t>
      </w:r>
      <w:r w:rsidRPr="004C54C0">
        <w:rPr>
          <w:rFonts w:ascii="Times New Roman" w:hAnsi="Times New Roman" w:cs="Times New Roman"/>
          <w:i/>
          <w:iCs/>
          <w:noProof/>
          <w:color w:val="000000"/>
          <w:sz w:val="20"/>
          <w:lang w:val="en-US"/>
        </w:rPr>
        <w:t>Trends Plant Sci</w:t>
      </w:r>
      <w:r w:rsidRPr="004C54C0">
        <w:rPr>
          <w:rFonts w:ascii="Times New Roman" w:hAnsi="Times New Roman" w:cs="Times New Roman"/>
          <w:noProof/>
          <w:color w:val="000000"/>
          <w:sz w:val="20"/>
          <w:lang w:val="en-US"/>
        </w:rPr>
        <w:t xml:space="preserve"> 14:51–58.</w:t>
      </w:r>
    </w:p>
    <w:p w14:paraId="333BB23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41. </w:t>
      </w:r>
      <w:r w:rsidRPr="004C54C0">
        <w:rPr>
          <w:rFonts w:ascii="Times New Roman" w:hAnsi="Times New Roman" w:cs="Times New Roman"/>
          <w:noProof/>
          <w:color w:val="000000"/>
          <w:sz w:val="20"/>
          <w:lang w:val="en-US"/>
        </w:rPr>
        <w:tab/>
        <w:t xml:space="preserve">Hughes JB, Daily GC, Ehrlich PR (1997) Population diversity: its extent and extinction.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278:689–692.</w:t>
      </w:r>
    </w:p>
    <w:p w14:paraId="1430913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42. </w:t>
      </w:r>
      <w:r w:rsidRPr="004C54C0">
        <w:rPr>
          <w:rFonts w:ascii="Times New Roman" w:hAnsi="Times New Roman" w:cs="Times New Roman"/>
          <w:noProof/>
          <w:color w:val="000000"/>
          <w:sz w:val="20"/>
          <w:lang w:val="en-US"/>
        </w:rPr>
        <w:tab/>
        <w:t xml:space="preserve">Luck GW, Daily GC, Ehrlich PR (2003) Population diversity and ecosystem services. </w:t>
      </w:r>
      <w:r w:rsidRPr="004C54C0">
        <w:rPr>
          <w:rFonts w:ascii="Times New Roman" w:hAnsi="Times New Roman" w:cs="Times New Roman"/>
          <w:i/>
          <w:iCs/>
          <w:noProof/>
          <w:color w:val="000000"/>
          <w:sz w:val="20"/>
          <w:lang w:val="en-US"/>
        </w:rPr>
        <w:t>Trends Ecol Evol</w:t>
      </w:r>
      <w:r w:rsidRPr="004C54C0">
        <w:rPr>
          <w:rFonts w:ascii="Times New Roman" w:hAnsi="Times New Roman" w:cs="Times New Roman"/>
          <w:noProof/>
          <w:color w:val="000000"/>
          <w:sz w:val="20"/>
          <w:lang w:val="en-US"/>
        </w:rPr>
        <w:t xml:space="preserve"> 18:331–336.</w:t>
      </w:r>
    </w:p>
    <w:p w14:paraId="263EDAE5"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43. </w:t>
      </w:r>
      <w:r w:rsidRPr="004C54C0">
        <w:rPr>
          <w:rFonts w:ascii="Times New Roman" w:hAnsi="Times New Roman" w:cs="Times New Roman"/>
          <w:noProof/>
          <w:color w:val="000000"/>
          <w:sz w:val="20"/>
          <w:lang w:val="en-US"/>
        </w:rPr>
        <w:tab/>
        <w:t xml:space="preserve">Bersier L-F, Banašek-Richter C, Cattin M-F (2002) Quantitative descriptors of food-web matrices.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83:2394–2407.</w:t>
      </w:r>
    </w:p>
    <w:p w14:paraId="546051B7"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44. </w:t>
      </w:r>
      <w:r w:rsidRPr="004C54C0">
        <w:rPr>
          <w:rFonts w:ascii="Times New Roman" w:hAnsi="Times New Roman" w:cs="Times New Roman"/>
          <w:noProof/>
          <w:color w:val="000000"/>
          <w:sz w:val="20"/>
          <w:lang w:val="en-US"/>
        </w:rPr>
        <w:tab/>
        <w:t xml:space="preserve">Banašek-Richter C et al. (2009) Complexity in quantitative food webs.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90:1470–1477.</w:t>
      </w:r>
    </w:p>
    <w:p w14:paraId="0E2BC11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p>
    <w:p w14:paraId="61EC12FF" w14:textId="3F9C0AAA" w:rsidR="00804B90" w:rsidRPr="00804B90" w:rsidRDefault="004C54C0" w:rsidP="004C54C0">
      <w:pPr>
        <w:widowControl w:val="0"/>
        <w:autoSpaceDE w:val="0"/>
        <w:autoSpaceDN w:val="0"/>
        <w:adjustRightInd w:val="0"/>
        <w:rPr>
          <w:rFonts w:ascii="Times" w:hAnsi="Times" w:cs="Times"/>
          <w:color w:val="000000"/>
        </w:rPr>
      </w:pPr>
      <w:r w:rsidRPr="004C54C0">
        <w:rPr>
          <w:rFonts w:ascii="Times New Roman" w:hAnsi="Times New Roman" w:cs="Times New Roman"/>
          <w:b/>
          <w:bCs/>
          <w:noProof/>
          <w:color w:val="000000"/>
          <w:sz w:val="20"/>
          <w:szCs w:val="20"/>
        </w:rPr>
        <w:t xml:space="preserve"> </w:t>
      </w:r>
      <w:r w:rsidR="00BF1E5B">
        <w:rPr>
          <w:rFonts w:ascii="Times New Roman" w:hAnsi="Times New Roman" w:cs="Times New Roman"/>
          <w:b/>
          <w:bCs/>
          <w:color w:val="000000"/>
          <w:sz w:val="20"/>
          <w:szCs w:val="20"/>
        </w:rPr>
        <w:fldChar w:fldCharType="end"/>
      </w:r>
    </w:p>
    <w:p w14:paraId="38A1BAB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t>Figure Legends</w:t>
      </w:r>
    </w:p>
    <w:p w14:paraId="705468CA" w14:textId="5279567F" w:rsidR="00CB64C6" w:rsidRPr="00E109BB" w:rsidRDefault="00CB6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A8291B">
        <w:rPr>
          <w:rFonts w:ascii="Times New Roman" w:hAnsi="Times New Roman" w:cs="Times New Roman"/>
          <w:color w:val="000000"/>
        </w:rPr>
        <w:t>This food web</w:t>
      </w:r>
      <w:r w:rsidR="002562B9" w:rsidRPr="00E109BB">
        <w:rPr>
          <w:rFonts w:ascii="Times New Roman" w:hAnsi="Times New Roman" w:cs="Times New Roman"/>
          <w:color w:val="000000"/>
        </w:rPr>
        <w:t xml:space="preserve"> represents the </w:t>
      </w:r>
      <w:r w:rsidR="007C3251" w:rsidRPr="00E109BB">
        <w:rPr>
          <w:rFonts w:ascii="Times New Roman" w:hAnsi="Times New Roman" w:cs="Times New Roman"/>
          <w:color w:val="000000"/>
        </w:rPr>
        <w:t xml:space="preserve">trophic interactions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20554B">
        <w:rPr>
          <w:rFonts w:ascii="Times New Roman" w:hAnsi="Times New Roman" w:cs="Times New Roman"/>
          <w:color w:val="000000"/>
        </w:rPr>
        <w:t>Th</w:t>
      </w:r>
      <w:r w:rsidR="00A8291B">
        <w:rPr>
          <w:rFonts w:ascii="Times New Roman" w:hAnsi="Times New Roman" w:cs="Times New Roman"/>
          <w:color w:val="000000"/>
        </w:rPr>
        <w:t xml:space="preserve">e species comprising this food web include </w:t>
      </w:r>
      <w:r w:rsidR="0020554B">
        <w:rPr>
          <w:rFonts w:ascii="Times New Roman" w:hAnsi="Times New Roman" w:cs="Times New Roman"/>
          <w:color w:val="000000"/>
        </w:rPr>
        <w:t xml:space="preserve">a </w:t>
      </w:r>
      <w:r w:rsidR="00187389">
        <w:rPr>
          <w:rFonts w:ascii="Times New Roman" w:hAnsi="Times New Roman" w:cs="Times New Roman"/>
          <w:color w:val="000000"/>
        </w:rPr>
        <w:t>host plant</w:t>
      </w:r>
      <w:r w:rsidR="0020554B">
        <w:rPr>
          <w:rFonts w:ascii="Times New Roman" w:hAnsi="Times New Roman" w:cs="Times New Roman"/>
          <w:color w:val="000000"/>
        </w:rPr>
        <w:t xml:space="preserve"> (Coastal willow</w:t>
      </w:r>
      <w:r w:rsidR="0020554B" w:rsidRPr="008E1610">
        <w:rPr>
          <w:rFonts w:ascii="Times New Roman" w:hAnsi="Times New Roman" w:cs="Times New Roman"/>
          <w:i/>
          <w:color w:val="000000"/>
        </w:rPr>
        <w:t xml:space="preserve">, Salix </w:t>
      </w:r>
      <w:proofErr w:type="spellStart"/>
      <w:r w:rsidR="0020554B" w:rsidRPr="008E1610">
        <w:rPr>
          <w:rFonts w:ascii="Times New Roman" w:hAnsi="Times New Roman" w:cs="Times New Roman"/>
          <w:i/>
          <w:color w:val="000000"/>
        </w:rPr>
        <w:t>hookeriana</w:t>
      </w:r>
      <w:proofErr w:type="spellEnd"/>
      <w:r w:rsidR="0020554B">
        <w:rPr>
          <w:rFonts w:ascii="Times New Roman" w:hAnsi="Times New Roman" w:cs="Times New Roman"/>
          <w:color w:val="000000"/>
        </w:rPr>
        <w:t xml:space="preserve">), four herbivorous galling insects, and six insect </w:t>
      </w:r>
      <w:proofErr w:type="spellStart"/>
      <w:r w:rsidR="0020554B">
        <w:rPr>
          <w:rFonts w:ascii="Times New Roman" w:hAnsi="Times New Roman" w:cs="Times New Roman"/>
          <w:color w:val="000000"/>
        </w:rPr>
        <w:t>parasitoids</w:t>
      </w:r>
      <w:proofErr w:type="spellEnd"/>
      <w:r w:rsidR="0020554B">
        <w:rPr>
          <w:rFonts w:ascii="Times New Roman" w:hAnsi="Times New Roman" w:cs="Times New Roman"/>
          <w:color w:val="000000"/>
        </w:rPr>
        <w:t xml:space="preserve">. The four species of galls include, </w:t>
      </w:r>
      <w:r w:rsidR="00C474C3">
        <w:rPr>
          <w:rFonts w:ascii="Times New Roman" w:hAnsi="Times New Roman" w:cs="Times New Roman"/>
          <w:color w:val="000000"/>
        </w:rPr>
        <w:t>from left to right, the apical-s</w:t>
      </w:r>
      <w:r w:rsidR="0020554B">
        <w:rPr>
          <w:rFonts w:ascii="Times New Roman" w:hAnsi="Times New Roman" w:cs="Times New Roman"/>
          <w:color w:val="000000"/>
        </w:rPr>
        <w:t>tem gall (</w:t>
      </w:r>
      <w:proofErr w:type="spellStart"/>
      <w:r w:rsidR="0020554B">
        <w:rPr>
          <w:rFonts w:ascii="Times New Roman" w:hAnsi="Times New Roman" w:cs="Times New Roman"/>
          <w:color w:val="000000"/>
        </w:rPr>
        <w:t>Cecidomyiid</w:t>
      </w:r>
      <w:proofErr w:type="spellEnd"/>
      <w:r w:rsidR="0020554B">
        <w:rPr>
          <w:rFonts w:ascii="Times New Roman" w:hAnsi="Times New Roman" w:cs="Times New Roman"/>
          <w:color w:val="000000"/>
        </w:rPr>
        <w:t xml:space="preserve"> </w:t>
      </w:r>
      <w:proofErr w:type="gramStart"/>
      <w:r w:rsidR="0020554B">
        <w:rPr>
          <w:rFonts w:ascii="Times New Roman" w:hAnsi="Times New Roman" w:cs="Times New Roman"/>
          <w:color w:val="000000"/>
        </w:rPr>
        <w:t>sp</w:t>
      </w:r>
      <w:proofErr w:type="gramEnd"/>
      <w:r w:rsidR="0020554B">
        <w:rPr>
          <w:rFonts w:ascii="Times New Roman" w:hAnsi="Times New Roman" w:cs="Times New Roman"/>
          <w:color w:val="000000"/>
        </w:rPr>
        <w:t>. A), bud gall (</w:t>
      </w:r>
      <w:proofErr w:type="spellStart"/>
      <w:r w:rsidR="0020554B" w:rsidRPr="008E1610">
        <w:rPr>
          <w:rFonts w:ascii="Times New Roman" w:hAnsi="Times New Roman" w:cs="Times New Roman"/>
          <w:i/>
          <w:color w:val="000000"/>
        </w:rPr>
        <w:t>Rabdophaga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salicisbrassicoides</w:t>
      </w:r>
      <w:proofErr w:type="spellEnd"/>
      <w:r w:rsidR="0020554B">
        <w:rPr>
          <w:rFonts w:ascii="Times New Roman" w:hAnsi="Times New Roman" w:cs="Times New Roman"/>
          <w:color w:val="000000"/>
        </w:rPr>
        <w:t>), leaf gall (</w:t>
      </w:r>
      <w:proofErr w:type="spellStart"/>
      <w:r w:rsidR="0020554B" w:rsidRPr="008E1610">
        <w:rPr>
          <w:rFonts w:ascii="Times New Roman" w:hAnsi="Times New Roman" w:cs="Times New Roman"/>
          <w:i/>
          <w:color w:val="000000"/>
        </w:rPr>
        <w:t>Iteomyia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salicisverruca</w:t>
      </w:r>
      <w:proofErr w:type="spellEnd"/>
      <w:r w:rsidR="00C474C3">
        <w:rPr>
          <w:rFonts w:ascii="Times New Roman" w:hAnsi="Times New Roman" w:cs="Times New Roman"/>
          <w:color w:val="000000"/>
        </w:rPr>
        <w:t>), and mid-s</w:t>
      </w:r>
      <w:r w:rsidR="0020554B">
        <w:rPr>
          <w:rFonts w:ascii="Times New Roman" w:hAnsi="Times New Roman" w:cs="Times New Roman"/>
          <w:color w:val="000000"/>
        </w:rPr>
        <w:t>tem gall (</w:t>
      </w:r>
      <w:proofErr w:type="spellStart"/>
      <w:r w:rsidR="0020554B" w:rsidRPr="008E1610">
        <w:rPr>
          <w:rFonts w:ascii="Times New Roman" w:hAnsi="Times New Roman" w:cs="Times New Roman"/>
          <w:i/>
          <w:color w:val="000000"/>
        </w:rPr>
        <w:t>Rabdophaga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salicisbattatus</w:t>
      </w:r>
      <w:proofErr w:type="spellEnd"/>
      <w:r w:rsidR="0020554B">
        <w:rPr>
          <w:rFonts w:ascii="Times New Roman" w:hAnsi="Times New Roman" w:cs="Times New Roman"/>
          <w:color w:val="000000"/>
        </w:rPr>
        <w:t xml:space="preserve">). The six species of </w:t>
      </w:r>
      <w:proofErr w:type="spellStart"/>
      <w:r w:rsidR="0020554B">
        <w:rPr>
          <w:rFonts w:ascii="Times New Roman" w:hAnsi="Times New Roman" w:cs="Times New Roman"/>
          <w:color w:val="000000"/>
        </w:rPr>
        <w:t>parasitoids</w:t>
      </w:r>
      <w:proofErr w:type="spellEnd"/>
      <w:r w:rsidR="0020554B">
        <w:rPr>
          <w:rFonts w:ascii="Times New Roman" w:hAnsi="Times New Roman" w:cs="Times New Roman"/>
          <w:color w:val="000000"/>
        </w:rPr>
        <w:t xml:space="preserve"> include, from left to right, </w:t>
      </w:r>
      <w:proofErr w:type="spellStart"/>
      <w:r w:rsidR="0020554B" w:rsidRPr="00350528">
        <w:rPr>
          <w:rFonts w:ascii="Times New Roman" w:hAnsi="Times New Roman" w:cs="Times New Roman"/>
          <w:i/>
          <w:color w:val="000000"/>
        </w:rPr>
        <w:t>Torymus</w:t>
      </w:r>
      <w:proofErr w:type="spellEnd"/>
      <w:r w:rsidR="0020554B">
        <w:rPr>
          <w:rFonts w:ascii="Times New Roman" w:hAnsi="Times New Roman" w:cs="Times New Roman"/>
          <w:color w:val="000000"/>
        </w:rPr>
        <w:t xml:space="preserve"> sp., </w:t>
      </w:r>
      <w:proofErr w:type="spellStart"/>
      <w:r w:rsidR="00AC651E">
        <w:rPr>
          <w:rFonts w:ascii="Times New Roman" w:hAnsi="Times New Roman" w:cs="Times New Roman"/>
          <w:i/>
          <w:color w:val="000000"/>
        </w:rPr>
        <w:t>Tetrastichus</w:t>
      </w:r>
      <w:proofErr w:type="spellEnd"/>
      <w:r w:rsidR="00AC651E">
        <w:rPr>
          <w:rFonts w:ascii="Times New Roman" w:hAnsi="Times New Roman" w:cs="Times New Roman"/>
          <w:i/>
          <w:color w:val="000000"/>
        </w:rPr>
        <w:t xml:space="preserve"> </w:t>
      </w:r>
      <w:r w:rsidR="00AC651E">
        <w:rPr>
          <w:rFonts w:ascii="Times New Roman" w:hAnsi="Times New Roman" w:cs="Times New Roman"/>
          <w:color w:val="000000"/>
        </w:rPr>
        <w:t>sp.</w:t>
      </w:r>
      <w:r w:rsidR="0020554B">
        <w:rPr>
          <w:rFonts w:ascii="Times New Roman" w:hAnsi="Times New Roman" w:cs="Times New Roman"/>
          <w:color w:val="000000"/>
        </w:rPr>
        <w:t xml:space="preserve">, </w:t>
      </w:r>
      <w:proofErr w:type="spellStart"/>
      <w:r w:rsidR="0020554B" w:rsidRPr="008E1610">
        <w:rPr>
          <w:rFonts w:ascii="Times New Roman" w:hAnsi="Times New Roman" w:cs="Times New Roman"/>
          <w:i/>
          <w:color w:val="000000"/>
        </w:rPr>
        <w:t>Lestodiplosis</w:t>
      </w:r>
      <w:proofErr w:type="spellEnd"/>
      <w:r w:rsidR="0020554B">
        <w:rPr>
          <w:rFonts w:ascii="Times New Roman" w:hAnsi="Times New Roman" w:cs="Times New Roman"/>
          <w:color w:val="000000"/>
        </w:rPr>
        <w:t xml:space="preserve"> sp., </w:t>
      </w:r>
      <w:proofErr w:type="spellStart"/>
      <w:r w:rsidR="0020554B" w:rsidRPr="008E1610">
        <w:rPr>
          <w:rFonts w:ascii="Times New Roman" w:hAnsi="Times New Roman" w:cs="Times New Roman"/>
          <w:i/>
          <w:color w:val="000000"/>
        </w:rPr>
        <w:t>Mesopolobus</w:t>
      </w:r>
      <w:proofErr w:type="spellEnd"/>
      <w:r w:rsidR="0020554B">
        <w:rPr>
          <w:rFonts w:ascii="Times New Roman" w:hAnsi="Times New Roman" w:cs="Times New Roman"/>
          <w:color w:val="000000"/>
        </w:rPr>
        <w:t xml:space="preserve"> sp., </w:t>
      </w:r>
      <w:proofErr w:type="spellStart"/>
      <w:r w:rsidR="0020554B" w:rsidRPr="008E1610">
        <w:rPr>
          <w:rFonts w:ascii="Times New Roman" w:hAnsi="Times New Roman" w:cs="Times New Roman"/>
          <w:i/>
          <w:color w:val="000000"/>
        </w:rPr>
        <w:t>Platygaster</w:t>
      </w:r>
      <w:proofErr w:type="spellEnd"/>
      <w:r w:rsidR="0020554B">
        <w:rPr>
          <w:rFonts w:ascii="Times New Roman" w:hAnsi="Times New Roman" w:cs="Times New Roman"/>
          <w:color w:val="000000"/>
        </w:rPr>
        <w:t xml:space="preserve"> sp., and </w:t>
      </w:r>
      <w:r w:rsidR="00187389">
        <w:rPr>
          <w:rFonts w:ascii="Times New Roman" w:hAnsi="Times New Roman" w:cs="Times New Roman"/>
          <w:color w:val="000000"/>
        </w:rPr>
        <w:t xml:space="preserve">unknown species of </w:t>
      </w:r>
      <w:proofErr w:type="spellStart"/>
      <w:r w:rsidR="00187389">
        <w:rPr>
          <w:rFonts w:ascii="Times New Roman" w:hAnsi="Times New Roman" w:cs="Times New Roman"/>
          <w:color w:val="000000"/>
        </w:rPr>
        <w:t>Mymaridae</w:t>
      </w:r>
      <w:proofErr w:type="spellEnd"/>
      <w:r w:rsidR="00187389">
        <w:rPr>
          <w:rFonts w:ascii="Times New Roman" w:hAnsi="Times New Roman" w:cs="Times New Roman"/>
          <w:color w:val="000000"/>
        </w:rPr>
        <w:t xml:space="preserve"> (</w:t>
      </w:r>
      <w:proofErr w:type="spellStart"/>
      <w:r w:rsidR="0020554B">
        <w:rPr>
          <w:rFonts w:ascii="Times New Roman" w:hAnsi="Times New Roman" w:cs="Times New Roman"/>
          <w:color w:val="000000"/>
        </w:rPr>
        <w:t>Mymarid</w:t>
      </w:r>
      <w:proofErr w:type="spellEnd"/>
      <w:r w:rsidR="0020554B">
        <w:rPr>
          <w:rFonts w:ascii="Times New Roman" w:hAnsi="Times New Roman" w:cs="Times New Roman"/>
          <w:color w:val="000000"/>
        </w:rPr>
        <w:t xml:space="preserve"> </w:t>
      </w:r>
      <w:proofErr w:type="gramStart"/>
      <w:r w:rsidR="0020554B">
        <w:rPr>
          <w:rFonts w:ascii="Times New Roman" w:hAnsi="Times New Roman" w:cs="Times New Roman"/>
          <w:color w:val="000000"/>
        </w:rPr>
        <w:t>sp</w:t>
      </w:r>
      <w:proofErr w:type="gramEnd"/>
      <w:r w:rsidR="0020554B">
        <w:rPr>
          <w:rFonts w:ascii="Times New Roman" w:hAnsi="Times New Roman" w:cs="Times New Roman"/>
          <w:color w:val="000000"/>
        </w:rPr>
        <w:t>. A</w:t>
      </w:r>
      <w:r w:rsidR="00187389">
        <w:rPr>
          <w:rFonts w:ascii="Times New Roman" w:hAnsi="Times New Roman" w:cs="Times New Roman"/>
          <w:color w:val="000000"/>
        </w:rPr>
        <w:t>)</w:t>
      </w:r>
      <w:r w:rsidR="0020554B">
        <w:rPr>
          <w:rFonts w:ascii="Times New Roman" w:hAnsi="Times New Roman" w:cs="Times New Roman"/>
          <w:color w:val="000000"/>
        </w:rPr>
        <w:t xml:space="preserv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genotype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7406349"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food web complexity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50F777B6"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r w:rsidR="00A94FE6">
        <w:rPr>
          <w:rFonts w:ascii="Times New Roman" w:hAnsi="Times New Roman" w:cs="Times New Roman"/>
          <w:color w:val="000000"/>
        </w:rPr>
        <w:t>Coastal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94FE6">
        <w:rPr>
          <w:rFonts w:ascii="Times New Roman" w:hAnsi="Times New Roman" w:cs="Times New Roman"/>
          <w:color w:val="000000"/>
        </w:rPr>
        <w:t>) exhibits</w:t>
      </w:r>
      <w:r w:rsidR="00421F39">
        <w:rPr>
          <w:rFonts w:ascii="Times New Roman" w:hAnsi="Times New Roman" w:cs="Times New Roman"/>
          <w:color w:val="000000"/>
        </w:rPr>
        <w:t xml:space="preserve"> genetic variation in resistance to galling herbivores.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interquartile range (</w:t>
      </w:r>
      <w:r w:rsidR="00347C79">
        <w:rPr>
          <w:rFonts w:ascii="Times New Roman" w:hAnsi="Times New Roman" w:cs="Times New Roman"/>
          <w:color w:val="000000"/>
        </w:rPr>
        <w:t xml:space="preserve">IQR = </w:t>
      </w:r>
      <w:r w:rsidR="00654A9D">
        <w:rPr>
          <w:rFonts w:ascii="Times New Roman" w:hAnsi="Times New Roman" w:cs="Times New Roman"/>
          <w:color w:val="000000"/>
        </w:rPr>
        <w:t>25</w:t>
      </w:r>
      <w:r w:rsidR="00654A9D" w:rsidRPr="000E420B">
        <w:rPr>
          <w:rFonts w:ascii="Times New Roman" w:hAnsi="Times New Roman" w:cs="Times New Roman"/>
          <w:color w:val="000000"/>
          <w:vertAlign w:val="superscript"/>
        </w:rPr>
        <w:t>th</w:t>
      </w:r>
      <w:r w:rsidR="00AA35E2">
        <w:rPr>
          <w:rFonts w:ascii="Times New Roman" w:hAnsi="Times New Roman" w:cs="Times New Roman"/>
          <w:color w:val="000000"/>
        </w:rPr>
        <w:t xml:space="preserve"> to</w:t>
      </w:r>
      <w:r w:rsidR="00654A9D">
        <w:rPr>
          <w:rFonts w:ascii="Times New Roman" w:hAnsi="Times New Roman" w:cs="Times New Roman"/>
          <w:color w:val="000000"/>
        </w:rPr>
        <w:t xml:space="preserve"> 75</w:t>
      </w:r>
      <w:r w:rsidR="00654A9D" w:rsidRPr="000E420B">
        <w:rPr>
          <w:rFonts w:ascii="Times New Roman" w:hAnsi="Times New Roman" w:cs="Times New Roman"/>
          <w:color w:val="000000"/>
          <w:vertAlign w:val="superscript"/>
        </w:rPr>
        <w:t>th</w:t>
      </w:r>
      <w:r w:rsidR="00654A9D">
        <w:rPr>
          <w:rFonts w:ascii="Times New Roman" w:hAnsi="Times New Roman" w:cs="Times New Roman"/>
          <w:color w:val="000000"/>
        </w:rPr>
        <w:t xml:space="preserve"> percentiles</w:t>
      </w:r>
      <w:r w:rsidR="00AA35E2">
        <w:rPr>
          <w:rFonts w:ascii="Times New Roman" w:hAnsi="Times New Roman" w:cs="Times New Roman"/>
          <w:color w:val="000000"/>
        </w:rPr>
        <w:t>, box edges</w:t>
      </w:r>
      <w:r w:rsidR="00654A9D">
        <w:rPr>
          <w:rFonts w:ascii="Times New Roman" w:hAnsi="Times New Roman" w:cs="Times New Roman"/>
          <w:color w:val="000000"/>
        </w:rPr>
        <w:t xml:space="preserve">), </w:t>
      </w:r>
      <w:r w:rsidR="00AA35E2">
        <w:rPr>
          <w:rFonts w:ascii="Times New Roman" w:hAnsi="Times New Roman" w:cs="Times New Roman"/>
          <w:color w:val="000000"/>
        </w:rPr>
        <w:t xml:space="preserve">1.5 * IQR (whiskers), and outliers (points) for gall abundances (no. </w:t>
      </w:r>
      <w:proofErr w:type="gramStart"/>
      <w:r w:rsidR="00AA35E2">
        <w:rPr>
          <w:rFonts w:ascii="Times New Roman" w:hAnsi="Times New Roman" w:cs="Times New Roman"/>
          <w:color w:val="000000"/>
        </w:rPr>
        <w:t>per</w:t>
      </w:r>
      <w:proofErr w:type="gramEnd"/>
      <w:r w:rsidR="00AA35E2">
        <w:rPr>
          <w:rFonts w:ascii="Times New Roman" w:hAnsi="Times New Roman" w:cs="Times New Roman"/>
          <w:color w:val="000000"/>
        </w:rPr>
        <w:t xml:space="preserve"> branch)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xml:space="preserve">. For all plots, we ordered willow genotypes based on mean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4EBBD5EB"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r w:rsidR="00740DA7">
        <w:rPr>
          <w:rFonts w:ascii="Times New Roman" w:hAnsi="Times New Roman" w:cs="Times New Roman"/>
          <w:color w:val="000000"/>
        </w:rPr>
        <w:t>Coastal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740DA7">
        <w:rPr>
          <w:rFonts w:ascii="Times New Roman" w:hAnsi="Times New Roman" w:cs="Times New Roman"/>
          <w:color w:val="000000"/>
        </w:rPr>
        <w:t xml:space="preserve">) exhibits genetic variation in </w:t>
      </w:r>
      <w:r w:rsidR="009A2D1D">
        <w:rPr>
          <w:rFonts w:ascii="Times New Roman" w:hAnsi="Times New Roman" w:cs="Times New Roman"/>
          <w:color w:val="000000"/>
        </w:rPr>
        <w:t xml:space="preserve">the </w:t>
      </w:r>
      <w:r w:rsidR="00740DA7">
        <w:rPr>
          <w:rFonts w:ascii="Times New Roman" w:hAnsi="Times New Roman" w:cs="Times New Roman"/>
          <w:color w:val="000000"/>
        </w:rPr>
        <w:t>abundance and strength of gall-</w:t>
      </w:r>
      <w:proofErr w:type="spellStart"/>
      <w:r w:rsidR="00740DA7">
        <w:rPr>
          <w:rFonts w:ascii="Times New Roman" w:hAnsi="Times New Roman" w:cs="Times New Roman"/>
          <w:color w:val="000000"/>
        </w:rPr>
        <w:t>parasitoid</w:t>
      </w:r>
      <w:proofErr w:type="spellEnd"/>
      <w:r w:rsidR="00740DA7">
        <w:rPr>
          <w:rFonts w:ascii="Times New Roman" w:hAnsi="Times New Roman" w:cs="Times New Roman"/>
          <w:color w:val="000000"/>
        </w:rPr>
        <w:t xml:space="preserve"> interactions. 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830F9C" w:rsidRPr="0033227E">
        <w:rPr>
          <w:rFonts w:ascii="STIXGeneral-Regular" w:hAnsi="STIXGeneral-Regular" w:cs="STIXGeneral-Regular"/>
          <w:color w:val="000000"/>
        </w:rPr>
        <w:t>𝛘</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display the median (bar within box), interquartile range (IQR = 25</w:t>
      </w:r>
      <w:r w:rsidR="009A2D1D" w:rsidRPr="00FA5398">
        <w:rPr>
          <w:rFonts w:ascii="Times New Roman" w:hAnsi="Times New Roman" w:cs="Times New Roman"/>
          <w:color w:val="000000"/>
          <w:vertAlign w:val="superscript"/>
        </w:rPr>
        <w:t>th</w:t>
      </w:r>
      <w:r w:rsidR="009A2D1D">
        <w:rPr>
          <w:rFonts w:ascii="Times New Roman" w:hAnsi="Times New Roman" w:cs="Times New Roman"/>
          <w:color w:val="000000"/>
        </w:rPr>
        <w:t xml:space="preserve"> to 75</w:t>
      </w:r>
      <w:r w:rsidR="009A2D1D" w:rsidRPr="00FA5398">
        <w:rPr>
          <w:rFonts w:ascii="Times New Roman" w:hAnsi="Times New Roman" w:cs="Times New Roman"/>
          <w:color w:val="000000"/>
          <w:vertAlign w:val="superscript"/>
        </w:rPr>
        <w:t>th</w:t>
      </w:r>
      <w:r w:rsidR="009A2D1D">
        <w:rPr>
          <w:rFonts w:ascii="Times New Roman" w:hAnsi="Times New Roman" w:cs="Times New Roman"/>
          <w:color w:val="000000"/>
        </w:rPr>
        <w:t xml:space="preserve"> percentiles, box edges), 1.5 * IQR (whiskers), and outliers (points) for the abundance of gall-</w:t>
      </w:r>
      <w:proofErr w:type="spellStart"/>
      <w:r w:rsidR="009A2D1D">
        <w:rPr>
          <w:rFonts w:ascii="Times New Roman" w:hAnsi="Times New Roman" w:cs="Times New Roman"/>
          <w:color w:val="000000"/>
        </w:rPr>
        <w:t>parasitoid</w:t>
      </w:r>
      <w:proofErr w:type="spellEnd"/>
      <w:r w:rsidR="009A2D1D">
        <w:rPr>
          <w:rFonts w:ascii="Times New Roman" w:hAnsi="Times New Roman" w:cs="Times New Roman"/>
          <w:color w:val="000000"/>
        </w:rPr>
        <w:t xml:space="preserve"> interactions (no. </w:t>
      </w:r>
      <w:proofErr w:type="gramStart"/>
      <w:r w:rsidR="009A2D1D">
        <w:rPr>
          <w:rFonts w:ascii="Times New Roman" w:hAnsi="Times New Roman" w:cs="Times New Roman"/>
          <w:color w:val="000000"/>
        </w:rPr>
        <w:t>per</w:t>
      </w:r>
      <w:proofErr w:type="gramEnd"/>
      <w:r w:rsidR="009A2D1D">
        <w:rPr>
          <w:rFonts w:ascii="Times New Roman" w:hAnsi="Times New Roman" w:cs="Times New Roman"/>
          <w:color w:val="000000"/>
        </w:rPr>
        <w:t xml:space="preserve"> branch)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ordered willow genotypes based on mean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7149834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r w:rsidR="004A59B3">
        <w:rPr>
          <w:rFonts w:ascii="Times New Roman" w:hAnsi="Times New Roman" w:cs="Times New Roman"/>
          <w:bCs/>
          <w:color w:val="000000"/>
        </w:rPr>
        <w:t xml:space="preserve">determines 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 xml:space="preserve">(solid blue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 xml:space="preserve">(short, dashed green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 xml:space="preserve">(dashed orange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FC2FB1">
        <w:rPr>
          <w:rFonts w:ascii="Times New Roman" w:hAnsi="Times New Roman" w:cs="Times New Roman"/>
          <w:color w:val="000000"/>
        </w:rPr>
        <w:t xml:space="preserve"> (GLMs), while e</w:t>
      </w:r>
      <w:r w:rsidR="003C7A07">
        <w:rPr>
          <w:rFonts w:ascii="Times New Roman" w:hAnsi="Times New Roman" w:cs="Times New Roman"/>
          <w:color w:val="000000"/>
        </w:rPr>
        <w:t>ach line type and colo</w:t>
      </w:r>
      <w:r w:rsidR="00FC2FB1" w:rsidRPr="00804B90">
        <w:rPr>
          <w:rFonts w:ascii="Times New Roman" w:hAnsi="Times New Roman" w:cs="Times New Roman"/>
          <w:color w:val="000000"/>
        </w:rPr>
        <w:t>r corresponds to</w:t>
      </w:r>
      <w:r w:rsidR="00FC2FB1">
        <w:rPr>
          <w:rFonts w:ascii="Times New Roman" w:hAnsi="Times New Roman" w:cs="Times New Roman"/>
          <w:color w:val="000000"/>
        </w:rPr>
        <w:t xml:space="preserve"> a different </w:t>
      </w:r>
      <w:proofErr w:type="spellStart"/>
      <w:r w:rsidR="00FC2FB1">
        <w:rPr>
          <w:rFonts w:ascii="Times New Roman" w:hAnsi="Times New Roman" w:cs="Times New Roman"/>
          <w:color w:val="000000"/>
        </w:rPr>
        <w:t>parasitoid</w:t>
      </w:r>
      <w:proofErr w:type="spellEnd"/>
      <w:r w:rsidR="00FC2FB1">
        <w:rPr>
          <w:rFonts w:ascii="Times New Roman" w:hAnsi="Times New Roman" w:cs="Times New Roman"/>
          <w:color w:val="000000"/>
        </w:rPr>
        <w:t xml:space="preserve"> species.</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093E2533"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Pr="00804B90">
        <w:rPr>
          <w:rFonts w:ascii="Times New Roman" w:hAnsi="Times New Roman" w:cs="Times New Roman"/>
          <w:color w:val="000000"/>
        </w:rPr>
        <w:t xml:space="preserve">. </w:t>
      </w:r>
      <w:r w:rsidR="00E35FC3">
        <w:rPr>
          <w:rFonts w:ascii="Times New Roman" w:hAnsi="Times New Roman" w:cs="Times New Roman"/>
          <w:color w:val="000000"/>
        </w:rPr>
        <w:t>Increasing g</w:t>
      </w:r>
      <w:r w:rsidR="00FB0960">
        <w:rPr>
          <w:rFonts w:ascii="Times New Roman" w:hAnsi="Times New Roman" w:cs="Times New Roman"/>
          <w:color w:val="000000"/>
        </w:rPr>
        <w:t xml:space="preserve">enetic variation </w:t>
      </w:r>
      <w:r w:rsidR="00693343">
        <w:rPr>
          <w:rFonts w:ascii="Times New Roman" w:hAnsi="Times New Roman" w:cs="Times New Roman"/>
          <w:color w:val="000000"/>
        </w:rPr>
        <w:t>in coastal willow (</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FB0960">
        <w:rPr>
          <w:rFonts w:ascii="Times New Roman" w:hAnsi="Times New Roman" w:cs="Times New Roman"/>
          <w:color w:val="000000"/>
        </w:rPr>
        <w:t>(</w:t>
      </w:r>
      <w:r w:rsidR="00FB0960" w:rsidRPr="000E420B">
        <w:rPr>
          <w:rFonts w:ascii="Times New Roman" w:hAnsi="Times New Roman" w:cs="Times New Roman"/>
          <w:i/>
          <w:color w:val="000000"/>
        </w:rPr>
        <w:t>A</w:t>
      </w:r>
      <w:r w:rsidR="00FB0960">
        <w:rPr>
          <w:rFonts w:ascii="Times New Roman" w:hAnsi="Times New Roman" w:cs="Times New Roman"/>
          <w:color w:val="000000"/>
        </w:rPr>
        <w:t xml:space="preserve">) </w:t>
      </w:r>
      <w:r w:rsidR="00031B02">
        <w:rPr>
          <w:rFonts w:ascii="Times New Roman" w:hAnsi="Times New Roman" w:cs="Times New Roman"/>
          <w:color w:val="000000"/>
        </w:rPr>
        <w:t xml:space="preserve">The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494F8E">
        <w:rPr>
          <w:rFonts w:ascii="Times New Roman" w:hAnsi="Times New Roman" w:cs="Times New Roman"/>
          <w:color w:val="000000"/>
        </w:rPr>
        <w:t>, quantitative 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50% </w:t>
      </w:r>
      <w:r w:rsidR="005A1FAF">
        <w:rPr>
          <w:rFonts w:ascii="Times New Roman" w:hAnsi="Times New Roman" w:cs="Times New Roman"/>
          <w:color w:val="000000"/>
        </w:rPr>
        <w:t>over the</w:t>
      </w:r>
      <w:r w:rsidR="00031B02">
        <w:rPr>
          <w:rFonts w:ascii="Times New Roman" w:hAnsi="Times New Roman" w:cs="Times New Roman"/>
          <w:color w:val="000000"/>
        </w:rPr>
        <w:t xml:space="preserve"> range of genetic variation (no. </w:t>
      </w:r>
      <w:proofErr w:type="gramStart"/>
      <w:r w:rsidR="00031B02">
        <w:rPr>
          <w:rFonts w:ascii="Times New Roman" w:hAnsi="Times New Roman" w:cs="Times New Roman"/>
          <w:color w:val="000000"/>
        </w:rPr>
        <w:t>of</w:t>
      </w:r>
      <w:proofErr w:type="gramEnd"/>
      <w:r w:rsidR="00031B02">
        <w:rPr>
          <w:rFonts w:ascii="Times New Roman" w:hAnsi="Times New Roman" w:cs="Times New Roman"/>
          <w:color w:val="000000"/>
        </w:rPr>
        <w:t xml:space="preserve">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094C79">
        <w:rPr>
          <w:rFonts w:ascii="Times New Roman" w:hAnsi="Times New Roman" w:cs="Times New Roman"/>
          <w:color w:val="000000"/>
        </w:rPr>
        <w:t>(</w:t>
      </w:r>
      <w:r w:rsidR="00094C79" w:rsidRPr="00FA5398">
        <w:rPr>
          <w:rFonts w:ascii="Times New Roman" w:hAnsi="Times New Roman" w:cs="Times New Roman"/>
          <w:i/>
          <w:color w:val="000000"/>
        </w:rPr>
        <w:t>B</w:t>
      </w:r>
      <w:r w:rsidR="00094C79">
        <w:rPr>
          <w:rFonts w:ascii="Times New Roman" w:hAnsi="Times New Roman" w:cs="Times New Roman"/>
          <w:color w:val="000000"/>
        </w:rPr>
        <w:t xml:space="preserve">) The </w:t>
      </w:r>
      <w:r w:rsidR="005A1FAF">
        <w:rPr>
          <w:rFonts w:ascii="Times New Roman" w:hAnsi="Times New Roman" w:cs="Times New Roman"/>
          <w:color w:val="000000"/>
        </w:rPr>
        <w:t xml:space="preserve">average </w:t>
      </w:r>
      <w:r w:rsidR="00094C79">
        <w:rPr>
          <w:rFonts w:ascii="Times New Roman" w:hAnsi="Times New Roman" w:cs="Times New Roman"/>
          <w:color w:val="000000"/>
        </w:rPr>
        <w:t>composition of trophic interactions (willow-gall and gall-</w:t>
      </w:r>
      <w:proofErr w:type="spellStart"/>
      <w:r w:rsidR="00094C79">
        <w:rPr>
          <w:rFonts w:ascii="Times New Roman" w:hAnsi="Times New Roman" w:cs="Times New Roman"/>
          <w:color w:val="000000"/>
        </w:rPr>
        <w:t>parasitoid</w:t>
      </w:r>
      <w:proofErr w:type="spellEnd"/>
      <w:r w:rsidR="00094C79">
        <w:rPr>
          <w:rFonts w:ascii="Times New Roman" w:hAnsi="Times New Roman" w:cs="Times New Roman"/>
          <w:color w:val="000000"/>
        </w:rPr>
        <w:t>) differs</w:t>
      </w:r>
      <w:r w:rsidR="00B41997">
        <w:rPr>
          <w:rFonts w:ascii="Times New Roman" w:hAnsi="Times New Roman" w:cs="Times New Roman"/>
          <w:color w:val="000000"/>
        </w:rPr>
        <w:t xml:space="preserve"> by 73% among willow genotypes (PERMANOVA</w:t>
      </w:r>
      <w:r w:rsidR="00094C79">
        <w:rPr>
          <w:rFonts w:ascii="Times New Roman" w:hAnsi="Times New Roman" w:cs="Times New Roman"/>
          <w:color w:val="000000"/>
        </w:rPr>
        <w:t xml:space="preserve"> on Bray-Curtis dissimilarities, </w:t>
      </w:r>
      <w:r w:rsidR="00094C79" w:rsidRPr="0080039B">
        <w:rPr>
          <w:rFonts w:ascii="Times New Roman" w:hAnsi="Times New Roman" w:cs="Times New Roman"/>
          <w:i/>
          <w:color w:val="000000"/>
        </w:rPr>
        <w:t>F</w:t>
      </w:r>
      <w:r w:rsidR="00094C79" w:rsidRPr="0080039B">
        <w:rPr>
          <w:rFonts w:ascii="Times New Roman" w:hAnsi="Times New Roman" w:cs="Times New Roman"/>
          <w:color w:val="000000"/>
          <w:vertAlign w:val="subscript"/>
        </w:rPr>
        <w:t>22</w:t>
      </w:r>
      <w:proofErr w:type="gramStart"/>
      <w:r w:rsidR="00094C79" w:rsidRPr="0080039B">
        <w:rPr>
          <w:rFonts w:ascii="Times New Roman" w:hAnsi="Times New Roman" w:cs="Times New Roman"/>
          <w:color w:val="000000"/>
          <w:vertAlign w:val="subscript"/>
        </w:rPr>
        <w:t>,89</w:t>
      </w:r>
      <w:proofErr w:type="gramEnd"/>
      <w:r w:rsidR="00094C79" w:rsidRPr="0080039B">
        <w:rPr>
          <w:rFonts w:ascii="Times New Roman" w:hAnsi="Times New Roman" w:cs="Times New Roman"/>
          <w:color w:val="000000"/>
          <w:vertAlign w:val="subscript"/>
        </w:rPr>
        <w:t xml:space="preserve"> </w:t>
      </w:r>
      <w:r w:rsidR="00094C79">
        <w:rPr>
          <w:rFonts w:ascii="Times New Roman" w:hAnsi="Times New Roman" w:cs="Times New Roman"/>
          <w:color w:val="000000"/>
        </w:rPr>
        <w:t xml:space="preserve">= 1.90, </w:t>
      </w:r>
      <w:r w:rsidR="00094C79" w:rsidRPr="0080039B">
        <w:rPr>
          <w:rFonts w:ascii="Times New Roman" w:hAnsi="Times New Roman" w:cs="Times New Roman"/>
          <w:i/>
          <w:color w:val="000000"/>
        </w:rPr>
        <w:t>P</w:t>
      </w:r>
      <w:r w:rsidR="00B41997">
        <w:rPr>
          <w:rFonts w:ascii="Times New Roman" w:hAnsi="Times New Roman" w:cs="Times New Roman"/>
          <w:color w:val="000000"/>
        </w:rPr>
        <w:t xml:space="preserve"> = 0.001)</w:t>
      </w:r>
      <w:r w:rsidR="00094C79">
        <w:rPr>
          <w:rFonts w:ascii="Times New Roman" w:hAnsi="Times New Roman" w:cs="Times New Roman"/>
          <w:color w:val="000000"/>
        </w:rPr>
        <w:t>. For plot (</w:t>
      </w:r>
      <w:r w:rsidR="00094C79" w:rsidRPr="000E420B">
        <w:rPr>
          <w:rFonts w:ascii="Times New Roman" w:hAnsi="Times New Roman" w:cs="Times New Roman"/>
          <w:i/>
          <w:color w:val="000000"/>
        </w:rPr>
        <w:t>A</w:t>
      </w:r>
      <w:r w:rsidR="00094C79">
        <w:rPr>
          <w:rFonts w:ascii="Times New Roman" w:hAnsi="Times New Roman" w:cs="Times New Roman"/>
          <w:color w:val="000000"/>
        </w:rPr>
        <w:t>), o</w:t>
      </w:r>
      <w:r w:rsidR="00FB0960">
        <w:rPr>
          <w:rFonts w:ascii="Times New Roman" w:hAnsi="Times New Roman" w:cs="Times New Roman"/>
          <w:color w:val="000000"/>
        </w:rPr>
        <w:t xml:space="preserve">pen, grey circles correspond to </w:t>
      </w:r>
      <w:r w:rsidR="00094C79">
        <w:rPr>
          <w:rFonts w:ascii="Times New Roman" w:hAnsi="Times New Roman" w:cs="Times New Roman"/>
          <w:color w:val="000000"/>
        </w:rPr>
        <w:t xml:space="preserve">food web complexity of </w:t>
      </w:r>
      <w:r w:rsidR="00494F8E">
        <w:rPr>
          <w:rFonts w:ascii="Times New Roman" w:hAnsi="Times New Roman" w:cs="Times New Roman"/>
          <w:color w:val="000000"/>
        </w:rPr>
        <w:t>individual samples</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100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4 - 20 genotypes; N = 98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3, 21, and 22; N = 89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2 and 23; N = 1 for the </w:t>
      </w:r>
      <w:proofErr w:type="spellStart"/>
      <w:r w:rsidR="00DC5655">
        <w:rPr>
          <w:rFonts w:ascii="Times New Roman" w:hAnsi="Times New Roman" w:cs="Times New Roman"/>
          <w:color w:val="000000"/>
        </w:rPr>
        <w:t>polyculture</w:t>
      </w:r>
      <w:proofErr w:type="spellEnd"/>
      <w:r w:rsidR="00DC5655">
        <w:rPr>
          <w:rFonts w:ascii="Times New Roman" w:hAnsi="Times New Roman" w:cs="Times New Roman"/>
          <w:color w:val="000000"/>
        </w:rPr>
        <w:t xml:space="preserve"> of 25; and N = 25 for monocultures)</w:t>
      </w:r>
      <w:r w:rsidR="00FB0960">
        <w:rPr>
          <w:rFonts w:ascii="Times New Roman" w:hAnsi="Times New Roman" w:cs="Times New Roman"/>
          <w:color w:val="000000"/>
        </w:rPr>
        <w:t xml:space="preserve">, whereas solid, blue circles correspond to </w:t>
      </w:r>
      <w:r w:rsidR="00693343">
        <w:rPr>
          <w:rFonts w:ascii="Times New Roman" w:hAnsi="Times New Roman" w:cs="Times New Roman"/>
          <w:color w:val="000000"/>
        </w:rPr>
        <w:t xml:space="preserve">the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The dashed line is the highest </w:t>
      </w:r>
      <w:r w:rsidR="00693343">
        <w:rPr>
          <w:rFonts w:ascii="Times New Roman" w:hAnsi="Times New Roman" w:cs="Times New Roman"/>
          <w:color w:val="000000"/>
        </w:rPr>
        <w:t>level of</w:t>
      </w:r>
      <w:r w:rsidR="00FB0960">
        <w:rPr>
          <w:rFonts w:ascii="Times New Roman" w:hAnsi="Times New Roman" w:cs="Times New Roman"/>
          <w:color w:val="000000"/>
        </w:rPr>
        <w:t xml:space="preserve"> complexity observed on a single willow genotype and represents the expected magnitude of food web complexity under sampling effects alone. </w:t>
      </w:r>
      <w:r w:rsidR="00094C79">
        <w:rPr>
          <w:rFonts w:ascii="Times New Roman" w:hAnsi="Times New Roman" w:cs="Times New Roman"/>
          <w:color w:val="000000"/>
        </w:rPr>
        <w:t>For ordination diagram (</w:t>
      </w:r>
      <w:r w:rsidR="00094C79" w:rsidRPr="000E420B">
        <w:rPr>
          <w:rFonts w:ascii="Times New Roman" w:hAnsi="Times New Roman" w:cs="Times New Roman"/>
          <w:i/>
          <w:color w:val="000000"/>
        </w:rPr>
        <w:t>B</w:t>
      </w:r>
      <w:r w:rsidR="00094C79">
        <w:rPr>
          <w:rFonts w:ascii="Times New Roman" w:hAnsi="Times New Roman" w:cs="Times New Roman"/>
          <w:color w:val="000000"/>
        </w:rPr>
        <w:t>), b</w:t>
      </w:r>
      <w:r w:rsidR="00FB0960">
        <w:rPr>
          <w:rFonts w:ascii="Times New Roman" w:hAnsi="Times New Roman" w:cs="Times New Roman"/>
          <w:color w:val="000000"/>
        </w:rPr>
        <w:t>lack letters and grey ovals correspond to the centroid and standard error of the centroid for each willow genotype</w:t>
      </w:r>
      <w:r w:rsidR="004729D7">
        <w:rPr>
          <w:rFonts w:ascii="Times New Roman" w:hAnsi="Times New Roman" w:cs="Times New Roman"/>
          <w:color w:val="000000"/>
        </w:rPr>
        <w:t>, respec</w:t>
      </w:r>
      <w:r w:rsidR="00031B02">
        <w:rPr>
          <w:rFonts w:ascii="Times New Roman" w:hAnsi="Times New Roman" w:cs="Times New Roman"/>
          <w:color w:val="000000"/>
        </w:rPr>
        <w:t>tively</w:t>
      </w:r>
      <w:r w:rsidR="00B41997">
        <w:rPr>
          <w:rFonts w:ascii="Times New Roman" w:hAnsi="Times New Roman" w:cs="Times New Roman"/>
          <w:color w:val="000000"/>
        </w:rPr>
        <w:t>, 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u" w:date="2015-06-24T08:32:00Z" w:initials="s">
    <w:p w14:paraId="57E4CE96" w14:textId="0366AA66" w:rsidR="00165C5D" w:rsidRDefault="00165C5D">
      <w:pPr>
        <w:pStyle w:val="Kommenttiteksti"/>
      </w:pPr>
      <w:r>
        <w:rPr>
          <w:rStyle w:val="Kommentinviite"/>
        </w:rPr>
        <w:annotationRef/>
      </w:r>
      <w:r>
        <w:t xml:space="preserve">This is also important finding for </w:t>
      </w:r>
      <w:proofErr w:type="spellStart"/>
      <w:r>
        <w:t>monocultural</w:t>
      </w:r>
      <w:proofErr w:type="spellEnd"/>
      <w:r>
        <w:t>/one genotype preferred plantations</w:t>
      </w:r>
    </w:p>
  </w:comment>
  <w:comment w:id="10" w:author="su" w:date="2015-06-17T18:15:00Z" w:initials="s">
    <w:p w14:paraId="3F8E9B62" w14:textId="0055E42C" w:rsidR="00165C5D" w:rsidRDefault="00165C5D">
      <w:pPr>
        <w:pStyle w:val="Kommenttiteksti"/>
      </w:pPr>
      <w:ins w:id="11" w:author="su" w:date="2015-06-17T18:14:00Z">
        <w:r>
          <w:rPr>
            <w:rStyle w:val="Kommentinviite"/>
          </w:rPr>
          <w:annotationRef/>
        </w:r>
      </w:ins>
      <w:r>
        <w:t>Secondary chemistry is firmly genotype-dependent</w:t>
      </w:r>
    </w:p>
  </w:comment>
  <w:comment w:id="13" w:author="su" w:date="2015-06-25T08:16:00Z" w:initials="s">
    <w:p w14:paraId="031463B8" w14:textId="2006E708" w:rsidR="00165C5D" w:rsidRDefault="00165C5D">
      <w:pPr>
        <w:pStyle w:val="Kommenttiteksti"/>
      </w:pPr>
      <w:r>
        <w:rPr>
          <w:rStyle w:val="Kommentinviite"/>
        </w:rPr>
        <w:annotationRef/>
      </w:r>
      <w:r>
        <w:t>I do not know how Abrahamson has measured the length and I do not know whether the larvae is located, more near the surface or in the middle of gall? I know that you know this better. But if a larvae is located near the surface of gall, then the gall size is not the good measure, maybe should also measure the hardiness of the gall surface?</w:t>
      </w:r>
    </w:p>
  </w:comment>
  <w:comment w:id="14" w:author="su" w:date="2015-06-24T08:37:00Z" w:initials="s">
    <w:p w14:paraId="390904FC" w14:textId="3F725FC1" w:rsidR="00165C5D" w:rsidRDefault="00165C5D">
      <w:pPr>
        <w:pStyle w:val="Kommenttiteksti"/>
      </w:pPr>
      <w:r>
        <w:rPr>
          <w:rStyle w:val="Kommentinviite"/>
        </w:rPr>
        <w:annotationRef/>
      </w:r>
      <w:r>
        <w:t xml:space="preserve">Here I stayed to think, what would be the effect of galling; With </w:t>
      </w:r>
      <w:proofErr w:type="spellStart"/>
      <w:r>
        <w:t>Tommi</w:t>
      </w:r>
      <w:proofErr w:type="spellEnd"/>
      <w:r>
        <w:t xml:space="preserve"> Nyman we have published the results where we report the effect of galling to chemistry of several northern willow species =&gt; chemistry in galls turned to be similar over the willow species.</w:t>
      </w:r>
    </w:p>
  </w:comment>
  <w:comment w:id="15" w:author="su" w:date="2015-06-25T08:20:00Z" w:initials="s">
    <w:p w14:paraId="7721E8F4" w14:textId="4BFDAE35" w:rsidR="00165C5D" w:rsidRDefault="00165C5D">
      <w:pPr>
        <w:pStyle w:val="Kommenttiteksti"/>
      </w:pPr>
      <w:r>
        <w:rPr>
          <w:rStyle w:val="Kommentinviite"/>
        </w:rPr>
        <w:annotationRef/>
      </w:r>
      <w:r>
        <w:t xml:space="preserve">In this it would have been good if we had chemical analyses of galls also, referring above to </w:t>
      </w:r>
      <w:proofErr w:type="spellStart"/>
      <w:r>
        <w:t>Tommi’s</w:t>
      </w:r>
      <w:proofErr w:type="spellEnd"/>
      <w:r>
        <w:t xml:space="preserve"> work.</w:t>
      </w:r>
    </w:p>
  </w:comment>
  <w:comment w:id="17" w:author="su" w:date="2015-06-25T08:26:00Z" w:initials="s">
    <w:p w14:paraId="7D75F175" w14:textId="7ECB7AE4" w:rsidR="00165C5D" w:rsidRDefault="00165C5D">
      <w:pPr>
        <w:pStyle w:val="Kommenttiteksti"/>
      </w:pPr>
      <w:r>
        <w:rPr>
          <w:rStyle w:val="Kommentinviite"/>
        </w:rPr>
        <w:annotationRef/>
      </w:r>
      <w:r>
        <w:t>Is “however” the best word to link sen</w:t>
      </w:r>
      <w:r w:rsidR="00480AF3">
        <w:t>tences? I would “accordingly” or ”supporting by”</w:t>
      </w:r>
    </w:p>
  </w:comment>
  <w:comment w:id="22" w:author="su" w:date="2015-06-24T21:35:00Z" w:initials="s">
    <w:p w14:paraId="6B8714C1" w14:textId="73A965C6" w:rsidR="00165C5D" w:rsidRDefault="00165C5D">
      <w:pPr>
        <w:pStyle w:val="Kommenttiteksti"/>
      </w:pPr>
      <w:r>
        <w:rPr>
          <w:rStyle w:val="Kommentinviite"/>
        </w:rPr>
        <w:annotationRef/>
      </w:r>
      <w:r>
        <w:t xml:space="preserve">This sounds a bit strange, Is it that you did not found any gall or you just did not take any? I would write that “25 genotypes used” – or delete this sentence. </w:t>
      </w:r>
    </w:p>
  </w:comment>
  <w:comment w:id="34" w:author="su" w:date="2015-06-24T21:46:00Z" w:initials="s">
    <w:p w14:paraId="423FA9B8" w14:textId="74DACFD8" w:rsidR="00165C5D" w:rsidRDefault="00165C5D">
      <w:pPr>
        <w:pStyle w:val="Kommenttiteksti"/>
      </w:pPr>
      <w:ins w:id="36" w:author="su" w:date="2015-06-24T21:44:00Z">
        <w:r>
          <w:rPr>
            <w:rStyle w:val="Kommentinviite"/>
          </w:rPr>
          <w:annotationRef/>
        </w:r>
      </w:ins>
      <w:r>
        <w:t xml:space="preserve">Academy is demanding that the project number </w:t>
      </w:r>
      <w:proofErr w:type="spellStart"/>
      <w:r>
        <w:t>shoud</w:t>
      </w:r>
      <w:proofErr w:type="spellEnd"/>
      <w:r>
        <w:t xml:space="preserve"> be mention if its money is used/ in this case reagents/and consumables are paid by this project.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Nueva Std Bold">
    <w:panose1 w:val="020B08030705040202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74E"/>
    <w:rsid w:val="000225DB"/>
    <w:rsid w:val="0002326E"/>
    <w:rsid w:val="00027996"/>
    <w:rsid w:val="0003197E"/>
    <w:rsid w:val="00031B02"/>
    <w:rsid w:val="000354F1"/>
    <w:rsid w:val="0003746F"/>
    <w:rsid w:val="000409DE"/>
    <w:rsid w:val="00041C2F"/>
    <w:rsid w:val="00046A81"/>
    <w:rsid w:val="000535D8"/>
    <w:rsid w:val="00055817"/>
    <w:rsid w:val="00055846"/>
    <w:rsid w:val="000621BC"/>
    <w:rsid w:val="00062F63"/>
    <w:rsid w:val="000673B8"/>
    <w:rsid w:val="00071158"/>
    <w:rsid w:val="00072B8B"/>
    <w:rsid w:val="000744EC"/>
    <w:rsid w:val="00081A94"/>
    <w:rsid w:val="00082C79"/>
    <w:rsid w:val="00083202"/>
    <w:rsid w:val="00083D5A"/>
    <w:rsid w:val="00094C79"/>
    <w:rsid w:val="000A228C"/>
    <w:rsid w:val="000A53CB"/>
    <w:rsid w:val="000A6335"/>
    <w:rsid w:val="000A7086"/>
    <w:rsid w:val="000B7738"/>
    <w:rsid w:val="000C2E46"/>
    <w:rsid w:val="000D3970"/>
    <w:rsid w:val="000D3C49"/>
    <w:rsid w:val="000D6085"/>
    <w:rsid w:val="000D7383"/>
    <w:rsid w:val="000E0885"/>
    <w:rsid w:val="000E420B"/>
    <w:rsid w:val="000F0529"/>
    <w:rsid w:val="000F276F"/>
    <w:rsid w:val="000F6521"/>
    <w:rsid w:val="00103002"/>
    <w:rsid w:val="00105FDA"/>
    <w:rsid w:val="001135A5"/>
    <w:rsid w:val="001140A6"/>
    <w:rsid w:val="00141F01"/>
    <w:rsid w:val="00141F50"/>
    <w:rsid w:val="00144FC5"/>
    <w:rsid w:val="001460D4"/>
    <w:rsid w:val="00150F0B"/>
    <w:rsid w:val="0015167A"/>
    <w:rsid w:val="00163C03"/>
    <w:rsid w:val="00163CD5"/>
    <w:rsid w:val="00165796"/>
    <w:rsid w:val="00165C5D"/>
    <w:rsid w:val="00167DBE"/>
    <w:rsid w:val="00167E75"/>
    <w:rsid w:val="001754C4"/>
    <w:rsid w:val="00175D91"/>
    <w:rsid w:val="00176A09"/>
    <w:rsid w:val="001816E5"/>
    <w:rsid w:val="00187389"/>
    <w:rsid w:val="001935BC"/>
    <w:rsid w:val="001A09F0"/>
    <w:rsid w:val="001A0BEB"/>
    <w:rsid w:val="001A237C"/>
    <w:rsid w:val="001B08A0"/>
    <w:rsid w:val="001C2EAE"/>
    <w:rsid w:val="001D2BFE"/>
    <w:rsid w:val="001E17C2"/>
    <w:rsid w:val="001E66C8"/>
    <w:rsid w:val="001F074E"/>
    <w:rsid w:val="001F7F19"/>
    <w:rsid w:val="0020200F"/>
    <w:rsid w:val="0020554B"/>
    <w:rsid w:val="00210CFC"/>
    <w:rsid w:val="00214A11"/>
    <w:rsid w:val="002150A8"/>
    <w:rsid w:val="002215EC"/>
    <w:rsid w:val="002307FE"/>
    <w:rsid w:val="00231536"/>
    <w:rsid w:val="002415D2"/>
    <w:rsid w:val="00242487"/>
    <w:rsid w:val="00250B95"/>
    <w:rsid w:val="00254F2B"/>
    <w:rsid w:val="00255FB9"/>
    <w:rsid w:val="002562B9"/>
    <w:rsid w:val="00270235"/>
    <w:rsid w:val="002732C3"/>
    <w:rsid w:val="00274080"/>
    <w:rsid w:val="002760AE"/>
    <w:rsid w:val="002760D5"/>
    <w:rsid w:val="00285900"/>
    <w:rsid w:val="00285E0E"/>
    <w:rsid w:val="00287C38"/>
    <w:rsid w:val="00293543"/>
    <w:rsid w:val="0029358B"/>
    <w:rsid w:val="00296C4D"/>
    <w:rsid w:val="002A66B7"/>
    <w:rsid w:val="002A6EA5"/>
    <w:rsid w:val="002B0D8B"/>
    <w:rsid w:val="002B5694"/>
    <w:rsid w:val="002B6BDD"/>
    <w:rsid w:val="002B78CE"/>
    <w:rsid w:val="002C525D"/>
    <w:rsid w:val="002D152E"/>
    <w:rsid w:val="002D522E"/>
    <w:rsid w:val="002D5EA6"/>
    <w:rsid w:val="002E250E"/>
    <w:rsid w:val="002E5E7D"/>
    <w:rsid w:val="002E624E"/>
    <w:rsid w:val="002E6427"/>
    <w:rsid w:val="002F1A94"/>
    <w:rsid w:val="00312B44"/>
    <w:rsid w:val="0031730C"/>
    <w:rsid w:val="00325594"/>
    <w:rsid w:val="003270C2"/>
    <w:rsid w:val="00330126"/>
    <w:rsid w:val="003302AB"/>
    <w:rsid w:val="0033227E"/>
    <w:rsid w:val="00336098"/>
    <w:rsid w:val="003364E6"/>
    <w:rsid w:val="003437F9"/>
    <w:rsid w:val="0034414E"/>
    <w:rsid w:val="00347C79"/>
    <w:rsid w:val="00350528"/>
    <w:rsid w:val="003507C1"/>
    <w:rsid w:val="00351BFB"/>
    <w:rsid w:val="0035269C"/>
    <w:rsid w:val="00361B25"/>
    <w:rsid w:val="003678FC"/>
    <w:rsid w:val="003750D7"/>
    <w:rsid w:val="00376B96"/>
    <w:rsid w:val="003778C5"/>
    <w:rsid w:val="00385DCF"/>
    <w:rsid w:val="00387566"/>
    <w:rsid w:val="0039189E"/>
    <w:rsid w:val="003949C7"/>
    <w:rsid w:val="003A06B1"/>
    <w:rsid w:val="003A14E3"/>
    <w:rsid w:val="003A459D"/>
    <w:rsid w:val="003A589C"/>
    <w:rsid w:val="003A5A4F"/>
    <w:rsid w:val="003B082E"/>
    <w:rsid w:val="003B16F6"/>
    <w:rsid w:val="003B2E18"/>
    <w:rsid w:val="003C15B7"/>
    <w:rsid w:val="003C3179"/>
    <w:rsid w:val="003C4F2D"/>
    <w:rsid w:val="003C7A07"/>
    <w:rsid w:val="003C7D0D"/>
    <w:rsid w:val="003D27E8"/>
    <w:rsid w:val="003E0225"/>
    <w:rsid w:val="003F599B"/>
    <w:rsid w:val="00411898"/>
    <w:rsid w:val="00411C49"/>
    <w:rsid w:val="004158B6"/>
    <w:rsid w:val="00416B99"/>
    <w:rsid w:val="004208D6"/>
    <w:rsid w:val="00420A0E"/>
    <w:rsid w:val="00421F39"/>
    <w:rsid w:val="00423661"/>
    <w:rsid w:val="00431526"/>
    <w:rsid w:val="004371A4"/>
    <w:rsid w:val="00443A26"/>
    <w:rsid w:val="0044733C"/>
    <w:rsid w:val="0045148C"/>
    <w:rsid w:val="004523A0"/>
    <w:rsid w:val="004535EE"/>
    <w:rsid w:val="00455202"/>
    <w:rsid w:val="004637A2"/>
    <w:rsid w:val="00466173"/>
    <w:rsid w:val="004729D7"/>
    <w:rsid w:val="00480AF3"/>
    <w:rsid w:val="00480BD5"/>
    <w:rsid w:val="00483D9A"/>
    <w:rsid w:val="004846ED"/>
    <w:rsid w:val="0048493A"/>
    <w:rsid w:val="00487B96"/>
    <w:rsid w:val="00494F8E"/>
    <w:rsid w:val="00496568"/>
    <w:rsid w:val="00497F18"/>
    <w:rsid w:val="004A59B3"/>
    <w:rsid w:val="004A5CCE"/>
    <w:rsid w:val="004B0CC0"/>
    <w:rsid w:val="004C54C0"/>
    <w:rsid w:val="004C76F7"/>
    <w:rsid w:val="004E211C"/>
    <w:rsid w:val="004E71CE"/>
    <w:rsid w:val="004F186E"/>
    <w:rsid w:val="0050515A"/>
    <w:rsid w:val="00506A22"/>
    <w:rsid w:val="00525AD1"/>
    <w:rsid w:val="005262D7"/>
    <w:rsid w:val="00526C05"/>
    <w:rsid w:val="00531126"/>
    <w:rsid w:val="00545B6C"/>
    <w:rsid w:val="0056413B"/>
    <w:rsid w:val="005660E1"/>
    <w:rsid w:val="00566A90"/>
    <w:rsid w:val="00572272"/>
    <w:rsid w:val="00573F07"/>
    <w:rsid w:val="005756CD"/>
    <w:rsid w:val="00580854"/>
    <w:rsid w:val="00580AA1"/>
    <w:rsid w:val="00580AF5"/>
    <w:rsid w:val="00587C0C"/>
    <w:rsid w:val="00593842"/>
    <w:rsid w:val="00596D1D"/>
    <w:rsid w:val="005A1FAF"/>
    <w:rsid w:val="005B4AA5"/>
    <w:rsid w:val="005B774B"/>
    <w:rsid w:val="005C190D"/>
    <w:rsid w:val="005C3C4D"/>
    <w:rsid w:val="005C656A"/>
    <w:rsid w:val="005F2307"/>
    <w:rsid w:val="005F6CF1"/>
    <w:rsid w:val="005F7B1F"/>
    <w:rsid w:val="005F7EEE"/>
    <w:rsid w:val="005F7F45"/>
    <w:rsid w:val="0060384B"/>
    <w:rsid w:val="00613B67"/>
    <w:rsid w:val="00616C41"/>
    <w:rsid w:val="00620D27"/>
    <w:rsid w:val="0063191C"/>
    <w:rsid w:val="00636E4B"/>
    <w:rsid w:val="006374B3"/>
    <w:rsid w:val="0063772D"/>
    <w:rsid w:val="0064297C"/>
    <w:rsid w:val="00644C6F"/>
    <w:rsid w:val="00647492"/>
    <w:rsid w:val="0065174F"/>
    <w:rsid w:val="00654A9D"/>
    <w:rsid w:val="006602A3"/>
    <w:rsid w:val="00660798"/>
    <w:rsid w:val="00665636"/>
    <w:rsid w:val="00667521"/>
    <w:rsid w:val="006700CB"/>
    <w:rsid w:val="0067709E"/>
    <w:rsid w:val="00677578"/>
    <w:rsid w:val="0068268E"/>
    <w:rsid w:val="006916D0"/>
    <w:rsid w:val="00693343"/>
    <w:rsid w:val="00697253"/>
    <w:rsid w:val="006B5452"/>
    <w:rsid w:val="006C08DD"/>
    <w:rsid w:val="006C21E5"/>
    <w:rsid w:val="006D2294"/>
    <w:rsid w:val="006E276C"/>
    <w:rsid w:val="006F2CC3"/>
    <w:rsid w:val="006F5D45"/>
    <w:rsid w:val="007050CC"/>
    <w:rsid w:val="0070784B"/>
    <w:rsid w:val="00716961"/>
    <w:rsid w:val="00717023"/>
    <w:rsid w:val="00721492"/>
    <w:rsid w:val="0072655C"/>
    <w:rsid w:val="00727661"/>
    <w:rsid w:val="00730C04"/>
    <w:rsid w:val="00732556"/>
    <w:rsid w:val="0073324B"/>
    <w:rsid w:val="0073485E"/>
    <w:rsid w:val="0073649A"/>
    <w:rsid w:val="00737505"/>
    <w:rsid w:val="00737EB0"/>
    <w:rsid w:val="00740DA7"/>
    <w:rsid w:val="00753104"/>
    <w:rsid w:val="0075701F"/>
    <w:rsid w:val="0076530F"/>
    <w:rsid w:val="00766701"/>
    <w:rsid w:val="00772195"/>
    <w:rsid w:val="0077363A"/>
    <w:rsid w:val="007749F8"/>
    <w:rsid w:val="007761C3"/>
    <w:rsid w:val="007810E3"/>
    <w:rsid w:val="00796473"/>
    <w:rsid w:val="007A2DF5"/>
    <w:rsid w:val="007A4244"/>
    <w:rsid w:val="007A4D52"/>
    <w:rsid w:val="007B23CE"/>
    <w:rsid w:val="007C0AA3"/>
    <w:rsid w:val="007C2E97"/>
    <w:rsid w:val="007C3251"/>
    <w:rsid w:val="007C4A59"/>
    <w:rsid w:val="007D4093"/>
    <w:rsid w:val="007D53B0"/>
    <w:rsid w:val="007D5C33"/>
    <w:rsid w:val="007D6B2D"/>
    <w:rsid w:val="007E2417"/>
    <w:rsid w:val="007E2F66"/>
    <w:rsid w:val="007F5D27"/>
    <w:rsid w:val="0080039B"/>
    <w:rsid w:val="00804B90"/>
    <w:rsid w:val="00812B11"/>
    <w:rsid w:val="0081569A"/>
    <w:rsid w:val="0082099E"/>
    <w:rsid w:val="00822407"/>
    <w:rsid w:val="008306C0"/>
    <w:rsid w:val="00830F9C"/>
    <w:rsid w:val="008325A9"/>
    <w:rsid w:val="008374CF"/>
    <w:rsid w:val="00841A1D"/>
    <w:rsid w:val="0084451E"/>
    <w:rsid w:val="008454B4"/>
    <w:rsid w:val="0084578E"/>
    <w:rsid w:val="0085175A"/>
    <w:rsid w:val="008572F2"/>
    <w:rsid w:val="0086478B"/>
    <w:rsid w:val="008712FD"/>
    <w:rsid w:val="00871585"/>
    <w:rsid w:val="00871EE3"/>
    <w:rsid w:val="008743A0"/>
    <w:rsid w:val="00877F66"/>
    <w:rsid w:val="008860ED"/>
    <w:rsid w:val="008862CF"/>
    <w:rsid w:val="0089156E"/>
    <w:rsid w:val="008938B5"/>
    <w:rsid w:val="008A0D1F"/>
    <w:rsid w:val="008B0253"/>
    <w:rsid w:val="008B4CBF"/>
    <w:rsid w:val="008B6D28"/>
    <w:rsid w:val="008C0CFA"/>
    <w:rsid w:val="008C2A67"/>
    <w:rsid w:val="008C32D9"/>
    <w:rsid w:val="008C36A0"/>
    <w:rsid w:val="008C36DF"/>
    <w:rsid w:val="008D517A"/>
    <w:rsid w:val="008D6AEB"/>
    <w:rsid w:val="008E0850"/>
    <w:rsid w:val="008E1610"/>
    <w:rsid w:val="008E36E9"/>
    <w:rsid w:val="008E5BE2"/>
    <w:rsid w:val="008F2FF2"/>
    <w:rsid w:val="009070CA"/>
    <w:rsid w:val="00911761"/>
    <w:rsid w:val="0091347C"/>
    <w:rsid w:val="0091360B"/>
    <w:rsid w:val="00916547"/>
    <w:rsid w:val="009229BC"/>
    <w:rsid w:val="009242E4"/>
    <w:rsid w:val="00927AEE"/>
    <w:rsid w:val="00934E3A"/>
    <w:rsid w:val="00940327"/>
    <w:rsid w:val="00940C0D"/>
    <w:rsid w:val="00942056"/>
    <w:rsid w:val="00955566"/>
    <w:rsid w:val="0096353C"/>
    <w:rsid w:val="0097368A"/>
    <w:rsid w:val="0097680D"/>
    <w:rsid w:val="00981FC6"/>
    <w:rsid w:val="0098594A"/>
    <w:rsid w:val="0099613E"/>
    <w:rsid w:val="009A14FC"/>
    <w:rsid w:val="009A263C"/>
    <w:rsid w:val="009A2D1D"/>
    <w:rsid w:val="009B034A"/>
    <w:rsid w:val="009B0902"/>
    <w:rsid w:val="009C3D2B"/>
    <w:rsid w:val="009E1DAE"/>
    <w:rsid w:val="009E22D1"/>
    <w:rsid w:val="009E251E"/>
    <w:rsid w:val="00A02BFF"/>
    <w:rsid w:val="00A049F5"/>
    <w:rsid w:val="00A04A78"/>
    <w:rsid w:val="00A159C6"/>
    <w:rsid w:val="00A165D2"/>
    <w:rsid w:val="00A22176"/>
    <w:rsid w:val="00A2374C"/>
    <w:rsid w:val="00A26AB9"/>
    <w:rsid w:val="00A33780"/>
    <w:rsid w:val="00A34149"/>
    <w:rsid w:val="00A36866"/>
    <w:rsid w:val="00A512BB"/>
    <w:rsid w:val="00A548B2"/>
    <w:rsid w:val="00A554D8"/>
    <w:rsid w:val="00A6348D"/>
    <w:rsid w:val="00A640EA"/>
    <w:rsid w:val="00A65F69"/>
    <w:rsid w:val="00A66465"/>
    <w:rsid w:val="00A66AE8"/>
    <w:rsid w:val="00A710EE"/>
    <w:rsid w:val="00A77EBF"/>
    <w:rsid w:val="00A8291B"/>
    <w:rsid w:val="00A834EA"/>
    <w:rsid w:val="00A85B9F"/>
    <w:rsid w:val="00A865E1"/>
    <w:rsid w:val="00A878A0"/>
    <w:rsid w:val="00A91125"/>
    <w:rsid w:val="00A91659"/>
    <w:rsid w:val="00A94377"/>
    <w:rsid w:val="00A94FE6"/>
    <w:rsid w:val="00AA15E1"/>
    <w:rsid w:val="00AA16E9"/>
    <w:rsid w:val="00AA35E2"/>
    <w:rsid w:val="00AA4513"/>
    <w:rsid w:val="00AA4F0A"/>
    <w:rsid w:val="00AB42B3"/>
    <w:rsid w:val="00AC0A65"/>
    <w:rsid w:val="00AC0A90"/>
    <w:rsid w:val="00AC1F50"/>
    <w:rsid w:val="00AC20D3"/>
    <w:rsid w:val="00AC651E"/>
    <w:rsid w:val="00AD1765"/>
    <w:rsid w:val="00AD58EC"/>
    <w:rsid w:val="00AD5BDC"/>
    <w:rsid w:val="00AD74DE"/>
    <w:rsid w:val="00AE0434"/>
    <w:rsid w:val="00AE2F84"/>
    <w:rsid w:val="00AE35BE"/>
    <w:rsid w:val="00B00025"/>
    <w:rsid w:val="00B02389"/>
    <w:rsid w:val="00B04828"/>
    <w:rsid w:val="00B05BD5"/>
    <w:rsid w:val="00B12038"/>
    <w:rsid w:val="00B12039"/>
    <w:rsid w:val="00B13A73"/>
    <w:rsid w:val="00B14427"/>
    <w:rsid w:val="00B20A66"/>
    <w:rsid w:val="00B21A2D"/>
    <w:rsid w:val="00B23469"/>
    <w:rsid w:val="00B240BA"/>
    <w:rsid w:val="00B24B8D"/>
    <w:rsid w:val="00B32C4B"/>
    <w:rsid w:val="00B3631B"/>
    <w:rsid w:val="00B363BE"/>
    <w:rsid w:val="00B3724F"/>
    <w:rsid w:val="00B41997"/>
    <w:rsid w:val="00B441ED"/>
    <w:rsid w:val="00B465E6"/>
    <w:rsid w:val="00B46935"/>
    <w:rsid w:val="00B470F4"/>
    <w:rsid w:val="00B57FD8"/>
    <w:rsid w:val="00B66398"/>
    <w:rsid w:val="00B66773"/>
    <w:rsid w:val="00B73BFB"/>
    <w:rsid w:val="00B770E3"/>
    <w:rsid w:val="00B846F7"/>
    <w:rsid w:val="00BA0538"/>
    <w:rsid w:val="00BA0577"/>
    <w:rsid w:val="00BA6E8F"/>
    <w:rsid w:val="00BB4DE3"/>
    <w:rsid w:val="00BB52BB"/>
    <w:rsid w:val="00BB533B"/>
    <w:rsid w:val="00BC084E"/>
    <w:rsid w:val="00BC3610"/>
    <w:rsid w:val="00BC71B8"/>
    <w:rsid w:val="00BD03AF"/>
    <w:rsid w:val="00BD26A2"/>
    <w:rsid w:val="00BD5A84"/>
    <w:rsid w:val="00BD631E"/>
    <w:rsid w:val="00BF1E5B"/>
    <w:rsid w:val="00BF2658"/>
    <w:rsid w:val="00BF2D2D"/>
    <w:rsid w:val="00BF6425"/>
    <w:rsid w:val="00C00C36"/>
    <w:rsid w:val="00C134B8"/>
    <w:rsid w:val="00C14732"/>
    <w:rsid w:val="00C17C70"/>
    <w:rsid w:val="00C21029"/>
    <w:rsid w:val="00C219F4"/>
    <w:rsid w:val="00C255D8"/>
    <w:rsid w:val="00C266A5"/>
    <w:rsid w:val="00C276B7"/>
    <w:rsid w:val="00C30CF5"/>
    <w:rsid w:val="00C31131"/>
    <w:rsid w:val="00C36F7B"/>
    <w:rsid w:val="00C40A9A"/>
    <w:rsid w:val="00C44E7C"/>
    <w:rsid w:val="00C46D5A"/>
    <w:rsid w:val="00C472EB"/>
    <w:rsid w:val="00C474C3"/>
    <w:rsid w:val="00C51EA4"/>
    <w:rsid w:val="00C51F7E"/>
    <w:rsid w:val="00C65BC9"/>
    <w:rsid w:val="00C66A6A"/>
    <w:rsid w:val="00C7205A"/>
    <w:rsid w:val="00C72E15"/>
    <w:rsid w:val="00C75D2E"/>
    <w:rsid w:val="00C80E40"/>
    <w:rsid w:val="00C86A54"/>
    <w:rsid w:val="00C95B6F"/>
    <w:rsid w:val="00C9606C"/>
    <w:rsid w:val="00C97516"/>
    <w:rsid w:val="00C975B7"/>
    <w:rsid w:val="00CA3659"/>
    <w:rsid w:val="00CA77EB"/>
    <w:rsid w:val="00CB64C6"/>
    <w:rsid w:val="00CD278E"/>
    <w:rsid w:val="00CD5B86"/>
    <w:rsid w:val="00CD77FA"/>
    <w:rsid w:val="00CD7847"/>
    <w:rsid w:val="00CD7E3C"/>
    <w:rsid w:val="00CE07CD"/>
    <w:rsid w:val="00CE3839"/>
    <w:rsid w:val="00CE4A1A"/>
    <w:rsid w:val="00CE7EE4"/>
    <w:rsid w:val="00CF2AB6"/>
    <w:rsid w:val="00CF5F20"/>
    <w:rsid w:val="00CF6021"/>
    <w:rsid w:val="00D0080F"/>
    <w:rsid w:val="00D01003"/>
    <w:rsid w:val="00D06021"/>
    <w:rsid w:val="00D0659A"/>
    <w:rsid w:val="00D0752A"/>
    <w:rsid w:val="00D17356"/>
    <w:rsid w:val="00D17865"/>
    <w:rsid w:val="00D218D1"/>
    <w:rsid w:val="00D24542"/>
    <w:rsid w:val="00D310B6"/>
    <w:rsid w:val="00D33121"/>
    <w:rsid w:val="00D34B61"/>
    <w:rsid w:val="00D41310"/>
    <w:rsid w:val="00D44A7E"/>
    <w:rsid w:val="00D45266"/>
    <w:rsid w:val="00D52244"/>
    <w:rsid w:val="00D55474"/>
    <w:rsid w:val="00D55E38"/>
    <w:rsid w:val="00D601F9"/>
    <w:rsid w:val="00D61FF6"/>
    <w:rsid w:val="00D63330"/>
    <w:rsid w:val="00D6572D"/>
    <w:rsid w:val="00D676D1"/>
    <w:rsid w:val="00D677D8"/>
    <w:rsid w:val="00D731D6"/>
    <w:rsid w:val="00D73A0B"/>
    <w:rsid w:val="00D76093"/>
    <w:rsid w:val="00D76DEF"/>
    <w:rsid w:val="00D86C27"/>
    <w:rsid w:val="00D9193A"/>
    <w:rsid w:val="00DA0092"/>
    <w:rsid w:val="00DA620C"/>
    <w:rsid w:val="00DB217C"/>
    <w:rsid w:val="00DB63B7"/>
    <w:rsid w:val="00DC5655"/>
    <w:rsid w:val="00DC7420"/>
    <w:rsid w:val="00DD6952"/>
    <w:rsid w:val="00DD6AF5"/>
    <w:rsid w:val="00DD728B"/>
    <w:rsid w:val="00DE2845"/>
    <w:rsid w:val="00DE3313"/>
    <w:rsid w:val="00DE5881"/>
    <w:rsid w:val="00DE5A08"/>
    <w:rsid w:val="00E036E3"/>
    <w:rsid w:val="00E04D63"/>
    <w:rsid w:val="00E0556D"/>
    <w:rsid w:val="00E10623"/>
    <w:rsid w:val="00E109BB"/>
    <w:rsid w:val="00E10C0C"/>
    <w:rsid w:val="00E13409"/>
    <w:rsid w:val="00E30AED"/>
    <w:rsid w:val="00E326B1"/>
    <w:rsid w:val="00E3278A"/>
    <w:rsid w:val="00E35A4E"/>
    <w:rsid w:val="00E35FC3"/>
    <w:rsid w:val="00E40410"/>
    <w:rsid w:val="00E50063"/>
    <w:rsid w:val="00E54438"/>
    <w:rsid w:val="00E55DD5"/>
    <w:rsid w:val="00E60E8A"/>
    <w:rsid w:val="00E631FE"/>
    <w:rsid w:val="00E64050"/>
    <w:rsid w:val="00E741B2"/>
    <w:rsid w:val="00E757B5"/>
    <w:rsid w:val="00E762C2"/>
    <w:rsid w:val="00E7735A"/>
    <w:rsid w:val="00E779C1"/>
    <w:rsid w:val="00E8342E"/>
    <w:rsid w:val="00E90B84"/>
    <w:rsid w:val="00E92503"/>
    <w:rsid w:val="00E9364E"/>
    <w:rsid w:val="00E93B22"/>
    <w:rsid w:val="00E97FC2"/>
    <w:rsid w:val="00EB30B2"/>
    <w:rsid w:val="00EB7CEA"/>
    <w:rsid w:val="00EC64CB"/>
    <w:rsid w:val="00EC7296"/>
    <w:rsid w:val="00ED4D52"/>
    <w:rsid w:val="00EE1F99"/>
    <w:rsid w:val="00EE23BF"/>
    <w:rsid w:val="00EF1106"/>
    <w:rsid w:val="00EF2A2D"/>
    <w:rsid w:val="00EF3FD3"/>
    <w:rsid w:val="00EF7AEB"/>
    <w:rsid w:val="00F028BD"/>
    <w:rsid w:val="00F04D4D"/>
    <w:rsid w:val="00F05CF4"/>
    <w:rsid w:val="00F11206"/>
    <w:rsid w:val="00F23AC1"/>
    <w:rsid w:val="00F25AB3"/>
    <w:rsid w:val="00F271D2"/>
    <w:rsid w:val="00F27748"/>
    <w:rsid w:val="00F54835"/>
    <w:rsid w:val="00F5625D"/>
    <w:rsid w:val="00F56668"/>
    <w:rsid w:val="00F566C3"/>
    <w:rsid w:val="00F57A21"/>
    <w:rsid w:val="00F60A13"/>
    <w:rsid w:val="00F631A9"/>
    <w:rsid w:val="00F6463D"/>
    <w:rsid w:val="00F65933"/>
    <w:rsid w:val="00F73140"/>
    <w:rsid w:val="00F81C2C"/>
    <w:rsid w:val="00F82E05"/>
    <w:rsid w:val="00F84ABF"/>
    <w:rsid w:val="00F92812"/>
    <w:rsid w:val="00F92C7C"/>
    <w:rsid w:val="00F94475"/>
    <w:rsid w:val="00FA303E"/>
    <w:rsid w:val="00FA4304"/>
    <w:rsid w:val="00FA61CF"/>
    <w:rsid w:val="00FB0960"/>
    <w:rsid w:val="00FB629F"/>
    <w:rsid w:val="00FC2FB1"/>
    <w:rsid w:val="00FC3225"/>
    <w:rsid w:val="00FC607E"/>
    <w:rsid w:val="00FD4FAA"/>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938B5"/>
  </w:style>
  <w:style w:type="paragraph" w:styleId="Otsikko1">
    <w:name w:val="heading 1"/>
    <w:basedOn w:val="Normaali"/>
    <w:next w:val="Normaali"/>
    <w:link w:val="Otsikko1Merkki"/>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Otsikko2">
    <w:name w:val="heading 2"/>
    <w:basedOn w:val="Normaali"/>
    <w:next w:val="Normaali"/>
    <w:link w:val="Otsikko2Merkki"/>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Otsikko3">
    <w:name w:val="heading 3"/>
    <w:basedOn w:val="Normaali"/>
    <w:next w:val="Normaali"/>
    <w:link w:val="Otsikko3Merkki"/>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Merkki"/>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OtsikkoMerkki">
    <w:name w:val="Otsikko Merkki"/>
    <w:basedOn w:val="Kappaleenoletusfontti"/>
    <w:link w:val="Otsikko"/>
    <w:rsid w:val="00664C74"/>
    <w:rPr>
      <w:rFonts w:ascii="Times New Roman" w:eastAsiaTheme="majorEastAsia" w:hAnsi="Times New Roman" w:cstheme="majorBidi"/>
      <w:b/>
      <w:bCs/>
      <w:sz w:val="36"/>
      <w:szCs w:val="36"/>
    </w:rPr>
  </w:style>
  <w:style w:type="character" w:customStyle="1" w:styleId="Otsikko1Merkki">
    <w:name w:val="Otsikko 1 Merkki"/>
    <w:basedOn w:val="Kappaleenoletusfontti"/>
    <w:link w:val="Otsikko1"/>
    <w:uiPriority w:val="9"/>
    <w:rsid w:val="00664C74"/>
    <w:rPr>
      <w:rFonts w:ascii="Times New Roman" w:eastAsiaTheme="majorEastAsia" w:hAnsi="Times New Roman" w:cstheme="majorBidi"/>
      <w:b/>
      <w:bCs/>
      <w:sz w:val="36"/>
      <w:szCs w:val="36"/>
    </w:rPr>
  </w:style>
  <w:style w:type="character" w:customStyle="1" w:styleId="Otsikko2Merkki">
    <w:name w:val="Otsikko 2 Merkki"/>
    <w:basedOn w:val="Kappaleenoletusfontti"/>
    <w:link w:val="Otsikko2"/>
    <w:uiPriority w:val="9"/>
    <w:rsid w:val="00664C74"/>
    <w:rPr>
      <w:rFonts w:asciiTheme="majorHAnsi" w:eastAsiaTheme="majorEastAsia" w:hAnsiTheme="majorHAnsi" w:cstheme="majorBidi"/>
      <w:b/>
      <w:bCs/>
      <w:sz w:val="32"/>
      <w:szCs w:val="32"/>
    </w:rPr>
  </w:style>
  <w:style w:type="character" w:customStyle="1" w:styleId="Otsikko3Merkki">
    <w:name w:val="Otsikko 3 Merkki"/>
    <w:basedOn w:val="Kappaleenoletusfontti"/>
    <w:link w:val="Otsikko3"/>
    <w:uiPriority w:val="9"/>
    <w:rsid w:val="00664C74"/>
    <w:rPr>
      <w:rFonts w:ascii="Times New Roman" w:eastAsiaTheme="majorEastAsia" w:hAnsi="Times New Roman" w:cstheme="majorBidi"/>
      <w:bCs/>
      <w:i/>
      <w:sz w:val="28"/>
      <w:szCs w:val="28"/>
    </w:rPr>
  </w:style>
  <w:style w:type="character" w:styleId="Rivinumero">
    <w:name w:val="line number"/>
    <w:basedOn w:val="Kappaleenoletusfontti"/>
    <w:rsid w:val="00664C74"/>
  </w:style>
  <w:style w:type="paragraph" w:customStyle="1" w:styleId="Authors">
    <w:name w:val="Authors"/>
    <w:next w:val="Normaali"/>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ali"/>
    <w:link w:val="BodyTextChar"/>
    <w:autoRedefine/>
    <w:rsid w:val="00664C74"/>
    <w:pPr>
      <w:spacing w:after="120"/>
      <w:ind w:left="720"/>
    </w:pPr>
    <w:rPr>
      <w:rFonts w:ascii="Times New Roman" w:hAnsi="Times New Roman"/>
    </w:rPr>
  </w:style>
  <w:style w:type="character" w:customStyle="1" w:styleId="BodyTextChar">
    <w:name w:val="Body Text Char"/>
    <w:basedOn w:val="Kappaleenoletusfontti"/>
    <w:link w:val="ImageCaption"/>
    <w:rsid w:val="00664C74"/>
    <w:rPr>
      <w:rFonts w:ascii="Times New Roman" w:hAnsi="Times New Roman"/>
    </w:rPr>
  </w:style>
  <w:style w:type="paragraph" w:styleId="Luettelokappale">
    <w:name w:val="List Paragraph"/>
    <w:basedOn w:val="Normaali"/>
    <w:uiPriority w:val="34"/>
    <w:qFormat/>
    <w:rsid w:val="00677578"/>
    <w:pPr>
      <w:ind w:left="720"/>
      <w:contextualSpacing/>
    </w:pPr>
  </w:style>
  <w:style w:type="paragraph" w:styleId="Seliteteksti">
    <w:name w:val="Balloon Text"/>
    <w:basedOn w:val="Normaali"/>
    <w:link w:val="SelitetekstiMerkki"/>
    <w:uiPriority w:val="99"/>
    <w:semiHidden/>
    <w:unhideWhenUsed/>
    <w:rsid w:val="009E22D1"/>
    <w:rPr>
      <w:rFonts w:ascii="Lucida Grande" w:hAnsi="Lucida Grande"/>
      <w:sz w:val="18"/>
      <w:szCs w:val="18"/>
    </w:rPr>
  </w:style>
  <w:style w:type="character" w:customStyle="1" w:styleId="SelitetekstiMerkki">
    <w:name w:val="Seliteteksti Merkki"/>
    <w:basedOn w:val="Kappaleenoletusfontti"/>
    <w:link w:val="Seliteteksti"/>
    <w:uiPriority w:val="99"/>
    <w:semiHidden/>
    <w:rsid w:val="009E22D1"/>
    <w:rPr>
      <w:rFonts w:ascii="Lucida Grande" w:hAnsi="Lucida Grande"/>
      <w:sz w:val="18"/>
      <w:szCs w:val="18"/>
    </w:rPr>
  </w:style>
  <w:style w:type="character" w:styleId="Paikkamerkkiteksti">
    <w:name w:val="Placeholder Text"/>
    <w:basedOn w:val="Kappaleenoletusfontti"/>
    <w:uiPriority w:val="99"/>
    <w:semiHidden/>
    <w:rsid w:val="000225DB"/>
    <w:rPr>
      <w:color w:val="808080"/>
    </w:rPr>
  </w:style>
  <w:style w:type="character" w:styleId="Kommentinviite">
    <w:name w:val="annotation reference"/>
    <w:basedOn w:val="Kappaleenoletusfontti"/>
    <w:uiPriority w:val="99"/>
    <w:semiHidden/>
    <w:unhideWhenUsed/>
    <w:rsid w:val="000F6521"/>
    <w:rPr>
      <w:sz w:val="18"/>
      <w:szCs w:val="18"/>
    </w:rPr>
  </w:style>
  <w:style w:type="paragraph" w:styleId="Kommenttiteksti">
    <w:name w:val="annotation text"/>
    <w:basedOn w:val="Normaali"/>
    <w:link w:val="KommenttitekstiMerkki"/>
    <w:uiPriority w:val="99"/>
    <w:semiHidden/>
    <w:unhideWhenUsed/>
    <w:rsid w:val="000F6521"/>
  </w:style>
  <w:style w:type="character" w:customStyle="1" w:styleId="KommenttitekstiMerkki">
    <w:name w:val="Kommenttiteksti Merkki"/>
    <w:basedOn w:val="Kappaleenoletusfontti"/>
    <w:link w:val="Kommenttiteksti"/>
    <w:uiPriority w:val="99"/>
    <w:semiHidden/>
    <w:rsid w:val="000F6521"/>
  </w:style>
  <w:style w:type="paragraph" w:styleId="Kommentinotsikko">
    <w:name w:val="annotation subject"/>
    <w:basedOn w:val="Kommenttiteksti"/>
    <w:next w:val="Kommenttiteksti"/>
    <w:link w:val="KommentinotsikkoMerkki"/>
    <w:uiPriority w:val="99"/>
    <w:semiHidden/>
    <w:unhideWhenUsed/>
    <w:rsid w:val="000F6521"/>
    <w:rPr>
      <w:b/>
      <w:bCs/>
      <w:sz w:val="20"/>
      <w:szCs w:val="20"/>
    </w:rPr>
  </w:style>
  <w:style w:type="character" w:customStyle="1" w:styleId="KommentinotsikkoMerkki">
    <w:name w:val="Kommentin otsikko Merkki"/>
    <w:basedOn w:val="KommenttitekstiMerkki"/>
    <w:link w:val="Kommentinotsikko"/>
    <w:uiPriority w:val="99"/>
    <w:semiHidden/>
    <w:rsid w:val="000F6521"/>
    <w:rPr>
      <w:b/>
      <w:bCs/>
      <w:sz w:val="20"/>
      <w:szCs w:val="20"/>
    </w:rPr>
  </w:style>
  <w:style w:type="paragraph" w:styleId="Muutos">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938B5"/>
  </w:style>
  <w:style w:type="paragraph" w:styleId="Otsikko1">
    <w:name w:val="heading 1"/>
    <w:basedOn w:val="Normaali"/>
    <w:next w:val="Normaali"/>
    <w:link w:val="Otsikko1Merkki"/>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Otsikko2">
    <w:name w:val="heading 2"/>
    <w:basedOn w:val="Normaali"/>
    <w:next w:val="Normaali"/>
    <w:link w:val="Otsikko2Merkki"/>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Otsikko3">
    <w:name w:val="heading 3"/>
    <w:basedOn w:val="Normaali"/>
    <w:next w:val="Normaali"/>
    <w:link w:val="Otsikko3Merkki"/>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Merkki"/>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OtsikkoMerkki">
    <w:name w:val="Otsikko Merkki"/>
    <w:basedOn w:val="Kappaleenoletusfontti"/>
    <w:link w:val="Otsikko"/>
    <w:rsid w:val="00664C74"/>
    <w:rPr>
      <w:rFonts w:ascii="Times New Roman" w:eastAsiaTheme="majorEastAsia" w:hAnsi="Times New Roman" w:cstheme="majorBidi"/>
      <w:b/>
      <w:bCs/>
      <w:sz w:val="36"/>
      <w:szCs w:val="36"/>
    </w:rPr>
  </w:style>
  <w:style w:type="character" w:customStyle="1" w:styleId="Otsikko1Merkki">
    <w:name w:val="Otsikko 1 Merkki"/>
    <w:basedOn w:val="Kappaleenoletusfontti"/>
    <w:link w:val="Otsikko1"/>
    <w:uiPriority w:val="9"/>
    <w:rsid w:val="00664C74"/>
    <w:rPr>
      <w:rFonts w:ascii="Times New Roman" w:eastAsiaTheme="majorEastAsia" w:hAnsi="Times New Roman" w:cstheme="majorBidi"/>
      <w:b/>
      <w:bCs/>
      <w:sz w:val="36"/>
      <w:szCs w:val="36"/>
    </w:rPr>
  </w:style>
  <w:style w:type="character" w:customStyle="1" w:styleId="Otsikko2Merkki">
    <w:name w:val="Otsikko 2 Merkki"/>
    <w:basedOn w:val="Kappaleenoletusfontti"/>
    <w:link w:val="Otsikko2"/>
    <w:uiPriority w:val="9"/>
    <w:rsid w:val="00664C74"/>
    <w:rPr>
      <w:rFonts w:asciiTheme="majorHAnsi" w:eastAsiaTheme="majorEastAsia" w:hAnsiTheme="majorHAnsi" w:cstheme="majorBidi"/>
      <w:b/>
      <w:bCs/>
      <w:sz w:val="32"/>
      <w:szCs w:val="32"/>
    </w:rPr>
  </w:style>
  <w:style w:type="character" w:customStyle="1" w:styleId="Otsikko3Merkki">
    <w:name w:val="Otsikko 3 Merkki"/>
    <w:basedOn w:val="Kappaleenoletusfontti"/>
    <w:link w:val="Otsikko3"/>
    <w:uiPriority w:val="9"/>
    <w:rsid w:val="00664C74"/>
    <w:rPr>
      <w:rFonts w:ascii="Times New Roman" w:eastAsiaTheme="majorEastAsia" w:hAnsi="Times New Roman" w:cstheme="majorBidi"/>
      <w:bCs/>
      <w:i/>
      <w:sz w:val="28"/>
      <w:szCs w:val="28"/>
    </w:rPr>
  </w:style>
  <w:style w:type="character" w:styleId="Rivinumero">
    <w:name w:val="line number"/>
    <w:basedOn w:val="Kappaleenoletusfontti"/>
    <w:rsid w:val="00664C74"/>
  </w:style>
  <w:style w:type="paragraph" w:customStyle="1" w:styleId="Authors">
    <w:name w:val="Authors"/>
    <w:next w:val="Normaali"/>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ali"/>
    <w:link w:val="BodyTextChar"/>
    <w:autoRedefine/>
    <w:rsid w:val="00664C74"/>
    <w:pPr>
      <w:spacing w:after="120"/>
      <w:ind w:left="720"/>
    </w:pPr>
    <w:rPr>
      <w:rFonts w:ascii="Times New Roman" w:hAnsi="Times New Roman"/>
    </w:rPr>
  </w:style>
  <w:style w:type="character" w:customStyle="1" w:styleId="BodyTextChar">
    <w:name w:val="Body Text Char"/>
    <w:basedOn w:val="Kappaleenoletusfontti"/>
    <w:link w:val="ImageCaption"/>
    <w:rsid w:val="00664C74"/>
    <w:rPr>
      <w:rFonts w:ascii="Times New Roman" w:hAnsi="Times New Roman"/>
    </w:rPr>
  </w:style>
  <w:style w:type="paragraph" w:styleId="Luettelokappale">
    <w:name w:val="List Paragraph"/>
    <w:basedOn w:val="Normaali"/>
    <w:uiPriority w:val="34"/>
    <w:qFormat/>
    <w:rsid w:val="00677578"/>
    <w:pPr>
      <w:ind w:left="720"/>
      <w:contextualSpacing/>
    </w:pPr>
  </w:style>
  <w:style w:type="paragraph" w:styleId="Seliteteksti">
    <w:name w:val="Balloon Text"/>
    <w:basedOn w:val="Normaali"/>
    <w:link w:val="SelitetekstiMerkki"/>
    <w:uiPriority w:val="99"/>
    <w:semiHidden/>
    <w:unhideWhenUsed/>
    <w:rsid w:val="009E22D1"/>
    <w:rPr>
      <w:rFonts w:ascii="Lucida Grande" w:hAnsi="Lucida Grande"/>
      <w:sz w:val="18"/>
      <w:szCs w:val="18"/>
    </w:rPr>
  </w:style>
  <w:style w:type="character" w:customStyle="1" w:styleId="SelitetekstiMerkki">
    <w:name w:val="Seliteteksti Merkki"/>
    <w:basedOn w:val="Kappaleenoletusfontti"/>
    <w:link w:val="Seliteteksti"/>
    <w:uiPriority w:val="99"/>
    <w:semiHidden/>
    <w:rsid w:val="009E22D1"/>
    <w:rPr>
      <w:rFonts w:ascii="Lucida Grande" w:hAnsi="Lucida Grande"/>
      <w:sz w:val="18"/>
      <w:szCs w:val="18"/>
    </w:rPr>
  </w:style>
  <w:style w:type="character" w:styleId="Paikkamerkkiteksti">
    <w:name w:val="Placeholder Text"/>
    <w:basedOn w:val="Kappaleenoletusfontti"/>
    <w:uiPriority w:val="99"/>
    <w:semiHidden/>
    <w:rsid w:val="000225DB"/>
    <w:rPr>
      <w:color w:val="808080"/>
    </w:rPr>
  </w:style>
  <w:style w:type="character" w:styleId="Kommentinviite">
    <w:name w:val="annotation reference"/>
    <w:basedOn w:val="Kappaleenoletusfontti"/>
    <w:uiPriority w:val="99"/>
    <w:semiHidden/>
    <w:unhideWhenUsed/>
    <w:rsid w:val="000F6521"/>
    <w:rPr>
      <w:sz w:val="18"/>
      <w:szCs w:val="18"/>
    </w:rPr>
  </w:style>
  <w:style w:type="paragraph" w:styleId="Kommenttiteksti">
    <w:name w:val="annotation text"/>
    <w:basedOn w:val="Normaali"/>
    <w:link w:val="KommenttitekstiMerkki"/>
    <w:uiPriority w:val="99"/>
    <w:semiHidden/>
    <w:unhideWhenUsed/>
    <w:rsid w:val="000F6521"/>
  </w:style>
  <w:style w:type="character" w:customStyle="1" w:styleId="KommenttitekstiMerkki">
    <w:name w:val="Kommenttiteksti Merkki"/>
    <w:basedOn w:val="Kappaleenoletusfontti"/>
    <w:link w:val="Kommenttiteksti"/>
    <w:uiPriority w:val="99"/>
    <w:semiHidden/>
    <w:rsid w:val="000F6521"/>
  </w:style>
  <w:style w:type="paragraph" w:styleId="Kommentinotsikko">
    <w:name w:val="annotation subject"/>
    <w:basedOn w:val="Kommenttiteksti"/>
    <w:next w:val="Kommenttiteksti"/>
    <w:link w:val="KommentinotsikkoMerkki"/>
    <w:uiPriority w:val="99"/>
    <w:semiHidden/>
    <w:unhideWhenUsed/>
    <w:rsid w:val="000F6521"/>
    <w:rPr>
      <w:b/>
      <w:bCs/>
      <w:sz w:val="20"/>
      <w:szCs w:val="20"/>
    </w:rPr>
  </w:style>
  <w:style w:type="character" w:customStyle="1" w:styleId="KommentinotsikkoMerkki">
    <w:name w:val="Kommentin otsikko Merkki"/>
    <w:basedOn w:val="KommenttitekstiMerkki"/>
    <w:link w:val="Kommentinotsikko"/>
    <w:uiPriority w:val="99"/>
    <w:semiHidden/>
    <w:rsid w:val="000F6521"/>
    <w:rPr>
      <w:b/>
      <w:bCs/>
      <w:sz w:val="20"/>
      <w:szCs w:val="20"/>
    </w:rPr>
  </w:style>
  <w:style w:type="paragraph" w:styleId="Muutos">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21</Pages>
  <Words>4564</Words>
  <Characters>36969</Characters>
  <Application>Microsoft Macintosh Word</Application>
  <DocSecurity>0</DocSecurity>
  <Lines>308</Lines>
  <Paragraphs>82</Paragraphs>
  <ScaleCrop>false</ScaleCrop>
  <Company>University of British Columbia</Company>
  <LinksUpToDate>false</LinksUpToDate>
  <CharactersWithSpaces>41451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su</cp:lastModifiedBy>
  <cp:revision>3</cp:revision>
  <dcterms:created xsi:type="dcterms:W3CDTF">2015-06-25T05:07:00Z</dcterms:created>
  <dcterms:modified xsi:type="dcterms:W3CDTF">2015-06-25T05:27:00Z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