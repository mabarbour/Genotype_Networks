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C0" w:rsidRDefault="00654185" w:rsidP="001707B2">
      <w:pPr>
        <w:jc w:val="center"/>
        <w:rPr>
          <w:b/>
        </w:rPr>
      </w:pPr>
      <w:r w:rsidRPr="006878C0">
        <w:rPr>
          <w:b/>
        </w:rPr>
        <w:t>Plant Traits to Measure</w:t>
      </w:r>
    </w:p>
    <w:p w:rsidR="006878C0" w:rsidRDefault="006878C0">
      <w:pPr>
        <w:rPr>
          <w:b/>
        </w:rPr>
      </w:pPr>
    </w:p>
    <w:p w:rsidR="006878C0" w:rsidRPr="006878C0" w:rsidRDefault="006878C0">
      <w:pPr>
        <w:rPr>
          <w:b/>
        </w:rPr>
      </w:pPr>
      <w:r>
        <w:rPr>
          <w:b/>
        </w:rPr>
        <w:t>I can measure:</w:t>
      </w:r>
      <w:r w:rsidR="00856558">
        <w:rPr>
          <w:b/>
        </w:rPr>
        <w:t xml:space="preserve"> </w:t>
      </w:r>
      <w:r w:rsidR="00856558" w:rsidRPr="00781278">
        <w:t>(should be able to get multiple measurements from the same leaf)</w:t>
      </w:r>
    </w:p>
    <w:p w:rsidR="00781278" w:rsidRDefault="006878C0" w:rsidP="006878C0">
      <w:pPr>
        <w:pStyle w:val="ListParagraph"/>
        <w:numPr>
          <w:ilvl w:val="0"/>
          <w:numId w:val="1"/>
        </w:numPr>
      </w:pPr>
      <w:r>
        <w:t xml:space="preserve">Leaf water content (see </w:t>
      </w:r>
      <w:proofErr w:type="spellStart"/>
      <w:r>
        <w:t>Cornellison</w:t>
      </w:r>
      <w:proofErr w:type="spellEnd"/>
      <w:r>
        <w:t>)</w:t>
      </w:r>
    </w:p>
    <w:p w:rsidR="00781278" w:rsidRDefault="00781278" w:rsidP="00781278">
      <w:pPr>
        <w:pStyle w:val="ListParagraph"/>
        <w:numPr>
          <w:ilvl w:val="1"/>
          <w:numId w:val="1"/>
        </w:numPr>
      </w:pPr>
      <w:r>
        <w:t>Weight water-saturated leaf</w:t>
      </w:r>
    </w:p>
    <w:p w:rsidR="006878C0" w:rsidRDefault="00781278" w:rsidP="00781278">
      <w:pPr>
        <w:pStyle w:val="ListParagraph"/>
        <w:numPr>
          <w:ilvl w:val="1"/>
          <w:numId w:val="1"/>
        </w:numPr>
      </w:pPr>
      <w:r>
        <w:t>Dry and re-weigh</w:t>
      </w:r>
    </w:p>
    <w:p w:rsidR="00781278" w:rsidRDefault="006878C0" w:rsidP="006878C0">
      <w:pPr>
        <w:pStyle w:val="ListParagraph"/>
        <w:numPr>
          <w:ilvl w:val="0"/>
          <w:numId w:val="1"/>
        </w:numPr>
      </w:pPr>
      <w:r>
        <w:t>Leaf Area</w:t>
      </w:r>
    </w:p>
    <w:p w:rsidR="006878C0" w:rsidRDefault="002D6F62" w:rsidP="00781278">
      <w:pPr>
        <w:pStyle w:val="ListParagraph"/>
        <w:numPr>
          <w:ilvl w:val="1"/>
          <w:numId w:val="1"/>
        </w:numPr>
      </w:pPr>
      <w:r>
        <w:t xml:space="preserve">Mark and </w:t>
      </w:r>
      <w:r w:rsidR="00781278">
        <w:t>Scan leaf area in lab from a water-saturate</w:t>
      </w:r>
      <w:r>
        <w:t>d</w:t>
      </w:r>
      <w:r w:rsidR="00781278">
        <w:t xml:space="preserve"> leaf</w:t>
      </w:r>
    </w:p>
    <w:p w:rsidR="00781278" w:rsidRDefault="006878C0" w:rsidP="006878C0">
      <w:pPr>
        <w:pStyle w:val="ListParagraph"/>
        <w:numPr>
          <w:ilvl w:val="0"/>
          <w:numId w:val="1"/>
        </w:numPr>
      </w:pPr>
      <w:r>
        <w:t xml:space="preserve">Specific Leaf Area (see </w:t>
      </w:r>
      <w:proofErr w:type="spellStart"/>
      <w:r>
        <w:t>Cornellison</w:t>
      </w:r>
      <w:proofErr w:type="spellEnd"/>
      <w:r>
        <w:t>)</w:t>
      </w:r>
    </w:p>
    <w:p w:rsidR="00781278" w:rsidRDefault="002D6F62" w:rsidP="00781278">
      <w:pPr>
        <w:pStyle w:val="ListParagraph"/>
        <w:numPr>
          <w:ilvl w:val="1"/>
          <w:numId w:val="1"/>
        </w:numPr>
      </w:pPr>
      <w:r>
        <w:t xml:space="preserve">Mark </w:t>
      </w:r>
      <w:r w:rsidR="00781278">
        <w:t>Scan leaf area in lab from a water-saturate</w:t>
      </w:r>
      <w:r>
        <w:t>d</w:t>
      </w:r>
      <w:r w:rsidR="00781278">
        <w:t xml:space="preserve"> leaf</w:t>
      </w:r>
    </w:p>
    <w:p w:rsidR="006878C0" w:rsidRDefault="00781278" w:rsidP="00781278">
      <w:pPr>
        <w:pStyle w:val="ListParagraph"/>
        <w:numPr>
          <w:ilvl w:val="1"/>
          <w:numId w:val="1"/>
        </w:numPr>
      </w:pPr>
      <w:r>
        <w:t>Weigh dried leaf</w:t>
      </w:r>
    </w:p>
    <w:p w:rsidR="006878C0" w:rsidRDefault="006878C0" w:rsidP="006878C0">
      <w:pPr>
        <w:pStyle w:val="ListParagraph"/>
        <w:numPr>
          <w:ilvl w:val="0"/>
          <w:numId w:val="1"/>
        </w:numPr>
      </w:pPr>
      <w:r>
        <w:t>Leaf toughness (ask Elizabeth if I can use this)</w:t>
      </w:r>
    </w:p>
    <w:p w:rsidR="006878C0" w:rsidRDefault="006878C0" w:rsidP="006878C0">
      <w:pPr>
        <w:pStyle w:val="ListParagraph"/>
        <w:numPr>
          <w:ilvl w:val="0"/>
          <w:numId w:val="1"/>
        </w:numPr>
      </w:pPr>
      <w:proofErr w:type="spellStart"/>
      <w:r>
        <w:t>Trichome</w:t>
      </w:r>
      <w:proofErr w:type="spellEnd"/>
      <w:r>
        <w:t xml:space="preserve"> density</w:t>
      </w:r>
    </w:p>
    <w:p w:rsidR="00856558" w:rsidRDefault="00856558" w:rsidP="00856558">
      <w:pPr>
        <w:pStyle w:val="ListParagraph"/>
        <w:numPr>
          <w:ilvl w:val="1"/>
          <w:numId w:val="1"/>
        </w:numPr>
      </w:pPr>
      <w:r>
        <w:t>Initial thoughts: T</w:t>
      </w:r>
      <w:r w:rsidR="006878C0">
        <w:t>ake 3 haphazard hole punches of the leaf</w:t>
      </w:r>
      <w:r w:rsidR="00127F75">
        <w:t xml:space="preserve"> (or maybe just one)</w:t>
      </w:r>
      <w:r w:rsidR="006878C0">
        <w:t xml:space="preserve"> and count the number of </w:t>
      </w:r>
      <w:proofErr w:type="spellStart"/>
      <w:r w:rsidR="006878C0">
        <w:t>trichomes</w:t>
      </w:r>
      <w:proofErr w:type="spellEnd"/>
      <w:r>
        <w:t xml:space="preserve"> under a dissecting scope.</w:t>
      </w:r>
    </w:p>
    <w:p w:rsidR="006878C0" w:rsidRDefault="00856558" w:rsidP="00856558">
      <w:pPr>
        <w:pStyle w:val="ListParagraph"/>
        <w:numPr>
          <w:ilvl w:val="2"/>
          <w:numId w:val="1"/>
        </w:numPr>
      </w:pPr>
      <w:r>
        <w:t xml:space="preserve">Found one reference that counted the number of </w:t>
      </w:r>
      <w:proofErr w:type="spellStart"/>
      <w:r>
        <w:t>trichomes</w:t>
      </w:r>
      <w:proofErr w:type="spellEnd"/>
      <w:r>
        <w:t xml:space="preserve"> crossing a 2 mm line (I think we can do better than this).</w:t>
      </w:r>
    </w:p>
    <w:p w:rsidR="00127F75" w:rsidRDefault="006878C0" w:rsidP="006878C0">
      <w:pPr>
        <w:pStyle w:val="ListParagraph"/>
        <w:numPr>
          <w:ilvl w:val="0"/>
          <w:numId w:val="1"/>
        </w:numPr>
      </w:pPr>
      <w:r>
        <w:t>Tree growth form</w:t>
      </w:r>
    </w:p>
    <w:p w:rsidR="006878C0" w:rsidRDefault="00127F75" w:rsidP="00127F75">
      <w:pPr>
        <w:pStyle w:val="ListParagraph"/>
        <w:numPr>
          <w:ilvl w:val="1"/>
          <w:numId w:val="1"/>
        </w:numPr>
      </w:pPr>
      <w:r>
        <w:t xml:space="preserve"> </w:t>
      </w:r>
      <w:r w:rsidR="006878C0">
        <w:t xml:space="preserve"># </w:t>
      </w:r>
      <w:proofErr w:type="gramStart"/>
      <w:r w:rsidR="006878C0">
        <w:t>of</w:t>
      </w:r>
      <w:proofErr w:type="gramEnd"/>
      <w:r w:rsidR="006878C0">
        <w:t xml:space="preserve"> basal stems at a pa</w:t>
      </w:r>
      <w:r>
        <w:t>rticular height from the ground</w:t>
      </w:r>
    </w:p>
    <w:p w:rsidR="006878C0" w:rsidRDefault="006878C0" w:rsidP="006878C0">
      <w:pPr>
        <w:pStyle w:val="ListParagraph"/>
        <w:numPr>
          <w:ilvl w:val="0"/>
          <w:numId w:val="1"/>
        </w:numPr>
      </w:pPr>
      <w:r>
        <w:t>Tree Height and width</w:t>
      </w:r>
    </w:p>
    <w:p w:rsidR="006878C0" w:rsidRDefault="006878C0" w:rsidP="006878C0">
      <w:pPr>
        <w:pStyle w:val="ListParagraph"/>
        <w:numPr>
          <w:ilvl w:val="1"/>
          <w:numId w:val="1"/>
        </w:numPr>
      </w:pPr>
      <w:r>
        <w:t>Maximum height and maximum width</w:t>
      </w:r>
    </w:p>
    <w:p w:rsidR="006878C0" w:rsidRDefault="006878C0" w:rsidP="006878C0">
      <w:pPr>
        <w:pStyle w:val="ListParagraph"/>
        <w:numPr>
          <w:ilvl w:val="0"/>
          <w:numId w:val="1"/>
        </w:numPr>
      </w:pPr>
      <w:r>
        <w:t xml:space="preserve">Tree biomass </w:t>
      </w:r>
    </w:p>
    <w:p w:rsidR="00127F75" w:rsidRDefault="006878C0" w:rsidP="006878C0">
      <w:pPr>
        <w:pStyle w:val="ListParagraph"/>
        <w:numPr>
          <w:ilvl w:val="1"/>
          <w:numId w:val="1"/>
        </w:numPr>
      </w:pPr>
      <w:r>
        <w:t xml:space="preserve">Need to determine an </w:t>
      </w:r>
      <w:proofErr w:type="spellStart"/>
      <w:r>
        <w:t>allometric</w:t>
      </w:r>
      <w:proofErr w:type="spellEnd"/>
      <w:r>
        <w:t xml:space="preserve"> equation for biomass that is specific to each genotype</w:t>
      </w:r>
    </w:p>
    <w:p w:rsidR="001707B2" w:rsidRDefault="00127F75" w:rsidP="006878C0">
      <w:pPr>
        <w:pStyle w:val="ListParagraph"/>
        <w:numPr>
          <w:ilvl w:val="1"/>
          <w:numId w:val="1"/>
        </w:numPr>
      </w:pPr>
      <w:r>
        <w:t>Want to only have to measure the circumference and number of basal stems.</w:t>
      </w:r>
    </w:p>
    <w:p w:rsidR="001707B2" w:rsidRDefault="001707B2" w:rsidP="001707B2">
      <w:pPr>
        <w:pStyle w:val="ListParagraph"/>
        <w:numPr>
          <w:ilvl w:val="0"/>
          <w:numId w:val="1"/>
        </w:numPr>
      </w:pPr>
      <w:r>
        <w:t>Others…</w:t>
      </w:r>
    </w:p>
    <w:p w:rsidR="00856558" w:rsidRDefault="006878C0" w:rsidP="001707B2">
      <w:pPr>
        <w:pStyle w:val="ListParagraph"/>
        <w:numPr>
          <w:ilvl w:val="1"/>
          <w:numId w:val="1"/>
        </w:numPr>
      </w:pPr>
      <w:r>
        <w:t xml:space="preserve">Look for </w:t>
      </w:r>
      <w:proofErr w:type="spellStart"/>
      <w:r>
        <w:t>extrafloral</w:t>
      </w:r>
      <w:proofErr w:type="spellEnd"/>
      <w:r>
        <w:t xml:space="preserve"> </w:t>
      </w:r>
      <w:proofErr w:type="spellStart"/>
      <w:r>
        <w:t>nectories</w:t>
      </w:r>
      <w:proofErr w:type="spellEnd"/>
      <w:r>
        <w:t xml:space="preserve"> (</w:t>
      </w:r>
      <w:proofErr w:type="spellStart"/>
      <w:r>
        <w:t>EFNs</w:t>
      </w:r>
      <w:proofErr w:type="spellEnd"/>
      <w:r>
        <w:t>)</w:t>
      </w:r>
    </w:p>
    <w:p w:rsidR="006878C0" w:rsidRDefault="00856558" w:rsidP="001707B2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of</w:t>
      </w:r>
      <w:proofErr w:type="gramEnd"/>
      <w:r>
        <w:t xml:space="preserve"> flowers (possible indicator of </w:t>
      </w:r>
      <w:proofErr w:type="spellStart"/>
      <w:r>
        <w:t>phenology</w:t>
      </w:r>
      <w:proofErr w:type="spellEnd"/>
      <w:r>
        <w:t>)</w:t>
      </w:r>
    </w:p>
    <w:p w:rsidR="006878C0" w:rsidRDefault="006878C0"/>
    <w:p w:rsidR="006878C0" w:rsidRDefault="006878C0">
      <w:pPr>
        <w:rPr>
          <w:b/>
        </w:rPr>
      </w:pPr>
      <w:r>
        <w:rPr>
          <w:b/>
        </w:rPr>
        <w:t>Need collaborators to help measure:</w:t>
      </w:r>
      <w:r w:rsidR="00856558">
        <w:rPr>
          <w:b/>
        </w:rPr>
        <w:t xml:space="preserve"> (need to make sure I have the appropriate preservation techniques)</w:t>
      </w:r>
    </w:p>
    <w:p w:rsidR="006878C0" w:rsidRDefault="006878C0" w:rsidP="006878C0">
      <w:pPr>
        <w:pStyle w:val="ListParagraph"/>
        <w:numPr>
          <w:ilvl w:val="0"/>
          <w:numId w:val="1"/>
        </w:numPr>
      </w:pPr>
      <w:r>
        <w:t>Leaf C</w:t>
      </w:r>
      <w:proofErr w:type="gramStart"/>
      <w:r>
        <w:t>:N</w:t>
      </w:r>
      <w:proofErr w:type="gramEnd"/>
      <w:r>
        <w:t xml:space="preserve"> ratio</w:t>
      </w:r>
    </w:p>
    <w:p w:rsidR="00654185" w:rsidRPr="006878C0" w:rsidRDefault="008D72AB" w:rsidP="006878C0">
      <w:pPr>
        <w:pStyle w:val="ListParagraph"/>
        <w:numPr>
          <w:ilvl w:val="1"/>
          <w:numId w:val="1"/>
        </w:numPr>
      </w:pPr>
      <w:r>
        <w:t>Air dry samples (after leaf water content) and then store at -20 C.  What about drying them in a mill before or what if I have to send them to a lab?</w:t>
      </w:r>
    </w:p>
    <w:p w:rsidR="00654185" w:rsidRDefault="00654185" w:rsidP="00654185">
      <w:pPr>
        <w:pStyle w:val="ListParagraph"/>
        <w:numPr>
          <w:ilvl w:val="0"/>
          <w:numId w:val="1"/>
        </w:numPr>
      </w:pPr>
      <w:r>
        <w:t xml:space="preserve">Leaf oxidative capacity (OC) at high pH (see </w:t>
      </w:r>
      <w:proofErr w:type="spellStart"/>
      <w:r>
        <w:t>Salminen</w:t>
      </w:r>
      <w:proofErr w:type="spellEnd"/>
      <w:r>
        <w:t xml:space="preserve"> &amp; </w:t>
      </w:r>
      <w:proofErr w:type="spellStart"/>
      <w:r>
        <w:t>Karonen</w:t>
      </w:r>
      <w:proofErr w:type="spellEnd"/>
      <w:r>
        <w:t xml:space="preserve">, 2011, Functional Ecology for methods.  Method works for </w:t>
      </w:r>
      <w:r>
        <w:rPr>
          <w:i/>
        </w:rPr>
        <w:t>Salix</w:t>
      </w:r>
      <w:r>
        <w:t>)</w:t>
      </w:r>
    </w:p>
    <w:p w:rsidR="00654185" w:rsidRDefault="00654185" w:rsidP="00654185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phenolic</w:t>
      </w:r>
      <w:proofErr w:type="spellEnd"/>
      <w:r>
        <w:t xml:space="preserve"> content</w:t>
      </w:r>
    </w:p>
    <w:p w:rsidR="00654185" w:rsidRDefault="00654185" w:rsidP="00654185">
      <w:pPr>
        <w:pStyle w:val="ListParagraph"/>
        <w:numPr>
          <w:ilvl w:val="1"/>
          <w:numId w:val="1"/>
        </w:numPr>
      </w:pPr>
      <w:r>
        <w:t xml:space="preserve">Proportion of easily oxidized </w:t>
      </w:r>
      <w:proofErr w:type="spellStart"/>
      <w:r>
        <w:t>phenolics</w:t>
      </w:r>
      <w:proofErr w:type="spellEnd"/>
    </w:p>
    <w:p w:rsidR="00654185" w:rsidRDefault="00654185" w:rsidP="00654185">
      <w:pPr>
        <w:pStyle w:val="ListParagraph"/>
        <w:numPr>
          <w:ilvl w:val="1"/>
          <w:numId w:val="1"/>
        </w:numPr>
      </w:pPr>
      <w:r>
        <w:t xml:space="preserve">Total content of oxidized </w:t>
      </w:r>
      <w:proofErr w:type="spellStart"/>
      <w:r>
        <w:t>phenolics</w:t>
      </w:r>
      <w:proofErr w:type="spellEnd"/>
    </w:p>
    <w:p w:rsidR="00654185" w:rsidRDefault="00654185" w:rsidP="00654185">
      <w:pPr>
        <w:pStyle w:val="ListParagraph"/>
        <w:numPr>
          <w:ilvl w:val="0"/>
          <w:numId w:val="1"/>
        </w:numPr>
      </w:pPr>
      <w:r>
        <w:t>Condensed Tannin content</w:t>
      </w:r>
    </w:p>
    <w:p w:rsidR="00654185" w:rsidRDefault="00654185" w:rsidP="00654185">
      <w:pPr>
        <w:pStyle w:val="ListParagraph"/>
        <w:numPr>
          <w:ilvl w:val="1"/>
          <w:numId w:val="1"/>
        </w:numPr>
      </w:pPr>
      <w:proofErr w:type="spellStart"/>
      <w:r>
        <w:t>Spectrophotometic</w:t>
      </w:r>
      <w:proofErr w:type="spellEnd"/>
      <w:r>
        <w:t xml:space="preserve"> HCL-</w:t>
      </w:r>
      <w:proofErr w:type="spellStart"/>
      <w:r>
        <w:t>butanol</w:t>
      </w:r>
      <w:proofErr w:type="spellEnd"/>
      <w:r>
        <w:t xml:space="preserve"> assay which is highly specific to condensed tannins</w:t>
      </w:r>
    </w:p>
    <w:p w:rsidR="00654185" w:rsidRDefault="00654185" w:rsidP="00654185">
      <w:pPr>
        <w:pStyle w:val="ListParagraph"/>
        <w:numPr>
          <w:ilvl w:val="0"/>
          <w:numId w:val="1"/>
        </w:numPr>
      </w:pPr>
      <w:r>
        <w:t>Total tannin content</w:t>
      </w:r>
    </w:p>
    <w:p w:rsidR="00654185" w:rsidRDefault="00654185" w:rsidP="00654185">
      <w:pPr>
        <w:pStyle w:val="ListParagraph"/>
        <w:numPr>
          <w:ilvl w:val="1"/>
          <w:numId w:val="1"/>
        </w:numPr>
      </w:pPr>
      <w:r>
        <w:t xml:space="preserve">Measure protein </w:t>
      </w:r>
      <w:proofErr w:type="spellStart"/>
      <w:r>
        <w:t>preciptiation</w:t>
      </w:r>
      <w:proofErr w:type="spellEnd"/>
      <w:r>
        <w:t xml:space="preserve"> capacity (PPC) of plant extracts</w:t>
      </w:r>
    </w:p>
    <w:p w:rsidR="00654185" w:rsidRDefault="00654185" w:rsidP="00654185">
      <w:pPr>
        <w:pStyle w:val="ListParagraph"/>
        <w:numPr>
          <w:ilvl w:val="1"/>
          <w:numId w:val="1"/>
        </w:numPr>
      </w:pPr>
      <w:r>
        <w:t>Need exact method</w:t>
      </w:r>
    </w:p>
    <w:p w:rsidR="005E0BB4" w:rsidRDefault="00654185" w:rsidP="00654185">
      <w:pPr>
        <w:pStyle w:val="ListParagraph"/>
        <w:numPr>
          <w:ilvl w:val="1"/>
          <w:numId w:val="1"/>
        </w:numPr>
      </w:pPr>
      <w:r>
        <w:t xml:space="preserve">Didn’t appear to be recommended by </w:t>
      </w:r>
      <w:proofErr w:type="spellStart"/>
      <w:r>
        <w:t>Salminen</w:t>
      </w:r>
      <w:proofErr w:type="spellEnd"/>
      <w:r>
        <w:t xml:space="preserve"> &amp; </w:t>
      </w:r>
      <w:proofErr w:type="spellStart"/>
      <w:r>
        <w:t>Karonen</w:t>
      </w:r>
      <w:proofErr w:type="spellEnd"/>
      <w:r>
        <w:t>, likely because it is not specific to the chemical involved.  However, quantifying this may give complementary information as to whether PPC or OC are correlated with insect preference/performance (two most likely mechanisms of tannins effects on herbivores).</w:t>
      </w:r>
    </w:p>
    <w:p w:rsidR="005E0BB4" w:rsidDel="006878C0" w:rsidRDefault="005E0BB4" w:rsidP="005E0BB4">
      <w:pPr>
        <w:pStyle w:val="ListParagraph"/>
        <w:numPr>
          <w:ilvl w:val="0"/>
          <w:numId w:val="1"/>
          <w:numberingChange w:id="0" w:author="Matthew Barbour" w:date="2012-05-13T12:32:00Z" w:original="-"/>
        </w:numPr>
        <w:rPr>
          <w:del w:id="1" w:author="Matthew Barbour" w:date="2012-05-13T12:32:00Z"/>
        </w:rPr>
      </w:pPr>
      <w:del w:id="2" w:author="Matthew Barbour" w:date="2012-05-13T12:32:00Z">
        <w:r w:rsidDel="006878C0">
          <w:delText>Plant volatiles</w:delText>
        </w:r>
      </w:del>
    </w:p>
    <w:p w:rsidR="00734A6A" w:rsidDel="006878C0" w:rsidRDefault="005E0BB4" w:rsidP="005E0BB4">
      <w:pPr>
        <w:pStyle w:val="ListParagraph"/>
        <w:numPr>
          <w:ilvl w:val="1"/>
          <w:numId w:val="1"/>
          <w:numberingChange w:id="3" w:author="Matthew Barbour" w:date="2012-05-13T12:32:00Z" w:original="o"/>
        </w:numPr>
        <w:rPr>
          <w:del w:id="4" w:author="Matthew Barbour" w:date="2012-05-13T12:32:00Z"/>
        </w:rPr>
      </w:pPr>
      <w:del w:id="5" w:author="Matthew Barbour" w:date="2012-05-13T12:32:00Z">
        <w:r w:rsidDel="006878C0">
          <w:delText>May not be able to measure chemically, but may be able to follow the methods of Karban et al., 2006, Ecology to see whether this is a likely mechanism.</w:delText>
        </w:r>
      </w:del>
    </w:p>
    <w:p w:rsidR="00734A6A" w:rsidDel="000C0768" w:rsidRDefault="00734A6A" w:rsidP="00734A6A">
      <w:pPr>
        <w:pStyle w:val="ListParagraph"/>
        <w:numPr>
          <w:ilvl w:val="0"/>
          <w:numId w:val="1"/>
          <w:numberingChange w:id="6" w:author="Matthew Barbour" w:date="2012-05-13T11:03:00Z" w:original="-"/>
        </w:numPr>
        <w:rPr>
          <w:del w:id="7" w:author="Matthew Barbour" w:date="2012-05-13T11:03:00Z"/>
        </w:rPr>
      </w:pPr>
      <w:del w:id="8" w:author="Matthew Barbour" w:date="2012-05-13T11:03:00Z">
        <w:r w:rsidDel="000C0768">
          <w:delText>Measure variability of plant traits within plant as well</w:delText>
        </w:r>
      </w:del>
    </w:p>
    <w:p w:rsidR="00101AD9" w:rsidDel="000C0768" w:rsidRDefault="00734A6A" w:rsidP="00734A6A">
      <w:pPr>
        <w:pStyle w:val="ListParagraph"/>
        <w:numPr>
          <w:ilvl w:val="1"/>
          <w:numId w:val="1"/>
          <w:numberingChange w:id="9" w:author="Matthew Barbour" w:date="2012-05-13T11:03:00Z" w:original="o"/>
        </w:numPr>
        <w:rPr>
          <w:del w:id="10" w:author="Matthew Barbour" w:date="2012-05-13T11:03:00Z"/>
        </w:rPr>
      </w:pPr>
      <w:del w:id="11" w:author="Matthew Barbour" w:date="2012-05-13T11:03:00Z">
        <w:r w:rsidDel="000C0768">
          <w:delText>Test hypothesis that plant trait variability within plants confers fitness benefits for plants (e.g. damage and growth)</w:delText>
        </w:r>
      </w:del>
    </w:p>
    <w:p w:rsidR="00101AD9" w:rsidRDefault="00101AD9" w:rsidP="006878C0">
      <w:pPr>
        <w:pStyle w:val="ListParagraph"/>
        <w:numPr>
          <w:numberingChange w:id="12" w:author="Matthew Barbour" w:date="2012-05-13T11:03:00Z" w:original="-"/>
        </w:numPr>
      </w:pPr>
    </w:p>
    <w:sectPr w:rsidR="00101AD9" w:rsidSect="005E0BB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24681"/>
    <w:multiLevelType w:val="hybridMultilevel"/>
    <w:tmpl w:val="767CD072"/>
    <w:lvl w:ilvl="0" w:tplc="477E240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4185"/>
    <w:rsid w:val="000C0768"/>
    <w:rsid w:val="00101AD9"/>
    <w:rsid w:val="00127F75"/>
    <w:rsid w:val="001707B2"/>
    <w:rsid w:val="002D6F62"/>
    <w:rsid w:val="005E0BB4"/>
    <w:rsid w:val="00654185"/>
    <w:rsid w:val="006878C0"/>
    <w:rsid w:val="00734A6A"/>
    <w:rsid w:val="00781278"/>
    <w:rsid w:val="00856558"/>
    <w:rsid w:val="008D72AB"/>
    <w:rsid w:val="008F6B6B"/>
    <w:rsid w:val="00B92430"/>
    <w:rsid w:val="00F7234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54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354</Words>
  <Characters>2019</Characters>
  <Application>Microsoft Macintosh Word</Application>
  <DocSecurity>0</DocSecurity>
  <Lines>30</Lines>
  <Paragraphs>5</Paragraphs>
  <ScaleCrop>false</ScaleCrop>
  <Company>University of British Columbia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7</cp:revision>
  <dcterms:created xsi:type="dcterms:W3CDTF">2012-04-12T21:21:00Z</dcterms:created>
  <dcterms:modified xsi:type="dcterms:W3CDTF">2012-05-18T05:07:00Z</dcterms:modified>
</cp:coreProperties>
</file>