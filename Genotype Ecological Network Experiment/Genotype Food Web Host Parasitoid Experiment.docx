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8F1" w:rsidRDefault="002A78F1">
      <w:pPr>
        <w:rPr>
          <w:b/>
        </w:rPr>
      </w:pPr>
      <w:r>
        <w:rPr>
          <w:b/>
        </w:rPr>
        <w:t>Goal</w:t>
      </w:r>
    </w:p>
    <w:p w:rsidR="002A78F1" w:rsidRDefault="002A78F1">
      <w:r>
        <w:t xml:space="preserve">To examine the effects of </w:t>
      </w:r>
      <w:proofErr w:type="spellStart"/>
      <w:r>
        <w:t>intraspecific</w:t>
      </w:r>
      <w:proofErr w:type="spellEnd"/>
      <w:r>
        <w:t xml:space="preserve"> plant variation on the dynamics of host-parasitoid </w:t>
      </w:r>
      <w:r w:rsidR="00AF6919">
        <w:t xml:space="preserve">and </w:t>
      </w:r>
      <w:proofErr w:type="gramStart"/>
      <w:r w:rsidR="00AF6919">
        <w:t>food-web</w:t>
      </w:r>
      <w:proofErr w:type="gramEnd"/>
      <w:r w:rsidR="00AF6919">
        <w:t xml:space="preserve"> networks. </w:t>
      </w:r>
    </w:p>
    <w:p w:rsidR="002A78F1" w:rsidRDefault="002A78F1"/>
    <w:p w:rsidR="002A78F1" w:rsidRDefault="002A78F1">
      <w:pPr>
        <w:rPr>
          <w:b/>
        </w:rPr>
      </w:pPr>
      <w:r>
        <w:rPr>
          <w:b/>
        </w:rPr>
        <w:t>Overarching Question</w:t>
      </w:r>
    </w:p>
    <w:p w:rsidR="002A78F1" w:rsidRDefault="002A78F1">
      <w:r>
        <w:t xml:space="preserve">How does willow genotype influence the dynamics of host-parasitoid </w:t>
      </w:r>
      <w:r w:rsidR="00AF6919">
        <w:t xml:space="preserve">and </w:t>
      </w:r>
      <w:proofErr w:type="gramStart"/>
      <w:r w:rsidR="00AF6919">
        <w:t>food-web</w:t>
      </w:r>
      <w:proofErr w:type="gramEnd"/>
      <w:r w:rsidR="00AF6919">
        <w:t xml:space="preserve"> </w:t>
      </w:r>
      <w:r>
        <w:t>networks?</w:t>
      </w:r>
    </w:p>
    <w:p w:rsidR="002A78F1" w:rsidRDefault="002A78F1"/>
    <w:p w:rsidR="002A78F1" w:rsidDel="00FF39BF" w:rsidRDefault="002A78F1">
      <w:pPr>
        <w:rPr>
          <w:del w:id="0" w:author="Matthew Barbour" w:date="2012-05-17T14:11:00Z"/>
          <w:b/>
        </w:rPr>
      </w:pPr>
      <w:del w:id="1" w:author="Matthew Barbour" w:date="2012-05-17T14:11:00Z">
        <w:r w:rsidDel="00FF39BF">
          <w:rPr>
            <w:b/>
          </w:rPr>
          <w:delText>Follow-up Questions</w:delText>
        </w:r>
      </w:del>
    </w:p>
    <w:p w:rsidR="002A78F1" w:rsidDel="00FF39BF" w:rsidRDefault="002A78F1">
      <w:pPr>
        <w:rPr>
          <w:del w:id="2" w:author="Matthew Barbour" w:date="2012-05-17T14:11:00Z"/>
        </w:rPr>
      </w:pPr>
      <w:del w:id="3" w:author="Matthew Barbour" w:date="2012-05-17T14:11:00Z">
        <w:r w:rsidDel="00FF39BF">
          <w:delText>Does willow genotype also influence food-web dynamics?</w:delText>
        </w:r>
      </w:del>
    </w:p>
    <w:p w:rsidR="002A78F1" w:rsidRDefault="002A78F1"/>
    <w:p w:rsidR="002A78F1" w:rsidRDefault="002A78F1">
      <w:pPr>
        <w:rPr>
          <w:b/>
        </w:rPr>
      </w:pPr>
      <w:r>
        <w:rPr>
          <w:b/>
        </w:rPr>
        <w:t>Methods</w:t>
      </w:r>
    </w:p>
    <w:p w:rsidR="002A78F1" w:rsidRDefault="002A78F1">
      <w:r>
        <w:t>13 treatments (13 different willow genotypes) [think about boosting the number of genotypes)</w:t>
      </w:r>
    </w:p>
    <w:p w:rsidR="002A78F1" w:rsidRDefault="002A78F1" w:rsidP="002A78F1">
      <w:pPr>
        <w:pStyle w:val="ListParagraph"/>
        <w:numPr>
          <w:ilvl w:val="0"/>
          <w:numId w:val="1"/>
          <w:numberingChange w:id="4" w:author="Matthew Barbour" w:date="2012-05-17T14:11:00Z" w:original="-"/>
        </w:numPr>
      </w:pPr>
      <w:r>
        <w:t>Genotypes significantly vary, a priori, in their C</w:t>
      </w:r>
      <w:proofErr w:type="gramStart"/>
      <w:r>
        <w:t>:N</w:t>
      </w:r>
      <w:proofErr w:type="gramEnd"/>
      <w:r>
        <w:t xml:space="preserve"> ratio</w:t>
      </w:r>
    </w:p>
    <w:p w:rsidR="002A78F1" w:rsidRDefault="002A78F1" w:rsidP="002A78F1">
      <w:pPr>
        <w:pStyle w:val="ListParagraph"/>
        <w:numPr>
          <w:ilvl w:val="0"/>
          <w:numId w:val="1"/>
          <w:numberingChange w:id="5" w:author="Matthew Barbour" w:date="2012-05-17T14:11:00Z" w:original="-"/>
        </w:numPr>
      </w:pPr>
      <w:r>
        <w:t>5-6 replicates per treatment</w:t>
      </w:r>
    </w:p>
    <w:p w:rsidR="002A78F1" w:rsidRDefault="002A78F1" w:rsidP="002A78F1">
      <w:r>
        <w:t>Methods</w:t>
      </w:r>
    </w:p>
    <w:p w:rsidR="00E318A2" w:rsidDel="00FF39BF" w:rsidRDefault="00FF39BF" w:rsidP="00FF39BF">
      <w:pPr>
        <w:pStyle w:val="ListParagraph"/>
        <w:numPr>
          <w:ilvl w:val="0"/>
          <w:numId w:val="1"/>
          <w:numberingChange w:id="6" w:author="Matthew Barbour" w:date="2012-05-17T14:11:00Z" w:original="-"/>
        </w:numPr>
        <w:rPr>
          <w:del w:id="7" w:author="Matthew Barbour" w:date="2012-05-17T14:15:00Z"/>
        </w:rPr>
        <w:pPrChange w:id="8" w:author="Matthew Barbour" w:date="2012-05-17T14:15:00Z">
          <w:pPr>
            <w:pStyle w:val="ListParagraph"/>
            <w:numPr>
              <w:numId w:val="1"/>
            </w:numPr>
            <w:ind w:hanging="360"/>
          </w:pPr>
        </w:pPrChange>
      </w:pPr>
      <w:ins w:id="9" w:author="Matthew Barbour" w:date="2012-05-17T14:14:00Z">
        <w:r>
          <w:t xml:space="preserve">Once a month (end of May, June, July and August), randomly select one basal stem from each tree and count the number of galls and leaf mines. </w:t>
        </w:r>
      </w:ins>
      <w:del w:id="10" w:author="Matthew Barbour" w:date="2012-05-17T14:15:00Z">
        <w:r w:rsidR="002A78F1" w:rsidDel="00FF39BF">
          <w:delText xml:space="preserve">Once Pontania galls have matured (appear to be </w:delText>
        </w:r>
        <w:r w:rsidR="00E318A2" w:rsidDel="00FF39BF">
          <w:delText xml:space="preserve">abundant and </w:delText>
        </w:r>
        <w:r w:rsidR="002A78F1" w:rsidDel="00FF39BF">
          <w:delText>multivoltine</w:delText>
        </w:r>
        <w:r w:rsidR="00E318A2" w:rsidDel="00FF39BF">
          <w:delText xml:space="preserve"> so this will be my indicator</w:delText>
        </w:r>
        <w:r w:rsidR="002A78F1" w:rsidDel="00FF39BF">
          <w:delText>), randomly select one (maybe two) basal stem(s) from each tree and count the number of galls and leaf mines.</w:delText>
        </w:r>
      </w:del>
    </w:p>
    <w:p w:rsidR="002A78F1" w:rsidRDefault="00E318A2" w:rsidP="00FF39BF">
      <w:pPr>
        <w:pStyle w:val="ListParagraph"/>
        <w:numPr>
          <w:ilvl w:val="0"/>
          <w:numId w:val="1"/>
          <w:numberingChange w:id="11" w:author="Matthew Barbour" w:date="2012-05-17T14:11:00Z" w:original="o"/>
        </w:numPr>
        <w:pPrChange w:id="12" w:author="Matthew Barbour" w:date="2012-05-17T14:1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del w:id="13" w:author="Matthew Barbour" w:date="2012-05-17T14:15:00Z">
        <w:r w:rsidDel="00FF39BF">
          <w:delText>Alternatively, I could do a May, June, July, August, and September collection…</w:delText>
        </w:r>
      </w:del>
    </w:p>
    <w:p w:rsidR="002A78F1" w:rsidRDefault="002A78F1" w:rsidP="002A78F1">
      <w:pPr>
        <w:pStyle w:val="ListParagraph"/>
        <w:numPr>
          <w:ilvl w:val="0"/>
          <w:numId w:val="1"/>
          <w:numberingChange w:id="14" w:author="Matthew Barbour" w:date="2012-05-17T14:11:00Z" w:original="-"/>
        </w:numPr>
      </w:pPr>
      <w:r>
        <w:t>Collect (for mature ones) or bag (still developing) all galls and leaf mines on each sampled stem.</w:t>
      </w:r>
    </w:p>
    <w:p w:rsidR="002A78F1" w:rsidRDefault="002A78F1" w:rsidP="002A78F1">
      <w:pPr>
        <w:pStyle w:val="ListParagraph"/>
        <w:numPr>
          <w:ilvl w:val="0"/>
          <w:numId w:val="1"/>
          <w:numberingChange w:id="15" w:author="Matthew Barbour" w:date="2012-05-17T14:11:00Z" w:original="-"/>
        </w:numPr>
      </w:pPr>
      <w:r>
        <w:t>Collect undamaged, fully expanded leaves from each sampled stem to measure plant traits</w:t>
      </w:r>
    </w:p>
    <w:p w:rsidR="002A78F1" w:rsidDel="00FF39BF" w:rsidRDefault="002A78F1" w:rsidP="002A78F1">
      <w:pPr>
        <w:pStyle w:val="ListParagraph"/>
        <w:numPr>
          <w:ilvl w:val="1"/>
          <w:numId w:val="1"/>
          <w:numberingChange w:id="16" w:author="Matthew Barbour" w:date="2012-05-17T14:11:00Z" w:original="o"/>
        </w:numPr>
        <w:rPr>
          <w:del w:id="17" w:author="Matthew Barbour" w:date="2012-05-17T14:12:00Z"/>
        </w:rPr>
      </w:pPr>
      <w:del w:id="18" w:author="Matthew Barbour" w:date="2012-05-17T14:12:00Z">
        <w:r w:rsidDel="00FF39BF">
          <w:delText>Need to nail down the plant traits and the number of leaves I need to collect</w:delText>
        </w:r>
      </w:del>
    </w:p>
    <w:p w:rsidR="002A78F1" w:rsidRDefault="002A78F1" w:rsidP="002A78F1">
      <w:pPr>
        <w:pStyle w:val="ListParagraph"/>
        <w:numPr>
          <w:ilvl w:val="0"/>
          <w:numId w:val="1"/>
          <w:numberingChange w:id="19" w:author="Matthew Barbour" w:date="2012-05-17T14:11:00Z" w:original="-"/>
        </w:numPr>
      </w:pPr>
      <w:r>
        <w:t>Count the number of fungus-killed flies and collect them for identification</w:t>
      </w:r>
    </w:p>
    <w:p w:rsidR="002A78F1" w:rsidRDefault="002A78F1" w:rsidP="002A78F1">
      <w:pPr>
        <w:pStyle w:val="ListParagraph"/>
        <w:numPr>
          <w:ilvl w:val="0"/>
          <w:numId w:val="1"/>
          <w:numberingChange w:id="20" w:author="Matthew Barbour" w:date="2012-05-17T14:11:00Z" w:original="-"/>
        </w:numPr>
      </w:pPr>
      <w:r>
        <w:t>Count and collect all spiders on each stem.  Collect their webs to identify their prey items.</w:t>
      </w:r>
    </w:p>
    <w:p w:rsidR="00E318A2" w:rsidRDefault="002A78F1" w:rsidP="002A78F1">
      <w:pPr>
        <w:pStyle w:val="ListParagraph"/>
        <w:numPr>
          <w:ilvl w:val="0"/>
          <w:numId w:val="1"/>
          <w:numberingChange w:id="21" w:author="Matthew Barbour" w:date="2012-05-17T14:11:00Z" w:original="-"/>
        </w:numPr>
      </w:pPr>
      <w:r>
        <w:t>Record the abundance and diversity of each mobile insect species on the sampled stem (at lease the ones that are readily identifiable).</w:t>
      </w:r>
    </w:p>
    <w:p w:rsidR="00E318A2" w:rsidRDefault="00E318A2" w:rsidP="00E318A2">
      <w:pPr>
        <w:pStyle w:val="ListParagraph"/>
        <w:numPr>
          <w:ilvl w:val="1"/>
          <w:numId w:val="1"/>
          <w:numberingChange w:id="22" w:author="Matthew Barbour" w:date="2012-05-17T14:11:00Z" w:original="o"/>
        </w:numPr>
      </w:pPr>
      <w:r>
        <w:t xml:space="preserve">Consider vacuum sampling </w:t>
      </w:r>
      <w:r w:rsidR="00AF6919">
        <w:t>the entire stem once spiders have been collected to measure the entire community</w:t>
      </w:r>
    </w:p>
    <w:p w:rsidR="00E318A2" w:rsidRDefault="00E318A2" w:rsidP="002A78F1">
      <w:pPr>
        <w:pStyle w:val="ListParagraph"/>
        <w:numPr>
          <w:ilvl w:val="0"/>
          <w:numId w:val="1"/>
          <w:numberingChange w:id="23" w:author="Matthew Barbour" w:date="2012-05-17T14:11:00Z" w:original="-"/>
        </w:numPr>
      </w:pPr>
      <w:r>
        <w:t xml:space="preserve">Haphazardly select three shoots and count the number of leaves per shoot as well as the percent leaf area removed from each </w:t>
      </w:r>
    </w:p>
    <w:p w:rsidR="00AF6919" w:rsidRDefault="00E318A2" w:rsidP="002A78F1">
      <w:pPr>
        <w:pStyle w:val="ListParagraph"/>
        <w:numPr>
          <w:ilvl w:val="0"/>
          <w:numId w:val="1"/>
          <w:numberingChange w:id="24" w:author="Matthew Barbour" w:date="2012-05-17T14:11:00Z" w:original="-"/>
        </w:numPr>
      </w:pPr>
      <w:r>
        <w:t xml:space="preserve">Develop an </w:t>
      </w:r>
      <w:proofErr w:type="spellStart"/>
      <w:r>
        <w:t>allometric</w:t>
      </w:r>
      <w:proofErr w:type="spellEnd"/>
      <w:r>
        <w:t xml:space="preserve"> equation for each tree to estimate biomass sampled (will enable me to get biomass densities for all measure insect species).</w:t>
      </w:r>
    </w:p>
    <w:p w:rsidR="002A78F1" w:rsidDel="00FF39BF" w:rsidRDefault="00AF6919" w:rsidP="002A78F1">
      <w:pPr>
        <w:pStyle w:val="ListParagraph"/>
        <w:numPr>
          <w:ilvl w:val="0"/>
          <w:numId w:val="1"/>
          <w:numberingChange w:id="25" w:author="Matthew Barbour" w:date="2012-05-17T14:11:00Z" w:original="-"/>
        </w:numPr>
        <w:rPr>
          <w:del w:id="26" w:author="Matthew Barbour" w:date="2012-05-17T14:14:00Z"/>
        </w:rPr>
      </w:pPr>
      <w:del w:id="27" w:author="Matthew Barbour" w:date="2012-05-17T14:14:00Z">
        <w:r w:rsidDel="00FF39BF">
          <w:delText>Record number of flowers present (maybe some indication of phenology…)</w:delText>
        </w:r>
      </w:del>
    </w:p>
    <w:p w:rsidR="00E318A2" w:rsidRDefault="00E318A2" w:rsidP="002A78F1">
      <w:r>
        <w:t>Measurements</w:t>
      </w:r>
    </w:p>
    <w:p w:rsidR="00AF6919" w:rsidRDefault="00E318A2" w:rsidP="00AF6919">
      <w:pPr>
        <w:pStyle w:val="ListParagraph"/>
        <w:numPr>
          <w:ilvl w:val="0"/>
          <w:numId w:val="1"/>
          <w:numberingChange w:id="28" w:author="Matthew Barbour" w:date="2012-05-17T14:11:00Z" w:original="-"/>
        </w:numPr>
      </w:pPr>
      <w:r>
        <w:t>Biomass density of each sampled insect species</w:t>
      </w:r>
      <w:r w:rsidR="00AF6919">
        <w:t xml:space="preserve"> over the growing season</w:t>
      </w:r>
    </w:p>
    <w:p w:rsidR="00AF6919" w:rsidRDefault="00AF6919" w:rsidP="00AF6919">
      <w:pPr>
        <w:pStyle w:val="ListParagraph"/>
        <w:numPr>
          <w:ilvl w:val="0"/>
          <w:numId w:val="1"/>
          <w:numberingChange w:id="29" w:author="Matthew Barbour" w:date="2012-05-17T14:11:00Z" w:original="-"/>
        </w:numPr>
      </w:pPr>
      <w:proofErr w:type="spellStart"/>
      <w:r>
        <w:t>Connectance</w:t>
      </w:r>
      <w:proofErr w:type="spellEnd"/>
      <w:r>
        <w:t xml:space="preserve"> and strength of linkages for both food webs and host-parasitoids over the growing season</w:t>
      </w:r>
    </w:p>
    <w:p w:rsidR="002A78F1" w:rsidRPr="00E318A2" w:rsidRDefault="00AF6919" w:rsidP="00AF6919">
      <w:pPr>
        <w:pStyle w:val="ListParagraph"/>
        <w:numPr>
          <w:ilvl w:val="0"/>
          <w:numId w:val="1"/>
          <w:numberingChange w:id="30" w:author="Matthew Barbour" w:date="2012-05-17T14:11:00Z" w:original="-"/>
        </w:numPr>
      </w:pPr>
      <w:r>
        <w:t>Plant traits that link to these food-webs and host-parasitoid networks over the growing season</w:t>
      </w:r>
    </w:p>
    <w:p w:rsidR="002A78F1" w:rsidRPr="002A78F1" w:rsidRDefault="002A78F1" w:rsidP="002A78F1"/>
    <w:sectPr w:rsidR="002A78F1" w:rsidRPr="002A78F1" w:rsidSect="002A78F1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2152F"/>
    <w:multiLevelType w:val="hybridMultilevel"/>
    <w:tmpl w:val="0340F172"/>
    <w:lvl w:ilvl="0" w:tplc="D610AB24">
      <w:start w:val="1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A78F1"/>
    <w:rsid w:val="002A78F1"/>
    <w:rsid w:val="00AF6919"/>
    <w:rsid w:val="00DF49E0"/>
    <w:rsid w:val="00E318A2"/>
    <w:rsid w:val="00FF39BF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1C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A78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39B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9BF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303</Words>
  <Characters>1729</Characters>
  <Application>Microsoft Macintosh Word</Application>
  <DocSecurity>0</DocSecurity>
  <Lines>25</Lines>
  <Paragraphs>4</Paragraphs>
  <ScaleCrop>false</ScaleCrop>
  <Company>University of British Columbia</Company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Barbour</dc:creator>
  <cp:keywords/>
  <cp:lastModifiedBy>Matthew Barbour</cp:lastModifiedBy>
  <cp:revision>2</cp:revision>
  <dcterms:created xsi:type="dcterms:W3CDTF">2012-05-13T17:24:00Z</dcterms:created>
  <dcterms:modified xsi:type="dcterms:W3CDTF">2012-05-17T21:29:00Z</dcterms:modified>
</cp:coreProperties>
</file>