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C5" w:rsidRDefault="00CF6D93" w:rsidP="00323DC5">
      <w:pPr>
        <w:pStyle w:val="Header"/>
        <w:tabs>
          <w:tab w:val="clear" w:pos="4320"/>
          <w:tab w:val="clear" w:pos="8640"/>
          <w:tab w:val="left" w:pos="4709"/>
          <w:tab w:val="left" w:pos="7020"/>
        </w:tabs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47A6D3" wp14:editId="5CD7DBEB">
                <wp:simplePos x="0" y="0"/>
                <wp:positionH relativeFrom="page">
                  <wp:posOffset>4206240</wp:posOffset>
                </wp:positionH>
                <wp:positionV relativeFrom="page">
                  <wp:posOffset>845820</wp:posOffset>
                </wp:positionV>
                <wp:extent cx="2628900" cy="982345"/>
                <wp:effectExtent l="0" t="0" r="38100" b="336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362" w:rsidRDefault="008A4362" w:rsidP="00323DC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Department of Zoology</w:t>
                            </w:r>
                          </w:p>
                          <w:p w:rsidR="008A4362" w:rsidRDefault="008A4362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2370 – 6270 University Boulevard</w:t>
                            </w:r>
                          </w:p>
                          <w:p w:rsidR="008A4362" w:rsidRDefault="008A4362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Vancouver, B.C., Canada V6T 1Z4</w:t>
                            </w:r>
                          </w:p>
                          <w:p w:rsidR="008A4362" w:rsidRDefault="008A4362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Tel: 604-822-2131</w:t>
                            </w:r>
                          </w:p>
                          <w:p w:rsidR="008A4362" w:rsidRDefault="008A4362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Fax: 604-822-6973</w:t>
                            </w:r>
                          </w:p>
                          <w:p w:rsidR="008A4362" w:rsidRDefault="008A4362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www.zoology.ubc.ca</w:t>
                            </w:r>
                          </w:p>
                          <w:p w:rsidR="008A4362" w:rsidRDefault="008A4362" w:rsidP="00323DC5">
                            <w:pPr>
                              <w:spacing w:line="120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:rsidR="008A4362" w:rsidRDefault="008A4362" w:rsidP="00323DC5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31.2pt;margin-top:66.6pt;width:207pt;height:77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" strokecolor="white" strokeweight="0">
                <v:textbox inset="0,0,0">
                  <w:txbxContent>
                    <w:p w:rsidR="008A4362" w:rsidRDefault="008A4362" w:rsidP="00323DC5">
                      <w:pPr>
                        <w:pStyle w:val="Header"/>
                        <w:tabs>
                          <w:tab w:val="clear" w:pos="4320"/>
                          <w:tab w:val="clear" w:pos="8640"/>
                          <w:tab w:val="left" w:pos="4709"/>
                          <w:tab w:val="left" w:pos="7020"/>
                        </w:tabs>
                        <w:jc w:val="righ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Department of Zoology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2370 – 6270 University Boulevard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Vancouver, B.C., Canada V6T 1Z4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Tel: 604-822-2131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Fax: 604-822-6973</w:t>
                      </w:r>
                    </w:p>
                    <w:p w:rsidR="008A4362" w:rsidRDefault="008A4362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www.zoology.ubc.ca</w:t>
                      </w:r>
                    </w:p>
                    <w:p w:rsidR="008A4362" w:rsidRDefault="008A4362" w:rsidP="00323DC5">
                      <w:pPr>
                        <w:spacing w:line="120" w:lineRule="auto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</w:p>
                    <w:p w:rsidR="008A4362" w:rsidRDefault="008A4362" w:rsidP="00323DC5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7244">
        <w:rPr>
          <w:noProof/>
        </w:rPr>
        <w:drawing>
          <wp:anchor distT="0" distB="0" distL="114300" distR="114300" simplePos="0" relativeHeight="251657216" behindDoc="0" locked="0" layoutInCell="1" allowOverlap="1" wp14:anchorId="601CBC75" wp14:editId="4976B888">
            <wp:simplePos x="0" y="0"/>
            <wp:positionH relativeFrom="column">
              <wp:posOffset>0</wp:posOffset>
            </wp:positionH>
            <wp:positionV relativeFrom="paragraph">
              <wp:posOffset>-571500</wp:posOffset>
            </wp:positionV>
            <wp:extent cx="671830" cy="914400"/>
            <wp:effectExtent l="2540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3DC5" w:rsidRDefault="009F7244" w:rsidP="00323DC5">
      <w:pPr>
        <w:pStyle w:val="Footer"/>
        <w:tabs>
          <w:tab w:val="clear" w:pos="4320"/>
          <w:tab w:val="clear" w:pos="8640"/>
          <w:tab w:val="left" w:pos="6480"/>
        </w:tabs>
      </w:pPr>
      <w:r>
        <w:tab/>
        <w:t>July 29, 2009</w:t>
      </w:r>
    </w:p>
    <w:p w:rsidR="000F3FF7" w:rsidRDefault="000F3FF7" w:rsidP="00323DC5">
      <w:pPr>
        <w:pStyle w:val="Footer"/>
        <w:tabs>
          <w:tab w:val="clear" w:pos="4320"/>
          <w:tab w:val="clear" w:pos="8640"/>
          <w:tab w:val="left" w:pos="6480"/>
        </w:tabs>
      </w:pPr>
    </w:p>
    <w:p w:rsidR="00F7640D" w:rsidRDefault="000F3FF7" w:rsidP="00F7640D">
      <w:r>
        <w:t xml:space="preserve">Dear </w:t>
      </w:r>
      <w:r w:rsidR="00F27619">
        <w:t>E</w:t>
      </w:r>
      <w:r w:rsidR="00BA1C46">
        <w:t>ditor</w:t>
      </w:r>
      <w:r w:rsidR="006122A3">
        <w:t>,</w:t>
      </w:r>
    </w:p>
    <w:p w:rsidR="00F7640D" w:rsidRDefault="00F7640D" w:rsidP="00F7640D"/>
    <w:p w:rsidR="000F3FF7" w:rsidRDefault="000F3FF7" w:rsidP="000F3FF7">
      <w:pPr>
        <w:pStyle w:val="Footer"/>
        <w:tabs>
          <w:tab w:val="left" w:pos="6480"/>
        </w:tabs>
      </w:pPr>
      <w:del w:id="0" w:author="Gregory Crutsinger" w:date="2015-07-01T09:35:00Z">
        <w:r w:rsidRPr="00FF3B8F" w:rsidDel="00771B56">
          <w:rPr>
            <w:bCs/>
          </w:rPr>
          <w:delText>We are</w:delText>
        </w:r>
      </w:del>
      <w:ins w:id="1" w:author="Gregory Crutsinger" w:date="2015-07-01T09:35:00Z">
        <w:r w:rsidR="00771B56">
          <w:rPr>
            <w:bCs/>
          </w:rPr>
          <w:t>We are excited to</w:t>
        </w:r>
      </w:ins>
      <w:r w:rsidRPr="00FF3B8F">
        <w:rPr>
          <w:bCs/>
        </w:rPr>
        <w:t xml:space="preserve"> submit</w:t>
      </w:r>
      <w:del w:id="2" w:author="Gregory Crutsinger" w:date="2015-07-01T09:35:00Z">
        <w:r w:rsidRPr="00FF3B8F" w:rsidDel="00771B56">
          <w:rPr>
            <w:bCs/>
          </w:rPr>
          <w:delText>ting</w:delText>
        </w:r>
      </w:del>
      <w:r w:rsidRPr="00FF3B8F">
        <w:rPr>
          <w:bCs/>
        </w:rPr>
        <w:t xml:space="preserve"> </w:t>
      </w:r>
      <w:ins w:id="3" w:author="Gregory Crutsinger" w:date="2015-07-01T09:35:00Z">
        <w:r w:rsidR="00771B56">
          <w:rPr>
            <w:bCs/>
          </w:rPr>
          <w:t>our</w:t>
        </w:r>
      </w:ins>
      <w:del w:id="4" w:author="Gregory Crutsinger" w:date="2015-07-01T09:35:00Z">
        <w:r w:rsidRPr="00FF3B8F" w:rsidDel="00771B56">
          <w:rPr>
            <w:bCs/>
          </w:rPr>
          <w:delText>a</w:delText>
        </w:r>
      </w:del>
      <w:r w:rsidRPr="00FF3B8F">
        <w:rPr>
          <w:bCs/>
        </w:rPr>
        <w:t xml:space="preserve"> manuscript entitled </w:t>
      </w:r>
      <w:r>
        <w:t>“</w:t>
      </w:r>
      <w:r w:rsidR="006F552F">
        <w:t>Intraspecific genetic variation increases network complexity: empirical evidence from a plant-insect food web</w:t>
      </w:r>
      <w:r>
        <w:t xml:space="preserve">” for consideration </w:t>
      </w:r>
      <w:r w:rsidR="006122A3">
        <w:t xml:space="preserve">to be </w:t>
      </w:r>
      <w:r>
        <w:t>publi</w:t>
      </w:r>
      <w:r w:rsidR="006122A3">
        <w:t>shed</w:t>
      </w:r>
      <w:r>
        <w:t xml:space="preserve"> in </w:t>
      </w:r>
      <w:r w:rsidR="006F552F">
        <w:t xml:space="preserve">Proceedings of the National Academy of Sciences. </w:t>
      </w:r>
    </w:p>
    <w:p w:rsidR="000F3FF7" w:rsidRPr="00E93A13" w:rsidRDefault="000F3FF7" w:rsidP="000F3FF7">
      <w:pPr>
        <w:pStyle w:val="Footer"/>
        <w:tabs>
          <w:tab w:val="left" w:pos="6480"/>
        </w:tabs>
      </w:pPr>
    </w:p>
    <w:p w:rsidR="00F27619" w:rsidRDefault="00771B56" w:rsidP="00F27619">
      <w:ins w:id="5" w:author="Gregory Crutsinger" w:date="2015-07-01T09:35:00Z">
        <w:r>
          <w:t>In this manuscript, we</w:t>
        </w:r>
      </w:ins>
      <w:ins w:id="6" w:author="Gregory Crutsinger" w:date="2015-07-01T09:36:00Z">
        <w:r>
          <w:t xml:space="preserve"> provide a novel approach to the genetic basis to species</w:t>
        </w:r>
      </w:ins>
      <w:del w:id="7" w:author="Gregory Crutsinger" w:date="2015-07-01T09:36:00Z">
        <w:r w:rsidR="00327151" w:rsidDel="00771B56">
          <w:delText>For</w:delText>
        </w:r>
        <w:r w:rsidR="002B5C56" w:rsidDel="00771B56">
          <w:delText xml:space="preserve"> the past 15 years, </w:delText>
        </w:r>
        <w:r w:rsidR="00327151" w:rsidDel="00771B56">
          <w:delText>n</w:delText>
        </w:r>
        <w:r w:rsidR="00A92687" w:rsidDel="00771B56">
          <w:delText>etwork theory has provided new insight as to</w:delText>
        </w:r>
        <w:r w:rsidR="00327151" w:rsidDel="00771B56">
          <w:delText xml:space="preserve"> how the structure of species</w:delText>
        </w:r>
      </w:del>
      <w:r w:rsidR="00327151">
        <w:t xml:space="preserve"> interactions </w:t>
      </w:r>
      <w:r w:rsidR="008A4362">
        <w:t>networks</w:t>
      </w:r>
      <w:del w:id="8" w:author="Gregory Crutsinger" w:date="2015-07-01T09:37:00Z">
        <w:r w:rsidR="008A4362" w:rsidDel="00771B56">
          <w:delText xml:space="preserve"> </w:delText>
        </w:r>
        <w:r w:rsidR="00A92687" w:rsidDel="00771B56">
          <w:delText>can shape the dynamics of diverse ecological communities</w:delText>
        </w:r>
      </w:del>
      <w:r w:rsidR="00A92687">
        <w:t>.</w:t>
      </w:r>
      <w:r w:rsidR="00327151">
        <w:t xml:space="preserve"> </w:t>
      </w:r>
      <w:del w:id="9" w:author="Gregory Crutsinger" w:date="2015-07-01T09:37:00Z">
        <w:r w:rsidR="00327151" w:rsidDel="00771B56">
          <w:delText xml:space="preserve">Simultaneously, ecologists have been revealing how genetic and phenotypic variation within dominant species can influence </w:delText>
        </w:r>
        <w:r w:rsidR="00515737" w:rsidDel="00771B56">
          <w:delText xml:space="preserve">the assembly of ecological communities. While </w:delText>
        </w:r>
      </w:del>
      <w:ins w:id="10" w:author="Gregory Crutsinger" w:date="2015-07-01T09:37:00Z">
        <w:r>
          <w:t>Specifically, we test theoretical predictions that</w:t>
        </w:r>
      </w:ins>
      <w:del w:id="11" w:author="Gregory Crutsinger" w:date="2015-07-01T09:37:00Z">
        <w:r w:rsidR="00327151" w:rsidDel="00771B56">
          <w:delText xml:space="preserve">theory suggests </w:delText>
        </w:r>
        <w:r w:rsidR="00515737" w:rsidDel="00771B56">
          <w:delText>that</w:delText>
        </w:r>
      </w:del>
      <w:r w:rsidR="00515737">
        <w:t xml:space="preserve"> intraspecific genetic variation </w:t>
      </w:r>
      <w:del w:id="12" w:author="Gregory Crutsinger" w:date="2015-07-01T09:37:00Z">
        <w:r w:rsidR="00515737" w:rsidDel="00771B56">
          <w:delText xml:space="preserve">can </w:delText>
        </w:r>
      </w:del>
      <w:ins w:id="13" w:author="Gregory Crutsinger" w:date="2015-07-01T09:37:00Z">
        <w:r>
          <w:t xml:space="preserve">will lead to </w:t>
        </w:r>
      </w:ins>
      <w:r w:rsidR="008A1FAE">
        <w:t>increase</w:t>
      </w:r>
      <w:ins w:id="14" w:author="Gregory Crutsinger" w:date="2015-07-01T09:37:00Z">
        <w:r>
          <w:t>d</w:t>
        </w:r>
      </w:ins>
      <w:r w:rsidR="008A1FAE">
        <w:t xml:space="preserve"> </w:t>
      </w:r>
      <w:del w:id="15" w:author="Gregory Crutsinger" w:date="2015-07-01T09:37:00Z">
        <w:r w:rsidR="008A1FAE" w:rsidDel="00771B56">
          <w:delText xml:space="preserve">the </w:delText>
        </w:r>
      </w:del>
      <w:r w:rsidR="008A1FAE">
        <w:t xml:space="preserve">complexity of ecological networks, </w:t>
      </w:r>
      <w:del w:id="16" w:author="Gregory Crutsinger" w:date="2015-07-01T09:37:00Z">
        <w:r w:rsidR="008A1FAE" w:rsidDel="00771B56">
          <w:delText>there have been few empirical tests of this prediction</w:delText>
        </w:r>
      </w:del>
      <w:ins w:id="17" w:author="Gregory Crutsinger" w:date="2015-07-01T09:37:00Z">
        <w:r>
          <w:t>which here-to-for has remained untested</w:t>
        </w:r>
      </w:ins>
      <w:r w:rsidR="00515737">
        <w:t xml:space="preserve">. </w:t>
      </w:r>
      <w:ins w:id="18" w:author="Gregory Crutsinger" w:date="2015-07-01T09:38:00Z">
        <w:r>
          <w:t xml:space="preserve">We </w:t>
        </w:r>
      </w:ins>
      <w:del w:id="19" w:author="Gregory Crutsinger" w:date="2015-07-01T09:38:00Z">
        <w:r w:rsidR="00327151" w:rsidDel="00771B56">
          <w:delText xml:space="preserve">In this study, we </w:delText>
        </w:r>
      </w:del>
      <w:r w:rsidR="00327151">
        <w:t xml:space="preserve">used </w:t>
      </w:r>
      <w:r w:rsidR="00515737">
        <w:t xml:space="preserve">a large common garden experiment to illustrate how heritable trait variation in a host plant </w:t>
      </w:r>
      <w:ins w:id="20" w:author="Gregory Crutsinger" w:date="2015-07-01T09:38:00Z">
        <w:r>
          <w:t xml:space="preserve">(willows) </w:t>
        </w:r>
      </w:ins>
      <w:r w:rsidR="00515737">
        <w:t xml:space="preserve">directly and indirectly shapes the assembly of </w:t>
      </w:r>
      <w:r w:rsidR="008A4362">
        <w:t>an</w:t>
      </w:r>
      <w:r w:rsidR="00515737">
        <w:t xml:space="preserve"> insect food web</w:t>
      </w:r>
      <w:r w:rsidR="00A92687">
        <w:t xml:space="preserve"> (network of trophic interactions</w:t>
      </w:r>
      <w:ins w:id="21" w:author="Gregory Crutsinger" w:date="2015-07-01T09:38:00Z">
        <w:r>
          <w:t xml:space="preserve"> between galling insects and parasitoids</w:t>
        </w:r>
      </w:ins>
      <w:r w:rsidR="00A92687">
        <w:t>)</w:t>
      </w:r>
      <w:ins w:id="22" w:author="Gregory Crutsinger" w:date="2015-07-01T09:38:00Z">
        <w:r>
          <w:t xml:space="preserve"> We found that difference willow clones supported </w:t>
        </w:r>
      </w:ins>
      <w:del w:id="23" w:author="Gregory Crutsinger" w:date="2015-07-01T09:38:00Z">
        <w:r w:rsidR="008A4362" w:rsidDel="00771B56">
          <w:delText>, resulting in</w:delText>
        </w:r>
      </w:del>
      <w:r w:rsidR="008A4362">
        <w:t xml:space="preserve"> </w:t>
      </w:r>
      <w:r w:rsidR="008A1FAE">
        <w:t>unique compositions of trophic interactions</w:t>
      </w:r>
      <w:del w:id="24" w:author="Gregory Crutsinger" w:date="2015-07-01T09:38:00Z">
        <w:r w:rsidR="008A4362" w:rsidDel="00771B56">
          <w:delText xml:space="preserve"> associated with each host plant genotype</w:delText>
        </w:r>
      </w:del>
      <w:r w:rsidR="008A1FAE">
        <w:t xml:space="preserve">. </w:t>
      </w:r>
      <w:r w:rsidR="004E05AD">
        <w:t xml:space="preserve">Moreover, we demonstrate how this genetic specificity in trophic interactions resulted in a 50% increase in food web complexity </w:t>
      </w:r>
      <w:ins w:id="25" w:author="Gregory Crutsinger" w:date="2015-07-01T09:39:00Z">
        <w:r>
          <w:t>for the overall host plant population</w:t>
        </w:r>
      </w:ins>
      <w:del w:id="26" w:author="Gregory Crutsinger" w:date="2015-07-01T09:39:00Z">
        <w:r w:rsidR="004E05AD" w:rsidDel="00771B56">
          <w:delText>over the range of genetic variation in the experimental population of host plants</w:delText>
        </w:r>
      </w:del>
      <w:r w:rsidR="004E05AD">
        <w:t xml:space="preserve">. </w:t>
      </w:r>
      <w:del w:id="27" w:author="Gregory Crutsinger" w:date="2015-07-01T09:39:00Z">
        <w:r w:rsidR="00515737" w:rsidDel="00771B56">
          <w:delText xml:space="preserve">Taken together, our study suggests that intraspecific genetic variation </w:delText>
        </w:r>
        <w:r w:rsidR="008A1FAE" w:rsidDel="00771B56">
          <w:delText xml:space="preserve">likely plays an underappreciated role </w:delText>
        </w:r>
        <w:r w:rsidR="00515737" w:rsidDel="00771B56">
          <w:delText xml:space="preserve">in </w:delText>
        </w:r>
        <w:r w:rsidR="008A4362" w:rsidDel="00771B56">
          <w:delText>shaping the structure and dynamics of ecological networks</w:delText>
        </w:r>
        <w:r w:rsidR="00515737" w:rsidDel="00771B56">
          <w:delText xml:space="preserve">. </w:delText>
        </w:r>
      </w:del>
    </w:p>
    <w:p w:rsidR="00F27619" w:rsidRDefault="00F27619" w:rsidP="00F27619"/>
    <w:p w:rsidR="00DD4F2B" w:rsidRDefault="00AD34D2">
      <w:pPr>
        <w:pStyle w:val="Footer"/>
        <w:tabs>
          <w:tab w:val="left" w:pos="6480"/>
        </w:tabs>
      </w:pPr>
      <w:r>
        <w:t>We feel that this manuscript</w:t>
      </w:r>
      <w:r w:rsidR="000C13D6">
        <w:t xml:space="preserve"> </w:t>
      </w:r>
      <w:r w:rsidR="000679DE">
        <w:t>provides</w:t>
      </w:r>
      <w:r w:rsidR="00515737">
        <w:t xml:space="preserve"> a novel </w:t>
      </w:r>
      <w:r w:rsidR="008A4362">
        <w:t xml:space="preserve">and general </w:t>
      </w:r>
      <w:r w:rsidR="00515737">
        <w:t>contribution to science</w:t>
      </w:r>
      <w:ins w:id="28" w:author="Gregory Crutsinger" w:date="2015-07-01T09:39:00Z">
        <w:r w:rsidR="00771B56">
          <w:t xml:space="preserve"> for several reasons. </w:t>
        </w:r>
      </w:ins>
      <w:del w:id="29" w:author="Gregory Crutsinger" w:date="2015-07-01T09:39:00Z">
        <w:r w:rsidR="007E2D2E" w:rsidDel="00771B56">
          <w:delText xml:space="preserve">. </w:delText>
        </w:r>
        <w:r w:rsidR="008A4362" w:rsidDel="00771B56">
          <w:delText>In particular</w:delText>
        </w:r>
        <w:r w:rsidR="007E2D2E" w:rsidDel="00771B56">
          <w:delText>,</w:delText>
        </w:r>
      </w:del>
      <w:ins w:id="30" w:author="Gregory Crutsinger" w:date="2015-07-01T09:39:00Z">
        <w:r w:rsidR="00771B56">
          <w:t>Ou</w:t>
        </w:r>
      </w:ins>
      <w:del w:id="31" w:author="Gregory Crutsinger" w:date="2015-07-01T09:39:00Z">
        <w:r w:rsidR="007E2D2E" w:rsidDel="00771B56">
          <w:delText xml:space="preserve"> </w:delText>
        </w:r>
        <w:r w:rsidR="008A4362" w:rsidDel="00771B56">
          <w:delText>ou</w:delText>
        </w:r>
      </w:del>
      <w:r w:rsidR="008A4362">
        <w:t>r study is</w:t>
      </w:r>
      <w:r w:rsidR="00C72116">
        <w:t xml:space="preserve"> one of the first to </w:t>
      </w:r>
      <w:r w:rsidR="003A04C4">
        <w:t>empirically identify the extent to which</w:t>
      </w:r>
      <w:r w:rsidR="00C72116">
        <w:t xml:space="preserve"> i</w:t>
      </w:r>
      <w:r w:rsidR="008A4362">
        <w:t>ntraspecific genetic variation</w:t>
      </w:r>
      <w:r w:rsidR="00C72116">
        <w:t xml:space="preserve"> </w:t>
      </w:r>
      <w:del w:id="32" w:author="Gregory Crutsinger" w:date="2015-07-01T09:39:00Z">
        <w:r w:rsidR="003A04C4" w:rsidDel="00771B56">
          <w:delText>can influence</w:delText>
        </w:r>
        <w:r w:rsidR="00C72116" w:rsidDel="00771B56">
          <w:delText xml:space="preserve"> the </w:delText>
        </w:r>
      </w:del>
      <w:r w:rsidR="00C72116">
        <w:t>structure</w:t>
      </w:r>
      <w:del w:id="33" w:author="Gregory Crutsinger" w:date="2015-07-01T09:40:00Z">
        <w:r w:rsidR="00C72116" w:rsidDel="00771B56">
          <w:delText xml:space="preserve"> of</w:delText>
        </w:r>
      </w:del>
      <w:ins w:id="34" w:author="Gregory Crutsinger" w:date="2015-07-01T09:40:00Z">
        <w:r w:rsidR="00771B56">
          <w:t>s</w:t>
        </w:r>
      </w:ins>
      <w:r w:rsidR="00C72116">
        <w:t xml:space="preserve"> </w:t>
      </w:r>
      <w:del w:id="35" w:author="Gregory Crutsinger" w:date="2015-07-01T09:40:00Z">
        <w:r w:rsidR="00C72116" w:rsidDel="00771B56">
          <w:delText>an ecological network</w:delText>
        </w:r>
      </w:del>
      <w:ins w:id="36" w:author="Gregory Crutsinger" w:date="2015-07-01T09:40:00Z">
        <w:r w:rsidR="00771B56">
          <w:t>communities in a network context</w:t>
        </w:r>
      </w:ins>
      <w:r w:rsidR="003A04C4">
        <w:t xml:space="preserve">. </w:t>
      </w:r>
      <w:r w:rsidR="00C72116">
        <w:t xml:space="preserve">In doing so, our study provides clear directives for future empirical and theoretical research on how ecological and evolutionary processes </w:t>
      </w:r>
      <w:ins w:id="37" w:author="Gregory Crutsinger" w:date="2015-07-01T09:40:00Z">
        <w:r w:rsidR="00771B56">
          <w:t xml:space="preserve">interact to </w:t>
        </w:r>
      </w:ins>
      <w:r w:rsidR="00C72116">
        <w:t xml:space="preserve">shape </w:t>
      </w:r>
      <w:del w:id="38" w:author="Gregory Crutsinger" w:date="2015-07-01T09:40:00Z">
        <w:r w:rsidR="00C72116" w:rsidDel="00771B56">
          <w:delText xml:space="preserve">the structure and dynamics of </w:delText>
        </w:r>
        <w:r w:rsidR="003A04C4" w:rsidDel="00771B56">
          <w:delText xml:space="preserve">species interaction </w:delText>
        </w:r>
        <w:r w:rsidR="00C72116" w:rsidDel="00771B56">
          <w:delText>networks</w:delText>
        </w:r>
      </w:del>
      <w:ins w:id="39" w:author="Gregory Crutsinger" w:date="2015-07-01T09:40:00Z">
        <w:r w:rsidR="00771B56">
          <w:t>food webs</w:t>
        </w:r>
      </w:ins>
      <w:r w:rsidR="00C72116">
        <w:t xml:space="preserve">. </w:t>
      </w:r>
      <w:r w:rsidR="007E2D2E">
        <w:t xml:space="preserve">Finally, our work </w:t>
      </w:r>
      <w:r w:rsidR="00984BAE">
        <w:t>is multidisciplinary, integrating</w:t>
      </w:r>
      <w:r w:rsidR="007E2D2E">
        <w:t xml:space="preserve"> research on diverse topics such as </w:t>
      </w:r>
      <w:r w:rsidR="00C72116">
        <w:t xml:space="preserve">network theory, </w:t>
      </w:r>
      <w:r w:rsidR="007E2D2E">
        <w:t>ecological</w:t>
      </w:r>
      <w:r w:rsidR="00C72116">
        <w:t xml:space="preserve"> genetics</w:t>
      </w:r>
      <w:r w:rsidR="007E2D2E">
        <w:t xml:space="preserve">, and </w:t>
      </w:r>
      <w:r w:rsidR="00C72116">
        <w:t>food webs</w:t>
      </w:r>
      <w:r w:rsidR="007E2D2E">
        <w:t>, and</w:t>
      </w:r>
      <w:del w:id="40" w:author="Gregory Crutsinger" w:date="2015-07-01T09:40:00Z">
        <w:r w:rsidR="007E2D2E" w:rsidDel="00771B56">
          <w:delText xml:space="preserve"> therefore </w:delText>
        </w:r>
      </w:del>
      <w:r w:rsidR="007E2D2E">
        <w:t xml:space="preserve">should be of interest to the broad readership of </w:t>
      </w:r>
      <w:r w:rsidR="00515737">
        <w:t>Proceedings of the National Academy of Sciences</w:t>
      </w:r>
      <w:r w:rsidR="000679DE">
        <w:t>.</w:t>
      </w:r>
      <w:r w:rsidR="007E2D2E">
        <w:t xml:space="preserve"> </w:t>
      </w:r>
    </w:p>
    <w:p w:rsidR="00F7640D" w:rsidRDefault="00F7640D" w:rsidP="00F7640D"/>
    <w:p w:rsidR="00583DBF" w:rsidRDefault="003B2D3B" w:rsidP="00583DBF">
      <w:pPr>
        <w:pStyle w:val="Footer"/>
      </w:pPr>
      <w:r>
        <w:t xml:space="preserve">Given that our </w:t>
      </w:r>
      <w:r w:rsidR="00A92687">
        <w:t>study</w:t>
      </w:r>
      <w:r>
        <w:t xml:space="preserve"> lies at the interface of ecology and evolution, we </w:t>
      </w:r>
      <w:r w:rsidR="00C444BF">
        <w:t xml:space="preserve">think that either </w:t>
      </w:r>
      <w:r w:rsidR="008B5BE2">
        <w:t xml:space="preserve">Dr. </w:t>
      </w:r>
      <w:r w:rsidR="00C444BF">
        <w:t xml:space="preserve">Daniel </w:t>
      </w:r>
      <w:proofErr w:type="spellStart"/>
      <w:r w:rsidR="00C444BF">
        <w:t>Simberloff</w:t>
      </w:r>
      <w:proofErr w:type="spellEnd"/>
      <w:r>
        <w:t xml:space="preserve"> or Dr. Douglas </w:t>
      </w:r>
      <w:proofErr w:type="spellStart"/>
      <w:r>
        <w:t>Fut</w:t>
      </w:r>
      <w:r w:rsidR="00C444BF">
        <w:t>u</w:t>
      </w:r>
      <w:r>
        <w:t>yma</w:t>
      </w:r>
      <w:proofErr w:type="spellEnd"/>
      <w:r w:rsidR="001002AF">
        <w:t xml:space="preserve"> would be an appropriate </w:t>
      </w:r>
      <w:r w:rsidR="00984BAE">
        <w:t>editor</w:t>
      </w:r>
      <w:r w:rsidR="00A9180B">
        <w:t xml:space="preserve"> for this submission and </w:t>
      </w:r>
      <w:r w:rsidR="00147F1C">
        <w:t>s</w:t>
      </w:r>
      <w:r w:rsidR="00147F1C" w:rsidRPr="00B02921">
        <w:t xml:space="preserve">uitable reviewers for this manuscript include: </w:t>
      </w:r>
      <w:r w:rsidR="00A92687">
        <w:t xml:space="preserve">Dr. </w:t>
      </w:r>
      <w:proofErr w:type="spellStart"/>
      <w:r w:rsidR="00C444BF">
        <w:t>Anurag</w:t>
      </w:r>
      <w:proofErr w:type="spellEnd"/>
      <w:r w:rsidR="00C444BF">
        <w:t xml:space="preserve"> </w:t>
      </w:r>
      <w:proofErr w:type="spellStart"/>
      <w:r w:rsidR="00C444BF">
        <w:t>Agrawal</w:t>
      </w:r>
      <w:proofErr w:type="spellEnd"/>
      <w:r w:rsidR="00C444BF">
        <w:t xml:space="preserve"> (Cornell University), </w:t>
      </w:r>
      <w:r w:rsidR="00A92687">
        <w:t xml:space="preserve">Dr. </w:t>
      </w:r>
      <w:r w:rsidR="00984BAE">
        <w:t xml:space="preserve">Daniel </w:t>
      </w:r>
      <w:proofErr w:type="spellStart"/>
      <w:r w:rsidR="00984BAE">
        <w:t>Bolnick</w:t>
      </w:r>
      <w:proofErr w:type="spellEnd"/>
      <w:r w:rsidR="00984BAE">
        <w:t xml:space="preserve"> (University of Texas), </w:t>
      </w:r>
      <w:r w:rsidR="00A92687">
        <w:t xml:space="preserve">Dr. </w:t>
      </w:r>
      <w:proofErr w:type="spellStart"/>
      <w:r w:rsidR="00C444BF">
        <w:t>Jordi</w:t>
      </w:r>
      <w:proofErr w:type="spellEnd"/>
      <w:r w:rsidR="00C444BF">
        <w:t xml:space="preserve"> </w:t>
      </w:r>
      <w:proofErr w:type="spellStart"/>
      <w:r w:rsidR="00C444BF">
        <w:t>Moya-Laraño</w:t>
      </w:r>
      <w:proofErr w:type="spellEnd"/>
      <w:r w:rsidR="00C444BF">
        <w:t xml:space="preserve"> (EEZA-CSIC), </w:t>
      </w:r>
      <w:r w:rsidR="00A92687">
        <w:t xml:space="preserve">Dr. </w:t>
      </w:r>
      <w:r w:rsidR="00C444BF">
        <w:t xml:space="preserve">Jonathan Levine (ETH Zürich), </w:t>
      </w:r>
      <w:r w:rsidR="00A92687">
        <w:t xml:space="preserve">Dr. </w:t>
      </w:r>
      <w:r w:rsidR="00984BAE">
        <w:t xml:space="preserve">Kevin McCann (University of Guelph), and </w:t>
      </w:r>
      <w:r w:rsidR="00A92687">
        <w:t xml:space="preserve">Dr. </w:t>
      </w:r>
      <w:proofErr w:type="spellStart"/>
      <w:r w:rsidR="00C444BF">
        <w:t>Kailen</w:t>
      </w:r>
      <w:proofErr w:type="spellEnd"/>
      <w:r w:rsidR="00C444BF">
        <w:t xml:space="preserve"> Mooney</w:t>
      </w:r>
      <w:r w:rsidR="00984BAE">
        <w:t xml:space="preserve"> (UC Irvine).</w:t>
      </w:r>
    </w:p>
    <w:p w:rsidR="00583DBF" w:rsidRDefault="00583DBF" w:rsidP="00583DBF">
      <w:pPr>
        <w:pStyle w:val="Footer"/>
      </w:pPr>
    </w:p>
    <w:p w:rsidR="00DD4F2B" w:rsidRDefault="00147F1C" w:rsidP="00583DBF">
      <w:pPr>
        <w:pStyle w:val="Footer"/>
      </w:pPr>
      <w:r w:rsidRPr="00B02921">
        <w:t>Thank you for your assistance with this manuscript. I look forward to hearing from you regarding the reviews.</w:t>
      </w:r>
    </w:p>
    <w:p w:rsidR="000F3FF7" w:rsidRPr="00FF3B8F" w:rsidRDefault="000F3FF7" w:rsidP="000F3FF7">
      <w:pPr>
        <w:pStyle w:val="Footer"/>
        <w:tabs>
          <w:tab w:val="left" w:pos="6480"/>
        </w:tabs>
      </w:pPr>
    </w:p>
    <w:p w:rsidR="000F3FF7" w:rsidRDefault="000F3FF7" w:rsidP="000F3FF7">
      <w:pPr>
        <w:pStyle w:val="Footer"/>
        <w:tabs>
          <w:tab w:val="left" w:pos="6480"/>
        </w:tabs>
      </w:pPr>
      <w:r w:rsidRPr="00FF3B8F">
        <w:t>Sincerely</w:t>
      </w:r>
      <w:r>
        <w:t xml:space="preserve"> and on behalf of my co-authors</w:t>
      </w:r>
      <w:r w:rsidRPr="00FF3B8F">
        <w:t>,</w:t>
      </w:r>
    </w:p>
    <w:p w:rsidR="00F7640D" w:rsidRDefault="00F7640D" w:rsidP="00F7640D"/>
    <w:p w:rsidR="00323DC5" w:rsidRPr="00323DC5" w:rsidRDefault="00F7640D" w:rsidP="00013236">
      <w:r>
        <w:t>Matthew Barbour</w:t>
      </w:r>
    </w:p>
    <w:sectPr w:rsidR="00323DC5" w:rsidRPr="00323DC5" w:rsidSect="00191BF3">
      <w:headerReference w:type="default" r:id="rId9"/>
      <w:pgSz w:w="12240" w:h="15840"/>
      <w:pgMar w:top="2160" w:right="1440" w:bottom="1077" w:left="1440" w:header="80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E1E" w:rsidRDefault="00FB1E1E">
      <w:r>
        <w:separator/>
      </w:r>
    </w:p>
  </w:endnote>
  <w:endnote w:type="continuationSeparator" w:id="0">
    <w:p w:rsidR="00FB1E1E" w:rsidRDefault="00FB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E1E" w:rsidRDefault="00FB1E1E">
      <w:r>
        <w:separator/>
      </w:r>
    </w:p>
  </w:footnote>
  <w:footnote w:type="continuationSeparator" w:id="0">
    <w:p w:rsidR="00FB1E1E" w:rsidRDefault="00FB1E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362" w:rsidRDefault="008A4362">
    <w:pPr>
      <w:pStyle w:val="Header"/>
      <w:rPr>
        <w:spacing w:val="78"/>
        <w:sz w:val="26"/>
      </w:rPr>
    </w:pPr>
    <w:r>
      <w:rPr>
        <w:spacing w:val="78"/>
        <w:sz w:val="26"/>
      </w:rPr>
      <w:t>THE UNIVERSITY OF BRITISH COLUMBIA</w:t>
    </w:r>
  </w:p>
  <w:p w:rsidR="008A4362" w:rsidRDefault="008A4362">
    <w:pPr>
      <w:pStyle w:val="Header"/>
      <w:rPr>
        <w:spacing w:val="78"/>
        <w:sz w:val="2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7358B"/>
    <w:multiLevelType w:val="hybridMultilevel"/>
    <w:tmpl w:val="5ECC3E5A"/>
    <w:lvl w:ilvl="0" w:tplc="718EF4D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DC5"/>
    <w:rsid w:val="00006298"/>
    <w:rsid w:val="00013236"/>
    <w:rsid w:val="00025329"/>
    <w:rsid w:val="000679DE"/>
    <w:rsid w:val="000C13D6"/>
    <w:rsid w:val="000F3FF7"/>
    <w:rsid w:val="001002AF"/>
    <w:rsid w:val="00124259"/>
    <w:rsid w:val="00131587"/>
    <w:rsid w:val="00143126"/>
    <w:rsid w:val="00147F1C"/>
    <w:rsid w:val="001577D8"/>
    <w:rsid w:val="00191BF3"/>
    <w:rsid w:val="002142E5"/>
    <w:rsid w:val="00233BB6"/>
    <w:rsid w:val="002352CB"/>
    <w:rsid w:val="002828FA"/>
    <w:rsid w:val="002B5C56"/>
    <w:rsid w:val="00323DC5"/>
    <w:rsid w:val="00327151"/>
    <w:rsid w:val="003337C9"/>
    <w:rsid w:val="00370331"/>
    <w:rsid w:val="00380617"/>
    <w:rsid w:val="003A04C4"/>
    <w:rsid w:val="003A11C4"/>
    <w:rsid w:val="003B2D3B"/>
    <w:rsid w:val="003D1355"/>
    <w:rsid w:val="00427D03"/>
    <w:rsid w:val="004E05AD"/>
    <w:rsid w:val="004F4EA9"/>
    <w:rsid w:val="00515737"/>
    <w:rsid w:val="00583DBF"/>
    <w:rsid w:val="006122A3"/>
    <w:rsid w:val="00622281"/>
    <w:rsid w:val="006225C0"/>
    <w:rsid w:val="00633E1D"/>
    <w:rsid w:val="00645006"/>
    <w:rsid w:val="00660818"/>
    <w:rsid w:val="006659F3"/>
    <w:rsid w:val="006846AF"/>
    <w:rsid w:val="006A0719"/>
    <w:rsid w:val="006A4C78"/>
    <w:rsid w:val="006B5DBF"/>
    <w:rsid w:val="006F552F"/>
    <w:rsid w:val="007300E6"/>
    <w:rsid w:val="00771B56"/>
    <w:rsid w:val="007B409D"/>
    <w:rsid w:val="007C1E21"/>
    <w:rsid w:val="007E2D2E"/>
    <w:rsid w:val="00875357"/>
    <w:rsid w:val="008A1FAE"/>
    <w:rsid w:val="008A4362"/>
    <w:rsid w:val="008B5BE2"/>
    <w:rsid w:val="008C1048"/>
    <w:rsid w:val="00984BAE"/>
    <w:rsid w:val="00990F4D"/>
    <w:rsid w:val="009F7244"/>
    <w:rsid w:val="00A64C6D"/>
    <w:rsid w:val="00A708D6"/>
    <w:rsid w:val="00A9180B"/>
    <w:rsid w:val="00A92687"/>
    <w:rsid w:val="00AA1A89"/>
    <w:rsid w:val="00AB300A"/>
    <w:rsid w:val="00AB638E"/>
    <w:rsid w:val="00AD34D2"/>
    <w:rsid w:val="00AF1EC9"/>
    <w:rsid w:val="00B078AA"/>
    <w:rsid w:val="00B23262"/>
    <w:rsid w:val="00B343D7"/>
    <w:rsid w:val="00BA1C46"/>
    <w:rsid w:val="00BB0181"/>
    <w:rsid w:val="00BB2246"/>
    <w:rsid w:val="00BC5708"/>
    <w:rsid w:val="00C26082"/>
    <w:rsid w:val="00C330C1"/>
    <w:rsid w:val="00C444BF"/>
    <w:rsid w:val="00C72116"/>
    <w:rsid w:val="00CB49E1"/>
    <w:rsid w:val="00CB5EE7"/>
    <w:rsid w:val="00CC00A1"/>
    <w:rsid w:val="00CD4BED"/>
    <w:rsid w:val="00CF6D93"/>
    <w:rsid w:val="00D13477"/>
    <w:rsid w:val="00D6009B"/>
    <w:rsid w:val="00DA4E93"/>
    <w:rsid w:val="00DD209B"/>
    <w:rsid w:val="00DD4F2B"/>
    <w:rsid w:val="00E2385B"/>
    <w:rsid w:val="00E93A13"/>
    <w:rsid w:val="00EB7762"/>
    <w:rsid w:val="00F27619"/>
    <w:rsid w:val="00F346E1"/>
    <w:rsid w:val="00F7640D"/>
    <w:rsid w:val="00FB1E1E"/>
    <w:rsid w:val="00FB3D0A"/>
    <w:rsid w:val="00FC54F9"/>
    <w:rsid w:val="00FC7C7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DAA0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23DC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3A11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3DC5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23DC5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23DC5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23DC5"/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323DC5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323DC5"/>
    <w:rPr>
      <w:rFonts w:ascii="Times" w:hAnsi="Times"/>
      <w:sz w:val="22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23DC5"/>
    <w:rPr>
      <w:rFonts w:ascii="Times" w:hAnsi="Times" w:cs="Times New Roman"/>
      <w:snapToGrid w:val="0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rsid w:val="00323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23D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3A11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11C4"/>
    <w:rPr>
      <w:rFonts w:ascii="Lucida Grande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A11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rsid w:val="007C1E21"/>
    <w:rPr>
      <w:sz w:val="18"/>
      <w:szCs w:val="18"/>
    </w:rPr>
  </w:style>
  <w:style w:type="paragraph" w:styleId="CommentText">
    <w:name w:val="annotation text"/>
    <w:basedOn w:val="Normal"/>
    <w:link w:val="CommentTextChar"/>
    <w:rsid w:val="007C1E21"/>
  </w:style>
  <w:style w:type="character" w:customStyle="1" w:styleId="CommentTextChar">
    <w:name w:val="Comment Text Char"/>
    <w:basedOn w:val="DefaultParagraphFont"/>
    <w:link w:val="CommentText"/>
    <w:rsid w:val="007C1E21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C1E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C1E21"/>
    <w:rPr>
      <w:rFonts w:ascii="Times New Roman" w:hAnsi="Times New Roman" w:cs="Times New Roman"/>
      <w:b/>
      <w:bCs/>
      <w:sz w:val="20"/>
      <w:szCs w:val="20"/>
    </w:rPr>
  </w:style>
  <w:style w:type="paragraph" w:customStyle="1" w:styleId="Heading1A">
    <w:name w:val="Heading 1 A"/>
    <w:next w:val="Normal"/>
    <w:rsid w:val="007C1E21"/>
    <w:pPr>
      <w:keepNext/>
      <w:outlineLvl w:val="0"/>
    </w:pPr>
    <w:rPr>
      <w:rFonts w:ascii="Arial Bold" w:eastAsia="ヒラギノ角ゴ Pro W3" w:hAnsi="Arial Bold" w:cs="Times New Roman"/>
      <w:color w:val="000000"/>
      <w:sz w:val="22"/>
      <w:szCs w:val="20"/>
      <w:lang w:val="es-ES_tradnl" w:eastAsia="es-AR"/>
    </w:rPr>
  </w:style>
  <w:style w:type="paragraph" w:styleId="ListParagraph">
    <w:name w:val="List Paragraph"/>
    <w:basedOn w:val="Normal"/>
    <w:uiPriority w:val="34"/>
    <w:qFormat/>
    <w:rsid w:val="00F7640D"/>
    <w:pPr>
      <w:ind w:left="720"/>
      <w:contextualSpacing/>
    </w:pPr>
  </w:style>
  <w:style w:type="paragraph" w:styleId="Revision">
    <w:name w:val="Revision"/>
    <w:hidden/>
    <w:rsid w:val="00633E1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23DC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3A11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3DC5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23DC5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23DC5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23DC5"/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323DC5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323DC5"/>
    <w:rPr>
      <w:rFonts w:ascii="Times" w:hAnsi="Times"/>
      <w:sz w:val="22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23DC5"/>
    <w:rPr>
      <w:rFonts w:ascii="Times" w:hAnsi="Times" w:cs="Times New Roman"/>
      <w:snapToGrid w:val="0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rsid w:val="00323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23D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3A11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11C4"/>
    <w:rPr>
      <w:rFonts w:ascii="Lucida Grande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A11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rsid w:val="007C1E21"/>
    <w:rPr>
      <w:sz w:val="18"/>
      <w:szCs w:val="18"/>
    </w:rPr>
  </w:style>
  <w:style w:type="paragraph" w:styleId="CommentText">
    <w:name w:val="annotation text"/>
    <w:basedOn w:val="Normal"/>
    <w:link w:val="CommentTextChar"/>
    <w:rsid w:val="007C1E21"/>
  </w:style>
  <w:style w:type="character" w:customStyle="1" w:styleId="CommentTextChar">
    <w:name w:val="Comment Text Char"/>
    <w:basedOn w:val="DefaultParagraphFont"/>
    <w:link w:val="CommentText"/>
    <w:rsid w:val="007C1E21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C1E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C1E21"/>
    <w:rPr>
      <w:rFonts w:ascii="Times New Roman" w:hAnsi="Times New Roman" w:cs="Times New Roman"/>
      <w:b/>
      <w:bCs/>
      <w:sz w:val="20"/>
      <w:szCs w:val="20"/>
    </w:rPr>
  </w:style>
  <w:style w:type="paragraph" w:customStyle="1" w:styleId="Heading1A">
    <w:name w:val="Heading 1 A"/>
    <w:next w:val="Normal"/>
    <w:rsid w:val="007C1E21"/>
    <w:pPr>
      <w:keepNext/>
      <w:outlineLvl w:val="0"/>
    </w:pPr>
    <w:rPr>
      <w:rFonts w:ascii="Arial Bold" w:eastAsia="ヒラギノ角ゴ Pro W3" w:hAnsi="Arial Bold" w:cs="Times New Roman"/>
      <w:color w:val="000000"/>
      <w:sz w:val="22"/>
      <w:szCs w:val="20"/>
      <w:lang w:val="es-ES_tradnl" w:eastAsia="es-AR"/>
    </w:rPr>
  </w:style>
  <w:style w:type="paragraph" w:styleId="ListParagraph">
    <w:name w:val="List Paragraph"/>
    <w:basedOn w:val="Normal"/>
    <w:uiPriority w:val="34"/>
    <w:qFormat/>
    <w:rsid w:val="00F7640D"/>
    <w:pPr>
      <w:ind w:left="720"/>
      <w:contextualSpacing/>
    </w:pPr>
  </w:style>
  <w:style w:type="paragraph" w:styleId="Revision">
    <w:name w:val="Revision"/>
    <w:hidden/>
    <w:rsid w:val="00633E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485</Words>
  <Characters>2770</Characters>
  <Application>Microsoft Macintosh Word</Application>
  <DocSecurity>0</DocSecurity>
  <Lines>23</Lines>
  <Paragraphs>6</Paragraphs>
  <ScaleCrop>false</ScaleCrop>
  <Company>UBC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omgr</dc:creator>
  <cp:keywords/>
  <cp:lastModifiedBy>Gregory Crutsinger</cp:lastModifiedBy>
  <cp:revision>6</cp:revision>
  <cp:lastPrinted>2013-02-14T23:44:00Z</cp:lastPrinted>
  <dcterms:created xsi:type="dcterms:W3CDTF">2015-06-16T23:34:00Z</dcterms:created>
  <dcterms:modified xsi:type="dcterms:W3CDTF">2015-07-01T16:40:00Z</dcterms:modified>
</cp:coreProperties>
</file>