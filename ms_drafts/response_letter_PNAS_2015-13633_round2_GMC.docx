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DC5" w:rsidRPr="00C32640" w:rsidRDefault="00FB3CBA" w:rsidP="00323DC5">
      <w:pPr>
        <w:pStyle w:val="Header"/>
        <w:tabs>
          <w:tab w:val="clear" w:pos="4320"/>
          <w:tab w:val="clear" w:pos="8640"/>
          <w:tab w:val="left" w:pos="4709"/>
          <w:tab w:val="left" w:pos="7020"/>
        </w:tabs>
        <w:rPr>
          <w:sz w:val="22"/>
        </w:rPr>
      </w:pPr>
      <w:r>
        <w:rPr>
          <w:noProof/>
        </w:rPr>
        <mc:AlternateContent>
          <mc:Choice Requires="wps">
            <w:drawing>
              <wp:anchor distT="0" distB="0" distL="114300" distR="114300" simplePos="0" relativeHeight="251658240" behindDoc="0" locked="0" layoutInCell="1" allowOverlap="1" wp14:anchorId="3BE50C11" wp14:editId="5D0CCBAE">
                <wp:simplePos x="0" y="0"/>
                <wp:positionH relativeFrom="page">
                  <wp:posOffset>4206240</wp:posOffset>
                </wp:positionH>
                <wp:positionV relativeFrom="page">
                  <wp:posOffset>845820</wp:posOffset>
                </wp:positionV>
                <wp:extent cx="2628900" cy="982345"/>
                <wp:effectExtent l="0" t="0" r="38100" b="3365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982345"/>
                        </a:xfrm>
                        <a:prstGeom prst="rect">
                          <a:avLst/>
                        </a:prstGeom>
                        <a:solidFill>
                          <a:srgbClr val="FFFFFF"/>
                        </a:solidFill>
                        <a:ln w="0">
                          <a:solidFill>
                            <a:srgbClr val="FFFFFF"/>
                          </a:solidFill>
                          <a:miter lim="800000"/>
                          <a:headEnd/>
                          <a:tailEnd/>
                        </a:ln>
                      </wps:spPr>
                      <wps:txbx>
                        <w:txbxContent>
                          <w:p w:rsidR="00D56B65" w:rsidRDefault="00D56B65" w:rsidP="00323DC5">
                            <w:pPr>
                              <w:pStyle w:val="Header"/>
                              <w:tabs>
                                <w:tab w:val="clear" w:pos="4320"/>
                                <w:tab w:val="clear" w:pos="8640"/>
                                <w:tab w:val="left" w:pos="4709"/>
                                <w:tab w:val="left" w:pos="7020"/>
                              </w:tabs>
                              <w:jc w:val="right"/>
                              <w:rPr>
                                <w:b/>
                                <w:sz w:val="18"/>
                              </w:rPr>
                            </w:pPr>
                            <w:r>
                              <w:rPr>
                                <w:b/>
                                <w:sz w:val="18"/>
                              </w:rPr>
                              <w:t>Department of Zoology</w:t>
                            </w:r>
                          </w:p>
                          <w:p w:rsidR="00D56B65" w:rsidRDefault="00D56B65" w:rsidP="00323DC5">
                            <w:pPr>
                              <w:tabs>
                                <w:tab w:val="left" w:pos="4709"/>
                                <w:tab w:val="left" w:pos="7020"/>
                              </w:tabs>
                              <w:jc w:val="right"/>
                              <w:rPr>
                                <w:sz w:val="18"/>
                              </w:rPr>
                            </w:pPr>
                            <w:r>
                              <w:rPr>
                                <w:sz w:val="18"/>
                              </w:rPr>
                              <w:t>2370 – 6270 University Boulevard</w:t>
                            </w:r>
                          </w:p>
                          <w:p w:rsidR="00D56B65" w:rsidRDefault="00D56B65" w:rsidP="00323DC5">
                            <w:pPr>
                              <w:tabs>
                                <w:tab w:val="left" w:pos="4709"/>
                                <w:tab w:val="left" w:pos="7020"/>
                              </w:tabs>
                              <w:jc w:val="right"/>
                              <w:rPr>
                                <w:sz w:val="18"/>
                              </w:rPr>
                            </w:pPr>
                            <w:r>
                              <w:rPr>
                                <w:sz w:val="18"/>
                              </w:rPr>
                              <w:t>Vancouver, B.C., Canada V6T 1Z4</w:t>
                            </w:r>
                          </w:p>
                          <w:p w:rsidR="00D56B65" w:rsidRDefault="00D56B65" w:rsidP="00323DC5">
                            <w:pPr>
                              <w:tabs>
                                <w:tab w:val="left" w:pos="4709"/>
                                <w:tab w:val="left" w:pos="7020"/>
                              </w:tabs>
                              <w:jc w:val="right"/>
                              <w:rPr>
                                <w:sz w:val="18"/>
                              </w:rPr>
                            </w:pPr>
                            <w:r>
                              <w:rPr>
                                <w:sz w:val="18"/>
                              </w:rPr>
                              <w:t>Tel: 604-822-2131</w:t>
                            </w:r>
                          </w:p>
                          <w:p w:rsidR="00D56B65" w:rsidRDefault="00D56B65" w:rsidP="00323DC5">
                            <w:pPr>
                              <w:tabs>
                                <w:tab w:val="left" w:pos="4709"/>
                                <w:tab w:val="left" w:pos="7020"/>
                              </w:tabs>
                              <w:jc w:val="right"/>
                              <w:rPr>
                                <w:sz w:val="18"/>
                              </w:rPr>
                            </w:pPr>
                            <w:r>
                              <w:rPr>
                                <w:sz w:val="18"/>
                              </w:rPr>
                              <w:t>Fax: 604-822-6973</w:t>
                            </w:r>
                          </w:p>
                          <w:p w:rsidR="00D56B65" w:rsidRDefault="00D56B65" w:rsidP="00323DC5">
                            <w:pPr>
                              <w:tabs>
                                <w:tab w:val="left" w:pos="4709"/>
                                <w:tab w:val="left" w:pos="7020"/>
                              </w:tabs>
                              <w:jc w:val="right"/>
                              <w:rPr>
                                <w:sz w:val="18"/>
                              </w:rPr>
                            </w:pPr>
                            <w:r>
                              <w:rPr>
                                <w:sz w:val="18"/>
                              </w:rPr>
                              <w:t>www.zoology.ubc.ca</w:t>
                            </w:r>
                          </w:p>
                          <w:p w:rsidR="00D56B65" w:rsidRDefault="00D56B65" w:rsidP="00323DC5">
                            <w:pPr>
                              <w:spacing w:line="120" w:lineRule="auto"/>
                              <w:jc w:val="right"/>
                              <w:rPr>
                                <w:sz w:val="18"/>
                              </w:rPr>
                            </w:pPr>
                            <w:r>
                              <w:rPr>
                                <w:sz w:val="18"/>
                              </w:rPr>
                              <w:tab/>
                            </w:r>
                          </w:p>
                          <w:p w:rsidR="00D56B65" w:rsidRDefault="00D56B65" w:rsidP="00323DC5">
                            <w:pPr>
                              <w:rPr>
                                <w:sz w:val="18"/>
                              </w:rPr>
                            </w:pPr>
                          </w:p>
                        </w:txbxContent>
                      </wps:txbx>
                      <wps:bodyPr rot="0" vert="horz" wrap="square" lIns="0" tIns="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331.2pt;margin-top:66.6pt;width:207pt;height:77.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" strokecolor="white" strokeweight="0">
                <v:textbox inset="0,0,0">
                  <w:txbxContent>
                    <w:p w:rsidR="00D56B65" w:rsidRDefault="00D56B65" w:rsidP="00323DC5">
                      <w:pPr>
                        <w:pStyle w:val="Header"/>
                        <w:tabs>
                          <w:tab w:val="clear" w:pos="4320"/>
                          <w:tab w:val="clear" w:pos="8640"/>
                          <w:tab w:val="left" w:pos="4709"/>
                          <w:tab w:val="left" w:pos="7020"/>
                        </w:tabs>
                        <w:jc w:val="right"/>
                        <w:rPr>
                          <w:b/>
                          <w:sz w:val="18"/>
                        </w:rPr>
                      </w:pPr>
                      <w:r>
                        <w:rPr>
                          <w:b/>
                          <w:sz w:val="18"/>
                        </w:rPr>
                        <w:t>Department of Zoology</w:t>
                      </w:r>
                    </w:p>
                    <w:p w:rsidR="00D56B65" w:rsidRDefault="00D56B65" w:rsidP="00323DC5">
                      <w:pPr>
                        <w:tabs>
                          <w:tab w:val="left" w:pos="4709"/>
                          <w:tab w:val="left" w:pos="7020"/>
                        </w:tabs>
                        <w:jc w:val="right"/>
                        <w:rPr>
                          <w:sz w:val="18"/>
                        </w:rPr>
                      </w:pPr>
                      <w:r>
                        <w:rPr>
                          <w:sz w:val="18"/>
                        </w:rPr>
                        <w:t>2370 – 6270 University Boulevard</w:t>
                      </w:r>
                    </w:p>
                    <w:p w:rsidR="00D56B65" w:rsidRDefault="00D56B65" w:rsidP="00323DC5">
                      <w:pPr>
                        <w:tabs>
                          <w:tab w:val="left" w:pos="4709"/>
                          <w:tab w:val="left" w:pos="7020"/>
                        </w:tabs>
                        <w:jc w:val="right"/>
                        <w:rPr>
                          <w:sz w:val="18"/>
                        </w:rPr>
                      </w:pPr>
                      <w:r>
                        <w:rPr>
                          <w:sz w:val="18"/>
                        </w:rPr>
                        <w:t>Vancouver, B.C., Canada V6T 1Z4</w:t>
                      </w:r>
                    </w:p>
                    <w:p w:rsidR="00D56B65" w:rsidRDefault="00D56B65" w:rsidP="00323DC5">
                      <w:pPr>
                        <w:tabs>
                          <w:tab w:val="left" w:pos="4709"/>
                          <w:tab w:val="left" w:pos="7020"/>
                        </w:tabs>
                        <w:jc w:val="right"/>
                        <w:rPr>
                          <w:sz w:val="18"/>
                        </w:rPr>
                      </w:pPr>
                      <w:r>
                        <w:rPr>
                          <w:sz w:val="18"/>
                        </w:rPr>
                        <w:t>Tel: 604-822-2131</w:t>
                      </w:r>
                    </w:p>
                    <w:p w:rsidR="00D56B65" w:rsidRDefault="00D56B65" w:rsidP="00323DC5">
                      <w:pPr>
                        <w:tabs>
                          <w:tab w:val="left" w:pos="4709"/>
                          <w:tab w:val="left" w:pos="7020"/>
                        </w:tabs>
                        <w:jc w:val="right"/>
                        <w:rPr>
                          <w:sz w:val="18"/>
                        </w:rPr>
                      </w:pPr>
                      <w:r>
                        <w:rPr>
                          <w:sz w:val="18"/>
                        </w:rPr>
                        <w:t>Fax: 604-822-6973</w:t>
                      </w:r>
                    </w:p>
                    <w:p w:rsidR="00D56B65" w:rsidRDefault="00D56B65" w:rsidP="00323DC5">
                      <w:pPr>
                        <w:tabs>
                          <w:tab w:val="left" w:pos="4709"/>
                          <w:tab w:val="left" w:pos="7020"/>
                        </w:tabs>
                        <w:jc w:val="right"/>
                        <w:rPr>
                          <w:sz w:val="18"/>
                        </w:rPr>
                      </w:pPr>
                      <w:r>
                        <w:rPr>
                          <w:sz w:val="18"/>
                        </w:rPr>
                        <w:t>www.zoology.ubc.ca</w:t>
                      </w:r>
                    </w:p>
                    <w:p w:rsidR="00D56B65" w:rsidRDefault="00D56B65" w:rsidP="00323DC5">
                      <w:pPr>
                        <w:spacing w:line="120" w:lineRule="auto"/>
                        <w:jc w:val="right"/>
                        <w:rPr>
                          <w:sz w:val="18"/>
                        </w:rPr>
                      </w:pPr>
                      <w:r>
                        <w:rPr>
                          <w:sz w:val="18"/>
                        </w:rPr>
                        <w:tab/>
                      </w:r>
                    </w:p>
                    <w:p w:rsidR="00D56B65" w:rsidRDefault="00D56B65" w:rsidP="00323DC5">
                      <w:pPr>
                        <w:rPr>
                          <w:sz w:val="18"/>
                        </w:rPr>
                      </w:pPr>
                    </w:p>
                  </w:txbxContent>
                </v:textbox>
                <w10:wrap anchorx="page" anchory="page"/>
              </v:shape>
            </w:pict>
          </mc:Fallback>
        </mc:AlternateContent>
      </w:r>
      <w:r w:rsidR="009F7244" w:rsidRPr="00C32640">
        <w:rPr>
          <w:noProof/>
        </w:rPr>
        <w:drawing>
          <wp:anchor distT="0" distB="0" distL="114300" distR="114300" simplePos="0" relativeHeight="251657216" behindDoc="0" locked="0" layoutInCell="1" allowOverlap="1" wp14:anchorId="4EEEB471" wp14:editId="368D31E9">
            <wp:simplePos x="0" y="0"/>
            <wp:positionH relativeFrom="column">
              <wp:posOffset>0</wp:posOffset>
            </wp:positionH>
            <wp:positionV relativeFrom="paragraph">
              <wp:posOffset>-571500</wp:posOffset>
            </wp:positionV>
            <wp:extent cx="671830" cy="914400"/>
            <wp:effectExtent l="2540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71830" cy="914400"/>
                    </a:xfrm>
                    <a:prstGeom prst="rect">
                      <a:avLst/>
                    </a:prstGeom>
                    <a:noFill/>
                    <a:ln w="9525">
                      <a:noFill/>
                      <a:miter lim="800000"/>
                      <a:headEnd/>
                      <a:tailEnd/>
                    </a:ln>
                  </pic:spPr>
                </pic:pic>
              </a:graphicData>
            </a:graphic>
          </wp:anchor>
        </w:drawing>
      </w:r>
    </w:p>
    <w:p w:rsidR="00323DC5" w:rsidRPr="00C32640" w:rsidRDefault="009F7244" w:rsidP="00323DC5">
      <w:pPr>
        <w:pStyle w:val="Footer"/>
        <w:tabs>
          <w:tab w:val="clear" w:pos="4320"/>
          <w:tab w:val="clear" w:pos="8640"/>
          <w:tab w:val="left" w:pos="6480"/>
        </w:tabs>
      </w:pPr>
      <w:r w:rsidRPr="00C32640">
        <w:tab/>
        <w:t>July 29, 2009</w:t>
      </w:r>
    </w:p>
    <w:p w:rsidR="000F3FF7" w:rsidRPr="00C32640" w:rsidRDefault="000F3FF7" w:rsidP="00323DC5">
      <w:pPr>
        <w:pStyle w:val="Footer"/>
        <w:tabs>
          <w:tab w:val="clear" w:pos="4320"/>
          <w:tab w:val="clear" w:pos="8640"/>
          <w:tab w:val="left" w:pos="6480"/>
        </w:tabs>
      </w:pPr>
    </w:p>
    <w:p w:rsidR="0042231E" w:rsidRPr="00C32640" w:rsidRDefault="0042231E" w:rsidP="0042231E"/>
    <w:p w:rsidR="0042231E" w:rsidRPr="00C32640" w:rsidRDefault="00127BB4" w:rsidP="0042231E">
      <w:r>
        <w:t>Professor</w:t>
      </w:r>
      <w:r w:rsidR="002419A2">
        <w:t xml:space="preserve"> </w:t>
      </w:r>
      <w:proofErr w:type="spellStart"/>
      <w:r w:rsidR="002419A2">
        <w:t>Inder</w:t>
      </w:r>
      <w:proofErr w:type="spellEnd"/>
      <w:r w:rsidR="002419A2">
        <w:t xml:space="preserve"> </w:t>
      </w:r>
      <w:proofErr w:type="spellStart"/>
      <w:r w:rsidR="002419A2">
        <w:t>Verma</w:t>
      </w:r>
      <w:proofErr w:type="spellEnd"/>
    </w:p>
    <w:p w:rsidR="0042231E" w:rsidRPr="00C32640" w:rsidRDefault="002419A2" w:rsidP="0042231E">
      <w:r>
        <w:t>Editor-in-Chief</w:t>
      </w:r>
      <w:r w:rsidR="0042231E" w:rsidRPr="00C32640">
        <w:t xml:space="preserve"> </w:t>
      </w:r>
      <w:r w:rsidRPr="002419A2">
        <w:rPr>
          <w:i/>
        </w:rPr>
        <w:t>Proceedings of the National Academy of Sciences</w:t>
      </w:r>
      <w:r w:rsidR="004D2C28">
        <w:rPr>
          <w:i/>
        </w:rPr>
        <w:t xml:space="preserve"> of the USA</w:t>
      </w:r>
    </w:p>
    <w:p w:rsidR="0042231E" w:rsidRPr="00C32640" w:rsidRDefault="0042231E" w:rsidP="0042231E"/>
    <w:p w:rsidR="0042231E" w:rsidRPr="00C32640" w:rsidRDefault="0042231E" w:rsidP="0042231E">
      <w:r w:rsidRPr="00C32640">
        <w:t xml:space="preserve">Dear </w:t>
      </w:r>
      <w:r w:rsidR="00127BB4">
        <w:t>Professor</w:t>
      </w:r>
      <w:r w:rsidRPr="00C32640">
        <w:t xml:space="preserve"> </w:t>
      </w:r>
      <w:proofErr w:type="spellStart"/>
      <w:r w:rsidR="002419A2">
        <w:t>Verma</w:t>
      </w:r>
      <w:proofErr w:type="spellEnd"/>
      <w:r w:rsidRPr="00C32640">
        <w:t>,</w:t>
      </w:r>
      <w:r w:rsidR="005542A4">
        <w:t xml:space="preserve"> </w:t>
      </w:r>
    </w:p>
    <w:p w:rsidR="0042231E" w:rsidRPr="00C32640" w:rsidRDefault="0042231E" w:rsidP="0042231E"/>
    <w:p w:rsidR="006600DC" w:rsidRDefault="0042231E" w:rsidP="0042231E">
      <w:pPr>
        <w:pStyle w:val="FreeFormAA"/>
      </w:pPr>
      <w:r w:rsidRPr="00C32640">
        <w:t xml:space="preserve">Thank you for </w:t>
      </w:r>
      <w:r w:rsidR="002419A2">
        <w:t xml:space="preserve">inviting us to submit </w:t>
      </w:r>
      <w:r w:rsidRPr="00C32640">
        <w:t xml:space="preserve">a revised version of </w:t>
      </w:r>
      <w:r w:rsidR="00127BB4">
        <w:t xml:space="preserve">our manuscript </w:t>
      </w:r>
      <w:r w:rsidRPr="002419A2">
        <w:t>“</w:t>
      </w:r>
      <w:r w:rsidR="0058087F">
        <w:t>G</w:t>
      </w:r>
      <w:r w:rsidR="002419A2" w:rsidRPr="002419A2">
        <w:t xml:space="preserve">enetic </w:t>
      </w:r>
      <w:r w:rsidR="0058087F">
        <w:t xml:space="preserve">specificity of a plant-insect food web: implications for linking genetic variation to </w:t>
      </w:r>
      <w:r w:rsidR="002419A2" w:rsidRPr="002419A2">
        <w:t>network complexity</w:t>
      </w:r>
      <w:r w:rsidRPr="002419A2">
        <w:t>”</w:t>
      </w:r>
      <w:r w:rsidR="002E792E">
        <w:t xml:space="preserve"> [</w:t>
      </w:r>
      <w:r w:rsidR="00127BB4">
        <w:rPr>
          <w:rFonts w:cs="Helvetica"/>
        </w:rPr>
        <w:t>2015-13633</w:t>
      </w:r>
      <w:r w:rsidR="002E792E">
        <w:rPr>
          <w:rFonts w:cs="Helvetica"/>
        </w:rPr>
        <w:t>]</w:t>
      </w:r>
      <w:r w:rsidRPr="00C32640">
        <w:t xml:space="preserve"> for publication in</w:t>
      </w:r>
      <w:r w:rsidR="002419A2">
        <w:t xml:space="preserve"> </w:t>
      </w:r>
      <w:r w:rsidR="002419A2">
        <w:rPr>
          <w:i/>
        </w:rPr>
        <w:t>Proceedings of the National Academy of Sciences</w:t>
      </w:r>
      <w:r w:rsidR="004D2C28">
        <w:rPr>
          <w:i/>
        </w:rPr>
        <w:t xml:space="preserve"> of the USA</w:t>
      </w:r>
      <w:r w:rsidRPr="00C32640">
        <w:t>. We app</w:t>
      </w:r>
      <w:r w:rsidR="00445331">
        <w:t xml:space="preserve">reciate the time invested by </w:t>
      </w:r>
      <w:r w:rsidR="002419A2">
        <w:t xml:space="preserve">the Editorial Board, the </w:t>
      </w:r>
      <w:r w:rsidR="00445331">
        <w:t>expert editor</w:t>
      </w:r>
      <w:r w:rsidR="002419A2">
        <w:t xml:space="preserve">, and the reviewers, </w:t>
      </w:r>
      <w:r w:rsidRPr="00C32640">
        <w:t xml:space="preserve">and have </w:t>
      </w:r>
      <w:r w:rsidR="006A2448" w:rsidRPr="00C32640">
        <w:t>sought to incorporate</w:t>
      </w:r>
      <w:r w:rsidRPr="00C32640">
        <w:t xml:space="preserve"> the</w:t>
      </w:r>
      <w:r w:rsidR="00445331">
        <w:t>ir</w:t>
      </w:r>
      <w:r w:rsidRPr="00C32640">
        <w:t xml:space="preserve"> suggestions into a revised version of our manuscript. Below, we have listed the comments by</w:t>
      </w:r>
      <w:r w:rsidR="002419A2">
        <w:t xml:space="preserve"> the expert editor</w:t>
      </w:r>
      <w:r w:rsidR="00445331">
        <w:t xml:space="preserve"> a</w:t>
      </w:r>
      <w:r w:rsidR="002419A2">
        <w:t>nd the t</w:t>
      </w:r>
      <w:r w:rsidR="0058087F">
        <w:t>wo</w:t>
      </w:r>
      <w:r w:rsidR="002419A2">
        <w:t xml:space="preserve"> reviewers</w:t>
      </w:r>
      <w:r w:rsidR="00713FAF" w:rsidRPr="00C32640">
        <w:t xml:space="preserve"> in bold</w:t>
      </w:r>
      <w:r w:rsidR="006A2448" w:rsidRPr="00C32640">
        <w:t xml:space="preserve">, followed by a detailed </w:t>
      </w:r>
      <w:r w:rsidR="00445331">
        <w:t xml:space="preserve">point-by-point </w:t>
      </w:r>
      <w:r w:rsidR="006A2448" w:rsidRPr="00C32640">
        <w:t>response.</w:t>
      </w:r>
      <w:ins w:id="0" w:author="3DR" w:date="2015-12-21T07:11:00Z">
        <w:r w:rsidR="009D69ED">
          <w:t xml:space="preserve">  In particular, we paid close attention to comment X.</w:t>
        </w:r>
      </w:ins>
    </w:p>
    <w:p w:rsidR="0042231E" w:rsidRPr="00C32640" w:rsidRDefault="0042231E" w:rsidP="0042231E">
      <w:pPr>
        <w:ind w:firstLine="720"/>
      </w:pPr>
    </w:p>
    <w:p w:rsidR="00B77E55" w:rsidRPr="00C32640" w:rsidRDefault="0042231E">
      <w:r w:rsidRPr="00C32640">
        <w:t xml:space="preserve">We hope </w:t>
      </w:r>
      <w:r w:rsidR="006A2448" w:rsidRPr="00C32640">
        <w:t>you find the revised version to be substantially improved and</w:t>
      </w:r>
      <w:r w:rsidRPr="00C32640">
        <w:t xml:space="preserve"> suitable for publication in </w:t>
      </w:r>
      <w:r w:rsidR="002419A2">
        <w:rPr>
          <w:rFonts w:ascii="Times New Roman Italic" w:hAnsi="Times New Roman Italic"/>
        </w:rPr>
        <w:t>Proceedings of the National Academy of Sciences</w:t>
      </w:r>
      <w:r w:rsidR="004D2C28">
        <w:rPr>
          <w:rFonts w:ascii="Times New Roman Italic" w:hAnsi="Times New Roman Italic"/>
        </w:rPr>
        <w:t xml:space="preserve"> of the USA</w:t>
      </w:r>
      <w:r w:rsidRPr="00C32640">
        <w:t xml:space="preserve">. Please let us know if you have any questions or if you need any further clarification. </w:t>
      </w:r>
    </w:p>
    <w:p w:rsidR="0042231E" w:rsidRPr="00C32640" w:rsidRDefault="0042231E" w:rsidP="0042231E">
      <w:pPr>
        <w:ind w:firstLine="720"/>
      </w:pPr>
    </w:p>
    <w:p w:rsidR="00B77E55" w:rsidRPr="00C32640" w:rsidRDefault="0042231E">
      <w:r w:rsidRPr="00C32640">
        <w:t xml:space="preserve">Thank you for your assistance with this manuscript. </w:t>
      </w:r>
    </w:p>
    <w:p w:rsidR="0042231E" w:rsidRPr="00C32640" w:rsidRDefault="0042231E" w:rsidP="0042231E"/>
    <w:p w:rsidR="0042231E" w:rsidRPr="00C32640" w:rsidRDefault="0042231E" w:rsidP="0042231E">
      <w:pPr>
        <w:pStyle w:val="BodyText"/>
        <w:rPr>
          <w:rFonts w:ascii="Times New Roman" w:hAnsi="Times New Roman"/>
          <w:sz w:val="24"/>
          <w:lang w:val="en-US"/>
        </w:rPr>
      </w:pPr>
      <w:r w:rsidRPr="00C32640">
        <w:rPr>
          <w:rFonts w:ascii="Times New Roman" w:hAnsi="Times New Roman"/>
          <w:sz w:val="24"/>
          <w:lang w:val="en-US"/>
        </w:rPr>
        <w:t>Sincerely and on behalf of my co-authors,</w:t>
      </w:r>
    </w:p>
    <w:p w:rsidR="0042231E" w:rsidRPr="00C32640" w:rsidRDefault="0042231E" w:rsidP="0042231E"/>
    <w:p w:rsidR="0042231E" w:rsidRPr="00C32640" w:rsidRDefault="0042231E" w:rsidP="0042231E">
      <w:pPr>
        <w:pStyle w:val="BodyText"/>
        <w:ind w:left="5040" w:firstLine="720"/>
        <w:rPr>
          <w:rFonts w:ascii="Times New Roman" w:hAnsi="Times New Roman"/>
          <w:sz w:val="24"/>
          <w:lang w:val="en-US"/>
        </w:rPr>
      </w:pPr>
    </w:p>
    <w:p w:rsidR="005E4293" w:rsidRPr="00C32640" w:rsidRDefault="0042231E" w:rsidP="006A2448">
      <w:pPr>
        <w:pStyle w:val="BodyText"/>
        <w:rPr>
          <w:rFonts w:ascii="Times New Roman" w:hAnsi="Times New Roman"/>
          <w:sz w:val="24"/>
          <w:lang w:val="en-US"/>
        </w:rPr>
      </w:pPr>
      <w:r w:rsidRPr="00C32640">
        <w:rPr>
          <w:rFonts w:ascii="Times New Roman" w:hAnsi="Times New Roman"/>
          <w:sz w:val="24"/>
          <w:lang w:val="en-US"/>
        </w:rPr>
        <w:t>Matthew A. Barbour</w:t>
      </w:r>
    </w:p>
    <w:p w:rsidR="0042231E" w:rsidRPr="001A71BC" w:rsidRDefault="0042231E" w:rsidP="002419A2">
      <w:pPr>
        <w:widowControl w:val="0"/>
        <w:autoSpaceDE w:val="0"/>
        <w:autoSpaceDN w:val="0"/>
        <w:adjustRightInd w:val="0"/>
      </w:pPr>
      <w:r w:rsidRPr="00C32640">
        <w:rPr>
          <w:rFonts w:ascii="Calibri" w:hAnsi="Calibri"/>
          <w:sz w:val="22"/>
          <w:u w:val="single"/>
        </w:rPr>
        <w:br w:type="page"/>
      </w:r>
    </w:p>
    <w:p w:rsidR="00A10CED" w:rsidRPr="00A10CED" w:rsidRDefault="00A10CED" w:rsidP="00A10CED">
      <w:pPr>
        <w:widowControl w:val="0"/>
        <w:autoSpaceDE w:val="0"/>
        <w:autoSpaceDN w:val="0"/>
        <w:adjustRightInd w:val="0"/>
        <w:rPr>
          <w:b/>
        </w:rPr>
      </w:pPr>
      <w:r w:rsidRPr="00A10CED">
        <w:rPr>
          <w:b/>
        </w:rPr>
        <w:lastRenderedPageBreak/>
        <w:t xml:space="preserve">Editor Comments: </w:t>
      </w:r>
    </w:p>
    <w:p w:rsidR="00A10CED" w:rsidRPr="00A10CED" w:rsidRDefault="00A10CED" w:rsidP="00A10CED">
      <w:pPr>
        <w:widowControl w:val="0"/>
        <w:autoSpaceDE w:val="0"/>
        <w:autoSpaceDN w:val="0"/>
        <w:adjustRightInd w:val="0"/>
        <w:rPr>
          <w:b/>
        </w:rPr>
      </w:pPr>
    </w:p>
    <w:p w:rsidR="00CB40B8" w:rsidRDefault="00A10CED" w:rsidP="00A10CED">
      <w:pPr>
        <w:widowControl w:val="0"/>
        <w:autoSpaceDE w:val="0"/>
        <w:autoSpaceDN w:val="0"/>
        <w:adjustRightInd w:val="0"/>
        <w:rPr>
          <w:b/>
        </w:rPr>
      </w:pPr>
      <w:r w:rsidRPr="00A10CED">
        <w:rPr>
          <w:b/>
        </w:rPr>
        <w:t xml:space="preserve">The revision does a good job of dealing with previous comments with one very important exception. The argument of previous reviewers 1 and 3, and current reviewer 1, emphasized by me in my original instructions to them, was not taken seriously, and their response on this point is unsatisfactory. Otherwise, this paper would deserve to be published in PNAS, as it is a well-done experiment of broad significance and interest. So I will repeat: </w:t>
      </w:r>
    </w:p>
    <w:p w:rsidR="00FC1E0A" w:rsidRDefault="00FC1E0A" w:rsidP="00A10CED">
      <w:pPr>
        <w:widowControl w:val="0"/>
        <w:autoSpaceDE w:val="0"/>
        <w:autoSpaceDN w:val="0"/>
        <w:adjustRightInd w:val="0"/>
        <w:rPr>
          <w:b/>
        </w:rPr>
      </w:pPr>
    </w:p>
    <w:p w:rsidR="00FC1E0A" w:rsidRPr="00FC1E0A" w:rsidRDefault="00FC1E0A" w:rsidP="00A10CED">
      <w:pPr>
        <w:widowControl w:val="0"/>
        <w:autoSpaceDE w:val="0"/>
        <w:autoSpaceDN w:val="0"/>
        <w:adjustRightInd w:val="0"/>
      </w:pPr>
      <w:del w:id="1" w:author="3DR" w:date="2015-12-21T07:12:00Z">
        <w:r w:rsidDel="009D69ED">
          <w:delText>Please note that we</w:delText>
        </w:r>
      </w:del>
      <w:ins w:id="2" w:author="3DR" w:date="2015-12-21T07:12:00Z">
        <w:r w:rsidR="009D69ED">
          <w:t xml:space="preserve">We </w:t>
        </w:r>
      </w:ins>
      <w:del w:id="3" w:author="3DR" w:date="2015-12-21T07:12:00Z">
        <w:r w:rsidDel="009D69ED">
          <w:delText xml:space="preserve"> </w:delText>
        </w:r>
      </w:del>
      <w:r>
        <w:t xml:space="preserve">did take all previous comments seriously; however, we admit that we </w:t>
      </w:r>
      <w:ins w:id="4" w:author="3DR" w:date="2015-12-21T07:12:00Z">
        <w:r w:rsidR="009D69ED">
          <w:t xml:space="preserve">may have </w:t>
        </w:r>
      </w:ins>
      <w:r>
        <w:t>focused more on the comments related to the Methods instead of the comment related to the framing of the manuscript. We appreciate that the expert editor has allowed us to resubmit a revised version of the previous manuscript to addre</w:t>
      </w:r>
      <w:r w:rsidR="00542A77">
        <w:t>ss this important comment</w:t>
      </w:r>
      <w:r>
        <w:t>.</w:t>
      </w:r>
      <w:r w:rsidR="00260899">
        <w:t xml:space="preserve"> </w:t>
      </w:r>
      <w:ins w:id="5" w:author="3DR" w:date="2015-12-21T07:13:00Z">
        <w:r w:rsidR="009D69ED">
          <w:t xml:space="preserve">We have done so by (insert broadly how you addressed this and then say you fill in specific details below. </w:t>
        </w:r>
      </w:ins>
      <w:r w:rsidR="00260899">
        <w:t>We hope the expert editor finds that this manuscript is no longer misleading in anyway.</w:t>
      </w:r>
    </w:p>
    <w:p w:rsidR="00A10CED" w:rsidRPr="00A10CED" w:rsidRDefault="00A10CED" w:rsidP="00A10CED">
      <w:pPr>
        <w:widowControl w:val="0"/>
        <w:autoSpaceDE w:val="0"/>
        <w:autoSpaceDN w:val="0"/>
        <w:adjustRightInd w:val="0"/>
        <w:rPr>
          <w:b/>
        </w:rPr>
      </w:pPr>
    </w:p>
    <w:p w:rsidR="00A10CED" w:rsidRDefault="00A10CED" w:rsidP="00A10CED">
      <w:pPr>
        <w:widowControl w:val="0"/>
        <w:autoSpaceDE w:val="0"/>
        <w:autoSpaceDN w:val="0"/>
        <w:adjustRightInd w:val="0"/>
        <w:rPr>
          <w:b/>
        </w:rPr>
      </w:pPr>
      <w:r w:rsidRPr="00A10CED">
        <w:rPr>
          <w:b/>
        </w:rPr>
        <w:t xml:space="preserve">1. Although the evidence is empirical, the title is misleading, especially combined with the abstract, which says nothing about a simulation. I'm not great at titles, but this one must be changed. As stated, it implies that the experiment changed intraspecific genetic variation of the plant in the field, and it did not. </w:t>
      </w:r>
    </w:p>
    <w:p w:rsidR="00A10CED" w:rsidRDefault="00A10CED" w:rsidP="00A10CED">
      <w:pPr>
        <w:widowControl w:val="0"/>
        <w:autoSpaceDE w:val="0"/>
        <w:autoSpaceDN w:val="0"/>
        <w:adjustRightInd w:val="0"/>
        <w:rPr>
          <w:b/>
        </w:rPr>
      </w:pPr>
    </w:p>
    <w:p w:rsidR="00FD4539" w:rsidRDefault="009517EF" w:rsidP="00A10CED">
      <w:pPr>
        <w:widowControl w:val="0"/>
        <w:autoSpaceDE w:val="0"/>
        <w:autoSpaceDN w:val="0"/>
        <w:adjustRightInd w:val="0"/>
      </w:pPr>
      <w:r>
        <w:t xml:space="preserve">1. </w:t>
      </w:r>
      <w:r w:rsidR="00FD4539">
        <w:t>The title for the updated manuscript reads:</w:t>
      </w:r>
    </w:p>
    <w:p w:rsidR="00FD4539" w:rsidRDefault="00FD4539" w:rsidP="00A10CED">
      <w:pPr>
        <w:widowControl w:val="0"/>
        <w:autoSpaceDE w:val="0"/>
        <w:autoSpaceDN w:val="0"/>
        <w:adjustRightInd w:val="0"/>
      </w:pPr>
    </w:p>
    <w:p w:rsidR="00FD4539" w:rsidRPr="009517EF" w:rsidRDefault="00FD4539" w:rsidP="009517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17EF">
        <w:rPr>
          <w:bCs/>
          <w:color w:val="000000"/>
        </w:rPr>
        <w:t xml:space="preserve">“Genetic specificity of a plant-insect food web: implications for linking genetic </w:t>
      </w:r>
      <w:del w:id="6" w:author="3DR" w:date="2015-12-21T07:14:00Z">
        <w:r w:rsidRPr="009517EF" w:rsidDel="009D69ED">
          <w:rPr>
            <w:bCs/>
            <w:color w:val="000000"/>
          </w:rPr>
          <w:delText>variation to</w:delText>
        </w:r>
      </w:del>
      <w:ins w:id="7" w:author="3DR" w:date="2015-12-21T07:14:00Z">
        <w:r w:rsidR="009D69ED">
          <w:rPr>
            <w:bCs/>
            <w:color w:val="000000"/>
          </w:rPr>
          <w:t>and?</w:t>
        </w:r>
      </w:ins>
      <w:r w:rsidRPr="009517EF">
        <w:rPr>
          <w:bCs/>
          <w:color w:val="000000"/>
        </w:rPr>
        <w:t xml:space="preserve"> </w:t>
      </w:r>
      <w:proofErr w:type="gramStart"/>
      <w:r w:rsidRPr="009517EF">
        <w:rPr>
          <w:bCs/>
          <w:color w:val="000000"/>
        </w:rPr>
        <w:t>network</w:t>
      </w:r>
      <w:proofErr w:type="gramEnd"/>
      <w:r w:rsidRPr="009517EF">
        <w:rPr>
          <w:bCs/>
          <w:color w:val="000000"/>
        </w:rPr>
        <w:t xml:space="preserve"> complexity”</w:t>
      </w:r>
    </w:p>
    <w:p w:rsidR="00FD4539" w:rsidRDefault="00FD4539" w:rsidP="00A10CED">
      <w:pPr>
        <w:widowControl w:val="0"/>
        <w:autoSpaceDE w:val="0"/>
        <w:autoSpaceDN w:val="0"/>
        <w:adjustRightInd w:val="0"/>
      </w:pPr>
    </w:p>
    <w:p w:rsidR="00FD4539" w:rsidRDefault="00FD4539" w:rsidP="00A10CED">
      <w:pPr>
        <w:widowControl w:val="0"/>
        <w:autoSpaceDE w:val="0"/>
        <w:autoSpaceDN w:val="0"/>
        <w:adjustRightInd w:val="0"/>
      </w:pPr>
      <w:r>
        <w:t>We feel this updated title now reflects our major empirical finding (i.e. genetic specific of the plant-insect food web), but also suggests the implications of this genetic specificity based on our simulations (i.e. network complexity).</w:t>
      </w:r>
    </w:p>
    <w:p w:rsidR="00A10CED" w:rsidRPr="00A10CED" w:rsidRDefault="00A10CED" w:rsidP="00A10CED">
      <w:pPr>
        <w:widowControl w:val="0"/>
        <w:autoSpaceDE w:val="0"/>
        <w:autoSpaceDN w:val="0"/>
        <w:adjustRightInd w:val="0"/>
        <w:rPr>
          <w:b/>
        </w:rPr>
      </w:pPr>
    </w:p>
    <w:p w:rsidR="00A10CED" w:rsidRDefault="00A10CED" w:rsidP="00A10CED">
      <w:pPr>
        <w:widowControl w:val="0"/>
        <w:autoSpaceDE w:val="0"/>
        <w:autoSpaceDN w:val="0"/>
        <w:adjustRightInd w:val="0"/>
        <w:rPr>
          <w:b/>
        </w:rPr>
      </w:pPr>
      <w:r w:rsidRPr="00A10CED">
        <w:rPr>
          <w:b/>
        </w:rPr>
        <w:t xml:space="preserve">2. The first mention of a simulation is in line 462. There should be something about it in the abstract, IN ADDITION TO THE TITLE CHANGE. </w:t>
      </w:r>
    </w:p>
    <w:p w:rsidR="00A10CED" w:rsidRDefault="00A10CED" w:rsidP="00A10CED">
      <w:pPr>
        <w:widowControl w:val="0"/>
        <w:autoSpaceDE w:val="0"/>
        <w:autoSpaceDN w:val="0"/>
        <w:adjustRightInd w:val="0"/>
        <w:rPr>
          <w:b/>
        </w:rPr>
      </w:pPr>
    </w:p>
    <w:p w:rsidR="00A10CED" w:rsidRDefault="00B66485" w:rsidP="00A10CED">
      <w:pPr>
        <w:widowControl w:val="0"/>
        <w:autoSpaceDE w:val="0"/>
        <w:autoSpaceDN w:val="0"/>
        <w:adjustRightInd w:val="0"/>
      </w:pPr>
      <w:r>
        <w:t xml:space="preserve">2. </w:t>
      </w:r>
      <w:r w:rsidR="00FD4539">
        <w:t>We now mention our use of a simulation two times in the</w:t>
      </w:r>
      <w:r w:rsidR="00CB40B8">
        <w:t xml:space="preserve"> Abstract </w:t>
      </w:r>
      <w:r w:rsidR="00FD4539">
        <w:t>(italicized lines below):</w:t>
      </w:r>
    </w:p>
    <w:p w:rsidR="00FD4539" w:rsidRDefault="00FD4539" w:rsidP="00A10CED">
      <w:pPr>
        <w:widowControl w:val="0"/>
        <w:autoSpaceDE w:val="0"/>
        <w:autoSpaceDN w:val="0"/>
        <w:adjustRightInd w:val="0"/>
      </w:pPr>
    </w:p>
    <w:p w:rsidR="00FD4539" w:rsidRDefault="00FD4539" w:rsidP="009517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bookmarkStart w:id="8" w:name="OLE_LINK3"/>
      <w:bookmarkStart w:id="9" w:name="OLE_LINK4"/>
      <w:bookmarkStart w:id="10" w:name="OLE_LINK7"/>
      <w:r>
        <w:rPr>
          <w:color w:val="000000"/>
        </w:rPr>
        <w:t xml:space="preserve">“Theory predicts that intraspecific genetic variation can increase the complexity of an ecological network. To date though, we are lacking empirical knowledge of the extent to which genetic variation determines the assembly of ecological networks, as well as how the gain or loss of genetic variation will affect network structure. To address this knowledge gap, </w:t>
      </w:r>
      <w:r w:rsidRPr="00804B90">
        <w:rPr>
          <w:color w:val="000000"/>
        </w:rPr>
        <w:t xml:space="preserve">we used a common garden experiment to </w:t>
      </w:r>
      <w:r>
        <w:rPr>
          <w:color w:val="000000"/>
        </w:rPr>
        <w:t xml:space="preserve">quantify the extent to which heritable trait variation in a host plant determines the assembly of its associated insect food web (network of trophic interactions). </w:t>
      </w:r>
      <w:r w:rsidRPr="009517EF">
        <w:rPr>
          <w:i/>
          <w:color w:val="000000"/>
        </w:rPr>
        <w:t xml:space="preserve">We then used </w:t>
      </w:r>
      <w:r w:rsidR="00D56B65">
        <w:rPr>
          <w:i/>
          <w:color w:val="000000"/>
        </w:rPr>
        <w:t>a resampling procedure to simulate</w:t>
      </w:r>
      <w:r w:rsidRPr="009517EF">
        <w:rPr>
          <w:i/>
          <w:color w:val="000000"/>
        </w:rPr>
        <w:t xml:space="preserve"> the additive effects of genetic variation on overall food-web complexity.</w:t>
      </w:r>
      <w:r>
        <w:rPr>
          <w:color w:val="000000"/>
        </w:rPr>
        <w:t xml:space="preserve"> We found that trait variation among host-plant genotypes was associated with resistance to insect herbivores, which </w:t>
      </w:r>
      <w:del w:id="11" w:author="3DR" w:date="2015-12-21T07:15:00Z">
        <w:r w:rsidDel="009D69ED">
          <w:rPr>
            <w:color w:val="000000"/>
          </w:rPr>
          <w:delText xml:space="preserve">in turn </w:delText>
        </w:r>
      </w:del>
      <w:r>
        <w:rPr>
          <w:color w:val="000000"/>
        </w:rPr>
        <w:t xml:space="preserve">indirectly affected interactions between herbivores and their insect parasitoids. Direct and indirect genetic effects resulted in distinct compositions of trophic interactions associated with each host-plant genotype. </w:t>
      </w:r>
      <w:r w:rsidRPr="009517EF">
        <w:rPr>
          <w:i/>
          <w:color w:val="000000"/>
        </w:rPr>
        <w:t xml:space="preserve">Moreover, our simulations suggest that food-web complexity would increase by 20% over the range of genetic variation in the experimental population of host plants. </w:t>
      </w:r>
      <w:r>
        <w:rPr>
          <w:color w:val="000000"/>
        </w:rPr>
        <w:t>Taken together, our results indicate that intraspecific genetic variation can play a key role in structuring ecological networks, which may in turn affect network persistence</w:t>
      </w:r>
      <w:ins w:id="12" w:author="3DR" w:date="2015-12-21T07:16:00Z">
        <w:r w:rsidR="009D69ED">
          <w:rPr>
            <w:color w:val="000000"/>
          </w:rPr>
          <w:t xml:space="preserve"> over time</w:t>
        </w:r>
        <w:proofErr w:type="gramStart"/>
        <w:r w:rsidR="009D69ED">
          <w:rPr>
            <w:color w:val="000000"/>
          </w:rPr>
          <w:t>??</w:t>
        </w:r>
      </w:ins>
      <w:r>
        <w:rPr>
          <w:color w:val="000000"/>
        </w:rPr>
        <w:t>.</w:t>
      </w:r>
      <w:proofErr w:type="gramEnd"/>
      <w:r>
        <w:rPr>
          <w:color w:val="000000"/>
        </w:rPr>
        <w:t xml:space="preserve">” </w:t>
      </w:r>
    </w:p>
    <w:bookmarkEnd w:id="8"/>
    <w:bookmarkEnd w:id="9"/>
    <w:bookmarkEnd w:id="10"/>
    <w:p w:rsidR="00CB40B8" w:rsidRPr="00A10CED" w:rsidRDefault="00CB40B8" w:rsidP="00A10CED">
      <w:pPr>
        <w:widowControl w:val="0"/>
        <w:autoSpaceDE w:val="0"/>
        <w:autoSpaceDN w:val="0"/>
        <w:adjustRightInd w:val="0"/>
      </w:pPr>
    </w:p>
    <w:p w:rsidR="00A10CED" w:rsidRPr="00A10CED" w:rsidRDefault="00A10CED" w:rsidP="00A10CED">
      <w:pPr>
        <w:widowControl w:val="0"/>
        <w:autoSpaceDE w:val="0"/>
        <w:autoSpaceDN w:val="0"/>
        <w:adjustRightInd w:val="0"/>
        <w:rPr>
          <w:b/>
        </w:rPr>
      </w:pPr>
    </w:p>
    <w:p w:rsidR="00A10CED" w:rsidRPr="00A10CED" w:rsidRDefault="00A10CED" w:rsidP="00A10CED">
      <w:pPr>
        <w:widowControl w:val="0"/>
        <w:autoSpaceDE w:val="0"/>
        <w:autoSpaceDN w:val="0"/>
        <w:adjustRightInd w:val="0"/>
        <w:rPr>
          <w:b/>
        </w:rPr>
      </w:pPr>
      <w:r w:rsidRPr="00A10CED">
        <w:rPr>
          <w:b/>
        </w:rPr>
        <w:t xml:space="preserve">3. Throughout the manuscript, the authors should be </w:t>
      </w:r>
      <w:proofErr w:type="gramStart"/>
      <w:r w:rsidRPr="00A10CED">
        <w:rPr>
          <w:b/>
        </w:rPr>
        <w:t>very,</w:t>
      </w:r>
      <w:proofErr w:type="gramEnd"/>
      <w:r w:rsidRPr="00A10CED">
        <w:rPr>
          <w:b/>
        </w:rPr>
        <w:t xml:space="preserve"> very careful to show that they have only indirect evidence (though strong indirect evidence) that increased genetic variation in their system WOULD increase network complexity. </w:t>
      </w:r>
    </w:p>
    <w:p w:rsidR="00A10CED" w:rsidRPr="00A10CED" w:rsidRDefault="00A10CED" w:rsidP="00A10CED">
      <w:pPr>
        <w:widowControl w:val="0"/>
        <w:autoSpaceDE w:val="0"/>
        <w:autoSpaceDN w:val="0"/>
        <w:adjustRightInd w:val="0"/>
        <w:rPr>
          <w:b/>
        </w:rPr>
      </w:pPr>
    </w:p>
    <w:p w:rsidR="00A10CED" w:rsidRPr="009517EF" w:rsidRDefault="00B66485" w:rsidP="00A10CED">
      <w:pPr>
        <w:widowControl w:val="0"/>
        <w:autoSpaceDE w:val="0"/>
        <w:autoSpaceDN w:val="0"/>
        <w:adjustRightInd w:val="0"/>
      </w:pPr>
      <w:r>
        <w:t xml:space="preserve">3. </w:t>
      </w:r>
      <w:r w:rsidR="00CB40B8" w:rsidRPr="009517EF">
        <w:t xml:space="preserve">We have revised the manuscript very carefully and made </w:t>
      </w:r>
      <w:ins w:id="13" w:author="3DR" w:date="2015-12-21T07:16:00Z">
        <w:r w:rsidR="009D69ED">
          <w:t xml:space="preserve">every attempt to </w:t>
        </w:r>
      </w:ins>
      <w:del w:id="14" w:author="3DR" w:date="2015-12-21T07:16:00Z">
        <w:r w:rsidR="00CB40B8" w:rsidRPr="009517EF" w:rsidDel="009D69ED">
          <w:delText xml:space="preserve">it </w:delText>
        </w:r>
      </w:del>
      <w:r w:rsidR="00CB40B8" w:rsidRPr="009517EF">
        <w:t>cl</w:t>
      </w:r>
      <w:ins w:id="15" w:author="3DR" w:date="2015-12-21T07:16:00Z">
        <w:r w:rsidR="009D69ED">
          <w:t>arify</w:t>
        </w:r>
      </w:ins>
      <w:del w:id="16" w:author="3DR" w:date="2015-12-21T07:16:00Z">
        <w:r w:rsidR="00CB40B8" w:rsidRPr="009517EF" w:rsidDel="009D69ED">
          <w:delText>ear</w:delText>
        </w:r>
      </w:del>
      <w:r w:rsidR="00CB40B8" w:rsidRPr="009517EF">
        <w:t xml:space="preserve"> th</w:t>
      </w:r>
      <w:r w:rsidR="009517EF" w:rsidRPr="009517EF">
        <w:t xml:space="preserve">roughout the manuscript whenever our results are based on simulations. </w:t>
      </w:r>
      <w:r w:rsidR="00CB40B8" w:rsidRPr="009517EF">
        <w:t>Below, we list where we have adjusted the wording in the manuscript.</w:t>
      </w:r>
      <w:r w:rsidR="00D56B65">
        <w:t xml:space="preserve"> Italicized portions highlight the specific adjustments we made (note that these portions are not italicized in the main text).</w:t>
      </w:r>
    </w:p>
    <w:p w:rsidR="00FD4539" w:rsidRPr="009517EF" w:rsidRDefault="00FD4539" w:rsidP="00A10CED">
      <w:pPr>
        <w:widowControl w:val="0"/>
        <w:autoSpaceDE w:val="0"/>
        <w:autoSpaceDN w:val="0"/>
        <w:adjustRightInd w:val="0"/>
      </w:pPr>
    </w:p>
    <w:p w:rsidR="00FD4539" w:rsidRPr="009517EF" w:rsidRDefault="00FD4539" w:rsidP="00A10CED">
      <w:pPr>
        <w:widowControl w:val="0"/>
        <w:autoSpaceDE w:val="0"/>
        <w:autoSpaceDN w:val="0"/>
        <w:adjustRightInd w:val="0"/>
        <w:rPr>
          <w:color w:val="000000"/>
        </w:rPr>
      </w:pPr>
      <w:r w:rsidRPr="009517EF">
        <w:t>Lines 4</w:t>
      </w:r>
      <w:r w:rsidR="00D56B65">
        <w:t>6-50</w:t>
      </w:r>
      <w:r w:rsidRPr="009517EF">
        <w:t xml:space="preserve"> of the Significance section now read: </w:t>
      </w:r>
      <w:r w:rsidR="00D56B65">
        <w:rPr>
          <w:color w:val="000000"/>
        </w:rPr>
        <w:t xml:space="preserve">Here, we </w:t>
      </w:r>
      <w:r w:rsidR="00D56B65" w:rsidRPr="00D56B65">
        <w:rPr>
          <w:i/>
          <w:color w:val="000000"/>
        </w:rPr>
        <w:t>empirically</w:t>
      </w:r>
      <w:r w:rsidR="00D56B65">
        <w:rPr>
          <w:color w:val="000000"/>
        </w:rPr>
        <w:t xml:space="preserve"> identify how genetic variation within a host plant directly and indirectly affects its associated insect food web, resulting in distinct trophic interactions occurring on each host-plant genotype. Moreover, </w:t>
      </w:r>
      <w:r w:rsidR="00D56B65" w:rsidRPr="00D56B65">
        <w:rPr>
          <w:i/>
          <w:color w:val="000000"/>
        </w:rPr>
        <w:t>simulations of our empirical data suggest</w:t>
      </w:r>
      <w:r w:rsidR="00D56B65">
        <w:rPr>
          <w:color w:val="000000"/>
        </w:rPr>
        <w:t xml:space="preserve"> that higher levels of host-plant genetic variation lead to a more complex plant-insect food web.</w:t>
      </w:r>
    </w:p>
    <w:p w:rsidR="00FD4539" w:rsidRPr="009517EF" w:rsidRDefault="00FD4539" w:rsidP="00A10CED">
      <w:pPr>
        <w:widowControl w:val="0"/>
        <w:autoSpaceDE w:val="0"/>
        <w:autoSpaceDN w:val="0"/>
        <w:adjustRightInd w:val="0"/>
        <w:rPr>
          <w:color w:val="000000"/>
        </w:rPr>
      </w:pPr>
    </w:p>
    <w:p w:rsidR="00FD4539" w:rsidRPr="009517EF" w:rsidRDefault="00D56B65" w:rsidP="00A10CED">
      <w:pPr>
        <w:widowControl w:val="0"/>
        <w:autoSpaceDE w:val="0"/>
        <w:autoSpaceDN w:val="0"/>
        <w:adjustRightInd w:val="0"/>
        <w:rPr>
          <w:color w:val="000000"/>
        </w:rPr>
      </w:pPr>
      <w:r>
        <w:t>Lines 86-87</w:t>
      </w:r>
      <w:r w:rsidR="00FD4539" w:rsidRPr="009517EF">
        <w:t xml:space="preserve"> of the Introduction now read: “</w:t>
      </w:r>
      <w:r w:rsidR="00FD4539" w:rsidRPr="009517EF">
        <w:rPr>
          <w:color w:val="000000"/>
        </w:rPr>
        <w:t>In this study, we quantify the genetic spec</w:t>
      </w:r>
      <w:r>
        <w:rPr>
          <w:color w:val="000000"/>
        </w:rPr>
        <w:t>ificity of trophic interactions</w:t>
      </w:r>
      <w:r w:rsidR="00FD4539" w:rsidRPr="009517EF">
        <w:rPr>
          <w:color w:val="000000"/>
        </w:rPr>
        <w:t xml:space="preserve"> and </w:t>
      </w:r>
      <w:r w:rsidR="00FD4539" w:rsidRPr="00D56B65">
        <w:rPr>
          <w:i/>
          <w:color w:val="000000"/>
        </w:rPr>
        <w:t>use th</w:t>
      </w:r>
      <w:ins w:id="17" w:author="3DR" w:date="2015-12-21T07:17:00Z">
        <w:r w:rsidR="009D69ED">
          <w:rPr>
            <w:i/>
            <w:color w:val="000000"/>
          </w:rPr>
          <w:t>ese</w:t>
        </w:r>
      </w:ins>
      <w:del w:id="18" w:author="3DR" w:date="2015-12-21T07:17:00Z">
        <w:r w:rsidR="00FD4539" w:rsidRPr="00D56B65" w:rsidDel="009D69ED">
          <w:rPr>
            <w:i/>
            <w:color w:val="000000"/>
          </w:rPr>
          <w:delText>is</w:delText>
        </w:r>
      </w:del>
      <w:r w:rsidR="00FD4539" w:rsidRPr="00D56B65">
        <w:rPr>
          <w:i/>
          <w:color w:val="000000"/>
        </w:rPr>
        <w:t xml:space="preserve"> data to simulate the additive effects of genetic variation on food-web complexity</w:t>
      </w:r>
      <w:r w:rsidR="00FD4539" w:rsidRPr="009517EF">
        <w:rPr>
          <w:color w:val="000000"/>
        </w:rPr>
        <w:t>.”</w:t>
      </w:r>
    </w:p>
    <w:p w:rsidR="00FD4539" w:rsidRPr="009517EF" w:rsidRDefault="00FD4539" w:rsidP="00A10CED">
      <w:pPr>
        <w:widowControl w:val="0"/>
        <w:autoSpaceDE w:val="0"/>
        <w:autoSpaceDN w:val="0"/>
        <w:adjustRightInd w:val="0"/>
        <w:rPr>
          <w:color w:val="000000"/>
        </w:rPr>
      </w:pPr>
    </w:p>
    <w:p w:rsidR="00FD4539" w:rsidRPr="009517EF" w:rsidRDefault="00FD4539" w:rsidP="00A10CED">
      <w:pPr>
        <w:widowControl w:val="0"/>
        <w:autoSpaceDE w:val="0"/>
        <w:autoSpaceDN w:val="0"/>
        <w:adjustRightInd w:val="0"/>
        <w:rPr>
          <w:color w:val="000000"/>
        </w:rPr>
      </w:pPr>
      <w:r w:rsidRPr="009517EF">
        <w:rPr>
          <w:color w:val="000000"/>
        </w:rPr>
        <w:t xml:space="preserve">The headings </w:t>
      </w:r>
      <w:r w:rsidR="009517EF" w:rsidRPr="009517EF">
        <w:rPr>
          <w:color w:val="000000"/>
        </w:rPr>
        <w:t xml:space="preserve">within the </w:t>
      </w:r>
      <w:r w:rsidR="00D56B65">
        <w:rPr>
          <w:color w:val="000000"/>
        </w:rPr>
        <w:t>Results and Discussion (line 166</w:t>
      </w:r>
      <w:r w:rsidR="009517EF" w:rsidRPr="009517EF">
        <w:rPr>
          <w:color w:val="000000"/>
        </w:rPr>
        <w:t>) as well as th</w:t>
      </w:r>
      <w:r w:rsidR="00D56B65">
        <w:rPr>
          <w:color w:val="000000"/>
        </w:rPr>
        <w:t>e Material and Methods (line 321</w:t>
      </w:r>
      <w:r w:rsidR="009517EF" w:rsidRPr="009517EF">
        <w:rPr>
          <w:color w:val="000000"/>
        </w:rPr>
        <w:t xml:space="preserve">) </w:t>
      </w:r>
      <w:r w:rsidRPr="009517EF">
        <w:rPr>
          <w:color w:val="000000"/>
        </w:rPr>
        <w:t>now read: “</w:t>
      </w:r>
      <w:r w:rsidRPr="00D56B65">
        <w:rPr>
          <w:i/>
          <w:color w:val="000000"/>
        </w:rPr>
        <w:t>Simulating the additive effects of</w:t>
      </w:r>
      <w:r w:rsidRPr="009517EF">
        <w:rPr>
          <w:color w:val="000000"/>
        </w:rPr>
        <w:t xml:space="preserve"> genetic variation on network complexity.”</w:t>
      </w:r>
    </w:p>
    <w:p w:rsidR="009517EF" w:rsidRPr="009517EF" w:rsidRDefault="009517EF" w:rsidP="00A10CED">
      <w:pPr>
        <w:widowControl w:val="0"/>
        <w:autoSpaceDE w:val="0"/>
        <w:autoSpaceDN w:val="0"/>
        <w:adjustRightInd w:val="0"/>
        <w:rPr>
          <w:color w:val="000000"/>
        </w:rPr>
      </w:pPr>
    </w:p>
    <w:p w:rsidR="009517EF" w:rsidRDefault="00D56B65" w:rsidP="00A10CED">
      <w:pPr>
        <w:widowControl w:val="0"/>
        <w:autoSpaceDE w:val="0"/>
        <w:autoSpaceDN w:val="0"/>
        <w:adjustRightInd w:val="0"/>
        <w:rPr>
          <w:color w:val="000000"/>
        </w:rPr>
      </w:pPr>
      <w:r>
        <w:rPr>
          <w:color w:val="000000"/>
        </w:rPr>
        <w:t>Lines 169-171</w:t>
      </w:r>
      <w:r w:rsidR="009517EF" w:rsidRPr="009517EF">
        <w:rPr>
          <w:color w:val="000000"/>
        </w:rPr>
        <w:t xml:space="preserve"> now read: “After accounting for sampling effort (dashed line, Fig. 6), </w:t>
      </w:r>
      <w:r w:rsidR="009517EF" w:rsidRPr="00D56B65">
        <w:rPr>
          <w:i/>
          <w:color w:val="000000"/>
        </w:rPr>
        <w:t>our simulations suggest</w:t>
      </w:r>
      <w:r w:rsidR="009517EF" w:rsidRPr="009517EF">
        <w:rPr>
          <w:color w:val="000000"/>
        </w:rPr>
        <w:t xml:space="preserve"> that food-web complexity </w:t>
      </w:r>
      <w:r w:rsidR="009517EF" w:rsidRPr="00D56B65">
        <w:rPr>
          <w:i/>
          <w:color w:val="000000"/>
        </w:rPr>
        <w:t>would</w:t>
      </w:r>
      <w:r w:rsidR="009517EF" w:rsidRPr="009517EF">
        <w:rPr>
          <w:color w:val="000000"/>
        </w:rPr>
        <w:t xml:space="preserve"> increase by 20% with increasing genetic variation (Fig. 6).”</w:t>
      </w:r>
    </w:p>
    <w:p w:rsidR="00D56B65" w:rsidRDefault="00D56B65" w:rsidP="00A10CED">
      <w:pPr>
        <w:widowControl w:val="0"/>
        <w:autoSpaceDE w:val="0"/>
        <w:autoSpaceDN w:val="0"/>
        <w:adjustRightInd w:val="0"/>
        <w:rPr>
          <w:color w:val="000000"/>
        </w:rPr>
      </w:pPr>
    </w:p>
    <w:p w:rsidR="00D56B65" w:rsidRPr="009517EF" w:rsidRDefault="00D56B65" w:rsidP="00A10CED">
      <w:pPr>
        <w:widowControl w:val="0"/>
        <w:autoSpaceDE w:val="0"/>
        <w:autoSpaceDN w:val="0"/>
        <w:adjustRightInd w:val="0"/>
        <w:rPr>
          <w:color w:val="000000"/>
        </w:rPr>
      </w:pPr>
      <w:r>
        <w:rPr>
          <w:color w:val="000000"/>
        </w:rPr>
        <w:t xml:space="preserve">Lines 193-196 now read: “It is worth noting though that our qualitative conclusion, namely that genetic variation </w:t>
      </w:r>
      <w:r w:rsidRPr="00D56B65">
        <w:rPr>
          <w:i/>
          <w:color w:val="000000"/>
        </w:rPr>
        <w:t>likely</w:t>
      </w:r>
      <w:r>
        <w:rPr>
          <w:color w:val="000000"/>
        </w:rPr>
        <w:t xml:space="preserve"> increases food-web complexity, will still hold unless negative, non-additive effects are equal or greater in magnitude compared to the additive effect we observed.”</w:t>
      </w:r>
    </w:p>
    <w:p w:rsidR="009517EF" w:rsidRPr="009517EF" w:rsidRDefault="009517EF" w:rsidP="00A10CED">
      <w:pPr>
        <w:widowControl w:val="0"/>
        <w:autoSpaceDE w:val="0"/>
        <w:autoSpaceDN w:val="0"/>
        <w:adjustRightInd w:val="0"/>
        <w:rPr>
          <w:color w:val="000000"/>
        </w:rPr>
      </w:pPr>
    </w:p>
    <w:p w:rsidR="009517EF" w:rsidRPr="009517EF" w:rsidRDefault="00D56B65" w:rsidP="00A10CED">
      <w:pPr>
        <w:widowControl w:val="0"/>
        <w:autoSpaceDE w:val="0"/>
        <w:autoSpaceDN w:val="0"/>
        <w:adjustRightInd w:val="0"/>
        <w:rPr>
          <w:color w:val="000000"/>
        </w:rPr>
      </w:pPr>
      <w:r>
        <w:rPr>
          <w:color w:val="000000"/>
        </w:rPr>
        <w:t>Lines 199-200</w:t>
      </w:r>
      <w:r w:rsidR="009517EF" w:rsidRPr="009517EF">
        <w:rPr>
          <w:color w:val="000000"/>
        </w:rPr>
        <w:t xml:space="preserve"> now read: “</w:t>
      </w:r>
      <w:del w:id="19" w:author="3DR" w:date="2015-12-21T07:18:00Z">
        <w:r w:rsidR="009517EF" w:rsidRPr="009517EF" w:rsidDel="009D69ED">
          <w:rPr>
            <w:color w:val="000000"/>
          </w:rPr>
          <w:delText xml:space="preserve">Our </w:delText>
        </w:r>
      </w:del>
      <w:ins w:id="20" w:author="3DR" w:date="2015-12-21T07:18:00Z">
        <w:r w:rsidR="009D69ED">
          <w:rPr>
            <w:color w:val="000000"/>
          </w:rPr>
          <w:t xml:space="preserve">The results of our simulation </w:t>
        </w:r>
      </w:ins>
      <w:del w:id="21" w:author="3DR" w:date="2015-12-21T07:18:00Z">
        <w:r w:rsidR="009517EF" w:rsidRPr="009517EF" w:rsidDel="009D69ED">
          <w:rPr>
            <w:color w:val="000000"/>
          </w:rPr>
          <w:delText>results suggest</w:delText>
        </w:r>
      </w:del>
      <w:ins w:id="22" w:author="3DR" w:date="2015-12-21T07:18:00Z">
        <w:r w:rsidR="009D69ED">
          <w:rPr>
            <w:color w:val="000000"/>
          </w:rPr>
          <w:t>posit</w:t>
        </w:r>
      </w:ins>
      <w:r w:rsidR="009517EF" w:rsidRPr="009517EF">
        <w:rPr>
          <w:color w:val="000000"/>
        </w:rPr>
        <w:t xml:space="preserve"> that the gain or loss of genetic variation within a key species </w:t>
      </w:r>
      <w:r w:rsidR="009517EF" w:rsidRPr="00D56B65">
        <w:rPr>
          <w:i/>
          <w:color w:val="000000"/>
        </w:rPr>
        <w:t>may</w:t>
      </w:r>
      <w:r w:rsidR="009517EF" w:rsidRPr="009517EF">
        <w:rPr>
          <w:color w:val="000000"/>
        </w:rPr>
        <w:t xml:space="preserve"> fundamentally alter food-web complexity and therefore the persistence of food webs.”</w:t>
      </w:r>
    </w:p>
    <w:p w:rsidR="009517EF" w:rsidRPr="009517EF" w:rsidRDefault="009517EF" w:rsidP="00A10CED">
      <w:pPr>
        <w:widowControl w:val="0"/>
        <w:autoSpaceDE w:val="0"/>
        <w:autoSpaceDN w:val="0"/>
        <w:adjustRightInd w:val="0"/>
        <w:rPr>
          <w:color w:val="000000"/>
        </w:rPr>
      </w:pPr>
    </w:p>
    <w:p w:rsidR="009517EF" w:rsidRPr="009517EF" w:rsidRDefault="00D56B65" w:rsidP="00A10CED">
      <w:pPr>
        <w:widowControl w:val="0"/>
        <w:autoSpaceDE w:val="0"/>
        <w:autoSpaceDN w:val="0"/>
        <w:adjustRightInd w:val="0"/>
        <w:rPr>
          <w:color w:val="000000"/>
        </w:rPr>
      </w:pPr>
      <w:r>
        <w:rPr>
          <w:color w:val="000000"/>
        </w:rPr>
        <w:t>Lines 210-211</w:t>
      </w:r>
      <w:r w:rsidR="009517EF" w:rsidRPr="009517EF">
        <w:rPr>
          <w:color w:val="000000"/>
        </w:rPr>
        <w:t xml:space="preserve"> now read: “Indeed, our </w:t>
      </w:r>
      <w:r w:rsidR="009517EF" w:rsidRPr="00D56B65">
        <w:rPr>
          <w:i/>
          <w:color w:val="000000"/>
        </w:rPr>
        <w:t>simulations</w:t>
      </w:r>
      <w:r w:rsidR="009517EF" w:rsidRPr="009517EF">
        <w:rPr>
          <w:color w:val="000000"/>
        </w:rPr>
        <w:t xml:space="preserve"> </w:t>
      </w:r>
      <w:del w:id="23" w:author="3DR" w:date="2015-12-21T07:19:00Z">
        <w:r w:rsidR="009517EF" w:rsidRPr="009517EF" w:rsidDel="009D69ED">
          <w:rPr>
            <w:color w:val="000000"/>
          </w:rPr>
          <w:delText xml:space="preserve">suggest </w:delText>
        </w:r>
      </w:del>
      <w:ins w:id="24" w:author="3DR" w:date="2015-12-21T07:19:00Z">
        <w:r w:rsidR="009D69ED" w:rsidRPr="009517EF">
          <w:rPr>
            <w:color w:val="000000"/>
          </w:rPr>
          <w:t>su</w:t>
        </w:r>
        <w:r w:rsidR="009D69ED">
          <w:rPr>
            <w:color w:val="000000"/>
          </w:rPr>
          <w:t>pport</w:t>
        </w:r>
        <w:r w:rsidR="009D69ED" w:rsidRPr="009517EF">
          <w:rPr>
            <w:color w:val="000000"/>
          </w:rPr>
          <w:t xml:space="preserve"> </w:t>
        </w:r>
      </w:ins>
      <w:r w:rsidR="009517EF" w:rsidRPr="009517EF">
        <w:rPr>
          <w:color w:val="000000"/>
        </w:rPr>
        <w:t>that the loss of genetic variation will result in less complex food webs.”</w:t>
      </w:r>
    </w:p>
    <w:p w:rsidR="009517EF" w:rsidRPr="009517EF" w:rsidRDefault="009517EF" w:rsidP="00A10CED">
      <w:pPr>
        <w:widowControl w:val="0"/>
        <w:autoSpaceDE w:val="0"/>
        <w:autoSpaceDN w:val="0"/>
        <w:adjustRightInd w:val="0"/>
        <w:rPr>
          <w:color w:val="000000"/>
        </w:rPr>
      </w:pPr>
    </w:p>
    <w:p w:rsidR="009517EF" w:rsidRPr="009517EF" w:rsidRDefault="009517EF" w:rsidP="00A10CED">
      <w:pPr>
        <w:widowControl w:val="0"/>
        <w:autoSpaceDE w:val="0"/>
        <w:autoSpaceDN w:val="0"/>
        <w:adjustRightInd w:val="0"/>
        <w:rPr>
          <w:color w:val="000000"/>
        </w:rPr>
      </w:pPr>
      <w:r w:rsidRPr="009517EF">
        <w:rPr>
          <w:color w:val="000000"/>
        </w:rPr>
        <w:t>Lines 538-540 in the legend of Fig. 6 now read: “</w:t>
      </w:r>
      <w:r w:rsidRPr="009517EF">
        <w:rPr>
          <w:bCs/>
          <w:color w:val="000000"/>
        </w:rPr>
        <w:t>Fig. 6</w:t>
      </w:r>
      <w:r w:rsidRPr="009517EF">
        <w:rPr>
          <w:color w:val="000000"/>
        </w:rPr>
        <w:t xml:space="preserve">. </w:t>
      </w:r>
      <w:r w:rsidRPr="00D56B65">
        <w:rPr>
          <w:i/>
          <w:color w:val="000000"/>
        </w:rPr>
        <w:t xml:space="preserve">Simulations of our empirical data </w:t>
      </w:r>
      <w:del w:id="25" w:author="3DR" w:date="2015-12-21T07:18:00Z">
        <w:r w:rsidRPr="00D56B65" w:rsidDel="009D69ED">
          <w:rPr>
            <w:i/>
            <w:color w:val="000000"/>
          </w:rPr>
          <w:delText>suggest</w:delText>
        </w:r>
        <w:r w:rsidRPr="009517EF" w:rsidDel="009D69ED">
          <w:rPr>
            <w:color w:val="000000"/>
          </w:rPr>
          <w:delText xml:space="preserve"> </w:delText>
        </w:r>
      </w:del>
      <w:ins w:id="26" w:author="3DR" w:date="2015-12-21T07:18:00Z">
        <w:r w:rsidR="009D69ED">
          <w:rPr>
            <w:i/>
            <w:color w:val="000000"/>
          </w:rPr>
          <w:t xml:space="preserve">indicate </w:t>
        </w:r>
      </w:ins>
      <w:r w:rsidRPr="009517EF">
        <w:rPr>
          <w:color w:val="000000"/>
        </w:rPr>
        <w:t>that increasing willow (</w:t>
      </w:r>
      <w:r w:rsidRPr="009517EF">
        <w:rPr>
          <w:i/>
          <w:color w:val="000000"/>
        </w:rPr>
        <w:t xml:space="preserve">Salix </w:t>
      </w:r>
      <w:proofErr w:type="spellStart"/>
      <w:r w:rsidRPr="009517EF">
        <w:rPr>
          <w:i/>
          <w:color w:val="000000"/>
        </w:rPr>
        <w:t>hookeriana</w:t>
      </w:r>
      <w:proofErr w:type="spellEnd"/>
      <w:r w:rsidRPr="009517EF">
        <w:rPr>
          <w:color w:val="000000"/>
        </w:rPr>
        <w:t>) genetic variation results in a more complex plant-insect food web due to complementarity in trophic interactions.”</w:t>
      </w:r>
    </w:p>
    <w:p w:rsidR="009517EF" w:rsidRDefault="009517EF" w:rsidP="00A10CED">
      <w:pPr>
        <w:widowControl w:val="0"/>
        <w:autoSpaceDE w:val="0"/>
        <w:autoSpaceDN w:val="0"/>
        <w:adjustRightInd w:val="0"/>
        <w:rPr>
          <w:b/>
          <w:color w:val="000000"/>
        </w:rPr>
      </w:pPr>
    </w:p>
    <w:p w:rsidR="009517EF" w:rsidRPr="00CB40B8" w:rsidRDefault="009517EF" w:rsidP="00A10CED">
      <w:pPr>
        <w:widowControl w:val="0"/>
        <w:autoSpaceDE w:val="0"/>
        <w:autoSpaceDN w:val="0"/>
        <w:adjustRightInd w:val="0"/>
      </w:pPr>
    </w:p>
    <w:p w:rsidR="00A10CED" w:rsidRPr="00A10CED" w:rsidRDefault="00A10CED" w:rsidP="00A10CED">
      <w:pPr>
        <w:widowControl w:val="0"/>
        <w:autoSpaceDE w:val="0"/>
        <w:autoSpaceDN w:val="0"/>
        <w:adjustRightInd w:val="0"/>
        <w:rPr>
          <w:b/>
        </w:rPr>
      </w:pPr>
    </w:p>
    <w:p w:rsidR="00A10CED" w:rsidRPr="00A10CED" w:rsidRDefault="00A10CED" w:rsidP="00A10CED">
      <w:pPr>
        <w:widowControl w:val="0"/>
        <w:autoSpaceDE w:val="0"/>
        <w:autoSpaceDN w:val="0"/>
        <w:adjustRightInd w:val="0"/>
        <w:rPr>
          <w:b/>
        </w:rPr>
      </w:pPr>
      <w:r w:rsidRPr="00A10CED">
        <w:rPr>
          <w:b/>
        </w:rPr>
        <w:t xml:space="preserve">Reviewer Comments: </w:t>
      </w:r>
    </w:p>
    <w:p w:rsidR="00A10CED" w:rsidRPr="00A10CED" w:rsidRDefault="00A10CED" w:rsidP="00A10CED">
      <w:pPr>
        <w:widowControl w:val="0"/>
        <w:autoSpaceDE w:val="0"/>
        <w:autoSpaceDN w:val="0"/>
        <w:adjustRightInd w:val="0"/>
        <w:rPr>
          <w:b/>
        </w:rPr>
      </w:pPr>
    </w:p>
    <w:p w:rsidR="00A10CED" w:rsidRPr="00A10CED" w:rsidRDefault="00A10CED" w:rsidP="00A10CED">
      <w:pPr>
        <w:widowControl w:val="0"/>
        <w:autoSpaceDE w:val="0"/>
        <w:autoSpaceDN w:val="0"/>
        <w:adjustRightInd w:val="0"/>
        <w:rPr>
          <w:b/>
        </w:rPr>
      </w:pPr>
      <w:r w:rsidRPr="00A10CED">
        <w:rPr>
          <w:b/>
        </w:rPr>
        <w:t xml:space="preserve">Reviewer #1: </w:t>
      </w:r>
    </w:p>
    <w:p w:rsidR="00A10CED" w:rsidRPr="00A10CED" w:rsidRDefault="00A10CED" w:rsidP="00A10CED">
      <w:pPr>
        <w:widowControl w:val="0"/>
        <w:autoSpaceDE w:val="0"/>
        <w:autoSpaceDN w:val="0"/>
        <w:adjustRightInd w:val="0"/>
        <w:rPr>
          <w:b/>
        </w:rPr>
      </w:pPr>
    </w:p>
    <w:p w:rsidR="00A10CED" w:rsidRPr="00A10CED" w:rsidRDefault="00A10CED" w:rsidP="00A10CED">
      <w:pPr>
        <w:widowControl w:val="0"/>
        <w:autoSpaceDE w:val="0"/>
        <w:autoSpaceDN w:val="0"/>
        <w:adjustRightInd w:val="0"/>
        <w:rPr>
          <w:b/>
        </w:rPr>
      </w:pPr>
      <w:r w:rsidRPr="00A10CED">
        <w:rPr>
          <w:b/>
        </w:rPr>
        <w:t>Suitable Quality</w:t>
      </w:r>
      <w:proofErr w:type="gramStart"/>
      <w:r w:rsidRPr="00A10CED">
        <w:rPr>
          <w:b/>
        </w:rPr>
        <w:t>?:</w:t>
      </w:r>
      <w:proofErr w:type="gramEnd"/>
      <w:r w:rsidRPr="00A10CED">
        <w:rPr>
          <w:b/>
        </w:rPr>
        <w:t xml:space="preserve"> No </w:t>
      </w:r>
    </w:p>
    <w:p w:rsidR="00A10CED" w:rsidRPr="00A10CED" w:rsidRDefault="00A10CED" w:rsidP="00A10CED">
      <w:pPr>
        <w:widowControl w:val="0"/>
        <w:autoSpaceDE w:val="0"/>
        <w:autoSpaceDN w:val="0"/>
        <w:adjustRightInd w:val="0"/>
        <w:rPr>
          <w:b/>
        </w:rPr>
      </w:pPr>
      <w:r w:rsidRPr="00A10CED">
        <w:rPr>
          <w:b/>
        </w:rPr>
        <w:t>Sufficient General Interest</w:t>
      </w:r>
      <w:proofErr w:type="gramStart"/>
      <w:r w:rsidRPr="00A10CED">
        <w:rPr>
          <w:b/>
        </w:rPr>
        <w:t>?:</w:t>
      </w:r>
      <w:proofErr w:type="gramEnd"/>
      <w:r w:rsidRPr="00A10CED">
        <w:rPr>
          <w:b/>
        </w:rPr>
        <w:t xml:space="preserve"> Yes </w:t>
      </w:r>
    </w:p>
    <w:p w:rsidR="00A10CED" w:rsidRPr="00A10CED" w:rsidRDefault="00A10CED" w:rsidP="00A10CED">
      <w:pPr>
        <w:widowControl w:val="0"/>
        <w:autoSpaceDE w:val="0"/>
        <w:autoSpaceDN w:val="0"/>
        <w:adjustRightInd w:val="0"/>
        <w:rPr>
          <w:b/>
        </w:rPr>
      </w:pPr>
      <w:r w:rsidRPr="00A10CED">
        <w:rPr>
          <w:b/>
        </w:rPr>
        <w:t>Conclusions Justified</w:t>
      </w:r>
      <w:proofErr w:type="gramStart"/>
      <w:r w:rsidRPr="00A10CED">
        <w:rPr>
          <w:b/>
        </w:rPr>
        <w:t>?:</w:t>
      </w:r>
      <w:proofErr w:type="gramEnd"/>
      <w:r w:rsidRPr="00A10CED">
        <w:rPr>
          <w:b/>
        </w:rPr>
        <w:t xml:space="preserve"> No </w:t>
      </w:r>
    </w:p>
    <w:p w:rsidR="00A10CED" w:rsidRPr="00A10CED" w:rsidRDefault="00A10CED" w:rsidP="00A10CED">
      <w:pPr>
        <w:widowControl w:val="0"/>
        <w:autoSpaceDE w:val="0"/>
        <w:autoSpaceDN w:val="0"/>
        <w:adjustRightInd w:val="0"/>
        <w:rPr>
          <w:b/>
        </w:rPr>
      </w:pPr>
      <w:r w:rsidRPr="00A10CED">
        <w:rPr>
          <w:b/>
        </w:rPr>
        <w:t>Clearly Written</w:t>
      </w:r>
      <w:proofErr w:type="gramStart"/>
      <w:r w:rsidRPr="00A10CED">
        <w:rPr>
          <w:b/>
        </w:rPr>
        <w:t>?:</w:t>
      </w:r>
      <w:proofErr w:type="gramEnd"/>
      <w:r w:rsidRPr="00A10CED">
        <w:rPr>
          <w:b/>
        </w:rPr>
        <w:t xml:space="preserve"> Yes </w:t>
      </w:r>
    </w:p>
    <w:p w:rsidR="00A10CED" w:rsidRPr="00A10CED" w:rsidRDefault="00A10CED" w:rsidP="00A10CED">
      <w:pPr>
        <w:widowControl w:val="0"/>
        <w:autoSpaceDE w:val="0"/>
        <w:autoSpaceDN w:val="0"/>
        <w:adjustRightInd w:val="0"/>
        <w:rPr>
          <w:b/>
        </w:rPr>
      </w:pPr>
      <w:r w:rsidRPr="00A10CED">
        <w:rPr>
          <w:b/>
        </w:rPr>
        <w:t>Procedures Described</w:t>
      </w:r>
      <w:proofErr w:type="gramStart"/>
      <w:r w:rsidRPr="00A10CED">
        <w:rPr>
          <w:b/>
        </w:rPr>
        <w:t>?:</w:t>
      </w:r>
      <w:proofErr w:type="gramEnd"/>
      <w:r w:rsidRPr="00A10CED">
        <w:rPr>
          <w:b/>
        </w:rPr>
        <w:t xml:space="preserve"> Yes </w:t>
      </w:r>
    </w:p>
    <w:p w:rsidR="00A10CED" w:rsidRPr="00A10CED" w:rsidRDefault="00A10CED" w:rsidP="00A10CED">
      <w:pPr>
        <w:widowControl w:val="0"/>
        <w:autoSpaceDE w:val="0"/>
        <w:autoSpaceDN w:val="0"/>
        <w:adjustRightInd w:val="0"/>
        <w:rPr>
          <w:b/>
        </w:rPr>
      </w:pPr>
    </w:p>
    <w:p w:rsidR="00A10CED" w:rsidRPr="00A10CED" w:rsidRDefault="00A10CED" w:rsidP="00A10CED">
      <w:pPr>
        <w:widowControl w:val="0"/>
        <w:autoSpaceDE w:val="0"/>
        <w:autoSpaceDN w:val="0"/>
        <w:adjustRightInd w:val="0"/>
        <w:rPr>
          <w:b/>
        </w:rPr>
      </w:pPr>
      <w:r w:rsidRPr="00A10CED">
        <w:rPr>
          <w:b/>
        </w:rPr>
        <w:t xml:space="preserve">Comments: </w:t>
      </w:r>
    </w:p>
    <w:p w:rsidR="00A10CED" w:rsidRPr="00A10CED" w:rsidRDefault="00A10CED" w:rsidP="00A10CED">
      <w:pPr>
        <w:widowControl w:val="0"/>
        <w:autoSpaceDE w:val="0"/>
        <w:autoSpaceDN w:val="0"/>
        <w:adjustRightInd w:val="0"/>
        <w:rPr>
          <w:b/>
        </w:rPr>
      </w:pPr>
    </w:p>
    <w:p w:rsidR="00A10CED" w:rsidRPr="00A10CED" w:rsidRDefault="00A10CED" w:rsidP="00A10CED">
      <w:pPr>
        <w:widowControl w:val="0"/>
        <w:autoSpaceDE w:val="0"/>
        <w:autoSpaceDN w:val="0"/>
        <w:adjustRightInd w:val="0"/>
        <w:rPr>
          <w:b/>
        </w:rPr>
      </w:pPr>
      <w:r w:rsidRPr="00A10CED">
        <w:rPr>
          <w:b/>
        </w:rPr>
        <w:t xml:space="preserve">The manuscript by Barbour et al remains a fascinating study, addressing a very important question. When I reviewed this manuscript previously, I had but one substantial complaint. Namely, the authors purported to show "empirically" that more plant genetic variation led to more complex food webs. This implies (to me, and apparently another reviewer) that the authors experimentally manipulated the </w:t>
      </w:r>
      <w:proofErr w:type="spellStart"/>
      <w:r w:rsidRPr="00A10CED">
        <w:rPr>
          <w:b/>
        </w:rPr>
        <w:t>combinatorics</w:t>
      </w:r>
      <w:proofErr w:type="spellEnd"/>
      <w:r w:rsidRPr="00A10CED">
        <w:rPr>
          <w:b/>
        </w:rPr>
        <w:t xml:space="preserve"> of plant genetic diversity and then empirically measured the resulting food web network structure. That would be very, very exciting. However, what the authors actually did was quite different: they measured the food webs for each of many plant genotypes, separately. They then simulated various combinations of these genotypes and calculated the expected insect food web complexity, making empirically untested assumptions about additive effects of plant genotypes. The result is a conclusion that is, strictly speaking, a theoretical prediction, albeit one generated with an</w:t>
      </w:r>
    </w:p>
    <w:p w:rsidR="00A10CED" w:rsidRDefault="00A10CED" w:rsidP="00A10CED">
      <w:pPr>
        <w:widowControl w:val="0"/>
        <w:autoSpaceDE w:val="0"/>
        <w:autoSpaceDN w:val="0"/>
        <w:adjustRightInd w:val="0"/>
        <w:rPr>
          <w:b/>
        </w:rPr>
      </w:pPr>
      <w:proofErr w:type="gramStart"/>
      <w:r w:rsidRPr="00A10CED">
        <w:rPr>
          <w:b/>
        </w:rPr>
        <w:t>empirically</w:t>
      </w:r>
      <w:proofErr w:type="gramEnd"/>
      <w:r w:rsidRPr="00A10CED">
        <w:rPr>
          <w:b/>
        </w:rPr>
        <w:t xml:space="preserve"> parameterized model. The authors presented this work using language so ambiguous that I had to reread the paper twice to convince myself that the experiment I had thought/hoped they had done was in fact just a simulation. </w:t>
      </w:r>
    </w:p>
    <w:p w:rsidR="004929B6" w:rsidRDefault="004929B6" w:rsidP="00A10CED">
      <w:pPr>
        <w:widowControl w:val="0"/>
        <w:autoSpaceDE w:val="0"/>
        <w:autoSpaceDN w:val="0"/>
        <w:adjustRightInd w:val="0"/>
        <w:rPr>
          <w:b/>
        </w:rPr>
      </w:pPr>
    </w:p>
    <w:p w:rsidR="004929B6" w:rsidRPr="004929B6" w:rsidRDefault="007717B6" w:rsidP="00A10CED">
      <w:pPr>
        <w:widowControl w:val="0"/>
        <w:autoSpaceDE w:val="0"/>
        <w:autoSpaceDN w:val="0"/>
        <w:adjustRightInd w:val="0"/>
      </w:pPr>
      <w:r>
        <w:t xml:space="preserve">4. </w:t>
      </w:r>
      <w:r w:rsidR="004929B6">
        <w:t xml:space="preserve">We have taken extra care in this revised version of the manuscript to avoid ambiguous and misleading language. We hope Reviewer #1 finds </w:t>
      </w:r>
      <w:r w:rsidR="00D56B65">
        <w:t xml:space="preserve">that </w:t>
      </w:r>
      <w:r w:rsidR="004929B6">
        <w:t xml:space="preserve">the revised manuscript </w:t>
      </w:r>
      <w:r w:rsidR="00D56B65">
        <w:t xml:space="preserve">is now </w:t>
      </w:r>
      <w:r w:rsidR="004929B6">
        <w:t>suitable for publication.</w:t>
      </w:r>
    </w:p>
    <w:p w:rsidR="00A10CED" w:rsidRPr="00A10CED" w:rsidRDefault="00A10CED" w:rsidP="00A10CED">
      <w:pPr>
        <w:widowControl w:val="0"/>
        <w:autoSpaceDE w:val="0"/>
        <w:autoSpaceDN w:val="0"/>
        <w:adjustRightInd w:val="0"/>
        <w:rPr>
          <w:b/>
        </w:rPr>
      </w:pPr>
    </w:p>
    <w:p w:rsidR="00A10CED" w:rsidRPr="00A10CED" w:rsidRDefault="00A10CED" w:rsidP="00A10CED">
      <w:pPr>
        <w:widowControl w:val="0"/>
        <w:autoSpaceDE w:val="0"/>
        <w:autoSpaceDN w:val="0"/>
        <w:adjustRightInd w:val="0"/>
        <w:rPr>
          <w:b/>
        </w:rPr>
      </w:pPr>
      <w:r w:rsidRPr="00A10CED">
        <w:rPr>
          <w:b/>
        </w:rPr>
        <w:t xml:space="preserve">Although both I and another reviewer raised concerns about this ambiguous use of a simulation, the authors have submitted a revision that perpetuates the same problem. Take the title: </w:t>
      </w:r>
    </w:p>
    <w:p w:rsidR="00A10CED" w:rsidRPr="00A10CED" w:rsidRDefault="00A10CED" w:rsidP="00A10CED">
      <w:pPr>
        <w:widowControl w:val="0"/>
        <w:autoSpaceDE w:val="0"/>
        <w:autoSpaceDN w:val="0"/>
        <w:adjustRightInd w:val="0"/>
        <w:rPr>
          <w:b/>
        </w:rPr>
      </w:pPr>
    </w:p>
    <w:p w:rsidR="00A10CED" w:rsidRPr="00A10CED" w:rsidRDefault="00A10CED" w:rsidP="00A10CED">
      <w:pPr>
        <w:widowControl w:val="0"/>
        <w:autoSpaceDE w:val="0"/>
        <w:autoSpaceDN w:val="0"/>
        <w:adjustRightInd w:val="0"/>
        <w:rPr>
          <w:b/>
        </w:rPr>
      </w:pPr>
      <w:r w:rsidRPr="00A10CED">
        <w:rPr>
          <w:b/>
        </w:rPr>
        <w:t xml:space="preserve">"Intraspecific genetic variation increases network complexity: empirical evidence from a plant-insect food web" </w:t>
      </w:r>
    </w:p>
    <w:p w:rsidR="00A10CED" w:rsidRPr="00A10CED" w:rsidRDefault="00A10CED" w:rsidP="00A10CED">
      <w:pPr>
        <w:widowControl w:val="0"/>
        <w:autoSpaceDE w:val="0"/>
        <w:autoSpaceDN w:val="0"/>
        <w:adjustRightInd w:val="0"/>
        <w:rPr>
          <w:b/>
        </w:rPr>
      </w:pPr>
    </w:p>
    <w:p w:rsidR="00A10CED" w:rsidRDefault="00A10CED" w:rsidP="00A10CED">
      <w:pPr>
        <w:widowControl w:val="0"/>
        <w:autoSpaceDE w:val="0"/>
        <w:autoSpaceDN w:val="0"/>
        <w:adjustRightInd w:val="0"/>
        <w:rPr>
          <w:b/>
        </w:rPr>
      </w:pPr>
      <w:proofErr w:type="gramStart"/>
      <w:r w:rsidRPr="00A10CED">
        <w:rPr>
          <w:b/>
        </w:rPr>
        <w:t>seems</w:t>
      </w:r>
      <w:proofErr w:type="gramEnd"/>
      <w:r w:rsidRPr="00A10CED">
        <w:rPr>
          <w:b/>
        </w:rPr>
        <w:t xml:space="preserve"> to imply that they have empirical evidence (which most people would take as observational or experimental) for this effect of genetic variation, whereas in fact it is a simulation that uses empirical data as an input. This isn't to denigrate the data showing that host plant genotypes differ in their insect communities: that's a nice result that I still like. But the phrasing here focuses on the effect of genetic variance, and yet ever data point that they collected was based on single- genotypes, not on </w:t>
      </w:r>
      <w:proofErr w:type="spellStart"/>
      <w:r w:rsidRPr="00A10CED">
        <w:rPr>
          <w:b/>
        </w:rPr>
        <w:t>combinatorics</w:t>
      </w:r>
      <w:proofErr w:type="spellEnd"/>
      <w:r w:rsidRPr="00A10CED">
        <w:rPr>
          <w:b/>
        </w:rPr>
        <w:t xml:space="preserve"> of genotypes. </w:t>
      </w:r>
    </w:p>
    <w:p w:rsidR="00FC1E0A" w:rsidRDefault="00FC1E0A" w:rsidP="00A10CED">
      <w:pPr>
        <w:widowControl w:val="0"/>
        <w:autoSpaceDE w:val="0"/>
        <w:autoSpaceDN w:val="0"/>
        <w:adjustRightInd w:val="0"/>
        <w:rPr>
          <w:b/>
        </w:rPr>
      </w:pPr>
    </w:p>
    <w:p w:rsidR="00FC1E0A" w:rsidRDefault="007717B6" w:rsidP="00A10CED">
      <w:pPr>
        <w:widowControl w:val="0"/>
        <w:autoSpaceDE w:val="0"/>
        <w:autoSpaceDN w:val="0"/>
        <w:adjustRightInd w:val="0"/>
      </w:pPr>
      <w:r>
        <w:t xml:space="preserve">5. </w:t>
      </w:r>
      <w:r w:rsidR="009517EF">
        <w:t xml:space="preserve">As </w:t>
      </w:r>
      <w:r w:rsidR="00D56B65">
        <w:t>discussed</w:t>
      </w:r>
      <w:r w:rsidR="009517EF">
        <w:t xml:space="preserve"> in response #1 to comment #1 of the editor, w</w:t>
      </w:r>
      <w:r w:rsidR="00FC1E0A">
        <w:t xml:space="preserve">e have changed the title for the revised manuscript </w:t>
      </w:r>
      <w:r w:rsidR="00B66485">
        <w:t xml:space="preserve">to now read: </w:t>
      </w:r>
    </w:p>
    <w:p w:rsidR="00B66485" w:rsidRDefault="00B66485" w:rsidP="00A10CED">
      <w:pPr>
        <w:widowControl w:val="0"/>
        <w:autoSpaceDE w:val="0"/>
        <w:autoSpaceDN w:val="0"/>
        <w:adjustRightInd w:val="0"/>
      </w:pPr>
    </w:p>
    <w:p w:rsidR="00B66485" w:rsidRPr="009517EF" w:rsidRDefault="00B66485" w:rsidP="00B664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17EF">
        <w:rPr>
          <w:bCs/>
          <w:color w:val="000000"/>
        </w:rPr>
        <w:t xml:space="preserve">“Genetic specificity of a plant-insect food web: implications for linking genetic </w:t>
      </w:r>
      <w:del w:id="27" w:author="3DR" w:date="2015-12-21T07:19:00Z">
        <w:r w:rsidRPr="009517EF" w:rsidDel="009D69ED">
          <w:rPr>
            <w:bCs/>
            <w:color w:val="000000"/>
          </w:rPr>
          <w:delText>variation to</w:delText>
        </w:r>
      </w:del>
      <w:ins w:id="28" w:author="3DR" w:date="2015-12-21T07:19:00Z">
        <w:r w:rsidR="009D69ED">
          <w:rPr>
            <w:bCs/>
            <w:color w:val="000000"/>
          </w:rPr>
          <w:t>and</w:t>
        </w:r>
      </w:ins>
      <w:r w:rsidRPr="009517EF">
        <w:rPr>
          <w:bCs/>
          <w:color w:val="000000"/>
        </w:rPr>
        <w:t xml:space="preserve"> network </w:t>
      </w:r>
      <w:commentRangeStart w:id="29"/>
      <w:r w:rsidRPr="009517EF">
        <w:rPr>
          <w:bCs/>
          <w:color w:val="000000"/>
        </w:rPr>
        <w:t>complexity</w:t>
      </w:r>
      <w:commentRangeEnd w:id="29"/>
      <w:r w:rsidR="009D69ED">
        <w:rPr>
          <w:rStyle w:val="CommentReference"/>
        </w:rPr>
        <w:commentReference w:id="29"/>
      </w:r>
      <w:r w:rsidRPr="009517EF">
        <w:rPr>
          <w:bCs/>
          <w:color w:val="000000"/>
        </w:rPr>
        <w:t>”</w:t>
      </w:r>
      <w:ins w:id="30" w:author="3DR" w:date="2015-12-21T07:19:00Z">
        <w:r w:rsidR="009D69ED">
          <w:rPr>
            <w:bCs/>
            <w:color w:val="000000"/>
          </w:rPr>
          <w:t xml:space="preserve"> </w:t>
        </w:r>
      </w:ins>
    </w:p>
    <w:p w:rsidR="00A10CED" w:rsidRPr="00A10CED" w:rsidRDefault="00A10CED" w:rsidP="00A10CED">
      <w:pPr>
        <w:widowControl w:val="0"/>
        <w:autoSpaceDE w:val="0"/>
        <w:autoSpaceDN w:val="0"/>
        <w:adjustRightInd w:val="0"/>
        <w:rPr>
          <w:b/>
        </w:rPr>
      </w:pPr>
    </w:p>
    <w:p w:rsidR="00A10CED" w:rsidRPr="00A10CED" w:rsidRDefault="00A10CED" w:rsidP="00A10CED">
      <w:pPr>
        <w:widowControl w:val="0"/>
        <w:autoSpaceDE w:val="0"/>
        <w:autoSpaceDN w:val="0"/>
        <w:adjustRightInd w:val="0"/>
        <w:rPr>
          <w:b/>
        </w:rPr>
      </w:pPr>
      <w:r w:rsidRPr="00A10CED">
        <w:rPr>
          <w:b/>
        </w:rPr>
        <w:t xml:space="preserve">There are many other places in the text where they perpetuate this ambiguous notion of "empirical evidence" (which in their rebuttal they claim is different from experimental evidence; maybe so, but simulations are neither). For instance in the abstract: </w:t>
      </w:r>
    </w:p>
    <w:p w:rsidR="00A10CED" w:rsidRPr="00A10CED" w:rsidRDefault="00A10CED" w:rsidP="00A10CED">
      <w:pPr>
        <w:widowControl w:val="0"/>
        <w:autoSpaceDE w:val="0"/>
        <w:autoSpaceDN w:val="0"/>
        <w:adjustRightInd w:val="0"/>
        <w:rPr>
          <w:b/>
        </w:rPr>
      </w:pPr>
    </w:p>
    <w:p w:rsidR="00A10CED" w:rsidRDefault="00A10CED" w:rsidP="00A10CED">
      <w:pPr>
        <w:widowControl w:val="0"/>
        <w:autoSpaceDE w:val="0"/>
        <w:autoSpaceDN w:val="0"/>
        <w:adjustRightInd w:val="0"/>
        <w:rPr>
          <w:b/>
        </w:rPr>
      </w:pPr>
      <w:r w:rsidRPr="00A10CED">
        <w:rPr>
          <w:b/>
        </w:rPr>
        <w:t xml:space="preserve">"Moreover, we found that food-web complexity increased by 20% over the range of genetic variation in the experimental population of host plants. Taken" </w:t>
      </w:r>
    </w:p>
    <w:p w:rsidR="00D5086C" w:rsidRDefault="00D5086C" w:rsidP="00A10CED">
      <w:pPr>
        <w:widowControl w:val="0"/>
        <w:autoSpaceDE w:val="0"/>
        <w:autoSpaceDN w:val="0"/>
        <w:adjustRightInd w:val="0"/>
        <w:rPr>
          <w:b/>
        </w:rPr>
      </w:pPr>
    </w:p>
    <w:p w:rsidR="00D5086C" w:rsidRPr="00D5086C" w:rsidRDefault="007717B6" w:rsidP="00A10CED">
      <w:pPr>
        <w:widowControl w:val="0"/>
        <w:autoSpaceDE w:val="0"/>
        <w:autoSpaceDN w:val="0"/>
        <w:adjustRightInd w:val="0"/>
      </w:pPr>
      <w:r>
        <w:t xml:space="preserve">6. </w:t>
      </w:r>
      <w:r w:rsidR="00D56B65">
        <w:t xml:space="preserve">To </w:t>
      </w:r>
      <w:del w:id="31" w:author="3DR" w:date="2015-12-21T07:19:00Z">
        <w:r w:rsidR="00D56B65" w:rsidDel="009D69ED">
          <w:delText xml:space="preserve">be clear </w:delText>
        </w:r>
      </w:del>
      <w:ins w:id="32" w:author="3DR" w:date="2015-12-21T07:19:00Z">
        <w:r w:rsidR="009D69ED">
          <w:t xml:space="preserve">clarify </w:t>
        </w:r>
      </w:ins>
      <w:r w:rsidR="00D56B65">
        <w:t xml:space="preserve">that we did not experimentally manipulate genetic variation, we now specify that we used simulations to determine the effects of genetic variation on food-web complexity. </w:t>
      </w:r>
      <w:r w:rsidR="00542A77">
        <w:t>This</w:t>
      </w:r>
      <w:r w:rsidR="00260899">
        <w:t xml:space="preserve"> sentence (lines 36-38) now reads</w:t>
      </w:r>
      <w:r w:rsidR="00D56B65">
        <w:t xml:space="preserve"> (italicized portions highlight alterations)</w:t>
      </w:r>
      <w:r w:rsidR="00260899">
        <w:t>: “</w:t>
      </w:r>
      <w:r w:rsidR="00260899">
        <w:rPr>
          <w:color w:val="000000"/>
        </w:rPr>
        <w:t xml:space="preserve">Moreover, </w:t>
      </w:r>
      <w:r w:rsidR="00260899" w:rsidRPr="00D56B65">
        <w:rPr>
          <w:i/>
          <w:color w:val="000000"/>
        </w:rPr>
        <w:t>our simulations suggest</w:t>
      </w:r>
      <w:r w:rsidR="00260899">
        <w:rPr>
          <w:color w:val="000000"/>
        </w:rPr>
        <w:t xml:space="preserve"> that food-web complexity </w:t>
      </w:r>
      <w:r w:rsidR="00260899" w:rsidRPr="00D56B65">
        <w:rPr>
          <w:i/>
          <w:color w:val="000000"/>
        </w:rPr>
        <w:t>would</w:t>
      </w:r>
      <w:r w:rsidR="00260899">
        <w:rPr>
          <w:color w:val="000000"/>
        </w:rPr>
        <w:t xml:space="preserve"> increase by 20% over the range of genetic variation in the experimental population of host plants.” </w:t>
      </w:r>
    </w:p>
    <w:p w:rsidR="00A10CED" w:rsidRPr="00A10CED" w:rsidRDefault="00A10CED" w:rsidP="00A10CED">
      <w:pPr>
        <w:widowControl w:val="0"/>
        <w:autoSpaceDE w:val="0"/>
        <w:autoSpaceDN w:val="0"/>
        <w:adjustRightInd w:val="0"/>
        <w:rPr>
          <w:b/>
        </w:rPr>
      </w:pPr>
    </w:p>
    <w:p w:rsidR="00A10CED" w:rsidRPr="00A10CED" w:rsidRDefault="00A10CED" w:rsidP="00A10CED">
      <w:pPr>
        <w:widowControl w:val="0"/>
        <w:autoSpaceDE w:val="0"/>
        <w:autoSpaceDN w:val="0"/>
        <w:adjustRightInd w:val="0"/>
        <w:rPr>
          <w:b/>
        </w:rPr>
      </w:pPr>
      <w:proofErr w:type="gramStart"/>
      <w:r w:rsidRPr="00A10CED">
        <w:rPr>
          <w:b/>
        </w:rPr>
        <w:t>or</w:t>
      </w:r>
      <w:proofErr w:type="gramEnd"/>
      <w:r w:rsidRPr="00A10CED">
        <w:rPr>
          <w:b/>
        </w:rPr>
        <w:t xml:space="preserve"> in the introduction: </w:t>
      </w:r>
    </w:p>
    <w:p w:rsidR="00A10CED" w:rsidRPr="00A10CED" w:rsidRDefault="00A10CED" w:rsidP="00A10CED">
      <w:pPr>
        <w:widowControl w:val="0"/>
        <w:autoSpaceDE w:val="0"/>
        <w:autoSpaceDN w:val="0"/>
        <w:adjustRightInd w:val="0"/>
        <w:rPr>
          <w:b/>
        </w:rPr>
      </w:pPr>
    </w:p>
    <w:p w:rsidR="00A10CED" w:rsidRDefault="00A10CED" w:rsidP="00A10CED">
      <w:pPr>
        <w:widowControl w:val="0"/>
        <w:autoSpaceDE w:val="0"/>
        <w:autoSpaceDN w:val="0"/>
        <w:adjustRightInd w:val="0"/>
        <w:rPr>
          <w:b/>
        </w:rPr>
      </w:pPr>
      <w:r w:rsidRPr="00A10CED">
        <w:rPr>
          <w:b/>
        </w:rPr>
        <w:t>"</w:t>
      </w:r>
      <w:proofErr w:type="gramStart"/>
      <w:r w:rsidRPr="00A10CED">
        <w:rPr>
          <w:b/>
        </w:rPr>
        <w:t>examine</w:t>
      </w:r>
      <w:proofErr w:type="gramEnd"/>
      <w:r w:rsidRPr="00A10CED">
        <w:rPr>
          <w:b/>
        </w:rPr>
        <w:t xml:space="preserve"> whether increasing genetic variation results in greater network complexity using a common garden experiment of a host plant" </w:t>
      </w:r>
    </w:p>
    <w:p w:rsidR="00D5086C" w:rsidRDefault="00D5086C" w:rsidP="00A10CED">
      <w:pPr>
        <w:widowControl w:val="0"/>
        <w:autoSpaceDE w:val="0"/>
        <w:autoSpaceDN w:val="0"/>
        <w:adjustRightInd w:val="0"/>
        <w:rPr>
          <w:b/>
        </w:rPr>
      </w:pPr>
    </w:p>
    <w:p w:rsidR="00260899" w:rsidRPr="00A10CED" w:rsidRDefault="007717B6" w:rsidP="00260899">
      <w:pPr>
        <w:widowControl w:val="0"/>
        <w:autoSpaceDE w:val="0"/>
        <w:autoSpaceDN w:val="0"/>
        <w:adjustRightInd w:val="0"/>
        <w:rPr>
          <w:b/>
        </w:rPr>
      </w:pPr>
      <w:r>
        <w:t xml:space="preserve">7. To </w:t>
      </w:r>
      <w:del w:id="33" w:author="3DR" w:date="2015-12-21T07:20:00Z">
        <w:r w:rsidDel="009D69ED">
          <w:delText>be clear</w:delText>
        </w:r>
      </w:del>
      <w:ins w:id="34" w:author="3DR" w:date="2015-12-21T07:20:00Z">
        <w:r w:rsidR="009D69ED">
          <w:t>clarify</w:t>
        </w:r>
      </w:ins>
      <w:r>
        <w:t xml:space="preserve"> that we did not experimental</w:t>
      </w:r>
      <w:r w:rsidR="00D56B65">
        <w:t>ly</w:t>
      </w:r>
      <w:r>
        <w:t xml:space="preserve"> manipulate genetic variation, we now specify that we used simulations to determine the effects of genetic variation on food-web complexity. </w:t>
      </w:r>
      <w:r w:rsidR="00260899">
        <w:t>This sentence (lines 87-88) now reads: “</w:t>
      </w:r>
      <w:r w:rsidR="00260899">
        <w:rPr>
          <w:color w:val="000000"/>
        </w:rPr>
        <w:t>In this study</w:t>
      </w:r>
      <w:r w:rsidR="00260899" w:rsidRPr="00804B90">
        <w:rPr>
          <w:color w:val="000000"/>
        </w:rPr>
        <w:t>, we quantify the genetic</w:t>
      </w:r>
      <w:r w:rsidR="00260899">
        <w:rPr>
          <w:color w:val="000000"/>
        </w:rPr>
        <w:t xml:space="preserve"> specificity</w:t>
      </w:r>
      <w:r w:rsidR="00260899" w:rsidRPr="00804B90">
        <w:rPr>
          <w:color w:val="000000"/>
        </w:rPr>
        <w:t xml:space="preserve"> </w:t>
      </w:r>
      <w:r w:rsidR="00260899">
        <w:rPr>
          <w:color w:val="000000"/>
        </w:rPr>
        <w:t xml:space="preserve">of </w:t>
      </w:r>
      <w:r w:rsidR="00260899" w:rsidRPr="00804B90">
        <w:rPr>
          <w:color w:val="000000"/>
        </w:rPr>
        <w:t>trophic interaction</w:t>
      </w:r>
      <w:r w:rsidR="00E750EB">
        <w:rPr>
          <w:color w:val="000000"/>
        </w:rPr>
        <w:t>s</w:t>
      </w:r>
      <w:r w:rsidR="00260899">
        <w:rPr>
          <w:color w:val="000000"/>
        </w:rPr>
        <w:t xml:space="preserve"> and </w:t>
      </w:r>
      <w:r w:rsidR="00260899" w:rsidRPr="00E750EB">
        <w:rPr>
          <w:i/>
          <w:color w:val="000000"/>
        </w:rPr>
        <w:t>use this data to simulate the additive effects of genetic variation on food-web complexity</w:t>
      </w:r>
      <w:r w:rsidR="00260899">
        <w:rPr>
          <w:color w:val="000000"/>
        </w:rPr>
        <w:t>.”</w:t>
      </w:r>
    </w:p>
    <w:p w:rsidR="00A10CED" w:rsidRPr="00A10CED" w:rsidRDefault="00A10CED" w:rsidP="00A10CED">
      <w:pPr>
        <w:widowControl w:val="0"/>
        <w:autoSpaceDE w:val="0"/>
        <w:autoSpaceDN w:val="0"/>
        <w:adjustRightInd w:val="0"/>
        <w:rPr>
          <w:b/>
        </w:rPr>
      </w:pPr>
    </w:p>
    <w:p w:rsidR="00A10CED" w:rsidRPr="00A10CED" w:rsidRDefault="00A10CED" w:rsidP="00A10CED">
      <w:pPr>
        <w:widowControl w:val="0"/>
        <w:autoSpaceDE w:val="0"/>
        <w:autoSpaceDN w:val="0"/>
        <w:adjustRightInd w:val="0"/>
        <w:rPr>
          <w:b/>
        </w:rPr>
      </w:pPr>
      <w:proofErr w:type="gramStart"/>
      <w:r w:rsidRPr="00A10CED">
        <w:rPr>
          <w:b/>
        </w:rPr>
        <w:t>or</w:t>
      </w:r>
      <w:proofErr w:type="gramEnd"/>
      <w:r w:rsidRPr="00A10CED">
        <w:rPr>
          <w:b/>
        </w:rPr>
        <w:t xml:space="preserve"> on the second page: </w:t>
      </w:r>
    </w:p>
    <w:p w:rsidR="00A10CED" w:rsidRPr="00A10CED" w:rsidRDefault="00A10CED" w:rsidP="00A10CED">
      <w:pPr>
        <w:widowControl w:val="0"/>
        <w:autoSpaceDE w:val="0"/>
        <w:autoSpaceDN w:val="0"/>
        <w:adjustRightInd w:val="0"/>
        <w:rPr>
          <w:b/>
        </w:rPr>
      </w:pPr>
    </w:p>
    <w:p w:rsidR="00A10CED" w:rsidRDefault="00A10CED" w:rsidP="00A10CED">
      <w:pPr>
        <w:widowControl w:val="0"/>
        <w:autoSpaceDE w:val="0"/>
        <w:autoSpaceDN w:val="0"/>
        <w:adjustRightInd w:val="0"/>
        <w:rPr>
          <w:b/>
        </w:rPr>
      </w:pPr>
      <w:r w:rsidRPr="00A10CED">
        <w:rPr>
          <w:b/>
        </w:rPr>
        <w:t xml:space="preserve">"Taken together, our study seeks to test theoretical predictions for how intraspecific genetic variation influences the structure of ecological networks. " </w:t>
      </w:r>
    </w:p>
    <w:p w:rsidR="00D5086C" w:rsidRDefault="00D5086C" w:rsidP="00A10CED">
      <w:pPr>
        <w:widowControl w:val="0"/>
        <w:autoSpaceDE w:val="0"/>
        <w:autoSpaceDN w:val="0"/>
        <w:adjustRightInd w:val="0"/>
        <w:rPr>
          <w:b/>
        </w:rPr>
      </w:pPr>
    </w:p>
    <w:p w:rsidR="00D5086C" w:rsidRPr="00D5086C" w:rsidRDefault="007717B6" w:rsidP="00A10CED">
      <w:pPr>
        <w:widowControl w:val="0"/>
        <w:autoSpaceDE w:val="0"/>
        <w:autoSpaceDN w:val="0"/>
        <w:adjustRightInd w:val="0"/>
      </w:pPr>
      <w:r>
        <w:t xml:space="preserve">8. </w:t>
      </w:r>
      <w:r w:rsidR="00542A77">
        <w:t xml:space="preserve">To </w:t>
      </w:r>
      <w:del w:id="35" w:author="3DR" w:date="2015-12-21T07:20:00Z">
        <w:r w:rsidR="00542A77" w:rsidDel="009D69ED">
          <w:delText xml:space="preserve">be clear </w:delText>
        </w:r>
      </w:del>
      <w:ins w:id="36" w:author="3DR" w:date="2015-12-21T07:20:00Z">
        <w:r w:rsidR="009D69ED">
          <w:t xml:space="preserve">clarify for readers </w:t>
        </w:r>
      </w:ins>
      <w:r w:rsidR="00542A77">
        <w:t>that we were not empirically testing any theoretical predictions, we replaced “test t</w:t>
      </w:r>
      <w:r>
        <w:t xml:space="preserve">heoretical predictions” with “examine”. </w:t>
      </w:r>
      <w:r w:rsidR="00B66485">
        <w:t>This sentence now reads (lines 107-108): “</w:t>
      </w:r>
      <w:r w:rsidR="00B66485" w:rsidRPr="00804B90">
        <w:rPr>
          <w:color w:val="000000"/>
        </w:rPr>
        <w:t xml:space="preserve">Taken together, our study seeks to </w:t>
      </w:r>
      <w:r w:rsidR="00B66485" w:rsidRPr="00E750EB">
        <w:rPr>
          <w:i/>
          <w:color w:val="000000"/>
        </w:rPr>
        <w:t xml:space="preserve">examine </w:t>
      </w:r>
      <w:r w:rsidR="00B66485">
        <w:rPr>
          <w:color w:val="000000"/>
        </w:rPr>
        <w:t>how</w:t>
      </w:r>
      <w:r w:rsidR="00B66485" w:rsidRPr="00804B90">
        <w:rPr>
          <w:color w:val="000000"/>
        </w:rPr>
        <w:t xml:space="preserve"> </w:t>
      </w:r>
      <w:r w:rsidR="00B66485">
        <w:rPr>
          <w:color w:val="000000"/>
        </w:rPr>
        <w:t xml:space="preserve">intraspecific </w:t>
      </w:r>
      <w:r w:rsidR="00B66485" w:rsidRPr="00804B90">
        <w:rPr>
          <w:color w:val="000000"/>
        </w:rPr>
        <w:t xml:space="preserve">genetic variation influences </w:t>
      </w:r>
      <w:r w:rsidR="00B66485">
        <w:rPr>
          <w:color w:val="000000"/>
        </w:rPr>
        <w:t>the</w:t>
      </w:r>
      <w:r w:rsidR="00B66485" w:rsidRPr="00804B90">
        <w:rPr>
          <w:color w:val="000000"/>
        </w:rPr>
        <w:t xml:space="preserve"> structure </w:t>
      </w:r>
      <w:r w:rsidR="00B66485">
        <w:rPr>
          <w:color w:val="000000"/>
        </w:rPr>
        <w:t xml:space="preserve">of ecological networks.” </w:t>
      </w:r>
    </w:p>
    <w:p w:rsidR="00A10CED" w:rsidRPr="00A10CED" w:rsidRDefault="00A10CED" w:rsidP="00A10CED">
      <w:pPr>
        <w:widowControl w:val="0"/>
        <w:autoSpaceDE w:val="0"/>
        <w:autoSpaceDN w:val="0"/>
        <w:adjustRightInd w:val="0"/>
        <w:rPr>
          <w:b/>
        </w:rPr>
      </w:pPr>
    </w:p>
    <w:p w:rsidR="00A10CED" w:rsidRDefault="00A10CED" w:rsidP="00A10CED">
      <w:pPr>
        <w:widowControl w:val="0"/>
        <w:autoSpaceDE w:val="0"/>
        <w:autoSpaceDN w:val="0"/>
        <w:adjustRightInd w:val="0"/>
        <w:rPr>
          <w:b/>
        </w:rPr>
      </w:pPr>
      <w:r w:rsidRPr="00A10CED">
        <w:rPr>
          <w:b/>
        </w:rPr>
        <w:t xml:space="preserve">I find this phrasing to be downright </w:t>
      </w:r>
      <w:proofErr w:type="gramStart"/>
      <w:r w:rsidRPr="00A10CED">
        <w:rPr>
          <w:b/>
        </w:rPr>
        <w:t>misleading,</w:t>
      </w:r>
      <w:proofErr w:type="gramEnd"/>
      <w:r w:rsidRPr="00A10CED">
        <w:rPr>
          <w:b/>
        </w:rPr>
        <w:t xml:space="preserve"> You have to get to line 461, for instance, before the word "simulate" shows up. The fact that the phrasing persists after another reviewer and I both voiced concerns is frustrating. </w:t>
      </w:r>
    </w:p>
    <w:p w:rsidR="00B66485" w:rsidRDefault="00B66485" w:rsidP="00A10CED">
      <w:pPr>
        <w:widowControl w:val="0"/>
        <w:autoSpaceDE w:val="0"/>
        <w:autoSpaceDN w:val="0"/>
        <w:adjustRightInd w:val="0"/>
        <w:rPr>
          <w:b/>
        </w:rPr>
      </w:pPr>
    </w:p>
    <w:p w:rsidR="00B66485" w:rsidRPr="00B66485" w:rsidRDefault="007717B6" w:rsidP="007717B6">
      <w:pPr>
        <w:widowControl w:val="0"/>
        <w:autoSpaceDE w:val="0"/>
        <w:autoSpaceDN w:val="0"/>
        <w:adjustRightInd w:val="0"/>
      </w:pPr>
      <w:r>
        <w:t xml:space="preserve">9. We apologize for not </w:t>
      </w:r>
      <w:ins w:id="37" w:author="3DR" w:date="2015-12-21T07:20:00Z">
        <w:r w:rsidR="009D69ED">
          <w:t>addressing the concern in</w:t>
        </w:r>
      </w:ins>
      <w:del w:id="38" w:author="3DR" w:date="2015-12-21T07:20:00Z">
        <w:r w:rsidDel="009D69ED">
          <w:delText>correcting</w:delText>
        </w:r>
      </w:del>
      <w:r>
        <w:t xml:space="preserve"> our phrasing in the previous version of the manuscript. We have now adjusted our wording throughout the manuscript to avoid being misleading (please see response #6-8 to reviewer #1 as well as response #3 to point #3 of the editor). </w:t>
      </w:r>
    </w:p>
    <w:p w:rsidR="00A10CED" w:rsidRPr="00A10CED" w:rsidRDefault="00A10CED" w:rsidP="00A10CED">
      <w:pPr>
        <w:widowControl w:val="0"/>
        <w:autoSpaceDE w:val="0"/>
        <w:autoSpaceDN w:val="0"/>
        <w:adjustRightInd w:val="0"/>
        <w:rPr>
          <w:b/>
        </w:rPr>
      </w:pPr>
    </w:p>
    <w:p w:rsidR="00A10CED" w:rsidRPr="00A10CED" w:rsidRDefault="00A10CED" w:rsidP="00A10CED">
      <w:pPr>
        <w:widowControl w:val="0"/>
        <w:autoSpaceDE w:val="0"/>
        <w:autoSpaceDN w:val="0"/>
        <w:adjustRightInd w:val="0"/>
        <w:rPr>
          <w:b/>
        </w:rPr>
      </w:pPr>
      <w:r w:rsidRPr="00A10CED">
        <w:rPr>
          <w:b/>
        </w:rPr>
        <w:t xml:space="preserve">With this in mind, I will argue strongly that the manuscript in its present form is unacceptable: it presents a bait-and-switch that implies an empirical (even experimental!) result [see the second-to-last last of the above quotes], but it delivers something entirely different. This isn't to say that the paper can't be rescued - it can. For instance in the right side of page 1, the opening sentence of this paragraph could read: </w:t>
      </w:r>
    </w:p>
    <w:p w:rsidR="00A10CED" w:rsidRPr="00A10CED" w:rsidRDefault="00A10CED" w:rsidP="00A10CED">
      <w:pPr>
        <w:widowControl w:val="0"/>
        <w:autoSpaceDE w:val="0"/>
        <w:autoSpaceDN w:val="0"/>
        <w:adjustRightInd w:val="0"/>
        <w:rPr>
          <w:b/>
        </w:rPr>
      </w:pPr>
    </w:p>
    <w:p w:rsidR="00A10CED" w:rsidRPr="00A10CED" w:rsidRDefault="00A10CED" w:rsidP="00A10CED">
      <w:pPr>
        <w:widowControl w:val="0"/>
        <w:autoSpaceDE w:val="0"/>
        <w:autoSpaceDN w:val="0"/>
        <w:adjustRightInd w:val="0"/>
        <w:rPr>
          <w:b/>
        </w:rPr>
      </w:pPr>
      <w:r w:rsidRPr="00A10CED">
        <w:rPr>
          <w:b/>
        </w:rPr>
        <w:t xml:space="preserve">"In this study we quantify the genetic </w:t>
      </w:r>
      <w:proofErr w:type="spellStart"/>
      <w:r w:rsidRPr="00A10CED">
        <w:rPr>
          <w:b/>
        </w:rPr>
        <w:t>specifity</w:t>
      </w:r>
      <w:proofErr w:type="spellEnd"/>
      <w:r w:rsidRPr="00A10CED">
        <w:rPr>
          <w:b/>
        </w:rPr>
        <w:t xml:space="preserve"> of trophic interactions, and use this data to simulate the effects of genetic variation on network complexity (assuming additive effects)" This would still be interesting (though not quite as much so), but far more appropriate. </w:t>
      </w:r>
    </w:p>
    <w:p w:rsidR="00A10CED" w:rsidRPr="00A10CED" w:rsidRDefault="00A10CED" w:rsidP="00A10CED">
      <w:pPr>
        <w:widowControl w:val="0"/>
        <w:autoSpaceDE w:val="0"/>
        <w:autoSpaceDN w:val="0"/>
        <w:adjustRightInd w:val="0"/>
        <w:rPr>
          <w:b/>
        </w:rPr>
      </w:pPr>
    </w:p>
    <w:p w:rsidR="00B66485" w:rsidRPr="00A10CED" w:rsidRDefault="00B81401" w:rsidP="007717B6">
      <w:pPr>
        <w:widowControl w:val="0"/>
        <w:autoSpaceDE w:val="0"/>
        <w:autoSpaceDN w:val="0"/>
        <w:adjustRightInd w:val="0"/>
        <w:rPr>
          <w:b/>
        </w:rPr>
      </w:pPr>
      <w:r>
        <w:t xml:space="preserve">10. </w:t>
      </w:r>
      <w:r w:rsidR="007717B6">
        <w:t xml:space="preserve">We hope that Reviewer #1 finds that our adjusted wording in this version of the manuscript </w:t>
      </w:r>
      <w:r>
        <w:t>is sufficient to rescue</w:t>
      </w:r>
      <w:r w:rsidR="007717B6">
        <w:t xml:space="preserve"> the paper. As suggested by Reviewer #1, we have altered the opening sentence of this paragraph so it now reads (lines 87-88): </w:t>
      </w:r>
      <w:r w:rsidR="00B66485">
        <w:t>“</w:t>
      </w:r>
      <w:r w:rsidR="00B66485">
        <w:rPr>
          <w:color w:val="000000"/>
        </w:rPr>
        <w:t>In this study</w:t>
      </w:r>
      <w:r w:rsidR="00B66485" w:rsidRPr="00804B90">
        <w:rPr>
          <w:color w:val="000000"/>
        </w:rPr>
        <w:t>, we quantify the genetic</w:t>
      </w:r>
      <w:r w:rsidR="00B66485">
        <w:rPr>
          <w:color w:val="000000"/>
        </w:rPr>
        <w:t xml:space="preserve"> specificity</w:t>
      </w:r>
      <w:r w:rsidR="00B66485" w:rsidRPr="00804B90">
        <w:rPr>
          <w:color w:val="000000"/>
        </w:rPr>
        <w:t xml:space="preserve"> </w:t>
      </w:r>
      <w:r w:rsidR="00B66485">
        <w:rPr>
          <w:color w:val="000000"/>
        </w:rPr>
        <w:t xml:space="preserve">of </w:t>
      </w:r>
      <w:r w:rsidR="00B66485" w:rsidRPr="00804B90">
        <w:rPr>
          <w:color w:val="000000"/>
        </w:rPr>
        <w:t>trophic interaction</w:t>
      </w:r>
      <w:r w:rsidR="00E750EB">
        <w:rPr>
          <w:color w:val="000000"/>
        </w:rPr>
        <w:t>s</w:t>
      </w:r>
      <w:r w:rsidR="00B66485">
        <w:rPr>
          <w:color w:val="000000"/>
        </w:rPr>
        <w:t xml:space="preserve"> and use this data to simulate the additive effects of genetic variation on food-web complexity.”</w:t>
      </w:r>
    </w:p>
    <w:p w:rsidR="00A10CED" w:rsidRPr="00A10CED" w:rsidRDefault="00A10CED" w:rsidP="00A10CED">
      <w:pPr>
        <w:widowControl w:val="0"/>
        <w:autoSpaceDE w:val="0"/>
        <w:autoSpaceDN w:val="0"/>
        <w:adjustRightInd w:val="0"/>
        <w:rPr>
          <w:b/>
        </w:rPr>
      </w:pPr>
    </w:p>
    <w:p w:rsidR="00A10CED" w:rsidRPr="00A10CED" w:rsidRDefault="00A10CED" w:rsidP="00A10CED">
      <w:pPr>
        <w:widowControl w:val="0"/>
        <w:autoSpaceDE w:val="0"/>
        <w:autoSpaceDN w:val="0"/>
        <w:adjustRightInd w:val="0"/>
        <w:rPr>
          <w:b/>
        </w:rPr>
      </w:pPr>
    </w:p>
    <w:p w:rsidR="00A10CED" w:rsidRPr="00A10CED" w:rsidRDefault="00A10CED" w:rsidP="00A10CED">
      <w:pPr>
        <w:widowControl w:val="0"/>
        <w:autoSpaceDE w:val="0"/>
        <w:autoSpaceDN w:val="0"/>
        <w:adjustRightInd w:val="0"/>
        <w:rPr>
          <w:b/>
        </w:rPr>
      </w:pPr>
      <w:r w:rsidRPr="00A10CED">
        <w:rPr>
          <w:b/>
        </w:rPr>
        <w:t xml:space="preserve">Reviewer #2: </w:t>
      </w:r>
    </w:p>
    <w:p w:rsidR="00A10CED" w:rsidRPr="00A10CED" w:rsidRDefault="00A10CED" w:rsidP="00A10CED">
      <w:pPr>
        <w:widowControl w:val="0"/>
        <w:autoSpaceDE w:val="0"/>
        <w:autoSpaceDN w:val="0"/>
        <w:adjustRightInd w:val="0"/>
        <w:rPr>
          <w:b/>
        </w:rPr>
      </w:pPr>
    </w:p>
    <w:p w:rsidR="00A10CED" w:rsidRPr="00A10CED" w:rsidRDefault="00A10CED" w:rsidP="00A10CED">
      <w:pPr>
        <w:widowControl w:val="0"/>
        <w:autoSpaceDE w:val="0"/>
        <w:autoSpaceDN w:val="0"/>
        <w:adjustRightInd w:val="0"/>
        <w:rPr>
          <w:b/>
        </w:rPr>
      </w:pPr>
      <w:r w:rsidRPr="00A10CED">
        <w:rPr>
          <w:b/>
        </w:rPr>
        <w:t>Suitable Quality</w:t>
      </w:r>
      <w:proofErr w:type="gramStart"/>
      <w:r w:rsidRPr="00A10CED">
        <w:rPr>
          <w:b/>
        </w:rPr>
        <w:t>?:</w:t>
      </w:r>
      <w:proofErr w:type="gramEnd"/>
      <w:r w:rsidRPr="00A10CED">
        <w:rPr>
          <w:b/>
        </w:rPr>
        <w:t xml:space="preserve"> Yes </w:t>
      </w:r>
    </w:p>
    <w:p w:rsidR="00A10CED" w:rsidRPr="00A10CED" w:rsidRDefault="00A10CED" w:rsidP="00A10CED">
      <w:pPr>
        <w:widowControl w:val="0"/>
        <w:autoSpaceDE w:val="0"/>
        <w:autoSpaceDN w:val="0"/>
        <w:adjustRightInd w:val="0"/>
        <w:rPr>
          <w:b/>
        </w:rPr>
      </w:pPr>
      <w:r w:rsidRPr="00A10CED">
        <w:rPr>
          <w:b/>
        </w:rPr>
        <w:t>Sufficient General Interest</w:t>
      </w:r>
      <w:proofErr w:type="gramStart"/>
      <w:r w:rsidRPr="00A10CED">
        <w:rPr>
          <w:b/>
        </w:rPr>
        <w:t>?:</w:t>
      </w:r>
      <w:proofErr w:type="gramEnd"/>
      <w:r w:rsidRPr="00A10CED">
        <w:rPr>
          <w:b/>
        </w:rPr>
        <w:t xml:space="preserve"> Yes </w:t>
      </w:r>
    </w:p>
    <w:p w:rsidR="00A10CED" w:rsidRPr="00A10CED" w:rsidRDefault="00A10CED" w:rsidP="00A10CED">
      <w:pPr>
        <w:widowControl w:val="0"/>
        <w:autoSpaceDE w:val="0"/>
        <w:autoSpaceDN w:val="0"/>
        <w:adjustRightInd w:val="0"/>
        <w:rPr>
          <w:b/>
        </w:rPr>
      </w:pPr>
      <w:r w:rsidRPr="00A10CED">
        <w:rPr>
          <w:b/>
        </w:rPr>
        <w:t>Conclusions Justified</w:t>
      </w:r>
      <w:proofErr w:type="gramStart"/>
      <w:r w:rsidRPr="00A10CED">
        <w:rPr>
          <w:b/>
        </w:rPr>
        <w:t>?:</w:t>
      </w:r>
      <w:proofErr w:type="gramEnd"/>
      <w:r w:rsidRPr="00A10CED">
        <w:rPr>
          <w:b/>
        </w:rPr>
        <w:t xml:space="preserve"> Yes </w:t>
      </w:r>
    </w:p>
    <w:p w:rsidR="00A10CED" w:rsidRPr="00A10CED" w:rsidRDefault="00A10CED" w:rsidP="00A10CED">
      <w:pPr>
        <w:widowControl w:val="0"/>
        <w:autoSpaceDE w:val="0"/>
        <w:autoSpaceDN w:val="0"/>
        <w:adjustRightInd w:val="0"/>
        <w:rPr>
          <w:b/>
        </w:rPr>
      </w:pPr>
      <w:r w:rsidRPr="00A10CED">
        <w:rPr>
          <w:b/>
        </w:rPr>
        <w:t>Clearly Written</w:t>
      </w:r>
      <w:proofErr w:type="gramStart"/>
      <w:r w:rsidRPr="00A10CED">
        <w:rPr>
          <w:b/>
        </w:rPr>
        <w:t>?:</w:t>
      </w:r>
      <w:proofErr w:type="gramEnd"/>
      <w:r w:rsidRPr="00A10CED">
        <w:rPr>
          <w:b/>
        </w:rPr>
        <w:t xml:space="preserve"> Yes </w:t>
      </w:r>
    </w:p>
    <w:p w:rsidR="00A10CED" w:rsidRPr="00A10CED" w:rsidRDefault="00A10CED" w:rsidP="00A10CED">
      <w:pPr>
        <w:widowControl w:val="0"/>
        <w:autoSpaceDE w:val="0"/>
        <w:autoSpaceDN w:val="0"/>
        <w:adjustRightInd w:val="0"/>
        <w:rPr>
          <w:b/>
        </w:rPr>
      </w:pPr>
      <w:r w:rsidRPr="00A10CED">
        <w:rPr>
          <w:b/>
        </w:rPr>
        <w:t>Procedures Described</w:t>
      </w:r>
      <w:proofErr w:type="gramStart"/>
      <w:r w:rsidRPr="00A10CED">
        <w:rPr>
          <w:b/>
        </w:rPr>
        <w:t>?:</w:t>
      </w:r>
      <w:proofErr w:type="gramEnd"/>
      <w:r w:rsidRPr="00A10CED">
        <w:rPr>
          <w:b/>
        </w:rPr>
        <w:t xml:space="preserve"> Yes </w:t>
      </w:r>
    </w:p>
    <w:p w:rsidR="00A10CED" w:rsidRPr="00A10CED" w:rsidRDefault="00A10CED" w:rsidP="00A10CED">
      <w:pPr>
        <w:widowControl w:val="0"/>
        <w:autoSpaceDE w:val="0"/>
        <w:autoSpaceDN w:val="0"/>
        <w:adjustRightInd w:val="0"/>
        <w:rPr>
          <w:b/>
        </w:rPr>
      </w:pPr>
    </w:p>
    <w:p w:rsidR="00A10CED" w:rsidRPr="00A10CED" w:rsidRDefault="00A10CED" w:rsidP="00A10CED">
      <w:pPr>
        <w:widowControl w:val="0"/>
        <w:autoSpaceDE w:val="0"/>
        <w:autoSpaceDN w:val="0"/>
        <w:adjustRightInd w:val="0"/>
        <w:rPr>
          <w:b/>
        </w:rPr>
      </w:pPr>
      <w:r w:rsidRPr="00A10CED">
        <w:rPr>
          <w:b/>
        </w:rPr>
        <w:t xml:space="preserve">Comments: </w:t>
      </w:r>
    </w:p>
    <w:p w:rsidR="00A10CED" w:rsidRPr="00A10CED" w:rsidRDefault="00A10CED" w:rsidP="00A10CED">
      <w:pPr>
        <w:widowControl w:val="0"/>
        <w:autoSpaceDE w:val="0"/>
        <w:autoSpaceDN w:val="0"/>
        <w:adjustRightInd w:val="0"/>
        <w:rPr>
          <w:b/>
        </w:rPr>
      </w:pPr>
    </w:p>
    <w:p w:rsidR="00A10CED" w:rsidRDefault="00A10CED" w:rsidP="00A10CED">
      <w:pPr>
        <w:rPr>
          <w:b/>
        </w:rPr>
      </w:pPr>
      <w:r w:rsidRPr="00A10CED">
        <w:rPr>
          <w:b/>
        </w:rPr>
        <w:t>The authors nicely responded to all of the comments I've been in the first evaluation. Thanks for considering them satisfyingly and congratulations for a great paper!</w:t>
      </w:r>
    </w:p>
    <w:p w:rsidR="00C51C55" w:rsidRDefault="00C51C55" w:rsidP="00A10CED">
      <w:pPr>
        <w:rPr>
          <w:b/>
        </w:rPr>
      </w:pPr>
    </w:p>
    <w:p w:rsidR="00C51C55" w:rsidRPr="00C51C55" w:rsidRDefault="00C51C55" w:rsidP="00A10CED">
      <w:r>
        <w:t>We are happy to hear that we did a satisfactory job responding to Reviewer #2’s comments.</w:t>
      </w:r>
    </w:p>
    <w:p w:rsidR="002419A2" w:rsidRPr="00A10CED" w:rsidRDefault="002419A2" w:rsidP="00A10CED">
      <w:pPr>
        <w:widowControl w:val="0"/>
        <w:autoSpaceDE w:val="0"/>
        <w:autoSpaceDN w:val="0"/>
        <w:adjustRightInd w:val="0"/>
        <w:rPr>
          <w:b/>
        </w:rPr>
      </w:pPr>
    </w:p>
    <w:p w:rsidR="0042231E" w:rsidRPr="00A10CED" w:rsidRDefault="0042231E" w:rsidP="002419A2">
      <w:pPr>
        <w:rPr>
          <w:b/>
        </w:rPr>
      </w:pPr>
    </w:p>
    <w:sectPr w:rsidR="0042231E" w:rsidRPr="00A10CED" w:rsidSect="00191BF3">
      <w:headerReference w:type="default" r:id="rId10"/>
      <w:pgSz w:w="12240" w:h="15840"/>
      <w:pgMar w:top="2160" w:right="1440" w:bottom="1077" w:left="1440" w:header="805"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9" w:author="3DR" w:date="2015-12-21T07:19:00Z" w:initials="3">
    <w:p w:rsidR="009D69ED" w:rsidRDefault="009D69ED">
      <w:pPr>
        <w:pStyle w:val="CommentText"/>
      </w:pPr>
      <w:r>
        <w:rPr>
          <w:rStyle w:val="CommentReference"/>
        </w:rPr>
        <w:annotationRef/>
      </w:r>
      <w:r>
        <w:t xml:space="preserve">Just trying to shorten things up here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617D" w:rsidRDefault="0096617D">
      <w:r>
        <w:separator/>
      </w:r>
    </w:p>
  </w:endnote>
  <w:endnote w:type="continuationSeparator" w:id="0">
    <w:p w:rsidR="0096617D" w:rsidRDefault="00966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Bold">
    <w:panose1 w:val="020B0704020202020204"/>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Times New Roman Italic">
    <w:panose1 w:val="02020503050405090304"/>
    <w:charset w:val="00"/>
    <w:family w:val="auto"/>
    <w:pitch w:val="variable"/>
    <w:sig w:usb0="E0000AFF" w:usb1="00007843" w:usb2="00000001"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617D" w:rsidRDefault="0096617D">
      <w:r>
        <w:separator/>
      </w:r>
    </w:p>
  </w:footnote>
  <w:footnote w:type="continuationSeparator" w:id="0">
    <w:p w:rsidR="0096617D" w:rsidRDefault="0096617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B65" w:rsidRDefault="00D56B65">
    <w:pPr>
      <w:pStyle w:val="Header"/>
      <w:rPr>
        <w:spacing w:val="78"/>
        <w:sz w:val="26"/>
      </w:rPr>
    </w:pPr>
    <w:r>
      <w:rPr>
        <w:spacing w:val="78"/>
        <w:sz w:val="26"/>
      </w:rPr>
      <w:t>THE UNIVERSITY OF BRITISH COLUMBIA</w:t>
    </w:r>
  </w:p>
  <w:p w:rsidR="00D56B65" w:rsidRDefault="00D56B65">
    <w:pPr>
      <w:pStyle w:val="Header"/>
      <w:rPr>
        <w:spacing w:val="78"/>
        <w:sz w:val="2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87358B"/>
    <w:multiLevelType w:val="hybridMultilevel"/>
    <w:tmpl w:val="5ECC3E5A"/>
    <w:lvl w:ilvl="0" w:tplc="718EF4D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DC5"/>
    <w:rsid w:val="0000286E"/>
    <w:rsid w:val="00004918"/>
    <w:rsid w:val="00006298"/>
    <w:rsid w:val="00013236"/>
    <w:rsid w:val="0001487A"/>
    <w:rsid w:val="000208A0"/>
    <w:rsid w:val="00021806"/>
    <w:rsid w:val="000224EE"/>
    <w:rsid w:val="00025329"/>
    <w:rsid w:val="000306AB"/>
    <w:rsid w:val="00033EE9"/>
    <w:rsid w:val="00051A1D"/>
    <w:rsid w:val="0005306D"/>
    <w:rsid w:val="000601E2"/>
    <w:rsid w:val="00065A85"/>
    <w:rsid w:val="00082CF4"/>
    <w:rsid w:val="000A6C76"/>
    <w:rsid w:val="000A7DFA"/>
    <w:rsid w:val="000B1067"/>
    <w:rsid w:val="000B2803"/>
    <w:rsid w:val="000C13D6"/>
    <w:rsid w:val="000D1067"/>
    <w:rsid w:val="000D3306"/>
    <w:rsid w:val="000E0539"/>
    <w:rsid w:val="000E2C09"/>
    <w:rsid w:val="000F256E"/>
    <w:rsid w:val="000F3FF7"/>
    <w:rsid w:val="00101170"/>
    <w:rsid w:val="00105011"/>
    <w:rsid w:val="00113E1F"/>
    <w:rsid w:val="00122BE7"/>
    <w:rsid w:val="00124259"/>
    <w:rsid w:val="00124321"/>
    <w:rsid w:val="00127BB4"/>
    <w:rsid w:val="00131587"/>
    <w:rsid w:val="00134F15"/>
    <w:rsid w:val="00140C26"/>
    <w:rsid w:val="001465E1"/>
    <w:rsid w:val="00147F1C"/>
    <w:rsid w:val="0015673C"/>
    <w:rsid w:val="00156A9E"/>
    <w:rsid w:val="00173F2A"/>
    <w:rsid w:val="001768F7"/>
    <w:rsid w:val="00191BF3"/>
    <w:rsid w:val="00192432"/>
    <w:rsid w:val="00192D80"/>
    <w:rsid w:val="00194FB9"/>
    <w:rsid w:val="001A4742"/>
    <w:rsid w:val="001C011D"/>
    <w:rsid w:val="001C198D"/>
    <w:rsid w:val="001D02D8"/>
    <w:rsid w:val="001F5C52"/>
    <w:rsid w:val="00200E54"/>
    <w:rsid w:val="00201032"/>
    <w:rsid w:val="00204F8C"/>
    <w:rsid w:val="0021376C"/>
    <w:rsid w:val="002137B9"/>
    <w:rsid w:val="00227D3A"/>
    <w:rsid w:val="00232B96"/>
    <w:rsid w:val="00233BB6"/>
    <w:rsid w:val="002352CB"/>
    <w:rsid w:val="00236946"/>
    <w:rsid w:val="002419A2"/>
    <w:rsid w:val="0024496A"/>
    <w:rsid w:val="00260899"/>
    <w:rsid w:val="002710F5"/>
    <w:rsid w:val="00274BCE"/>
    <w:rsid w:val="00275C1E"/>
    <w:rsid w:val="002828FA"/>
    <w:rsid w:val="00287F95"/>
    <w:rsid w:val="00296D35"/>
    <w:rsid w:val="002A013C"/>
    <w:rsid w:val="002B3840"/>
    <w:rsid w:val="002B5B60"/>
    <w:rsid w:val="002B657C"/>
    <w:rsid w:val="002C466A"/>
    <w:rsid w:val="002D572F"/>
    <w:rsid w:val="002D73A8"/>
    <w:rsid w:val="002E5275"/>
    <w:rsid w:val="002E7341"/>
    <w:rsid w:val="002E792E"/>
    <w:rsid w:val="00314B2C"/>
    <w:rsid w:val="003231F1"/>
    <w:rsid w:val="00323DC5"/>
    <w:rsid w:val="003264F0"/>
    <w:rsid w:val="0033330A"/>
    <w:rsid w:val="003337C9"/>
    <w:rsid w:val="00336706"/>
    <w:rsid w:val="0034000C"/>
    <w:rsid w:val="00345DC1"/>
    <w:rsid w:val="003517BB"/>
    <w:rsid w:val="00356C8C"/>
    <w:rsid w:val="00356F57"/>
    <w:rsid w:val="003679A6"/>
    <w:rsid w:val="00370331"/>
    <w:rsid w:val="003802C3"/>
    <w:rsid w:val="00394757"/>
    <w:rsid w:val="003A11C4"/>
    <w:rsid w:val="003A4E9F"/>
    <w:rsid w:val="003A5374"/>
    <w:rsid w:val="003B2F35"/>
    <w:rsid w:val="003B5302"/>
    <w:rsid w:val="003C2B9C"/>
    <w:rsid w:val="003C37EA"/>
    <w:rsid w:val="003C4AE5"/>
    <w:rsid w:val="003C4B95"/>
    <w:rsid w:val="003C63A4"/>
    <w:rsid w:val="003D49FD"/>
    <w:rsid w:val="003D5043"/>
    <w:rsid w:val="003D5A26"/>
    <w:rsid w:val="003E1B4B"/>
    <w:rsid w:val="003E47A5"/>
    <w:rsid w:val="003F0061"/>
    <w:rsid w:val="003F0E8B"/>
    <w:rsid w:val="003F4AEB"/>
    <w:rsid w:val="003F52C6"/>
    <w:rsid w:val="00412B28"/>
    <w:rsid w:val="0042231E"/>
    <w:rsid w:val="00422857"/>
    <w:rsid w:val="00426885"/>
    <w:rsid w:val="00426952"/>
    <w:rsid w:val="00427D03"/>
    <w:rsid w:val="00437218"/>
    <w:rsid w:val="00440C8F"/>
    <w:rsid w:val="00445331"/>
    <w:rsid w:val="004678A0"/>
    <w:rsid w:val="00467A47"/>
    <w:rsid w:val="00470DAE"/>
    <w:rsid w:val="0047174F"/>
    <w:rsid w:val="00474919"/>
    <w:rsid w:val="00475D60"/>
    <w:rsid w:val="004825EB"/>
    <w:rsid w:val="004847DD"/>
    <w:rsid w:val="00491A60"/>
    <w:rsid w:val="00492833"/>
    <w:rsid w:val="004929B6"/>
    <w:rsid w:val="004A1601"/>
    <w:rsid w:val="004A1F7A"/>
    <w:rsid w:val="004A265B"/>
    <w:rsid w:val="004B41CC"/>
    <w:rsid w:val="004C40B6"/>
    <w:rsid w:val="004C6B51"/>
    <w:rsid w:val="004D2C28"/>
    <w:rsid w:val="004D4B12"/>
    <w:rsid w:val="004D7366"/>
    <w:rsid w:val="004E07CF"/>
    <w:rsid w:val="004F3DFD"/>
    <w:rsid w:val="004F5694"/>
    <w:rsid w:val="004F6822"/>
    <w:rsid w:val="004F7198"/>
    <w:rsid w:val="0050103D"/>
    <w:rsid w:val="00501A03"/>
    <w:rsid w:val="00504B51"/>
    <w:rsid w:val="0050553D"/>
    <w:rsid w:val="0051738B"/>
    <w:rsid w:val="005219D5"/>
    <w:rsid w:val="00522B67"/>
    <w:rsid w:val="005270EB"/>
    <w:rsid w:val="00535482"/>
    <w:rsid w:val="00542A77"/>
    <w:rsid w:val="005542A4"/>
    <w:rsid w:val="005545BF"/>
    <w:rsid w:val="00554939"/>
    <w:rsid w:val="00562ADF"/>
    <w:rsid w:val="00562B00"/>
    <w:rsid w:val="00564868"/>
    <w:rsid w:val="0058087F"/>
    <w:rsid w:val="00583DBF"/>
    <w:rsid w:val="00587E6D"/>
    <w:rsid w:val="005B600A"/>
    <w:rsid w:val="005B6A7D"/>
    <w:rsid w:val="005E1FF9"/>
    <w:rsid w:val="005E2CE4"/>
    <w:rsid w:val="005E4293"/>
    <w:rsid w:val="005F7AC0"/>
    <w:rsid w:val="0060593E"/>
    <w:rsid w:val="006110BC"/>
    <w:rsid w:val="006122A3"/>
    <w:rsid w:val="0062765F"/>
    <w:rsid w:val="00633E1D"/>
    <w:rsid w:val="006400CF"/>
    <w:rsid w:val="00651337"/>
    <w:rsid w:val="00657204"/>
    <w:rsid w:val="006600DC"/>
    <w:rsid w:val="0066486B"/>
    <w:rsid w:val="006659F3"/>
    <w:rsid w:val="00670431"/>
    <w:rsid w:val="00671559"/>
    <w:rsid w:val="0067799A"/>
    <w:rsid w:val="00681224"/>
    <w:rsid w:val="006846AF"/>
    <w:rsid w:val="006847E6"/>
    <w:rsid w:val="00697231"/>
    <w:rsid w:val="006A2448"/>
    <w:rsid w:val="006A4C78"/>
    <w:rsid w:val="006B231D"/>
    <w:rsid w:val="006B500C"/>
    <w:rsid w:val="006C2F08"/>
    <w:rsid w:val="006C3E83"/>
    <w:rsid w:val="006C4921"/>
    <w:rsid w:val="006D28A1"/>
    <w:rsid w:val="006D5298"/>
    <w:rsid w:val="006E450B"/>
    <w:rsid w:val="006F2183"/>
    <w:rsid w:val="006F326C"/>
    <w:rsid w:val="006F7646"/>
    <w:rsid w:val="00706ACD"/>
    <w:rsid w:val="00707F20"/>
    <w:rsid w:val="007113F4"/>
    <w:rsid w:val="00712411"/>
    <w:rsid w:val="00713FA8"/>
    <w:rsid w:val="00713FAF"/>
    <w:rsid w:val="007152CC"/>
    <w:rsid w:val="00720883"/>
    <w:rsid w:val="00722E42"/>
    <w:rsid w:val="007245AA"/>
    <w:rsid w:val="007300E6"/>
    <w:rsid w:val="007441A1"/>
    <w:rsid w:val="007473BB"/>
    <w:rsid w:val="007717B6"/>
    <w:rsid w:val="007A4222"/>
    <w:rsid w:val="007B409D"/>
    <w:rsid w:val="007C006A"/>
    <w:rsid w:val="007C1E21"/>
    <w:rsid w:val="007C618D"/>
    <w:rsid w:val="007C744B"/>
    <w:rsid w:val="007E2D2E"/>
    <w:rsid w:val="007E3E01"/>
    <w:rsid w:val="008072A2"/>
    <w:rsid w:val="008121FE"/>
    <w:rsid w:val="00814338"/>
    <w:rsid w:val="00814B81"/>
    <w:rsid w:val="00821553"/>
    <w:rsid w:val="00841A82"/>
    <w:rsid w:val="00842B52"/>
    <w:rsid w:val="008457D7"/>
    <w:rsid w:val="00846B4E"/>
    <w:rsid w:val="008506BD"/>
    <w:rsid w:val="00861FB5"/>
    <w:rsid w:val="008622E1"/>
    <w:rsid w:val="00863E42"/>
    <w:rsid w:val="0087023E"/>
    <w:rsid w:val="00870A6C"/>
    <w:rsid w:val="00875357"/>
    <w:rsid w:val="00877D56"/>
    <w:rsid w:val="008871F0"/>
    <w:rsid w:val="00887947"/>
    <w:rsid w:val="008A32FB"/>
    <w:rsid w:val="008B0BF0"/>
    <w:rsid w:val="008B3C11"/>
    <w:rsid w:val="008B7ADA"/>
    <w:rsid w:val="008C1048"/>
    <w:rsid w:val="008C492D"/>
    <w:rsid w:val="008D2B2D"/>
    <w:rsid w:val="008D2B4D"/>
    <w:rsid w:val="008D78C1"/>
    <w:rsid w:val="008E65D4"/>
    <w:rsid w:val="008F077C"/>
    <w:rsid w:val="008F52E3"/>
    <w:rsid w:val="00907732"/>
    <w:rsid w:val="00907D2D"/>
    <w:rsid w:val="00910F92"/>
    <w:rsid w:val="00915728"/>
    <w:rsid w:val="00916BEE"/>
    <w:rsid w:val="00916DA2"/>
    <w:rsid w:val="009217E7"/>
    <w:rsid w:val="009257C2"/>
    <w:rsid w:val="0093386A"/>
    <w:rsid w:val="009351D7"/>
    <w:rsid w:val="00935A6C"/>
    <w:rsid w:val="009517EF"/>
    <w:rsid w:val="00952AF3"/>
    <w:rsid w:val="009536D3"/>
    <w:rsid w:val="0096617D"/>
    <w:rsid w:val="009662C8"/>
    <w:rsid w:val="00976799"/>
    <w:rsid w:val="00990F4D"/>
    <w:rsid w:val="00993042"/>
    <w:rsid w:val="00994A5B"/>
    <w:rsid w:val="009952E8"/>
    <w:rsid w:val="00997D6C"/>
    <w:rsid w:val="009A3855"/>
    <w:rsid w:val="009B042F"/>
    <w:rsid w:val="009B266F"/>
    <w:rsid w:val="009C193A"/>
    <w:rsid w:val="009D48C7"/>
    <w:rsid w:val="009D5D76"/>
    <w:rsid w:val="009D69ED"/>
    <w:rsid w:val="009D705A"/>
    <w:rsid w:val="009E26AC"/>
    <w:rsid w:val="009E370E"/>
    <w:rsid w:val="009E64B4"/>
    <w:rsid w:val="009F7244"/>
    <w:rsid w:val="009F7A6A"/>
    <w:rsid w:val="00A00960"/>
    <w:rsid w:val="00A10CED"/>
    <w:rsid w:val="00A11021"/>
    <w:rsid w:val="00A33A78"/>
    <w:rsid w:val="00A47232"/>
    <w:rsid w:val="00A61EF3"/>
    <w:rsid w:val="00A6293C"/>
    <w:rsid w:val="00A64C6D"/>
    <w:rsid w:val="00A708D6"/>
    <w:rsid w:val="00A72C05"/>
    <w:rsid w:val="00A74808"/>
    <w:rsid w:val="00A853F9"/>
    <w:rsid w:val="00AA1A89"/>
    <w:rsid w:val="00AA1C2F"/>
    <w:rsid w:val="00AA26AF"/>
    <w:rsid w:val="00AA7194"/>
    <w:rsid w:val="00AA7B00"/>
    <w:rsid w:val="00AB109C"/>
    <w:rsid w:val="00AB1306"/>
    <w:rsid w:val="00AB300A"/>
    <w:rsid w:val="00AB361D"/>
    <w:rsid w:val="00AB70AC"/>
    <w:rsid w:val="00AC2B0E"/>
    <w:rsid w:val="00AD0A8A"/>
    <w:rsid w:val="00AD34D2"/>
    <w:rsid w:val="00AD5464"/>
    <w:rsid w:val="00AE11A8"/>
    <w:rsid w:val="00AE263D"/>
    <w:rsid w:val="00AF1EC9"/>
    <w:rsid w:val="00AF7F5B"/>
    <w:rsid w:val="00B078AA"/>
    <w:rsid w:val="00B1666E"/>
    <w:rsid w:val="00B20774"/>
    <w:rsid w:val="00B343D7"/>
    <w:rsid w:val="00B353F5"/>
    <w:rsid w:val="00B360C6"/>
    <w:rsid w:val="00B4004E"/>
    <w:rsid w:val="00B4155F"/>
    <w:rsid w:val="00B45932"/>
    <w:rsid w:val="00B51FE3"/>
    <w:rsid w:val="00B532D9"/>
    <w:rsid w:val="00B53AFA"/>
    <w:rsid w:val="00B61621"/>
    <w:rsid w:val="00B639B3"/>
    <w:rsid w:val="00B64E26"/>
    <w:rsid w:val="00B66398"/>
    <w:rsid w:val="00B66485"/>
    <w:rsid w:val="00B66F9F"/>
    <w:rsid w:val="00B77E55"/>
    <w:rsid w:val="00B81401"/>
    <w:rsid w:val="00B8150F"/>
    <w:rsid w:val="00B83F09"/>
    <w:rsid w:val="00B873FF"/>
    <w:rsid w:val="00B87636"/>
    <w:rsid w:val="00B87D78"/>
    <w:rsid w:val="00B910C9"/>
    <w:rsid w:val="00BA12E4"/>
    <w:rsid w:val="00BA1C46"/>
    <w:rsid w:val="00BB0181"/>
    <w:rsid w:val="00BB2246"/>
    <w:rsid w:val="00BB589C"/>
    <w:rsid w:val="00BC0855"/>
    <w:rsid w:val="00BC36B3"/>
    <w:rsid w:val="00BD01AC"/>
    <w:rsid w:val="00BD5214"/>
    <w:rsid w:val="00BD6CA1"/>
    <w:rsid w:val="00BD7C97"/>
    <w:rsid w:val="00BE5CBB"/>
    <w:rsid w:val="00BF1892"/>
    <w:rsid w:val="00BF6B50"/>
    <w:rsid w:val="00C05874"/>
    <w:rsid w:val="00C05A82"/>
    <w:rsid w:val="00C10A52"/>
    <w:rsid w:val="00C14088"/>
    <w:rsid w:val="00C2507E"/>
    <w:rsid w:val="00C26082"/>
    <w:rsid w:val="00C32640"/>
    <w:rsid w:val="00C50197"/>
    <w:rsid w:val="00C51C55"/>
    <w:rsid w:val="00C53011"/>
    <w:rsid w:val="00C62AC3"/>
    <w:rsid w:val="00C6429E"/>
    <w:rsid w:val="00C72B15"/>
    <w:rsid w:val="00C97B0C"/>
    <w:rsid w:val="00CA2FD8"/>
    <w:rsid w:val="00CA7C4D"/>
    <w:rsid w:val="00CB1453"/>
    <w:rsid w:val="00CB2CDC"/>
    <w:rsid w:val="00CB40B8"/>
    <w:rsid w:val="00CB5EE7"/>
    <w:rsid w:val="00CB6560"/>
    <w:rsid w:val="00CC00A1"/>
    <w:rsid w:val="00CD4BED"/>
    <w:rsid w:val="00CE1C25"/>
    <w:rsid w:val="00CF696B"/>
    <w:rsid w:val="00D0158B"/>
    <w:rsid w:val="00D13477"/>
    <w:rsid w:val="00D136A0"/>
    <w:rsid w:val="00D149B6"/>
    <w:rsid w:val="00D22C5D"/>
    <w:rsid w:val="00D24A82"/>
    <w:rsid w:val="00D27DF2"/>
    <w:rsid w:val="00D5086C"/>
    <w:rsid w:val="00D53490"/>
    <w:rsid w:val="00D56B65"/>
    <w:rsid w:val="00D57B1A"/>
    <w:rsid w:val="00D6009B"/>
    <w:rsid w:val="00D61ABF"/>
    <w:rsid w:val="00D65DCC"/>
    <w:rsid w:val="00D75302"/>
    <w:rsid w:val="00D767B9"/>
    <w:rsid w:val="00D801FB"/>
    <w:rsid w:val="00D973A7"/>
    <w:rsid w:val="00DA0A8F"/>
    <w:rsid w:val="00DA2327"/>
    <w:rsid w:val="00DA4E93"/>
    <w:rsid w:val="00DA6303"/>
    <w:rsid w:val="00DB55EC"/>
    <w:rsid w:val="00DB7590"/>
    <w:rsid w:val="00DC0006"/>
    <w:rsid w:val="00DC2A11"/>
    <w:rsid w:val="00DC36DB"/>
    <w:rsid w:val="00DC3E20"/>
    <w:rsid w:val="00DD031D"/>
    <w:rsid w:val="00DD209B"/>
    <w:rsid w:val="00DD4F2B"/>
    <w:rsid w:val="00DE304B"/>
    <w:rsid w:val="00DF114A"/>
    <w:rsid w:val="00DF254D"/>
    <w:rsid w:val="00DF5906"/>
    <w:rsid w:val="00E01A50"/>
    <w:rsid w:val="00E147F2"/>
    <w:rsid w:val="00E22884"/>
    <w:rsid w:val="00E22FD7"/>
    <w:rsid w:val="00E23378"/>
    <w:rsid w:val="00E24E8F"/>
    <w:rsid w:val="00E26F96"/>
    <w:rsid w:val="00E44FB5"/>
    <w:rsid w:val="00E52D83"/>
    <w:rsid w:val="00E63282"/>
    <w:rsid w:val="00E6722D"/>
    <w:rsid w:val="00E67911"/>
    <w:rsid w:val="00E72880"/>
    <w:rsid w:val="00E73A8B"/>
    <w:rsid w:val="00E750EB"/>
    <w:rsid w:val="00E833E9"/>
    <w:rsid w:val="00E83914"/>
    <w:rsid w:val="00E91D53"/>
    <w:rsid w:val="00E93A13"/>
    <w:rsid w:val="00EB7762"/>
    <w:rsid w:val="00EC31A6"/>
    <w:rsid w:val="00EC3D6D"/>
    <w:rsid w:val="00EC7228"/>
    <w:rsid w:val="00ED5963"/>
    <w:rsid w:val="00ED6383"/>
    <w:rsid w:val="00EE4D06"/>
    <w:rsid w:val="00F0190E"/>
    <w:rsid w:val="00F041AE"/>
    <w:rsid w:val="00F065DB"/>
    <w:rsid w:val="00F2089C"/>
    <w:rsid w:val="00F2204E"/>
    <w:rsid w:val="00F27619"/>
    <w:rsid w:val="00F346E1"/>
    <w:rsid w:val="00F54D92"/>
    <w:rsid w:val="00F5688C"/>
    <w:rsid w:val="00F575AE"/>
    <w:rsid w:val="00F65DFC"/>
    <w:rsid w:val="00F70E6F"/>
    <w:rsid w:val="00F7640D"/>
    <w:rsid w:val="00F77DBD"/>
    <w:rsid w:val="00F92EFA"/>
    <w:rsid w:val="00F93D86"/>
    <w:rsid w:val="00F951C4"/>
    <w:rsid w:val="00FA354C"/>
    <w:rsid w:val="00FB2D23"/>
    <w:rsid w:val="00FB3CBA"/>
    <w:rsid w:val="00FB3D0A"/>
    <w:rsid w:val="00FC1E0A"/>
    <w:rsid w:val="00FC1EA9"/>
    <w:rsid w:val="00FC24B1"/>
    <w:rsid w:val="00FC54F9"/>
    <w:rsid w:val="00FC7C79"/>
    <w:rsid w:val="00FD4539"/>
    <w:rsid w:val="00FD59B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DB14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sz w:val="24"/>
        <w:szCs w:val="24"/>
        <w:lang w:val="en-US" w:eastAsia="en-US" w:bidi="ar-SA"/>
      </w:rPr>
    </w:rPrDefault>
    <w:pPrDefault/>
  </w:docDefaults>
  <w:latentStyles w:defLockedState="0" w:defUIPriority="0" w:defSemiHidden="0" w:defUnhideWhenUsed="0" w:defQFormat="0" w:count="276">
    <w:lsdException w:name="annotation text" w:uiPriority="99"/>
    <w:lsdException w:name="annotation reference" w:uiPriority="99"/>
    <w:lsdException w:name="Normal (Web)" w:uiPriority="99"/>
  </w:latentStyles>
  <w:style w:type="paragraph" w:default="1" w:styleId="Normal">
    <w:name w:val="Normal"/>
    <w:qFormat/>
    <w:rsid w:val="00323DC5"/>
    <w:rPr>
      <w:rFonts w:ascii="Times New Roman" w:hAnsi="Times New Roman" w:cs="Times New Roman"/>
    </w:rPr>
  </w:style>
  <w:style w:type="paragraph" w:styleId="Heading1">
    <w:name w:val="heading 1"/>
    <w:basedOn w:val="Normal"/>
    <w:next w:val="Normal"/>
    <w:link w:val="Heading1Char"/>
    <w:uiPriority w:val="9"/>
    <w:qFormat/>
    <w:rsid w:val="003A11C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qFormat/>
    <w:rsid w:val="00323DC5"/>
    <w:pPr>
      <w:keepNext/>
      <w:outlineLvl w:val="1"/>
    </w:pPr>
    <w:rPr>
      <w:szCs w:val="20"/>
    </w:rPr>
  </w:style>
  <w:style w:type="paragraph" w:styleId="Heading3">
    <w:name w:val="heading 3"/>
    <w:basedOn w:val="Normal"/>
    <w:next w:val="Normal"/>
    <w:link w:val="Heading3Char"/>
    <w:autoRedefine/>
    <w:uiPriority w:val="9"/>
    <w:unhideWhenUsed/>
    <w:qFormat/>
    <w:rsid w:val="0042231E"/>
    <w:pPr>
      <w:keepNext/>
      <w:keepLines/>
      <w:spacing w:before="200" w:line="480" w:lineRule="auto"/>
      <w:outlineLvl w:val="2"/>
    </w:pPr>
    <w:rPr>
      <w:rFonts w:eastAsiaTheme="majorEastAsia"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1C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locked/>
    <w:rsid w:val="00323DC5"/>
    <w:rPr>
      <w:rFonts w:ascii="Times New Roman" w:hAnsi="Times New Roman" w:cs="Times New Roman"/>
      <w:sz w:val="20"/>
      <w:szCs w:val="20"/>
    </w:rPr>
  </w:style>
  <w:style w:type="paragraph" w:styleId="Header">
    <w:name w:val="header"/>
    <w:basedOn w:val="Normal"/>
    <w:link w:val="HeaderChar"/>
    <w:uiPriority w:val="99"/>
    <w:rsid w:val="00323DC5"/>
    <w:pPr>
      <w:tabs>
        <w:tab w:val="center" w:pos="4320"/>
        <w:tab w:val="right" w:pos="8640"/>
      </w:tabs>
    </w:pPr>
    <w:rPr>
      <w:rFonts w:ascii="Times" w:hAnsi="Times"/>
      <w:szCs w:val="20"/>
    </w:rPr>
  </w:style>
  <w:style w:type="character" w:customStyle="1" w:styleId="HeaderChar">
    <w:name w:val="Header Char"/>
    <w:basedOn w:val="DefaultParagraphFont"/>
    <w:link w:val="Header"/>
    <w:uiPriority w:val="99"/>
    <w:locked/>
    <w:rsid w:val="00323DC5"/>
    <w:rPr>
      <w:rFonts w:ascii="Times" w:hAnsi="Times" w:cs="Times New Roman"/>
      <w:sz w:val="20"/>
      <w:szCs w:val="20"/>
    </w:rPr>
  </w:style>
  <w:style w:type="character" w:styleId="Hyperlink">
    <w:name w:val="Hyperlink"/>
    <w:basedOn w:val="DefaultParagraphFont"/>
    <w:uiPriority w:val="99"/>
    <w:rsid w:val="00323DC5"/>
    <w:rPr>
      <w:rFonts w:cs="Times New Roman"/>
      <w:color w:val="0000FF"/>
      <w:u w:val="single"/>
    </w:rPr>
  </w:style>
  <w:style w:type="paragraph" w:styleId="BodyText">
    <w:name w:val="Body Text"/>
    <w:basedOn w:val="Normal"/>
    <w:link w:val="BodyTextChar"/>
    <w:rsid w:val="00323DC5"/>
    <w:rPr>
      <w:rFonts w:ascii="Times" w:hAnsi="Times"/>
      <w:sz w:val="22"/>
      <w:szCs w:val="20"/>
      <w:lang w:val="en-CA"/>
    </w:rPr>
  </w:style>
  <w:style w:type="character" w:customStyle="1" w:styleId="BodyTextChar">
    <w:name w:val="Body Text Char"/>
    <w:basedOn w:val="DefaultParagraphFont"/>
    <w:link w:val="BodyText"/>
    <w:locked/>
    <w:rsid w:val="00323DC5"/>
    <w:rPr>
      <w:rFonts w:ascii="Times" w:hAnsi="Times" w:cs="Times New Roman"/>
      <w:snapToGrid w:val="0"/>
      <w:sz w:val="20"/>
      <w:szCs w:val="20"/>
      <w:lang w:val="en-CA"/>
    </w:rPr>
  </w:style>
  <w:style w:type="paragraph" w:styleId="Footer">
    <w:name w:val="footer"/>
    <w:basedOn w:val="Normal"/>
    <w:link w:val="FooterChar"/>
    <w:uiPriority w:val="99"/>
    <w:rsid w:val="00323DC5"/>
    <w:pPr>
      <w:tabs>
        <w:tab w:val="center" w:pos="4320"/>
        <w:tab w:val="right" w:pos="8640"/>
      </w:tabs>
    </w:pPr>
  </w:style>
  <w:style w:type="character" w:customStyle="1" w:styleId="FooterChar">
    <w:name w:val="Footer Char"/>
    <w:basedOn w:val="DefaultParagraphFont"/>
    <w:link w:val="Footer"/>
    <w:uiPriority w:val="99"/>
    <w:locked/>
    <w:rsid w:val="00323DC5"/>
    <w:rPr>
      <w:rFonts w:ascii="Times New Roman" w:hAnsi="Times New Roman" w:cs="Times New Roman"/>
      <w:sz w:val="24"/>
      <w:szCs w:val="24"/>
    </w:rPr>
  </w:style>
  <w:style w:type="paragraph" w:styleId="BalloonText">
    <w:name w:val="Balloon Text"/>
    <w:basedOn w:val="Normal"/>
    <w:link w:val="BalloonTextChar"/>
    <w:uiPriority w:val="99"/>
    <w:rsid w:val="003A11C4"/>
    <w:rPr>
      <w:rFonts w:ascii="Lucida Grande" w:hAnsi="Lucida Grande"/>
      <w:sz w:val="18"/>
      <w:szCs w:val="18"/>
    </w:rPr>
  </w:style>
  <w:style w:type="character" w:customStyle="1" w:styleId="BalloonTextChar">
    <w:name w:val="Balloon Text Char"/>
    <w:basedOn w:val="DefaultParagraphFont"/>
    <w:link w:val="BalloonText"/>
    <w:uiPriority w:val="99"/>
    <w:rsid w:val="003A11C4"/>
    <w:rPr>
      <w:rFonts w:ascii="Lucida Grande" w:hAnsi="Lucida Grande" w:cs="Times New Roman"/>
      <w:sz w:val="18"/>
      <w:szCs w:val="18"/>
    </w:rPr>
  </w:style>
  <w:style w:type="character" w:styleId="CommentReference">
    <w:name w:val="annotation reference"/>
    <w:basedOn w:val="DefaultParagraphFont"/>
    <w:uiPriority w:val="99"/>
    <w:rsid w:val="007C1E21"/>
    <w:rPr>
      <w:sz w:val="18"/>
      <w:szCs w:val="18"/>
    </w:rPr>
  </w:style>
  <w:style w:type="paragraph" w:styleId="CommentText">
    <w:name w:val="annotation text"/>
    <w:basedOn w:val="Normal"/>
    <w:link w:val="CommentTextChar"/>
    <w:uiPriority w:val="99"/>
    <w:rsid w:val="007C1E21"/>
  </w:style>
  <w:style w:type="character" w:customStyle="1" w:styleId="CommentTextChar">
    <w:name w:val="Comment Text Char"/>
    <w:basedOn w:val="DefaultParagraphFont"/>
    <w:link w:val="CommentText"/>
    <w:uiPriority w:val="99"/>
    <w:rsid w:val="007C1E21"/>
    <w:rPr>
      <w:rFonts w:ascii="Times New Roman" w:hAnsi="Times New Roman" w:cs="Times New Roman"/>
    </w:rPr>
  </w:style>
  <w:style w:type="paragraph" w:styleId="CommentSubject">
    <w:name w:val="annotation subject"/>
    <w:basedOn w:val="CommentText"/>
    <w:next w:val="CommentText"/>
    <w:link w:val="CommentSubjectChar"/>
    <w:uiPriority w:val="99"/>
    <w:rsid w:val="007C1E21"/>
    <w:rPr>
      <w:b/>
      <w:bCs/>
      <w:sz w:val="20"/>
      <w:szCs w:val="20"/>
    </w:rPr>
  </w:style>
  <w:style w:type="character" w:customStyle="1" w:styleId="CommentSubjectChar">
    <w:name w:val="Comment Subject Char"/>
    <w:basedOn w:val="CommentTextChar"/>
    <w:link w:val="CommentSubject"/>
    <w:uiPriority w:val="99"/>
    <w:rsid w:val="007C1E21"/>
    <w:rPr>
      <w:rFonts w:ascii="Times New Roman" w:hAnsi="Times New Roman" w:cs="Times New Roman"/>
      <w:b/>
      <w:bCs/>
      <w:sz w:val="20"/>
      <w:szCs w:val="20"/>
    </w:rPr>
  </w:style>
  <w:style w:type="paragraph" w:customStyle="1" w:styleId="Heading1A">
    <w:name w:val="Heading 1 A"/>
    <w:next w:val="Normal"/>
    <w:rsid w:val="007C1E21"/>
    <w:pPr>
      <w:keepNext/>
      <w:outlineLvl w:val="0"/>
    </w:pPr>
    <w:rPr>
      <w:rFonts w:ascii="Arial Bold" w:eastAsia="ヒラギノ角ゴ Pro W3" w:hAnsi="Arial Bold" w:cs="Times New Roman"/>
      <w:color w:val="000000"/>
      <w:sz w:val="22"/>
      <w:szCs w:val="20"/>
      <w:lang w:val="es-ES_tradnl" w:eastAsia="es-AR"/>
    </w:rPr>
  </w:style>
  <w:style w:type="paragraph" w:styleId="ListParagraph">
    <w:name w:val="List Paragraph"/>
    <w:basedOn w:val="Normal"/>
    <w:uiPriority w:val="34"/>
    <w:qFormat/>
    <w:rsid w:val="00F7640D"/>
    <w:pPr>
      <w:ind w:left="720"/>
      <w:contextualSpacing/>
    </w:pPr>
  </w:style>
  <w:style w:type="paragraph" w:styleId="Revision">
    <w:name w:val="Revision"/>
    <w:hidden/>
    <w:rsid w:val="00633E1D"/>
    <w:rPr>
      <w:rFonts w:ascii="Times New Roman" w:hAnsi="Times New Roman" w:cs="Times New Roman"/>
    </w:rPr>
  </w:style>
  <w:style w:type="character" w:customStyle="1" w:styleId="Heading3Char">
    <w:name w:val="Heading 3 Char"/>
    <w:basedOn w:val="DefaultParagraphFont"/>
    <w:link w:val="Heading3"/>
    <w:uiPriority w:val="9"/>
    <w:rsid w:val="0042231E"/>
    <w:rPr>
      <w:rFonts w:ascii="Times New Roman" w:eastAsiaTheme="majorEastAsia" w:hAnsi="Times New Roman" w:cstheme="majorBidi"/>
      <w:bCs/>
      <w:i/>
      <w:sz w:val="28"/>
      <w:szCs w:val="28"/>
    </w:rPr>
  </w:style>
  <w:style w:type="character" w:customStyle="1" w:styleId="TitleChar">
    <w:name w:val="Title Char"/>
    <w:basedOn w:val="DefaultParagraphFont"/>
    <w:link w:val="Title"/>
    <w:rsid w:val="0042231E"/>
    <w:rPr>
      <w:rFonts w:ascii="Times New Roman" w:eastAsiaTheme="majorEastAsia" w:hAnsi="Times New Roman" w:cstheme="majorBidi"/>
      <w:b/>
      <w:bCs/>
      <w:sz w:val="36"/>
      <w:szCs w:val="36"/>
    </w:rPr>
  </w:style>
  <w:style w:type="paragraph" w:styleId="Title">
    <w:name w:val="Title"/>
    <w:basedOn w:val="Normal"/>
    <w:next w:val="Normal"/>
    <w:link w:val="TitleChar"/>
    <w:autoRedefine/>
    <w:qFormat/>
    <w:rsid w:val="0042231E"/>
    <w:pPr>
      <w:keepNext/>
      <w:keepLines/>
      <w:spacing w:before="480" w:after="240" w:line="480" w:lineRule="auto"/>
    </w:pPr>
    <w:rPr>
      <w:rFonts w:eastAsiaTheme="majorEastAsia" w:cstheme="majorBidi"/>
      <w:b/>
      <w:bCs/>
      <w:sz w:val="36"/>
      <w:szCs w:val="36"/>
    </w:rPr>
  </w:style>
  <w:style w:type="paragraph" w:customStyle="1" w:styleId="FreeFormAA">
    <w:name w:val="Free Form A A"/>
    <w:rsid w:val="0042231E"/>
    <w:rPr>
      <w:rFonts w:ascii="Times New Roman" w:eastAsia="ヒラギノ角ゴ Pro W3" w:hAnsi="Times New Roman" w:cs="Times New Roman"/>
      <w:color w:val="000000"/>
      <w:szCs w:val="20"/>
    </w:rPr>
  </w:style>
  <w:style w:type="paragraph" w:styleId="NormalWeb">
    <w:name w:val="Normal (Web)"/>
    <w:basedOn w:val="Normal"/>
    <w:uiPriority w:val="99"/>
    <w:rsid w:val="008D2B2D"/>
    <w:pPr>
      <w:spacing w:beforeLines="1" w:afterLines="1"/>
    </w:pPr>
    <w:rPr>
      <w:rFonts w:ascii="Times" w:eastAsiaTheme="minorEastAsia" w:hAnsi="Times"/>
      <w:sz w:val="20"/>
      <w:szCs w:val="20"/>
    </w:rPr>
  </w:style>
  <w:style w:type="character" w:styleId="FollowedHyperlink">
    <w:name w:val="FollowedHyperlink"/>
    <w:basedOn w:val="DefaultParagraphFont"/>
    <w:rsid w:val="0065720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Calibri"/>
        <w:sz w:val="24"/>
        <w:szCs w:val="24"/>
        <w:lang w:val="en-US" w:eastAsia="en-US" w:bidi="ar-SA"/>
      </w:rPr>
    </w:rPrDefault>
    <w:pPrDefault/>
  </w:docDefaults>
  <w:latentStyles w:defLockedState="0" w:defUIPriority="0" w:defSemiHidden="0" w:defUnhideWhenUsed="0" w:defQFormat="0" w:count="276">
    <w:lsdException w:name="annotation text" w:uiPriority="99"/>
    <w:lsdException w:name="annotation reference" w:uiPriority="99"/>
    <w:lsdException w:name="Normal (Web)" w:uiPriority="99"/>
  </w:latentStyles>
  <w:style w:type="paragraph" w:default="1" w:styleId="Normal">
    <w:name w:val="Normal"/>
    <w:qFormat/>
    <w:rsid w:val="00323DC5"/>
    <w:rPr>
      <w:rFonts w:ascii="Times New Roman" w:hAnsi="Times New Roman" w:cs="Times New Roman"/>
    </w:rPr>
  </w:style>
  <w:style w:type="paragraph" w:styleId="Heading1">
    <w:name w:val="heading 1"/>
    <w:basedOn w:val="Normal"/>
    <w:next w:val="Normal"/>
    <w:link w:val="Heading1Char"/>
    <w:uiPriority w:val="9"/>
    <w:qFormat/>
    <w:rsid w:val="003A11C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qFormat/>
    <w:rsid w:val="00323DC5"/>
    <w:pPr>
      <w:keepNext/>
      <w:outlineLvl w:val="1"/>
    </w:pPr>
    <w:rPr>
      <w:szCs w:val="20"/>
    </w:rPr>
  </w:style>
  <w:style w:type="paragraph" w:styleId="Heading3">
    <w:name w:val="heading 3"/>
    <w:basedOn w:val="Normal"/>
    <w:next w:val="Normal"/>
    <w:link w:val="Heading3Char"/>
    <w:autoRedefine/>
    <w:uiPriority w:val="9"/>
    <w:unhideWhenUsed/>
    <w:qFormat/>
    <w:rsid w:val="0042231E"/>
    <w:pPr>
      <w:keepNext/>
      <w:keepLines/>
      <w:spacing w:before="200" w:line="480" w:lineRule="auto"/>
      <w:outlineLvl w:val="2"/>
    </w:pPr>
    <w:rPr>
      <w:rFonts w:eastAsiaTheme="majorEastAsia"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1C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locked/>
    <w:rsid w:val="00323DC5"/>
    <w:rPr>
      <w:rFonts w:ascii="Times New Roman" w:hAnsi="Times New Roman" w:cs="Times New Roman"/>
      <w:sz w:val="20"/>
      <w:szCs w:val="20"/>
    </w:rPr>
  </w:style>
  <w:style w:type="paragraph" w:styleId="Header">
    <w:name w:val="header"/>
    <w:basedOn w:val="Normal"/>
    <w:link w:val="HeaderChar"/>
    <w:uiPriority w:val="99"/>
    <w:rsid w:val="00323DC5"/>
    <w:pPr>
      <w:tabs>
        <w:tab w:val="center" w:pos="4320"/>
        <w:tab w:val="right" w:pos="8640"/>
      </w:tabs>
    </w:pPr>
    <w:rPr>
      <w:rFonts w:ascii="Times" w:hAnsi="Times"/>
      <w:szCs w:val="20"/>
    </w:rPr>
  </w:style>
  <w:style w:type="character" w:customStyle="1" w:styleId="HeaderChar">
    <w:name w:val="Header Char"/>
    <w:basedOn w:val="DefaultParagraphFont"/>
    <w:link w:val="Header"/>
    <w:uiPriority w:val="99"/>
    <w:locked/>
    <w:rsid w:val="00323DC5"/>
    <w:rPr>
      <w:rFonts w:ascii="Times" w:hAnsi="Times" w:cs="Times New Roman"/>
      <w:sz w:val="20"/>
      <w:szCs w:val="20"/>
    </w:rPr>
  </w:style>
  <w:style w:type="character" w:styleId="Hyperlink">
    <w:name w:val="Hyperlink"/>
    <w:basedOn w:val="DefaultParagraphFont"/>
    <w:uiPriority w:val="99"/>
    <w:rsid w:val="00323DC5"/>
    <w:rPr>
      <w:rFonts w:cs="Times New Roman"/>
      <w:color w:val="0000FF"/>
      <w:u w:val="single"/>
    </w:rPr>
  </w:style>
  <w:style w:type="paragraph" w:styleId="BodyText">
    <w:name w:val="Body Text"/>
    <w:basedOn w:val="Normal"/>
    <w:link w:val="BodyTextChar"/>
    <w:rsid w:val="00323DC5"/>
    <w:rPr>
      <w:rFonts w:ascii="Times" w:hAnsi="Times"/>
      <w:sz w:val="22"/>
      <w:szCs w:val="20"/>
      <w:lang w:val="en-CA"/>
    </w:rPr>
  </w:style>
  <w:style w:type="character" w:customStyle="1" w:styleId="BodyTextChar">
    <w:name w:val="Body Text Char"/>
    <w:basedOn w:val="DefaultParagraphFont"/>
    <w:link w:val="BodyText"/>
    <w:locked/>
    <w:rsid w:val="00323DC5"/>
    <w:rPr>
      <w:rFonts w:ascii="Times" w:hAnsi="Times" w:cs="Times New Roman"/>
      <w:snapToGrid w:val="0"/>
      <w:sz w:val="20"/>
      <w:szCs w:val="20"/>
      <w:lang w:val="en-CA"/>
    </w:rPr>
  </w:style>
  <w:style w:type="paragraph" w:styleId="Footer">
    <w:name w:val="footer"/>
    <w:basedOn w:val="Normal"/>
    <w:link w:val="FooterChar"/>
    <w:uiPriority w:val="99"/>
    <w:rsid w:val="00323DC5"/>
    <w:pPr>
      <w:tabs>
        <w:tab w:val="center" w:pos="4320"/>
        <w:tab w:val="right" w:pos="8640"/>
      </w:tabs>
    </w:pPr>
  </w:style>
  <w:style w:type="character" w:customStyle="1" w:styleId="FooterChar">
    <w:name w:val="Footer Char"/>
    <w:basedOn w:val="DefaultParagraphFont"/>
    <w:link w:val="Footer"/>
    <w:uiPriority w:val="99"/>
    <w:locked/>
    <w:rsid w:val="00323DC5"/>
    <w:rPr>
      <w:rFonts w:ascii="Times New Roman" w:hAnsi="Times New Roman" w:cs="Times New Roman"/>
      <w:sz w:val="24"/>
      <w:szCs w:val="24"/>
    </w:rPr>
  </w:style>
  <w:style w:type="paragraph" w:styleId="BalloonText">
    <w:name w:val="Balloon Text"/>
    <w:basedOn w:val="Normal"/>
    <w:link w:val="BalloonTextChar"/>
    <w:uiPriority w:val="99"/>
    <w:rsid w:val="003A11C4"/>
    <w:rPr>
      <w:rFonts w:ascii="Lucida Grande" w:hAnsi="Lucida Grande"/>
      <w:sz w:val="18"/>
      <w:szCs w:val="18"/>
    </w:rPr>
  </w:style>
  <w:style w:type="character" w:customStyle="1" w:styleId="BalloonTextChar">
    <w:name w:val="Balloon Text Char"/>
    <w:basedOn w:val="DefaultParagraphFont"/>
    <w:link w:val="BalloonText"/>
    <w:uiPriority w:val="99"/>
    <w:rsid w:val="003A11C4"/>
    <w:rPr>
      <w:rFonts w:ascii="Lucida Grande" w:hAnsi="Lucida Grande" w:cs="Times New Roman"/>
      <w:sz w:val="18"/>
      <w:szCs w:val="18"/>
    </w:rPr>
  </w:style>
  <w:style w:type="character" w:styleId="CommentReference">
    <w:name w:val="annotation reference"/>
    <w:basedOn w:val="DefaultParagraphFont"/>
    <w:uiPriority w:val="99"/>
    <w:rsid w:val="007C1E21"/>
    <w:rPr>
      <w:sz w:val="18"/>
      <w:szCs w:val="18"/>
    </w:rPr>
  </w:style>
  <w:style w:type="paragraph" w:styleId="CommentText">
    <w:name w:val="annotation text"/>
    <w:basedOn w:val="Normal"/>
    <w:link w:val="CommentTextChar"/>
    <w:uiPriority w:val="99"/>
    <w:rsid w:val="007C1E21"/>
  </w:style>
  <w:style w:type="character" w:customStyle="1" w:styleId="CommentTextChar">
    <w:name w:val="Comment Text Char"/>
    <w:basedOn w:val="DefaultParagraphFont"/>
    <w:link w:val="CommentText"/>
    <w:uiPriority w:val="99"/>
    <w:rsid w:val="007C1E21"/>
    <w:rPr>
      <w:rFonts w:ascii="Times New Roman" w:hAnsi="Times New Roman" w:cs="Times New Roman"/>
    </w:rPr>
  </w:style>
  <w:style w:type="paragraph" w:styleId="CommentSubject">
    <w:name w:val="annotation subject"/>
    <w:basedOn w:val="CommentText"/>
    <w:next w:val="CommentText"/>
    <w:link w:val="CommentSubjectChar"/>
    <w:uiPriority w:val="99"/>
    <w:rsid w:val="007C1E21"/>
    <w:rPr>
      <w:b/>
      <w:bCs/>
      <w:sz w:val="20"/>
      <w:szCs w:val="20"/>
    </w:rPr>
  </w:style>
  <w:style w:type="character" w:customStyle="1" w:styleId="CommentSubjectChar">
    <w:name w:val="Comment Subject Char"/>
    <w:basedOn w:val="CommentTextChar"/>
    <w:link w:val="CommentSubject"/>
    <w:uiPriority w:val="99"/>
    <w:rsid w:val="007C1E21"/>
    <w:rPr>
      <w:rFonts w:ascii="Times New Roman" w:hAnsi="Times New Roman" w:cs="Times New Roman"/>
      <w:b/>
      <w:bCs/>
      <w:sz w:val="20"/>
      <w:szCs w:val="20"/>
    </w:rPr>
  </w:style>
  <w:style w:type="paragraph" w:customStyle="1" w:styleId="Heading1A">
    <w:name w:val="Heading 1 A"/>
    <w:next w:val="Normal"/>
    <w:rsid w:val="007C1E21"/>
    <w:pPr>
      <w:keepNext/>
      <w:outlineLvl w:val="0"/>
    </w:pPr>
    <w:rPr>
      <w:rFonts w:ascii="Arial Bold" w:eastAsia="ヒラギノ角ゴ Pro W3" w:hAnsi="Arial Bold" w:cs="Times New Roman"/>
      <w:color w:val="000000"/>
      <w:sz w:val="22"/>
      <w:szCs w:val="20"/>
      <w:lang w:val="es-ES_tradnl" w:eastAsia="es-AR"/>
    </w:rPr>
  </w:style>
  <w:style w:type="paragraph" w:styleId="ListParagraph">
    <w:name w:val="List Paragraph"/>
    <w:basedOn w:val="Normal"/>
    <w:uiPriority w:val="34"/>
    <w:qFormat/>
    <w:rsid w:val="00F7640D"/>
    <w:pPr>
      <w:ind w:left="720"/>
      <w:contextualSpacing/>
    </w:pPr>
  </w:style>
  <w:style w:type="paragraph" w:styleId="Revision">
    <w:name w:val="Revision"/>
    <w:hidden/>
    <w:rsid w:val="00633E1D"/>
    <w:rPr>
      <w:rFonts w:ascii="Times New Roman" w:hAnsi="Times New Roman" w:cs="Times New Roman"/>
    </w:rPr>
  </w:style>
  <w:style w:type="character" w:customStyle="1" w:styleId="Heading3Char">
    <w:name w:val="Heading 3 Char"/>
    <w:basedOn w:val="DefaultParagraphFont"/>
    <w:link w:val="Heading3"/>
    <w:uiPriority w:val="9"/>
    <w:rsid w:val="0042231E"/>
    <w:rPr>
      <w:rFonts w:ascii="Times New Roman" w:eastAsiaTheme="majorEastAsia" w:hAnsi="Times New Roman" w:cstheme="majorBidi"/>
      <w:bCs/>
      <w:i/>
      <w:sz w:val="28"/>
      <w:szCs w:val="28"/>
    </w:rPr>
  </w:style>
  <w:style w:type="character" w:customStyle="1" w:styleId="TitleChar">
    <w:name w:val="Title Char"/>
    <w:basedOn w:val="DefaultParagraphFont"/>
    <w:link w:val="Title"/>
    <w:rsid w:val="0042231E"/>
    <w:rPr>
      <w:rFonts w:ascii="Times New Roman" w:eastAsiaTheme="majorEastAsia" w:hAnsi="Times New Roman" w:cstheme="majorBidi"/>
      <w:b/>
      <w:bCs/>
      <w:sz w:val="36"/>
      <w:szCs w:val="36"/>
    </w:rPr>
  </w:style>
  <w:style w:type="paragraph" w:styleId="Title">
    <w:name w:val="Title"/>
    <w:basedOn w:val="Normal"/>
    <w:next w:val="Normal"/>
    <w:link w:val="TitleChar"/>
    <w:autoRedefine/>
    <w:qFormat/>
    <w:rsid w:val="0042231E"/>
    <w:pPr>
      <w:keepNext/>
      <w:keepLines/>
      <w:spacing w:before="480" w:after="240" w:line="480" w:lineRule="auto"/>
    </w:pPr>
    <w:rPr>
      <w:rFonts w:eastAsiaTheme="majorEastAsia" w:cstheme="majorBidi"/>
      <w:b/>
      <w:bCs/>
      <w:sz w:val="36"/>
      <w:szCs w:val="36"/>
    </w:rPr>
  </w:style>
  <w:style w:type="paragraph" w:customStyle="1" w:styleId="FreeFormAA">
    <w:name w:val="Free Form A A"/>
    <w:rsid w:val="0042231E"/>
    <w:rPr>
      <w:rFonts w:ascii="Times New Roman" w:eastAsia="ヒラギノ角ゴ Pro W3" w:hAnsi="Times New Roman" w:cs="Times New Roman"/>
      <w:color w:val="000000"/>
      <w:szCs w:val="20"/>
    </w:rPr>
  </w:style>
  <w:style w:type="paragraph" w:styleId="NormalWeb">
    <w:name w:val="Normal (Web)"/>
    <w:basedOn w:val="Normal"/>
    <w:uiPriority w:val="99"/>
    <w:rsid w:val="008D2B2D"/>
    <w:pPr>
      <w:spacing w:beforeLines="1" w:afterLines="1"/>
    </w:pPr>
    <w:rPr>
      <w:rFonts w:ascii="Times" w:eastAsiaTheme="minorEastAsia" w:hAnsi="Times"/>
      <w:sz w:val="20"/>
      <w:szCs w:val="20"/>
    </w:rPr>
  </w:style>
  <w:style w:type="character" w:styleId="FollowedHyperlink">
    <w:name w:val="FollowedHyperlink"/>
    <w:basedOn w:val="DefaultParagraphFont"/>
    <w:rsid w:val="006572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657833">
      <w:bodyDiv w:val="1"/>
      <w:marLeft w:val="0"/>
      <w:marRight w:val="0"/>
      <w:marTop w:val="0"/>
      <w:marBottom w:val="0"/>
      <w:divBdr>
        <w:top w:val="none" w:sz="0" w:space="0" w:color="auto"/>
        <w:left w:val="none" w:sz="0" w:space="0" w:color="auto"/>
        <w:bottom w:val="none" w:sz="0" w:space="0" w:color="auto"/>
        <w:right w:val="none" w:sz="0" w:space="0" w:color="auto"/>
      </w:divBdr>
      <w:divsChild>
        <w:div w:id="205469326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omments" Target="comment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2064</Words>
  <Characters>11765</Characters>
  <Application>Microsoft Macintosh Word</Application>
  <DocSecurity>0</DocSecurity>
  <Lines>98</Lines>
  <Paragraphs>27</Paragraphs>
  <ScaleCrop>false</ScaleCrop>
  <Company>UBC</Company>
  <LinksUpToDate>false</LinksUpToDate>
  <CharactersWithSpaces>13802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omgr</dc:creator>
  <cp:keywords/>
  <dc:description/>
  <cp:lastModifiedBy>3DR</cp:lastModifiedBy>
  <cp:revision>10</cp:revision>
  <cp:lastPrinted>2015-10-20T18:56:00Z</cp:lastPrinted>
  <dcterms:created xsi:type="dcterms:W3CDTF">2015-12-13T13:20:00Z</dcterms:created>
  <dcterms:modified xsi:type="dcterms:W3CDTF">2015-12-21T15:21:00Z</dcterms:modified>
</cp:coreProperties>
</file>