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7BE95031"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empirical 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6A22B74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al networks, food webs</w:t>
      </w:r>
      <w:r w:rsidRPr="000E420B">
        <w:rPr>
          <w:rFonts w:ascii="Times New Roman" w:hAnsi="Times New Roman" w:cs="Times New Roman"/>
          <w:bCs/>
          <w:color w:val="000000"/>
        </w:rPr>
        <w:t xml:space="preserve">, </w:t>
      </w:r>
      <w:proofErr w:type="gramStart"/>
      <w:r w:rsidR="00871E38">
        <w:rPr>
          <w:rFonts w:ascii="Times New Roman" w:hAnsi="Times New Roman" w:cs="Times New Roman"/>
          <w:bCs/>
          <w:color w:val="000000"/>
        </w:rPr>
        <w:t>ecological</w:t>
      </w:r>
      <w:proofErr w:type="gramEnd"/>
      <w:r w:rsidR="00871E38">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4CBCE98E"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2" w:name="OLE_LINK3"/>
      <w:bookmarkStart w:id="3"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r w:rsidR="00E64050">
        <w:rPr>
          <w:rFonts w:ascii="Times New Roman" w:hAnsi="Times New Roman" w:cs="Times New Roman"/>
          <w:color w:val="000000"/>
        </w:rPr>
        <w:t>directly affected</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2"/>
    <w:bookmarkEnd w:id="3"/>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4" w:name="OLE_LINK5"/>
      <w:bookmarkStart w:id="5"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4"/>
    <w:bookmarkEnd w:id="5"/>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12C953F5"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w:t>
      </w:r>
      <w:r w:rsidR="009E1DAE">
        <w:rPr>
          <w:rFonts w:ascii="Times New Roman" w:hAnsi="Times New Roman" w:cs="Times New Roman"/>
          <w:color w:val="000000"/>
        </w:rPr>
        <w:t>previous work that is</w:t>
      </w:r>
      <w:r w:rsidRPr="00804B90">
        <w:rPr>
          <w:rFonts w:ascii="Times New Roman" w:hAnsi="Times New Roman" w:cs="Times New Roman"/>
          <w:color w:val="000000"/>
        </w:rPr>
        <w:t xml:space="preserve"> preventing us from scaling </w:t>
      </w:r>
      <w:r w:rsidR="005F7EEE">
        <w:rPr>
          <w:rFonts w:ascii="Times New Roman" w:hAnsi="Times New Roman" w:cs="Times New Roman"/>
          <w:color w:val="000000"/>
        </w:rPr>
        <w:t xml:space="preserve">the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pairwise interactions to ecological network</w:t>
      </w:r>
      <w:r w:rsidR="00D310B6">
        <w:rPr>
          <w:rFonts w:ascii="Times New Roman" w:hAnsi="Times New Roman" w:cs="Times New Roman"/>
          <w:color w:val="000000"/>
        </w:rPr>
        <w:t>s</w:t>
      </w:r>
      <w:r w:rsidRPr="00804B90">
        <w:rPr>
          <w:rFonts w:ascii="Times New Roman" w:hAnsi="Times New Roman" w:cs="Times New Roman"/>
          <w:color w:val="000000"/>
        </w:rPr>
        <w:t xml:space="preserve">. First, </w:t>
      </w:r>
      <w:r w:rsidR="0002174E">
        <w:rPr>
          <w:rFonts w:ascii="Times New Roman" w:hAnsi="Times New Roman" w:cs="Times New Roman"/>
          <w:color w:val="000000"/>
        </w:rPr>
        <w:t>prior studies have</w:t>
      </w:r>
      <w:r w:rsidR="00AE2F84">
        <w:rPr>
          <w:rFonts w:ascii="Times New Roman" w:hAnsi="Times New Roman" w:cs="Times New Roman"/>
          <w:color w:val="000000"/>
        </w:rPr>
        <w:t xml:space="preserve"> </w:t>
      </w:r>
      <w:r w:rsidRPr="00804B90">
        <w:rPr>
          <w:rFonts w:ascii="Times New Roman" w:hAnsi="Times New Roman" w:cs="Times New Roman"/>
          <w:color w:val="000000"/>
        </w:rPr>
        <w:t>not quantif</w:t>
      </w:r>
      <w:r w:rsidR="00AE2F84">
        <w:rPr>
          <w:rFonts w:ascii="Times New Roman" w:hAnsi="Times New Roman" w:cs="Times New Roman"/>
          <w:color w:val="000000"/>
        </w:rPr>
        <w:t>ied</w:t>
      </w:r>
      <w:r w:rsidRPr="00804B90">
        <w:rPr>
          <w:rFonts w:ascii="Times New Roman" w:hAnsi="Times New Roman" w:cs="Times New Roman"/>
          <w:color w:val="000000"/>
        </w:rPr>
        <w:t xml:space="preserve">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w:t>
      </w:r>
      <w:r w:rsidR="000535D8">
        <w:rPr>
          <w:rFonts w:ascii="Times New Roman" w:hAnsi="Times New Roman" w:cs="Times New Roman"/>
          <w:color w:val="000000"/>
        </w:rPr>
        <w:t>studies have</w:t>
      </w:r>
      <w:r w:rsidRPr="00804B90">
        <w:rPr>
          <w:rFonts w:ascii="Times New Roman" w:hAnsi="Times New Roman" w:cs="Times New Roman"/>
          <w:color w:val="000000"/>
        </w:rPr>
        <w:t xml:space="preserve"> </w:t>
      </w:r>
      <w:r w:rsidR="005660E1">
        <w:rPr>
          <w:rFonts w:ascii="Times New Roman" w:hAnsi="Times New Roman" w:cs="Times New Roman"/>
          <w:color w:val="000000"/>
        </w:rPr>
        <w:t>either 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5F7F45">
        <w:rPr>
          <w:rFonts w:ascii="Times New Roman" w:hAnsi="Times New Roman" w:cs="Times New Roman"/>
          <w:color w:val="000000"/>
        </w:rPr>
        <w:t>the composition of species</w:t>
      </w:r>
      <w:r w:rsidR="004D213B">
        <w:rPr>
          <w:rFonts w:ascii="Times New Roman" w:hAnsi="Times New Roman" w:cs="Times New Roman"/>
          <w:color w:val="000000"/>
        </w:rPr>
        <w:t xml:space="preserve"> </w:t>
      </w:r>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BD03AF">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0535D8">
        <w:rPr>
          <w:rFonts w:ascii="Times New Roman" w:hAnsi="Times New Roman" w:cs="Times New Roman"/>
          <w:color w:val="000000"/>
        </w:rPr>
        <w:t xml:space="preserve">a </w:t>
      </w:r>
      <w:r w:rsidR="005F7F45">
        <w:rPr>
          <w:rFonts w:ascii="Times New Roman" w:hAnsi="Times New Roman" w:cs="Times New Roman"/>
          <w:color w:val="000000"/>
        </w:rPr>
        <w:t>simple tri</w:t>
      </w:r>
      <w:r w:rsidR="005F7EEE">
        <w:rPr>
          <w:rFonts w:ascii="Times New Roman" w:hAnsi="Times New Roman" w:cs="Times New Roman"/>
          <w:color w:val="000000"/>
        </w:rPr>
        <w:t>-</w:t>
      </w:r>
      <w:r w:rsidR="005F7F45">
        <w:rPr>
          <w:rFonts w:ascii="Times New Roman" w:hAnsi="Times New Roman" w:cs="Times New Roman"/>
          <w:color w:val="000000"/>
        </w:rPr>
        <w:t>trophic interaction</w:t>
      </w:r>
      <w:r w:rsidR="004D213B">
        <w:rPr>
          <w:rFonts w:ascii="Times New Roman" w:hAnsi="Times New Roman" w:cs="Times New Roman"/>
          <w:color w:val="000000"/>
        </w:rPr>
        <w:t xml:space="preserve"> </w:t>
      </w:r>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9B034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w:t>
      </w:r>
      <w:r w:rsidR="000535D8">
        <w:rPr>
          <w:rFonts w:ascii="Times New Roman" w:hAnsi="Times New Roman" w:cs="Times New Roman"/>
          <w:color w:val="000000"/>
        </w:rPr>
        <w:t>is</w:t>
      </w:r>
      <w:r w:rsidRPr="00804B90">
        <w:rPr>
          <w:rFonts w:ascii="Times New Roman" w:hAnsi="Times New Roman" w:cs="Times New Roman"/>
          <w:color w:val="000000"/>
        </w:rPr>
        <w:t xml:space="preserve"> interaction</w:t>
      </w:r>
      <w:r w:rsidR="000535D8">
        <w:rPr>
          <w:rFonts w:ascii="Times New Roman" w:hAnsi="Times New Roman" w:cs="Times New Roman"/>
          <w:color w:val="000000"/>
        </w:rPr>
        <w:t xml:space="preserve"> is</w:t>
      </w:r>
      <w:r w:rsidRPr="00804B90">
        <w:rPr>
          <w:rFonts w:ascii="Times New Roman" w:hAnsi="Times New Roman" w:cs="Times New Roman"/>
          <w:color w:val="000000"/>
        </w:rPr>
        <w:t xml:space="preserve"> embed</w:t>
      </w:r>
      <w:r w:rsidR="00D310B6">
        <w:rPr>
          <w:rFonts w:ascii="Times New Roman" w:hAnsi="Times New Roman" w:cs="Times New Roman"/>
          <w:color w:val="000000"/>
        </w:rPr>
        <w:t>ded. As a result, the mechanisms</w:t>
      </w:r>
      <w:r w:rsidRPr="00804B90">
        <w:rPr>
          <w:rFonts w:ascii="Times New Roman" w:hAnsi="Times New Roman" w:cs="Times New Roman"/>
          <w:color w:val="000000"/>
        </w:rPr>
        <w:t xml:space="preserve"> b</w:t>
      </w:r>
      <w:r w:rsidR="00436619">
        <w:rPr>
          <w:rFonts w:ascii="Times New Roman" w:hAnsi="Times New Roman" w:cs="Times New Roman"/>
          <w:color w:val="000000"/>
        </w:rPr>
        <w:t>y which genetic variation shape</w:t>
      </w:r>
      <w:r w:rsidR="009D482F">
        <w:rPr>
          <w:rFonts w:ascii="Times New Roman" w:hAnsi="Times New Roman" w:cs="Times New Roman"/>
          <w:color w:val="000000"/>
        </w:rPr>
        <w:t>s</w:t>
      </w:r>
      <w:r w:rsidRPr="00804B90">
        <w:rPr>
          <w:rFonts w:ascii="Times New Roman" w:hAnsi="Times New Roman" w:cs="Times New Roman"/>
          <w:color w:val="000000"/>
        </w:rPr>
        <w:t xml:space="preserve"> </w:t>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studies </w:t>
      </w:r>
      <w:r w:rsidR="00C40A9A">
        <w:rPr>
          <w:rFonts w:ascii="Times New Roman" w:hAnsi="Times New Roman" w:cs="Times New Roman"/>
          <w:color w:val="000000"/>
        </w:rPr>
        <w:t>have</w:t>
      </w:r>
      <w:r w:rsidRPr="00804B90">
        <w:rPr>
          <w:rFonts w:ascii="Times New Roman" w:hAnsi="Times New Roman" w:cs="Times New Roman"/>
          <w:color w:val="000000"/>
        </w:rPr>
        <w:t xml:space="preserve"> not examine</w:t>
      </w:r>
      <w:r w:rsidR="00C40A9A">
        <w:rPr>
          <w:rFonts w:ascii="Times New Roman" w:hAnsi="Times New Roman" w:cs="Times New Roman"/>
          <w:color w:val="000000"/>
        </w:rPr>
        <w:t>d</w:t>
      </w:r>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02174E">
        <w:rPr>
          <w:rFonts w:ascii="Times New Roman" w:hAnsi="Times New Roman" w:cs="Times New Roman"/>
          <w:color w:val="000000"/>
        </w:rPr>
        <w:t>network structure</w:t>
      </w:r>
      <w:r w:rsidR="0002174E" w:rsidRPr="006916D0">
        <w:rPr>
          <w:rFonts w:ascii="Times New Roman" w:hAnsi="Times New Roman" w:cs="Times New Roman"/>
          <w:iCs/>
          <w:color w:val="000000"/>
        </w:rPr>
        <w:t>;</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rather</w:t>
      </w:r>
      <w:r w:rsidR="006916D0">
        <w:rPr>
          <w:rFonts w:ascii="Times New Roman" w:hAnsi="Times New Roman" w:cs="Times New Roman"/>
          <w:color w:val="000000"/>
        </w:rPr>
        <w:t>,</w:t>
      </w:r>
      <w:r w:rsidRPr="00804B90">
        <w:rPr>
          <w:rFonts w:ascii="Times New Roman" w:hAnsi="Times New Roman" w:cs="Times New Roman"/>
          <w:color w:val="000000"/>
        </w:rPr>
        <w:t xml:space="preserve"> </w:t>
      </w:r>
      <w:r w:rsidR="00C40A9A">
        <w:rPr>
          <w:rFonts w:ascii="Times New Roman" w:hAnsi="Times New Roman" w:cs="Times New Roman"/>
          <w:color w:val="000000"/>
        </w:rPr>
        <w:t>prior work has</w:t>
      </w:r>
      <w:r w:rsidRPr="00804B90">
        <w:rPr>
          <w:rFonts w:ascii="Times New Roman" w:hAnsi="Times New Roman" w:cs="Times New Roman"/>
          <w:color w:val="000000"/>
        </w:rPr>
        <w:t xml:space="preserve"> focus</w:t>
      </w:r>
      <w:r w:rsidR="00C40A9A">
        <w:rPr>
          <w:rFonts w:ascii="Times New Roman" w:hAnsi="Times New Roman" w:cs="Times New Roman"/>
          <w:color w:val="000000"/>
        </w:rPr>
        <w:t>ed</w:t>
      </w:r>
      <w:r w:rsidRPr="00804B90">
        <w:rPr>
          <w:rFonts w:ascii="Times New Roman" w:hAnsi="Times New Roman" w:cs="Times New Roman"/>
          <w:color w:val="000000"/>
        </w:rPr>
        <w:t xml:space="preserve"> on testing whether different genotypes </w:t>
      </w:r>
      <w:r w:rsidR="00D17865">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sidR="00D17865">
        <w:rPr>
          <w:rFonts w:ascii="Times New Roman" w:hAnsi="Times New Roman" w:cs="Times New Roman"/>
          <w:color w:val="000000"/>
        </w:rPr>
        <w:t>species</w:t>
      </w:r>
      <w:r w:rsidR="004D213B">
        <w:rPr>
          <w:rFonts w:ascii="Times New Roman" w:hAnsi="Times New Roman" w:cs="Times New Roman"/>
          <w:color w:val="000000"/>
        </w:rPr>
        <w:t xml:space="preserve"> </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(15)</w:t>
      </w:r>
      <w:r w:rsidR="006374B3">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While demonstrating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 differences among genotypes)</w:t>
      </w:r>
      <w:r w:rsidR="00BD03AF">
        <w:rPr>
          <w:rFonts w:ascii="Times New Roman" w:hAnsi="Times New Roman" w:cs="Times New Roman"/>
          <w:color w:val="000000"/>
        </w:rPr>
        <w:t xml:space="preserve"> </w:t>
      </w:r>
      <w:r w:rsidRPr="00804B90">
        <w:rPr>
          <w:rFonts w:ascii="Times New Roman" w:hAnsi="Times New Roman" w:cs="Times New Roman"/>
          <w:color w:val="000000"/>
        </w:rPr>
        <w:t xml:space="preserve">is a critical first step, we </w:t>
      </w:r>
      <w:r w:rsidR="00E762C2">
        <w:rPr>
          <w:rFonts w:ascii="Times New Roman" w:hAnsi="Times New Roman" w:cs="Times New Roman"/>
          <w:color w:val="000000"/>
        </w:rPr>
        <w:t xml:space="preserve">are currently </w:t>
      </w:r>
      <w:proofErr w:type="gramStart"/>
      <w:r w:rsidR="007C3FCB">
        <w:rPr>
          <w:rFonts w:ascii="Times New Roman" w:hAnsi="Times New Roman" w:cs="Times New Roman"/>
          <w:color w:val="000000"/>
        </w:rPr>
        <w:t>ill-</w:t>
      </w:r>
      <w:r w:rsidR="008862CF">
        <w:rPr>
          <w:rFonts w:ascii="Times New Roman" w:hAnsi="Times New Roman" w:cs="Times New Roman"/>
          <w:color w:val="000000"/>
        </w:rPr>
        <w:t>posed</w:t>
      </w:r>
      <w:proofErr w:type="gramEnd"/>
      <w:r w:rsidR="002415D2">
        <w:rPr>
          <w:rFonts w:ascii="Times New Roman" w:hAnsi="Times New Roman" w:cs="Times New Roman"/>
          <w:color w:val="000000"/>
        </w:rPr>
        <w:t xml:space="preserve"> for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the structure of </w:t>
      </w:r>
      <w:r w:rsidR="00D310B6">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w:t>
      </w:r>
      <w:r w:rsidR="00071158">
        <w:rPr>
          <w:rFonts w:ascii="Times New Roman" w:hAnsi="Times New Roman" w:cs="Times New Roman"/>
          <w:color w:val="000000"/>
        </w:rPr>
        <w:fldChar w:fldCharType="end"/>
      </w:r>
      <w:r w:rsidR="004D213B">
        <w:rPr>
          <w:rFonts w:ascii="Times New Roman" w:hAnsi="Times New Roman" w:cs="Times New Roman"/>
          <w:color w:val="000000"/>
        </w:rPr>
        <w:t>.</w:t>
      </w:r>
    </w:p>
    <w:p w14:paraId="11BC4A9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49125565" w:rsidR="00804B90" w:rsidRPr="00804B90" w:rsidRDefault="005F7EE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w:t>
      </w:r>
      <w:r w:rsidR="00D17865">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sidR="00D17865">
        <w:rPr>
          <w:rFonts w:ascii="Times New Roman" w:hAnsi="Times New Roman" w:cs="Times New Roman"/>
          <w:color w:val="000000"/>
        </w:rPr>
        <w:t xml:space="preserve"> </w:t>
      </w:r>
      <w:r>
        <w:rPr>
          <w:rFonts w:ascii="Times New Roman" w:hAnsi="Times New Roman" w:cs="Times New Roman"/>
          <w:color w:val="000000"/>
        </w:rPr>
        <w:t xml:space="preserve">can be affected by intraspecific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00804B90"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00804B90" w:rsidRPr="00804B90">
        <w:rPr>
          <w:rFonts w:ascii="Times New Roman" w:hAnsi="Times New Roman" w:cs="Times New Roman"/>
          <w:color w:val="000000"/>
        </w:rPr>
        <w:t xml:space="preserve"> </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5CFFA2C0"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genetic variation in 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 thereby restricting their natural enem</w:t>
      </w:r>
      <w:r w:rsidR="003B2E18">
        <w:rPr>
          <w:rFonts w:ascii="Times New Roman" w:hAnsi="Times New Roman" w:cs="Times New Roman"/>
          <w:color w:val="000000"/>
        </w:rPr>
        <w:t>ies</w:t>
      </w:r>
      <w:r w:rsidR="00804B90" w:rsidRPr="00804B90">
        <w:rPr>
          <w:rFonts w:ascii="Times New Roman" w:hAnsi="Times New Roman" w:cs="Times New Roman"/>
          <w:color w:val="000000"/>
        </w:rPr>
        <w:t xml:space="preserve"> to a</w:t>
      </w:r>
      <w:r w:rsidR="003B2E18">
        <w:rPr>
          <w:rFonts w:ascii="Times New Roman" w:hAnsi="Times New Roman" w:cs="Times New Roman"/>
          <w:color w:val="000000"/>
        </w:rPr>
        <w:t xml:space="preserve"> relatively specialized community</w:t>
      </w:r>
      <w:r w:rsidR="004D213B">
        <w:rPr>
          <w:rFonts w:ascii="Times New Roman" w:hAnsi="Times New Roman" w:cs="Times New Roman"/>
          <w:color w:val="000000"/>
        </w:rPr>
        <w:t xml:space="preserve"> </w:t>
      </w:r>
      <w:r w:rsidR="003B2E18">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Pr>
          <w:rFonts w:ascii="Times New Roman" w:hAnsi="Times New Roman" w:cs="Times New Roman"/>
          <w:color w:val="000000"/>
        </w:rPr>
        <w:instrText>ADDIN LABTIVA_CITE \* MERGEFORMAT</w:instrText>
      </w:r>
      <w:r w:rsidR="003B2E18">
        <w:rPr>
          <w:rFonts w:ascii="Times New Roman" w:hAnsi="Times New Roman" w:cs="Times New Roman"/>
          <w:color w:val="000000"/>
        </w:rPr>
      </w:r>
      <w:r w:rsidR="003B2E1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(20)</w:t>
      </w:r>
      <w:r w:rsidR="003B2E1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the source of larval mortality by dissecting galls or rearing out the </w:t>
      </w:r>
      <w:r w:rsidR="00210CFC">
        <w:rPr>
          <w:rFonts w:ascii="Times New Roman" w:hAnsi="Times New Roman" w:cs="Times New Roman"/>
          <w:color w:val="000000"/>
        </w:rPr>
        <w:t>insects</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9515B1C"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4B5C8153"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50F0B">
        <w:rPr>
          <w:rFonts w:ascii="Times New Roman" w:hAnsi="Times New Roman" w:cs="Times New Roman"/>
          <w:color w:val="000000"/>
        </w:rPr>
        <w:t xml:space="preserve">determine </w:t>
      </w:r>
      <w:r w:rsidR="00B3724F">
        <w:rPr>
          <w:rFonts w:ascii="Times New Roman" w:hAnsi="Times New Roman" w:cs="Times New Roman"/>
          <w:color w:val="000000"/>
        </w:rPr>
        <w:t xml:space="preserve">the </w:t>
      </w:r>
      <w:r w:rsidR="009E1DAE">
        <w:rPr>
          <w:rFonts w:ascii="Times New Roman" w:hAnsi="Times New Roman" w:cs="Times New Roman"/>
          <w:color w:val="000000"/>
        </w:rPr>
        <w:t>traits 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determined by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1E97CF25" w:rsidR="008C0CFA"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ins w:id="6" w:author="Matthew Barbour" w:date="2015-09-15T10:20:00Z">
        <w:r w:rsidR="00253290">
          <w:rPr>
            <w:rFonts w:ascii="Times New Roman" w:hAnsi="Times New Roman" w:cs="Times New Roman"/>
            <w:color w:val="000000"/>
          </w:rPr>
          <w:t>examine</w:t>
        </w:r>
      </w:ins>
      <w:del w:id="7" w:author="Matthew Barbour" w:date="2015-09-15T10:28:00Z">
        <w:r w:rsidR="006F2CC3" w:rsidDel="005F40DA">
          <w:rPr>
            <w:rFonts w:ascii="Times New Roman" w:hAnsi="Times New Roman" w:cs="Times New Roman"/>
            <w:color w:val="000000"/>
          </w:rPr>
          <w:delText>tes</w:delText>
        </w:r>
        <w:r w:rsidDel="005F40DA">
          <w:rPr>
            <w:rFonts w:ascii="Times New Roman" w:hAnsi="Times New Roman" w:cs="Times New Roman"/>
            <w:color w:val="000000"/>
          </w:rPr>
          <w:delText>t</w:delText>
        </w:r>
      </w:del>
      <w:r>
        <w:rPr>
          <w:rFonts w:ascii="Times New Roman" w:hAnsi="Times New Roman" w:cs="Times New Roman"/>
          <w:color w:val="000000"/>
        </w:rPr>
        <w:t xml:space="preserve"> this</w:t>
      </w:r>
      <w:del w:id="8" w:author="Matthew Barbour" w:date="2015-09-15T10:28:00Z">
        <w:r w:rsidR="00D76DEF" w:rsidDel="005F40DA">
          <w:rPr>
            <w:rFonts w:ascii="Times New Roman" w:hAnsi="Times New Roman" w:cs="Times New Roman"/>
            <w:color w:val="000000"/>
          </w:rPr>
          <w:delText xml:space="preserve"> hypothesis</w:delText>
        </w:r>
      </w:del>
      <w:r w:rsidR="006F2CC3">
        <w:rPr>
          <w:rFonts w:ascii="Times New Roman" w:hAnsi="Times New Roman" w:cs="Times New Roman"/>
          <w:color w:val="000000"/>
        </w:rPr>
        <w:t xml:space="preserve">, we used our empirical data to </w:t>
      </w:r>
      <w:del w:id="9" w:author="Matthew Barbour" w:date="2015-09-15T10:28:00Z">
        <w:r w:rsidR="006F2CC3" w:rsidDel="005F40DA">
          <w:rPr>
            <w:rFonts w:ascii="Times New Roman" w:hAnsi="Times New Roman" w:cs="Times New Roman"/>
            <w:color w:val="000000"/>
          </w:rPr>
          <w:delText xml:space="preserve">predict </w:delText>
        </w:r>
      </w:del>
      <w:ins w:id="10" w:author="Matthew Barbour" w:date="2015-09-15T10:28:00Z">
        <w:r w:rsidR="005F40DA">
          <w:rPr>
            <w:rFonts w:ascii="Times New Roman" w:hAnsi="Times New Roman" w:cs="Times New Roman"/>
            <w:color w:val="000000"/>
          </w:rPr>
          <w:t xml:space="preserve">simulate </w:t>
        </w:r>
      </w:ins>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ins w:id="11" w:author="Matthew Barbour" w:date="2015-09-15T10:13:00Z">
        <w:r w:rsidR="005F40DA">
          <w:rPr>
            <w:rFonts w:ascii="Times New Roman" w:hAnsi="Times New Roman" w:cs="Times New Roman"/>
            <w:color w:val="000000"/>
          </w:rPr>
          <w:t xml:space="preserve"> </w:t>
        </w:r>
      </w:ins>
      <w:del w:id="12" w:author="Matthew Barbour" w:date="2015-09-15T10:25:00Z">
        <w:r w:rsidR="009F309D"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ins w:id="13" w:author="Matthew Barbour" w:date="2015-09-15T10:29:00Z">
        <w:r w:rsidR="005F40DA">
          <w:rPr>
            <w:rFonts w:ascii="Times New Roman" w:hAnsi="Times New Roman" w:cs="Times New Roman"/>
            <w:color w:val="000000"/>
          </w:rPr>
          <w:t xml:space="preserve"> Specifically, we resampled our data on plant-herbivore and gall-</w:t>
        </w:r>
        <w:proofErr w:type="spellStart"/>
        <w:r w:rsidR="005F40DA">
          <w:rPr>
            <w:rFonts w:ascii="Times New Roman" w:hAnsi="Times New Roman" w:cs="Times New Roman"/>
            <w:color w:val="000000"/>
          </w:rPr>
          <w:t>parasitoid</w:t>
        </w:r>
        <w:proofErr w:type="spellEnd"/>
        <w:r w:rsidR="005F40DA">
          <w:rPr>
            <w:rFonts w:ascii="Times New Roman" w:hAnsi="Times New Roman" w:cs="Times New Roman"/>
            <w:color w:val="000000"/>
          </w:rPr>
          <w:t xml:space="preserve"> interaction</w:t>
        </w:r>
      </w:ins>
      <w:ins w:id="14" w:author="Matthew Barbour" w:date="2015-09-15T10:30:00Z">
        <w:r w:rsidR="005F40DA">
          <w:rPr>
            <w:rFonts w:ascii="Times New Roman" w:hAnsi="Times New Roman" w:cs="Times New Roman"/>
            <w:color w:val="000000"/>
          </w:rPr>
          <w:t xml:space="preserve"> frequency for each willow genotype</w:t>
        </w:r>
      </w:ins>
      <w:ins w:id="15" w:author="Matthew Barbour" w:date="2015-09-15T10:29:00Z">
        <w:r w:rsidR="005F40DA">
          <w:rPr>
            <w:rFonts w:ascii="Times New Roman" w:hAnsi="Times New Roman" w:cs="Times New Roman"/>
            <w:color w:val="000000"/>
          </w:rPr>
          <w:t xml:space="preserve"> to predict </w:t>
        </w:r>
      </w:ins>
      <w:ins w:id="16" w:author="Matthew Barbour" w:date="2015-09-15T10:32:00Z">
        <w:r w:rsidR="005F40DA">
          <w:rPr>
            <w:rFonts w:ascii="Times New Roman" w:hAnsi="Times New Roman" w:cs="Times New Roman"/>
            <w:color w:val="000000"/>
          </w:rPr>
          <w:t>how</w:t>
        </w:r>
      </w:ins>
      <w:ins w:id="17" w:author="Matthew Barbour" w:date="2015-09-15T10:29:00Z">
        <w:r w:rsidR="005F40DA">
          <w:rPr>
            <w:rFonts w:ascii="Times New Roman" w:hAnsi="Times New Roman" w:cs="Times New Roman"/>
            <w:color w:val="000000"/>
          </w:rPr>
          <w:t xml:space="preserve"> food-web complexity</w:t>
        </w:r>
      </w:ins>
      <w:ins w:id="18" w:author="Matthew Barbour" w:date="2015-09-15T10:32:00Z">
        <w:r w:rsidR="005F40DA">
          <w:rPr>
            <w:rFonts w:ascii="Times New Roman" w:hAnsi="Times New Roman" w:cs="Times New Roman"/>
            <w:color w:val="000000"/>
          </w:rPr>
          <w:t xml:space="preserve"> would change with increasing genetic variation</w:t>
        </w:r>
      </w:ins>
      <w:ins w:id="19" w:author="Matthew Barbour" w:date="2015-09-15T10:29:00Z">
        <w:r w:rsidR="005F40DA">
          <w:rPr>
            <w:rFonts w:ascii="Times New Roman" w:hAnsi="Times New Roman" w:cs="Times New Roman"/>
            <w:color w:val="000000"/>
          </w:rPr>
          <w:t xml:space="preserve">. </w:t>
        </w:r>
      </w:ins>
      <w:del w:id="20" w:author="Matthew Barbour" w:date="2015-09-15T10:32:00Z">
        <w:r w:rsidR="006F2CC3"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 xml:space="preserve">specificity of </w:t>
      </w:r>
      <w:r w:rsidR="00576957">
        <w:rPr>
          <w:rFonts w:ascii="Times New Roman" w:hAnsi="Times New Roman" w:cs="Times New Roman"/>
          <w:color w:val="000000"/>
        </w:rPr>
        <w:t xml:space="preserve">the plant-insect food web </w:t>
      </w:r>
      <w:r w:rsidR="00D76093">
        <w:rPr>
          <w:rFonts w:ascii="Times New Roman" w:hAnsi="Times New Roman" w:cs="Times New Roman"/>
          <w:color w:val="000000"/>
        </w:rPr>
        <w:t>resulted in a 50% increase</w:t>
      </w:r>
      <w:r w:rsidR="00B04828">
        <w:rPr>
          <w:rFonts w:ascii="Times New Roman" w:hAnsi="Times New Roman" w:cs="Times New Roman"/>
          <w:color w:val="000000"/>
        </w:rPr>
        <w:t xml:space="preserve"> in average </w:t>
      </w:r>
      <w:r w:rsidR="001F4E05">
        <w:rPr>
          <w:rFonts w:ascii="Times New Roman" w:hAnsi="Times New Roman" w:cs="Times New Roman"/>
          <w:color w:val="000000"/>
        </w:rPr>
        <w:t>food-web complexity</w:t>
      </w:r>
      <w:r w:rsidR="00B04828">
        <w:rPr>
          <w:rFonts w:ascii="Times New Roman" w:hAnsi="Times New Roman" w:cs="Times New Roman"/>
          <w:color w:val="000000"/>
        </w:rPr>
        <w:t xml:space="preserve">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t>
      </w:r>
      <w:r w:rsidR="00CA77EB">
        <w:rPr>
          <w:rFonts w:ascii="Times New Roman" w:hAnsi="Times New Roman" w:cs="Times New Roman"/>
          <w:color w:val="000000"/>
        </w:rPr>
        <w:t>willow genetic variation (Fig. 6</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 xml:space="preserve">i.e.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26)</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r w:rsidR="00E50063">
        <w:rPr>
          <w:rFonts w:ascii="Times New Roman" w:hAnsi="Times New Roman" w:cs="Times New Roman"/>
          <w:color w:val="000000"/>
        </w:rPr>
        <w:t>the average compl</w:t>
      </w:r>
      <w:r w:rsidR="00082C79">
        <w:rPr>
          <w:rFonts w:ascii="Times New Roman" w:hAnsi="Times New Roman" w:cs="Times New Roman"/>
          <w:color w:val="000000"/>
        </w:rPr>
        <w:t xml:space="preserve">exity of food webs in </w:t>
      </w:r>
      <w:proofErr w:type="spellStart"/>
      <w:r w:rsidR="00E50063">
        <w:rPr>
          <w:rFonts w:ascii="Times New Roman" w:hAnsi="Times New Roman" w:cs="Times New Roman"/>
          <w:color w:val="000000"/>
        </w:rPr>
        <w:t>polycultures</w:t>
      </w:r>
      <w:proofErr w:type="spellEnd"/>
      <w:r w:rsidR="00E50063">
        <w:rPr>
          <w:rFonts w:ascii="Times New Roman" w:hAnsi="Times New Roman" w:cs="Times New Roman"/>
          <w:color w:val="000000"/>
        </w:rPr>
        <w:t xml:space="preserve"> with six or more genotypes was always greater than our expectation from sampling effects alone (dashed line</w:t>
      </w:r>
      <w:r w:rsidR="00CA77EB">
        <w:rPr>
          <w:rFonts w:ascii="Times New Roman" w:hAnsi="Times New Roman" w:cs="Times New Roman"/>
          <w:color w:val="000000"/>
        </w:rPr>
        <w:t>, Fig. 6</w:t>
      </w:r>
      <w:r w:rsidR="00E50063">
        <w:rPr>
          <w:rFonts w:ascii="Times New Roman" w:hAnsi="Times New Roman" w:cs="Times New Roman"/>
          <w:color w:val="000000"/>
        </w:rPr>
        <w:t xml:space="preserve">). </w:t>
      </w:r>
      <w:r w:rsidR="00163CD5">
        <w:rPr>
          <w:rFonts w:ascii="Times New Roman" w:hAnsi="Times New Roman" w:cs="Times New Roman"/>
          <w:color w:val="000000"/>
        </w:rPr>
        <w:t xml:space="preserve">Indeed, 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CA77EB">
        <w:rPr>
          <w:rFonts w:ascii="Times New Roman" w:hAnsi="Times New Roman" w:cs="Times New Roman"/>
          <w:color w:val="000000"/>
        </w:rPr>
        <w:t>(Fig. 6</w:t>
      </w:r>
      <w:r w:rsidR="00A061C5">
        <w:rPr>
          <w:rFonts w:ascii="Times New Roman" w:hAnsi="Times New Roman" w:cs="Times New Roman"/>
          <w:color w:val="000000"/>
        </w:rPr>
        <w:t xml:space="preserve"> inset</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 xml:space="preserve">that complementarity was an important contributor to the positive relationship between genetic variation and </w:t>
      </w:r>
      <w:proofErr w:type="gramStart"/>
      <w:r w:rsidR="001F4E05">
        <w:rPr>
          <w:rFonts w:ascii="Times New Roman" w:hAnsi="Times New Roman" w:cs="Times New Roman"/>
          <w:color w:val="000000"/>
        </w:rPr>
        <w:t>food-web</w:t>
      </w:r>
      <w:proofErr w:type="gramEnd"/>
      <w:r w:rsidR="001F4E05">
        <w:rPr>
          <w:rFonts w:ascii="Times New Roman" w:hAnsi="Times New Roman" w:cs="Times New Roman"/>
          <w:color w:val="000000"/>
        </w:rPr>
        <w:t xml:space="preserve">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It is importan</w:t>
      </w:r>
      <w:r w:rsidR="00082C79">
        <w:rPr>
          <w:rFonts w:ascii="Times New Roman" w:hAnsi="Times New Roman" w:cs="Times New Roman"/>
          <w:color w:val="000000"/>
        </w:rPr>
        <w:t xml:space="preserve">t to note though, that this </w:t>
      </w:r>
      <w:del w:id="21" w:author="Matthew Barbour" w:date="2015-09-15T10:26:00Z">
        <w:r w:rsidR="00082C79" w:rsidDel="005F40DA">
          <w:rPr>
            <w:rFonts w:ascii="Times New Roman" w:hAnsi="Times New Roman" w:cs="Times New Roman"/>
            <w:color w:val="000000"/>
          </w:rPr>
          <w:delText>analysis</w:delText>
        </w:r>
        <w:r w:rsidR="00D677D8" w:rsidDel="005F40DA">
          <w:rPr>
            <w:rFonts w:ascii="Times New Roman" w:hAnsi="Times New Roman" w:cs="Times New Roman"/>
            <w:color w:val="000000"/>
          </w:rPr>
          <w:delText xml:space="preserve"> </w:delText>
        </w:r>
      </w:del>
      <w:ins w:id="22" w:author="Matthew Barbour" w:date="2015-09-15T10:26:00Z">
        <w:r w:rsidR="005F40DA">
          <w:rPr>
            <w:rFonts w:ascii="Times New Roman" w:hAnsi="Times New Roman" w:cs="Times New Roman"/>
            <w:color w:val="000000"/>
          </w:rPr>
          <w:t xml:space="preserve">simulation </w:t>
        </w:r>
      </w:ins>
      <w:r w:rsidR="00D677D8">
        <w:rPr>
          <w:rFonts w:ascii="Times New Roman" w:hAnsi="Times New Roman" w:cs="Times New Roman"/>
          <w:color w:val="000000"/>
        </w:rPr>
        <w:t xml:space="preserve">is </w:t>
      </w:r>
      <w:ins w:id="23" w:author="Matthew Barbour" w:date="2015-09-15T12:26:00Z">
        <w:r w:rsidR="004C4914">
          <w:rPr>
            <w:rFonts w:ascii="Times New Roman" w:hAnsi="Times New Roman" w:cs="Times New Roman"/>
            <w:color w:val="000000"/>
          </w:rPr>
          <w:t xml:space="preserve">unable to tease apart additive and non-additive effects </w:t>
        </w:r>
      </w:ins>
      <w:del w:id="24" w:author="Matthew Barbour" w:date="2015-09-15T12:26:00Z">
        <w:r w:rsidR="00D677D8" w:rsidDel="004C4914">
          <w:rPr>
            <w:rFonts w:ascii="Times New Roman" w:hAnsi="Times New Roman" w:cs="Times New Roman"/>
            <w:color w:val="000000"/>
          </w:rPr>
          <w:delText xml:space="preserve">limited to estimating the potential additive effects </w:delText>
        </w:r>
      </w:del>
      <w:r w:rsidR="00D677D8">
        <w:rPr>
          <w:rFonts w:ascii="Times New Roman" w:hAnsi="Times New Roman" w:cs="Times New Roman"/>
          <w:color w:val="000000"/>
        </w:rPr>
        <w:t xml:space="preserve">of genetic variation on </w:t>
      </w:r>
      <w:r w:rsidR="001F4E05">
        <w:rPr>
          <w:rFonts w:ascii="Times New Roman" w:hAnsi="Times New Roman" w:cs="Times New Roman"/>
          <w:color w:val="000000"/>
        </w:rPr>
        <w:t xml:space="preserve">food-web </w:t>
      </w:r>
      <w:proofErr w:type="gramStart"/>
      <w:r w:rsidR="001F4E05">
        <w:rPr>
          <w:rFonts w:ascii="Times New Roman" w:hAnsi="Times New Roman" w:cs="Times New Roman"/>
          <w:color w:val="000000"/>
        </w:rPr>
        <w:t>structure</w:t>
      </w:r>
      <w:proofErr w:type="gramEnd"/>
      <w:ins w:id="25" w:author="Matthew Barbour" w:date="2015-09-15T12:26:00Z">
        <w:r w:rsidR="004C4914">
          <w:rPr>
            <w:rFonts w:ascii="Times New Roman" w:hAnsi="Times New Roman" w:cs="Times New Roman"/>
            <w:color w:val="000000"/>
          </w:rPr>
          <w:t xml:space="preserve"> as both are included</w:t>
        </w:r>
      </w:ins>
      <w:bookmarkStart w:id="26" w:name="_GoBack"/>
      <w:bookmarkEnd w:id="26"/>
      <w:r w:rsidR="00D677D8">
        <w:rPr>
          <w:rFonts w:ascii="Times New Roman" w:hAnsi="Times New Roman" w:cs="Times New Roman"/>
          <w:color w:val="000000"/>
        </w:rPr>
        <w:t xml:space="preserve">. We do know 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non-additive effects on the diversity of upper trophic levels</w:t>
      </w:r>
      <w:r w:rsidR="002A1156">
        <w:rPr>
          <w:rFonts w:ascii="Times New Roman" w:hAnsi="Times New Roman" w:cs="Times New Roman"/>
          <w:color w:val="000000"/>
        </w:rPr>
        <w:t xml:space="preserve"> </w:t>
      </w:r>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(27, 28)</w:t>
      </w:r>
      <w:r w:rsidR="000F276F">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D677D8">
        <w:rPr>
          <w:rFonts w:ascii="Times New Roman" w:hAnsi="Times New Roman" w:cs="Times New Roman"/>
          <w:color w:val="000000"/>
        </w:rPr>
        <w:t xml:space="preserve">but </w:t>
      </w:r>
      <w:r w:rsidR="00D73A0B">
        <w:rPr>
          <w:rFonts w:ascii="Times New Roman" w:hAnsi="Times New Roman" w:cs="Times New Roman"/>
          <w:color w:val="000000"/>
        </w:rPr>
        <w:t xml:space="preserve">determining </w:t>
      </w:r>
      <w:r w:rsidR="00D677D8">
        <w:rPr>
          <w:rFonts w:ascii="Times New Roman" w:hAnsi="Times New Roman" w:cs="Times New Roman"/>
          <w:color w:val="000000"/>
        </w:rPr>
        <w:t xml:space="preserve">whether there are non-additive effects on the strength and composition of species interactions will require additional experimental work.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7FD2D43"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7B29BE71"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0BD8E028"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1D8E9EFF"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53D02D" w14:textId="4792DA1F" w:rsidR="00CE561A"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To test this hypothesis</w:t>
      </w:r>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used our empirical data to predict 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w:t>
      </w:r>
      <w:r w:rsidR="00E13FDF">
        <w:rPr>
          <w:rFonts w:ascii="Times New Roman" w:hAnsi="Times New Roman" w:cs="Times New Roman"/>
          <w:color w:val="000000"/>
        </w:rPr>
        <w:t xml:space="preserve"> in the experimental population of willows</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We omitted 1 of the 26 genotypes from this analysis (Genotype U) because we never </w:t>
      </w:r>
      <w:r w:rsidR="00B17D31">
        <w:rPr>
          <w:rFonts w:ascii="Times New Roman" w:hAnsi="Times New Roman" w:cs="Times New Roman"/>
          <w:color w:val="000000"/>
        </w:rPr>
        <w:t>found any galls on</w:t>
      </w:r>
      <w:r w:rsidR="002D5EA6">
        <w:rPr>
          <w:rFonts w:ascii="Times New Roman" w:hAnsi="Times New Roman" w:cs="Times New Roman"/>
          <w:color w:val="000000"/>
        </w:rPr>
        <w:t xml:space="preserve"> the branches we sampled. To predict the structure of the average food web associated with each willow genotype</w:t>
      </w:r>
      <w:r w:rsidR="00027996">
        <w:rPr>
          <w:rFonts w:ascii="Times New Roman" w:hAnsi="Times New Roman" w:cs="Times New Roman"/>
          <w:color w:val="000000"/>
        </w:rPr>
        <w:t xml:space="preserve"> (i.e. monocultures)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we analyzed a multivariate GLM (error distribution = negative binomial, link function = log) with willow genotype as the predictor variable and an abundance matrix of willow-gall and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as the response variable. Next, we randomly sampled </w:t>
      </w:r>
      <w:r w:rsidR="00027996">
        <w:rPr>
          <w:rFonts w:ascii="Times New Roman" w:hAnsi="Times New Roman" w:cs="Times New Roman"/>
          <w:color w:val="000000"/>
        </w:rPr>
        <w:t>monoculture food webs</w:t>
      </w:r>
      <w:r w:rsidR="002D5EA6">
        <w:rPr>
          <w:rFonts w:ascii="Times New Roman" w:hAnsi="Times New Roman" w:cs="Times New Roman"/>
          <w:color w:val="000000"/>
        </w:rPr>
        <w:t xml:space="preserve"> from the pool of 25 genotypes (with replacement) for ea</w:t>
      </w:r>
      <w:r w:rsidR="00027996">
        <w:rPr>
          <w:rFonts w:ascii="Times New Roman" w:hAnsi="Times New Roman" w:cs="Times New Roman"/>
          <w:color w:val="000000"/>
        </w:rPr>
        <w:t>ch level of genetic variation (2</w:t>
      </w:r>
      <w:r w:rsidR="002D5EA6">
        <w:rPr>
          <w:rFonts w:ascii="Times New Roman" w:hAnsi="Times New Roman" w:cs="Times New Roman"/>
          <w:color w:val="000000"/>
        </w:rPr>
        <w:t xml:space="preserve"> to 25 genotype </w:t>
      </w:r>
      <w:proofErr w:type="spellStart"/>
      <w:r w:rsidR="002D5EA6">
        <w:rPr>
          <w:rFonts w:ascii="Times New Roman" w:hAnsi="Times New Roman" w:cs="Times New Roman"/>
          <w:color w:val="000000"/>
        </w:rPr>
        <w:t>polycultures</w:t>
      </w:r>
      <w:proofErr w:type="spellEnd"/>
      <w:r w:rsidR="002D5EA6">
        <w:rPr>
          <w:rFonts w:ascii="Times New Roman" w:hAnsi="Times New Roman" w:cs="Times New Roman"/>
          <w:color w:val="000000"/>
        </w:rPr>
        <w:t xml:space="preserve">) and </w:t>
      </w:r>
      <w:r w:rsidR="00027996">
        <w:rPr>
          <w:rFonts w:ascii="Times New Roman" w:hAnsi="Times New Roman" w:cs="Times New Roman"/>
          <w:color w:val="000000"/>
        </w:rPr>
        <w:t xml:space="preserve">calculated the average abundance of each trophic interaction for each </w:t>
      </w:r>
      <w:proofErr w:type="spellStart"/>
      <w:r w:rsidR="00027996">
        <w:rPr>
          <w:rFonts w:ascii="Times New Roman" w:hAnsi="Times New Roman" w:cs="Times New Roman"/>
          <w:color w:val="000000"/>
        </w:rPr>
        <w:t>polyculture</w:t>
      </w:r>
      <w:proofErr w:type="spellEnd"/>
      <w:r w:rsidR="00027996">
        <w:rPr>
          <w:rFonts w:ascii="Times New Roman" w:hAnsi="Times New Roman" w:cs="Times New Roman"/>
          <w:color w:val="000000"/>
        </w:rPr>
        <w:t xml:space="preserve"> sample. Finally, we </w:t>
      </w:r>
      <w:r w:rsidR="002D5EA6">
        <w:rPr>
          <w:rFonts w:ascii="Times New Roman" w:hAnsi="Times New Roman" w:cs="Times New Roman"/>
          <w:color w:val="000000"/>
        </w:rPr>
        <w:t xml:space="preserve">calculated </w:t>
      </w:r>
      <w:r w:rsidR="001F4E05">
        <w:rPr>
          <w:rFonts w:ascii="Times New Roman" w:hAnsi="Times New Roman" w:cs="Times New Roman"/>
          <w:color w:val="000000"/>
        </w:rPr>
        <w:t>food-web complexity</w:t>
      </w:r>
      <w:r w:rsidR="000C29D8">
        <w:rPr>
          <w:rFonts w:ascii="Times New Roman" w:hAnsi="Times New Roman" w:cs="Times New Roman"/>
          <w:color w:val="000000"/>
        </w:rPr>
        <w:t xml:space="preserve"> for all monoculture and </w:t>
      </w:r>
      <w:proofErr w:type="spellStart"/>
      <w:r w:rsidR="000C29D8">
        <w:rPr>
          <w:rFonts w:ascii="Times New Roman" w:hAnsi="Times New Roman" w:cs="Times New Roman"/>
          <w:color w:val="000000"/>
        </w:rPr>
        <w:t>polyculture</w:t>
      </w:r>
      <w:proofErr w:type="spellEnd"/>
      <w:r w:rsidR="000C29D8">
        <w:rPr>
          <w:rFonts w:ascii="Times New Roman" w:hAnsi="Times New Roman" w:cs="Times New Roman"/>
          <w:color w:val="000000"/>
        </w:rPr>
        <w:t xml:space="preserve"> samples. For our index of food-web complexity, we chose </w:t>
      </w:r>
      <w:r w:rsidR="0089097F">
        <w:rPr>
          <w:rFonts w:ascii="Times New Roman" w:hAnsi="Times New Roman" w:cs="Times New Roman"/>
          <w:color w:val="000000"/>
        </w:rPr>
        <w:t xml:space="preserve">to use </w:t>
      </w:r>
      <w:r w:rsidR="000C29D8">
        <w:rPr>
          <w:rFonts w:ascii="Times New Roman" w:hAnsi="Times New Roman" w:cs="Times New Roman"/>
          <w:color w:val="000000"/>
        </w:rPr>
        <w:t xml:space="preserve">quantitative-weighted linkage density,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C29D8">
        <w:rPr>
          <w:rFonts w:ascii="Times New Roman" w:hAnsi="Times New Roman" w:cs="Times New Roman"/>
          <w:color w:val="000000"/>
        </w:rPr>
        <w:t>which is</w:t>
      </w:r>
      <w:r w:rsidR="002D5EA6">
        <w:rPr>
          <w:rFonts w:ascii="Times New Roman" w:hAnsi="Times New Roman" w:cs="Times New Roman"/>
          <w:color w:val="000000"/>
        </w:rPr>
        <w:t xml:space="preserve">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w:proofErr w:type="spellStart"/>
      <w:proofErr w:type="gram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3949C7">
        <w:rPr>
          <w:rFonts w:ascii="Times New Roman" w:hAnsi="Times New Roman" w:cs="Times New Roman"/>
          <w:color w:val="000000"/>
          <w:vertAlign w:val="subscript"/>
        </w:rPr>
        <w:t xml:space="preserve"> </w:t>
      </w:r>
      <w:r w:rsidR="001B10AF">
        <w:rPr>
          <w:rFonts w:ascii="Times New Roman" w:hAnsi="Times New Roman" w:cs="Times New Roman"/>
          <w:color w:val="000000"/>
          <w:vertAlign w:val="subscript"/>
        </w:rPr>
        <w:t xml:space="preserve"> </w:t>
      </w:r>
      <w:r w:rsidR="003949C7">
        <w:rPr>
          <w:rFonts w:ascii="Times New Roman" w:hAnsi="Times New Roman" w:cs="Times New Roman"/>
          <w:color w:val="000000"/>
        </w:rPr>
        <w:t>was</w:t>
      </w:r>
      <w:proofErr w:type="gramEnd"/>
      <w:r w:rsidR="003949C7">
        <w:rPr>
          <w:rFonts w:ascii="Times New Roman" w:hAnsi="Times New Roman" w:cs="Times New Roman"/>
          <w:color w:val="000000"/>
        </w:rPr>
        <w:t xml:space="preserve"> calculated are available in the supplementary information</w:t>
      </w:r>
      <w:r w:rsidR="000C29D8">
        <w:rPr>
          <w:rFonts w:ascii="Times New Roman" w:hAnsi="Times New Roman" w:cs="Times New Roman"/>
          <w:color w:val="000000"/>
        </w:rPr>
        <w:t xml:space="preserve"> and in </w:t>
      </w:r>
      <w:r w:rsidR="000C29D8">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C29D8">
        <w:rPr>
          <w:rFonts w:ascii="Times New Roman" w:hAnsi="Times New Roman" w:cs="Times New Roman"/>
          <w:color w:val="000000"/>
        </w:rPr>
        <w:instrText>ADDIN LABTIVA_CITE \* MERGEFORMAT</w:instrText>
      </w:r>
      <w:r w:rsidR="000C29D8">
        <w:rPr>
          <w:rFonts w:ascii="Times New Roman" w:hAnsi="Times New Roman" w:cs="Times New Roman"/>
          <w:color w:val="000000"/>
        </w:rPr>
      </w:r>
      <w:r w:rsidR="000C29D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38, 39)</w:t>
      </w:r>
      <w:r w:rsidR="000C29D8">
        <w:rPr>
          <w:rFonts w:ascii="Times New Roman" w:hAnsi="Times New Roman" w:cs="Times New Roman"/>
          <w:color w:val="000000"/>
        </w:rPr>
        <w:fldChar w:fldCharType="end"/>
      </w:r>
      <w:r w:rsidR="00982BAA">
        <w:rPr>
          <w:rFonts w:ascii="Times New Roman" w:hAnsi="Times New Roman" w:cs="Times New Roman"/>
          <w:color w:val="000000"/>
        </w:rPr>
        <w:t xml:space="preserve">.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1B10AF">
        <w:rPr>
          <w:rFonts w:ascii="Times New Roman" w:hAnsi="Times New Roman" w:cs="Times New Roman"/>
          <w:i/>
          <w:color w:val="000000"/>
          <w:vertAlign w:val="subscript"/>
        </w:rPr>
        <w:t xml:space="preserve"> </w:t>
      </w:r>
      <w:r w:rsidR="00982BAA">
        <w:rPr>
          <w:rFonts w:ascii="Times New Roman" w:hAnsi="Times New Roman" w:cs="Times New Roman"/>
          <w:i/>
          <w:color w:val="000000"/>
          <w:vertAlign w:val="subscript"/>
        </w:rPr>
        <w:t xml:space="preserve"> </w:t>
      </w:r>
      <w:r w:rsidR="002D5EA6">
        <w:rPr>
          <w:rFonts w:ascii="Times New Roman" w:hAnsi="Times New Roman" w:cs="Times New Roman"/>
          <w:color w:val="000000"/>
        </w:rPr>
        <w:t xml:space="preserve">(hereafter, </w:t>
      </w:r>
      <w:r w:rsidR="001F4E05">
        <w:rPr>
          <w:rFonts w:ascii="Times New Roman" w:hAnsi="Times New Roman" w:cs="Times New Roman"/>
          <w:color w:val="000000"/>
        </w:rPr>
        <w:t>food-web complexity</w:t>
      </w:r>
      <w:r w:rsidR="002D5EA6">
        <w:rPr>
          <w:rFonts w:ascii="Times New Roman" w:hAnsi="Times New Roman" w:cs="Times New Roman"/>
          <w:color w:val="000000"/>
        </w:rPr>
        <w:t xml:space="preserve">) is less sensitive to variation in sample size compared to other measures of </w:t>
      </w:r>
      <w:r w:rsidR="001F4E05">
        <w:rPr>
          <w:rFonts w:ascii="Times New Roman" w:hAnsi="Times New Roman" w:cs="Times New Roman"/>
          <w:color w:val="000000"/>
        </w:rPr>
        <w:t>food-web complexity</w:t>
      </w:r>
      <w:r w:rsidR="00982BAA">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(39)</w:t>
      </w:r>
      <w:r w:rsidR="00D601F9">
        <w:rPr>
          <w:rFonts w:ascii="Times New Roman" w:hAnsi="Times New Roman" w:cs="Times New Roman"/>
          <w:color w:val="000000"/>
        </w:rPr>
        <w:fldChar w:fldCharType="end"/>
      </w:r>
      <w:r w:rsidR="00982BAA">
        <w:rPr>
          <w:rFonts w:ascii="Times New Roman" w:hAnsi="Times New Roman" w:cs="Times New Roman"/>
          <w:color w:val="000000"/>
        </w:rPr>
        <w:t xml:space="preserve">, </w:t>
      </w:r>
      <w:r w:rsidR="002D5EA6">
        <w:rPr>
          <w:rFonts w:ascii="Times New Roman" w:hAnsi="Times New Roman" w:cs="Times New Roman"/>
          <w:color w:val="000000"/>
        </w:rPr>
        <w:t xml:space="preserve">making it an appropriate measure of complexity for our </w:t>
      </w:r>
      <w:r w:rsidR="001B10AF">
        <w:rPr>
          <w:rFonts w:ascii="Times New Roman" w:hAnsi="Times New Roman" w:cs="Times New Roman"/>
          <w:color w:val="000000"/>
        </w:rPr>
        <w:t>analysis</w:t>
      </w:r>
      <w:r w:rsidR="002D5EA6">
        <w:rPr>
          <w:rFonts w:ascii="Times New Roman" w:hAnsi="Times New Roman" w:cs="Times New Roman"/>
          <w:color w:val="000000"/>
        </w:rPr>
        <w:t xml:space="preserve">. We repeated this </w:t>
      </w:r>
      <w:r w:rsidR="00E13FDF">
        <w:rPr>
          <w:rFonts w:ascii="Times New Roman" w:hAnsi="Times New Roman" w:cs="Times New Roman"/>
          <w:color w:val="000000"/>
        </w:rPr>
        <w:t>resampling procedure</w:t>
      </w:r>
      <w:r w:rsidR="002D5EA6">
        <w:rPr>
          <w:rFonts w:ascii="Times New Roman" w:hAnsi="Times New Roman" w:cs="Times New Roman"/>
          <w:color w:val="000000"/>
        </w:rPr>
        <w:t xml:space="preserve"> 1000 times, resulting in 2,221 unique </w:t>
      </w:r>
      <w:r w:rsidR="00E13FDF">
        <w:rPr>
          <w:rFonts w:ascii="Times New Roman" w:hAnsi="Times New Roman" w:cs="Times New Roman"/>
          <w:color w:val="000000"/>
        </w:rPr>
        <w:t>estimates of food-web complexity over the range of willow genetic variation.</w:t>
      </w:r>
      <w:r w:rsidR="007224BF">
        <w:rPr>
          <w:rFonts w:ascii="Times New Roman" w:hAnsi="Times New Roman" w:cs="Times New Roman"/>
          <w:color w:val="000000"/>
        </w:rPr>
        <w:t xml:space="preserve"> </w:t>
      </w:r>
      <w:r w:rsidR="00CE561A">
        <w:rPr>
          <w:rFonts w:ascii="Times New Roman" w:hAnsi="Times New Roman" w:cs="Times New Roman"/>
          <w:color w:val="000000"/>
        </w:rPr>
        <w:t>All statistical analyses were conducted in R</w:t>
      </w:r>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7FBD1329"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M. Rodriguez-Cabal provided valuable</w:t>
      </w:r>
      <w:r w:rsidR="003C15B7">
        <w:rPr>
          <w:rFonts w:ascii="Times New Roman" w:hAnsi="Times New Roman" w:cs="Times New Roman"/>
          <w:bCs/>
          <w:color w:val="000000"/>
          <w:sz w:val="20"/>
          <w:szCs w:val="20"/>
        </w:rPr>
        <w:t xml:space="preserve"> comments on the manuscript.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946626"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w:t>
      </w:r>
      <w:r w:rsidR="009F309D">
        <w:rPr>
          <w:rFonts w:ascii="Times New Roman" w:hAnsi="Times New Roman" w:cs="Times New Roman"/>
          <w:color w:val="000000"/>
        </w:rPr>
        <w:t>coastal</w:t>
      </w:r>
      <w:r w:rsidR="0020554B">
        <w:rPr>
          <w:rFonts w:ascii="Times New Roman" w:hAnsi="Times New Roman" w:cs="Times New Roman"/>
          <w:color w:val="000000"/>
        </w:rPr>
        <w:t xml:space="preserve">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D9691C">
        <w:rPr>
          <w:rFonts w:ascii="Times New Roman" w:hAnsi="Times New Roman" w:cs="Times New Roman"/>
          <w:color w:val="000000"/>
        </w:rPr>
        <w:t xml:space="preserve"> (</w:t>
      </w:r>
      <w:r w:rsidR="00A3086F">
        <w:rPr>
          <w:rFonts w:ascii="Times New Roman" w:hAnsi="Times New Roman" w:cs="Times New Roman"/>
          <w:color w:val="000000"/>
        </w:rPr>
        <w:t xml:space="preserve">species </w:t>
      </w:r>
      <w:r w:rsidR="00D9691C">
        <w:rPr>
          <w:rFonts w:ascii="Times New Roman" w:hAnsi="Times New Roman" w:cs="Times New Roman"/>
          <w:color w:val="000000"/>
        </w:rPr>
        <w:t xml:space="preserve">details in </w:t>
      </w:r>
      <w:r w:rsidR="00D9691C" w:rsidRPr="00A3086F">
        <w:rPr>
          <w:rFonts w:ascii="Times New Roman" w:hAnsi="Times New Roman" w:cs="Times New Roman"/>
          <w:i/>
          <w:color w:val="000000"/>
        </w:rPr>
        <w:t>Materials &amp; Methods</w:t>
      </w:r>
      <w:r w:rsidR="00D9691C">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60EAA1D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4A59B3">
        <w:rPr>
          <w:rFonts w:ascii="Times New Roman" w:hAnsi="Times New Roman" w:cs="Times New Roman"/>
          <w:bCs/>
          <w:color w:val="000000"/>
        </w:rPr>
        <w:t xml:space="preserve">determines 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61B4C15A"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 open</w:t>
      </w:r>
      <w:r w:rsidR="00FB0960">
        <w:rPr>
          <w:rFonts w:ascii="Times New Roman" w:hAnsi="Times New Roman" w:cs="Times New Roman"/>
          <w:color w:val="000000"/>
        </w:rPr>
        <w:t xml:space="preserve"> circles correspond to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 solid</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The dashed line is the highest </w:t>
      </w:r>
      <w:r w:rsidR="00693343">
        <w:rPr>
          <w:rFonts w:ascii="Times New Roman" w:hAnsi="Times New Roman" w:cs="Times New Roman"/>
          <w:color w:val="000000"/>
        </w:rPr>
        <w:t>level of</w:t>
      </w:r>
      <w:r w:rsidR="00FB0960">
        <w:rPr>
          <w:rFonts w:ascii="Times New Roman" w:hAnsi="Times New Roman" w:cs="Times New Roman"/>
          <w:color w:val="000000"/>
        </w:rPr>
        <w:t xml:space="preserve"> complexity observed on a single willow genotype and represents the expected magnitude of </w:t>
      </w:r>
      <w:r w:rsidR="001F4E05">
        <w:rPr>
          <w:rFonts w:ascii="Times New Roman" w:hAnsi="Times New Roman" w:cs="Times New Roman"/>
          <w:color w:val="000000"/>
        </w:rPr>
        <w:t>food-web complexity</w:t>
      </w:r>
      <w:r w:rsidR="00FB0960">
        <w:rPr>
          <w:rFonts w:ascii="Times New Roman" w:hAnsi="Times New Roman" w:cs="Times New Roman"/>
          <w:color w:val="000000"/>
        </w:rPr>
        <w:t xml:space="preserve"> under sampling effects alone. </w:t>
      </w:r>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326E"/>
    <w:rsid w:val="0002406F"/>
    <w:rsid w:val="00027996"/>
    <w:rsid w:val="0003197E"/>
    <w:rsid w:val="00031B02"/>
    <w:rsid w:val="000354F1"/>
    <w:rsid w:val="00035549"/>
    <w:rsid w:val="0003746F"/>
    <w:rsid w:val="000402C9"/>
    <w:rsid w:val="000409DE"/>
    <w:rsid w:val="00041C2F"/>
    <w:rsid w:val="00046A81"/>
    <w:rsid w:val="000535D8"/>
    <w:rsid w:val="00055817"/>
    <w:rsid w:val="00055846"/>
    <w:rsid w:val="000621BC"/>
    <w:rsid w:val="00062F63"/>
    <w:rsid w:val="000673B8"/>
    <w:rsid w:val="00071158"/>
    <w:rsid w:val="00072B8B"/>
    <w:rsid w:val="000744EC"/>
    <w:rsid w:val="00081A94"/>
    <w:rsid w:val="00082C79"/>
    <w:rsid w:val="00083202"/>
    <w:rsid w:val="00094C79"/>
    <w:rsid w:val="000A228C"/>
    <w:rsid w:val="000A53CB"/>
    <w:rsid w:val="000A6335"/>
    <w:rsid w:val="000A7086"/>
    <w:rsid w:val="000B7738"/>
    <w:rsid w:val="000C29D8"/>
    <w:rsid w:val="000C2E46"/>
    <w:rsid w:val="000C5C56"/>
    <w:rsid w:val="000D3970"/>
    <w:rsid w:val="000D3C49"/>
    <w:rsid w:val="000D6085"/>
    <w:rsid w:val="000D7383"/>
    <w:rsid w:val="000E0885"/>
    <w:rsid w:val="000E420B"/>
    <w:rsid w:val="000F0529"/>
    <w:rsid w:val="000F276F"/>
    <w:rsid w:val="000F6521"/>
    <w:rsid w:val="00103002"/>
    <w:rsid w:val="00105FDA"/>
    <w:rsid w:val="001135A5"/>
    <w:rsid w:val="001140A6"/>
    <w:rsid w:val="00141F01"/>
    <w:rsid w:val="00141F50"/>
    <w:rsid w:val="00144FC5"/>
    <w:rsid w:val="001460D4"/>
    <w:rsid w:val="00150F0B"/>
    <w:rsid w:val="0015167A"/>
    <w:rsid w:val="00155A7A"/>
    <w:rsid w:val="00163C03"/>
    <w:rsid w:val="00163CD5"/>
    <w:rsid w:val="00165796"/>
    <w:rsid w:val="00167DBE"/>
    <w:rsid w:val="00167E75"/>
    <w:rsid w:val="001754C4"/>
    <w:rsid w:val="00175D91"/>
    <w:rsid w:val="00176A09"/>
    <w:rsid w:val="001816E5"/>
    <w:rsid w:val="00187389"/>
    <w:rsid w:val="00187A1E"/>
    <w:rsid w:val="001935BC"/>
    <w:rsid w:val="001A09F0"/>
    <w:rsid w:val="001A0BEB"/>
    <w:rsid w:val="001A237C"/>
    <w:rsid w:val="001B08A0"/>
    <w:rsid w:val="001B10AF"/>
    <w:rsid w:val="001C2EAE"/>
    <w:rsid w:val="001C7351"/>
    <w:rsid w:val="001D2BFE"/>
    <w:rsid w:val="001D6FAB"/>
    <w:rsid w:val="001E17C2"/>
    <w:rsid w:val="001E66C8"/>
    <w:rsid w:val="001F074E"/>
    <w:rsid w:val="001F4E05"/>
    <w:rsid w:val="001F7F19"/>
    <w:rsid w:val="0020200F"/>
    <w:rsid w:val="0020554B"/>
    <w:rsid w:val="00210CFC"/>
    <w:rsid w:val="0021291D"/>
    <w:rsid w:val="00214A11"/>
    <w:rsid w:val="002150A8"/>
    <w:rsid w:val="002159E5"/>
    <w:rsid w:val="00216B8B"/>
    <w:rsid w:val="002307FE"/>
    <w:rsid w:val="00231536"/>
    <w:rsid w:val="002415D2"/>
    <w:rsid w:val="00242487"/>
    <w:rsid w:val="00250AEE"/>
    <w:rsid w:val="00250B95"/>
    <w:rsid w:val="00253290"/>
    <w:rsid w:val="00254F2B"/>
    <w:rsid w:val="002554F0"/>
    <w:rsid w:val="00255FB9"/>
    <w:rsid w:val="002562B9"/>
    <w:rsid w:val="00270235"/>
    <w:rsid w:val="00270F9A"/>
    <w:rsid w:val="002732C3"/>
    <w:rsid w:val="00274080"/>
    <w:rsid w:val="002760AE"/>
    <w:rsid w:val="002760D5"/>
    <w:rsid w:val="00285900"/>
    <w:rsid w:val="00285E0E"/>
    <w:rsid w:val="00293543"/>
    <w:rsid w:val="0029358B"/>
    <w:rsid w:val="00296C4D"/>
    <w:rsid w:val="002A1156"/>
    <w:rsid w:val="002A66B7"/>
    <w:rsid w:val="002A6EA5"/>
    <w:rsid w:val="002B0D8B"/>
    <w:rsid w:val="002B4929"/>
    <w:rsid w:val="002B5694"/>
    <w:rsid w:val="002B6BDD"/>
    <w:rsid w:val="002B76DF"/>
    <w:rsid w:val="002B78CE"/>
    <w:rsid w:val="002C525D"/>
    <w:rsid w:val="002D152E"/>
    <w:rsid w:val="002D522E"/>
    <w:rsid w:val="002D5EA6"/>
    <w:rsid w:val="002E250E"/>
    <w:rsid w:val="002E5E7D"/>
    <w:rsid w:val="002E624E"/>
    <w:rsid w:val="002E6427"/>
    <w:rsid w:val="002F1A94"/>
    <w:rsid w:val="00312B44"/>
    <w:rsid w:val="0031730C"/>
    <w:rsid w:val="00325594"/>
    <w:rsid w:val="003270C2"/>
    <w:rsid w:val="00330126"/>
    <w:rsid w:val="003302AB"/>
    <w:rsid w:val="0033227E"/>
    <w:rsid w:val="00336098"/>
    <w:rsid w:val="003364E6"/>
    <w:rsid w:val="003437F9"/>
    <w:rsid w:val="0034414E"/>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6619"/>
    <w:rsid w:val="004371A4"/>
    <w:rsid w:val="00443A26"/>
    <w:rsid w:val="0044733C"/>
    <w:rsid w:val="0045148C"/>
    <w:rsid w:val="004523A0"/>
    <w:rsid w:val="00455202"/>
    <w:rsid w:val="00457FD9"/>
    <w:rsid w:val="004637A2"/>
    <w:rsid w:val="00466173"/>
    <w:rsid w:val="004729D7"/>
    <w:rsid w:val="00480BD5"/>
    <w:rsid w:val="00483D9A"/>
    <w:rsid w:val="004846ED"/>
    <w:rsid w:val="0048493A"/>
    <w:rsid w:val="00487B96"/>
    <w:rsid w:val="00494F8E"/>
    <w:rsid w:val="00496568"/>
    <w:rsid w:val="00497F18"/>
    <w:rsid w:val="004A59B3"/>
    <w:rsid w:val="004A5CCE"/>
    <w:rsid w:val="004B0CC0"/>
    <w:rsid w:val="004B56F0"/>
    <w:rsid w:val="004C4914"/>
    <w:rsid w:val="004C54C0"/>
    <w:rsid w:val="004C76F7"/>
    <w:rsid w:val="004D213B"/>
    <w:rsid w:val="004E211C"/>
    <w:rsid w:val="004E71CE"/>
    <w:rsid w:val="004F186E"/>
    <w:rsid w:val="004F4FF0"/>
    <w:rsid w:val="0050515A"/>
    <w:rsid w:val="00506A22"/>
    <w:rsid w:val="0051086B"/>
    <w:rsid w:val="00525AD1"/>
    <w:rsid w:val="005262D7"/>
    <w:rsid w:val="00526C05"/>
    <w:rsid w:val="00531126"/>
    <w:rsid w:val="00545B5A"/>
    <w:rsid w:val="00545B6C"/>
    <w:rsid w:val="0056413B"/>
    <w:rsid w:val="005660E1"/>
    <w:rsid w:val="00566A90"/>
    <w:rsid w:val="00572272"/>
    <w:rsid w:val="00573F07"/>
    <w:rsid w:val="005756CD"/>
    <w:rsid w:val="00576957"/>
    <w:rsid w:val="00580854"/>
    <w:rsid w:val="00580AA1"/>
    <w:rsid w:val="00580AF5"/>
    <w:rsid w:val="00587C0C"/>
    <w:rsid w:val="00593842"/>
    <w:rsid w:val="00596D1D"/>
    <w:rsid w:val="005A1FAF"/>
    <w:rsid w:val="005B4AA5"/>
    <w:rsid w:val="005B774B"/>
    <w:rsid w:val="005C190D"/>
    <w:rsid w:val="005C3C4D"/>
    <w:rsid w:val="005C656A"/>
    <w:rsid w:val="005F2307"/>
    <w:rsid w:val="005F40DA"/>
    <w:rsid w:val="005F6CF1"/>
    <w:rsid w:val="005F7B1F"/>
    <w:rsid w:val="005F7EEE"/>
    <w:rsid w:val="005F7F45"/>
    <w:rsid w:val="0060384B"/>
    <w:rsid w:val="00613B67"/>
    <w:rsid w:val="00616C41"/>
    <w:rsid w:val="0063191C"/>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268E"/>
    <w:rsid w:val="006916D0"/>
    <w:rsid w:val="00693343"/>
    <w:rsid w:val="00695497"/>
    <w:rsid w:val="00697253"/>
    <w:rsid w:val="006A686F"/>
    <w:rsid w:val="006B5452"/>
    <w:rsid w:val="006C08DD"/>
    <w:rsid w:val="006C21E5"/>
    <w:rsid w:val="006D2294"/>
    <w:rsid w:val="006E276C"/>
    <w:rsid w:val="006F2CC3"/>
    <w:rsid w:val="007050CC"/>
    <w:rsid w:val="007065D7"/>
    <w:rsid w:val="0070784B"/>
    <w:rsid w:val="00716961"/>
    <w:rsid w:val="00717023"/>
    <w:rsid w:val="00721492"/>
    <w:rsid w:val="007224BF"/>
    <w:rsid w:val="0072655C"/>
    <w:rsid w:val="00730C04"/>
    <w:rsid w:val="00732556"/>
    <w:rsid w:val="0073324B"/>
    <w:rsid w:val="0073485E"/>
    <w:rsid w:val="0073649A"/>
    <w:rsid w:val="00737505"/>
    <w:rsid w:val="00737EB0"/>
    <w:rsid w:val="00740DA7"/>
    <w:rsid w:val="00753104"/>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3FCB"/>
    <w:rsid w:val="007C4A59"/>
    <w:rsid w:val="007D4093"/>
    <w:rsid w:val="007D53B0"/>
    <w:rsid w:val="007D5C33"/>
    <w:rsid w:val="007D6B2D"/>
    <w:rsid w:val="007E2417"/>
    <w:rsid w:val="007E2F66"/>
    <w:rsid w:val="007F5D27"/>
    <w:rsid w:val="0080039B"/>
    <w:rsid w:val="00804B90"/>
    <w:rsid w:val="00811A9D"/>
    <w:rsid w:val="00812B11"/>
    <w:rsid w:val="0081569A"/>
    <w:rsid w:val="0082099E"/>
    <w:rsid w:val="00822407"/>
    <w:rsid w:val="008306C0"/>
    <w:rsid w:val="00830F9C"/>
    <w:rsid w:val="008325A9"/>
    <w:rsid w:val="008374CF"/>
    <w:rsid w:val="00841A1D"/>
    <w:rsid w:val="0084451E"/>
    <w:rsid w:val="008454B4"/>
    <w:rsid w:val="0085175A"/>
    <w:rsid w:val="008572F2"/>
    <w:rsid w:val="0086478B"/>
    <w:rsid w:val="008712FD"/>
    <w:rsid w:val="00871585"/>
    <w:rsid w:val="00871E38"/>
    <w:rsid w:val="00871EE3"/>
    <w:rsid w:val="008743A0"/>
    <w:rsid w:val="00877F66"/>
    <w:rsid w:val="008860ED"/>
    <w:rsid w:val="008862CF"/>
    <w:rsid w:val="0089097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F2FF2"/>
    <w:rsid w:val="009070CA"/>
    <w:rsid w:val="00911761"/>
    <w:rsid w:val="0091347C"/>
    <w:rsid w:val="0091360B"/>
    <w:rsid w:val="00916547"/>
    <w:rsid w:val="009229BC"/>
    <w:rsid w:val="009242E4"/>
    <w:rsid w:val="00927AEE"/>
    <w:rsid w:val="00934E3A"/>
    <w:rsid w:val="00940327"/>
    <w:rsid w:val="00940C0D"/>
    <w:rsid w:val="00942056"/>
    <w:rsid w:val="00955566"/>
    <w:rsid w:val="0096353C"/>
    <w:rsid w:val="0097368A"/>
    <w:rsid w:val="0097680D"/>
    <w:rsid w:val="00981FC6"/>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A02BFF"/>
    <w:rsid w:val="00A0494C"/>
    <w:rsid w:val="00A049F5"/>
    <w:rsid w:val="00A04A78"/>
    <w:rsid w:val="00A061C5"/>
    <w:rsid w:val="00A07CF0"/>
    <w:rsid w:val="00A14FEB"/>
    <w:rsid w:val="00A159C6"/>
    <w:rsid w:val="00A165D2"/>
    <w:rsid w:val="00A22176"/>
    <w:rsid w:val="00A2374C"/>
    <w:rsid w:val="00A26AB9"/>
    <w:rsid w:val="00A305F2"/>
    <w:rsid w:val="00A3086F"/>
    <w:rsid w:val="00A33780"/>
    <w:rsid w:val="00A34149"/>
    <w:rsid w:val="00A36866"/>
    <w:rsid w:val="00A512BB"/>
    <w:rsid w:val="00A548B2"/>
    <w:rsid w:val="00A554D8"/>
    <w:rsid w:val="00A6348D"/>
    <w:rsid w:val="00A640EA"/>
    <w:rsid w:val="00A65F69"/>
    <w:rsid w:val="00A66465"/>
    <w:rsid w:val="00A6673B"/>
    <w:rsid w:val="00A66AE8"/>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651E"/>
    <w:rsid w:val="00AD1765"/>
    <w:rsid w:val="00AD58EC"/>
    <w:rsid w:val="00AD5BDC"/>
    <w:rsid w:val="00AD74DE"/>
    <w:rsid w:val="00AE0434"/>
    <w:rsid w:val="00AE2F84"/>
    <w:rsid w:val="00AE35BE"/>
    <w:rsid w:val="00AF13C3"/>
    <w:rsid w:val="00B00025"/>
    <w:rsid w:val="00B02389"/>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631B"/>
    <w:rsid w:val="00B363BE"/>
    <w:rsid w:val="00B3724F"/>
    <w:rsid w:val="00B41997"/>
    <w:rsid w:val="00B441ED"/>
    <w:rsid w:val="00B465E6"/>
    <w:rsid w:val="00B46935"/>
    <w:rsid w:val="00B46D7E"/>
    <w:rsid w:val="00B470F4"/>
    <w:rsid w:val="00B57FD8"/>
    <w:rsid w:val="00B66398"/>
    <w:rsid w:val="00B66773"/>
    <w:rsid w:val="00B73BFB"/>
    <w:rsid w:val="00B770E3"/>
    <w:rsid w:val="00B846F7"/>
    <w:rsid w:val="00BA0538"/>
    <w:rsid w:val="00BA0577"/>
    <w:rsid w:val="00BA6E8F"/>
    <w:rsid w:val="00BB4DE3"/>
    <w:rsid w:val="00BB52BB"/>
    <w:rsid w:val="00BB533B"/>
    <w:rsid w:val="00BC084E"/>
    <w:rsid w:val="00BC3610"/>
    <w:rsid w:val="00BC71B8"/>
    <w:rsid w:val="00BD03AF"/>
    <w:rsid w:val="00BD26A2"/>
    <w:rsid w:val="00BD5A84"/>
    <w:rsid w:val="00BD631E"/>
    <w:rsid w:val="00BF1B26"/>
    <w:rsid w:val="00BF1E5B"/>
    <w:rsid w:val="00BF2658"/>
    <w:rsid w:val="00BF2D2D"/>
    <w:rsid w:val="00BF6425"/>
    <w:rsid w:val="00BF7515"/>
    <w:rsid w:val="00C00C36"/>
    <w:rsid w:val="00C134B8"/>
    <w:rsid w:val="00C14732"/>
    <w:rsid w:val="00C17C70"/>
    <w:rsid w:val="00C21029"/>
    <w:rsid w:val="00C219F4"/>
    <w:rsid w:val="00C255D8"/>
    <w:rsid w:val="00C266A5"/>
    <w:rsid w:val="00C276B7"/>
    <w:rsid w:val="00C30CF5"/>
    <w:rsid w:val="00C31131"/>
    <w:rsid w:val="00C36F7B"/>
    <w:rsid w:val="00C40A9A"/>
    <w:rsid w:val="00C46D5A"/>
    <w:rsid w:val="00C472EB"/>
    <w:rsid w:val="00C474C3"/>
    <w:rsid w:val="00C51EA4"/>
    <w:rsid w:val="00C51F7E"/>
    <w:rsid w:val="00C65BC9"/>
    <w:rsid w:val="00C66A6A"/>
    <w:rsid w:val="00C7205A"/>
    <w:rsid w:val="00C72E15"/>
    <w:rsid w:val="00C75D2E"/>
    <w:rsid w:val="00C80E40"/>
    <w:rsid w:val="00C86A54"/>
    <w:rsid w:val="00C95B6F"/>
    <w:rsid w:val="00C9606C"/>
    <w:rsid w:val="00C97516"/>
    <w:rsid w:val="00C975B7"/>
    <w:rsid w:val="00CA3659"/>
    <w:rsid w:val="00CA77EB"/>
    <w:rsid w:val="00CB64C6"/>
    <w:rsid w:val="00CD278E"/>
    <w:rsid w:val="00CD5B86"/>
    <w:rsid w:val="00CD77FA"/>
    <w:rsid w:val="00CD7847"/>
    <w:rsid w:val="00CD7E3C"/>
    <w:rsid w:val="00CE07CD"/>
    <w:rsid w:val="00CE3839"/>
    <w:rsid w:val="00CE561A"/>
    <w:rsid w:val="00CE7EE4"/>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4A7E"/>
    <w:rsid w:val="00D45266"/>
    <w:rsid w:val="00D52244"/>
    <w:rsid w:val="00D55474"/>
    <w:rsid w:val="00D55E38"/>
    <w:rsid w:val="00D601F9"/>
    <w:rsid w:val="00D61FF6"/>
    <w:rsid w:val="00D63330"/>
    <w:rsid w:val="00D6572D"/>
    <w:rsid w:val="00D676D1"/>
    <w:rsid w:val="00D677D8"/>
    <w:rsid w:val="00D731AD"/>
    <w:rsid w:val="00D731D6"/>
    <w:rsid w:val="00D73A0B"/>
    <w:rsid w:val="00D76093"/>
    <w:rsid w:val="00D76DEF"/>
    <w:rsid w:val="00D86C27"/>
    <w:rsid w:val="00D9193A"/>
    <w:rsid w:val="00D9691C"/>
    <w:rsid w:val="00DA0092"/>
    <w:rsid w:val="00DA620C"/>
    <w:rsid w:val="00DB217C"/>
    <w:rsid w:val="00DB63B7"/>
    <w:rsid w:val="00DC5655"/>
    <w:rsid w:val="00DC7420"/>
    <w:rsid w:val="00DD6952"/>
    <w:rsid w:val="00DD6AF5"/>
    <w:rsid w:val="00DD728B"/>
    <w:rsid w:val="00DE2845"/>
    <w:rsid w:val="00DE3313"/>
    <w:rsid w:val="00DE5881"/>
    <w:rsid w:val="00DE5A08"/>
    <w:rsid w:val="00E036E3"/>
    <w:rsid w:val="00E04D63"/>
    <w:rsid w:val="00E0556D"/>
    <w:rsid w:val="00E10623"/>
    <w:rsid w:val="00E109BB"/>
    <w:rsid w:val="00E10C0C"/>
    <w:rsid w:val="00E13409"/>
    <w:rsid w:val="00E13FDF"/>
    <w:rsid w:val="00E20383"/>
    <w:rsid w:val="00E27F4A"/>
    <w:rsid w:val="00E30AED"/>
    <w:rsid w:val="00E3278A"/>
    <w:rsid w:val="00E35A4E"/>
    <w:rsid w:val="00E35FC3"/>
    <w:rsid w:val="00E40410"/>
    <w:rsid w:val="00E50063"/>
    <w:rsid w:val="00E54438"/>
    <w:rsid w:val="00E55DD5"/>
    <w:rsid w:val="00E60E8A"/>
    <w:rsid w:val="00E631FE"/>
    <w:rsid w:val="00E64050"/>
    <w:rsid w:val="00E65C29"/>
    <w:rsid w:val="00E741B2"/>
    <w:rsid w:val="00E757B5"/>
    <w:rsid w:val="00E762C2"/>
    <w:rsid w:val="00E7735A"/>
    <w:rsid w:val="00E779C1"/>
    <w:rsid w:val="00E82632"/>
    <w:rsid w:val="00E8342E"/>
    <w:rsid w:val="00E90B84"/>
    <w:rsid w:val="00E9364E"/>
    <w:rsid w:val="00E96C32"/>
    <w:rsid w:val="00E97FC2"/>
    <w:rsid w:val="00EB08C5"/>
    <w:rsid w:val="00EB30B2"/>
    <w:rsid w:val="00EB7CEA"/>
    <w:rsid w:val="00EC64CB"/>
    <w:rsid w:val="00EC7296"/>
    <w:rsid w:val="00ED4D52"/>
    <w:rsid w:val="00ED7583"/>
    <w:rsid w:val="00EE1F99"/>
    <w:rsid w:val="00EE23BF"/>
    <w:rsid w:val="00EE7796"/>
    <w:rsid w:val="00EF2A2D"/>
    <w:rsid w:val="00EF3FD3"/>
    <w:rsid w:val="00EF7AEB"/>
    <w:rsid w:val="00F028BD"/>
    <w:rsid w:val="00F04D4D"/>
    <w:rsid w:val="00F05CF4"/>
    <w:rsid w:val="00F11206"/>
    <w:rsid w:val="00F234ED"/>
    <w:rsid w:val="00F23AC1"/>
    <w:rsid w:val="00F25AB3"/>
    <w:rsid w:val="00F271D2"/>
    <w:rsid w:val="00F27748"/>
    <w:rsid w:val="00F4318B"/>
    <w:rsid w:val="00F54835"/>
    <w:rsid w:val="00F5625D"/>
    <w:rsid w:val="00F56668"/>
    <w:rsid w:val="00F566C3"/>
    <w:rsid w:val="00F57A21"/>
    <w:rsid w:val="00F60A13"/>
    <w:rsid w:val="00F631A9"/>
    <w:rsid w:val="00F6463D"/>
    <w:rsid w:val="00F65933"/>
    <w:rsid w:val="00F73140"/>
    <w:rsid w:val="00F769ED"/>
    <w:rsid w:val="00F81C2C"/>
    <w:rsid w:val="00F84ABF"/>
    <w:rsid w:val="00F87619"/>
    <w:rsid w:val="00F92812"/>
    <w:rsid w:val="00F92C7C"/>
    <w:rsid w:val="00F94475"/>
    <w:rsid w:val="00FA303E"/>
    <w:rsid w:val="00FA4304"/>
    <w:rsid w:val="00FA61CF"/>
    <w:rsid w:val="00FB0960"/>
    <w:rsid w:val="00FB629F"/>
    <w:rsid w:val="00FC2FB1"/>
    <w:rsid w:val="00FC3225"/>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21</Pages>
  <Words>5957</Words>
  <Characters>33955</Characters>
  <Application>Microsoft Macintosh Word</Application>
  <DocSecurity>0</DocSecurity>
  <Lines>282</Lines>
  <Paragraphs>79</Paragraphs>
  <ScaleCrop>false</ScaleCrop>
  <Company>University of British Columbia</Company>
  <LinksUpToDate>false</LinksUpToDate>
  <CharactersWithSpaces>39833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57</cp:revision>
  <dcterms:created xsi:type="dcterms:W3CDTF">2015-05-28T17:22:00Z</dcterms:created>
  <dcterms:modified xsi:type="dcterms:W3CDTF">2015-09-15T19:53:00Z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