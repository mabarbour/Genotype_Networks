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29504935"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w:t>
      </w:r>
      <w:del w:id="2" w:author="Matthew Barbour" w:date="2015-09-21T10:10:00Z">
        <w:r w:rsidR="00804B90" w:rsidRPr="00804B90" w:rsidDel="00981621">
          <w:rPr>
            <w:rFonts w:ascii="Times New Roman" w:hAnsi="Times New Roman" w:cs="Times New Roman"/>
            <w:b/>
            <w:bCs/>
            <w:color w:val="000000"/>
            <w:sz w:val="32"/>
            <w:szCs w:val="32"/>
          </w:rPr>
          <w:delText xml:space="preserve">empirical </w:delText>
        </w:r>
      </w:del>
      <w:r w:rsidR="00804B90" w:rsidRPr="00804B90">
        <w:rPr>
          <w:rFonts w:ascii="Times New Roman" w:hAnsi="Times New Roman" w:cs="Times New Roman"/>
          <w:b/>
          <w:bCs/>
          <w:color w:val="000000"/>
          <w:sz w:val="32"/>
          <w:szCs w:val="32"/>
        </w:rPr>
        <w:t>evidence from a plant-insect food web</w:t>
      </w:r>
    </w:p>
    <w:bookmarkEnd w:id="0"/>
    <w:bookmarkEnd w:id="1"/>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6A22B74B"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w:t>
      </w:r>
      <w:r w:rsidR="00035549">
        <w:rPr>
          <w:rFonts w:ascii="Times New Roman" w:hAnsi="Times New Roman" w:cs="Times New Roman"/>
          <w:bCs/>
          <w:color w:val="000000"/>
        </w:rPr>
        <w:t>al networks, food webs</w:t>
      </w:r>
      <w:r w:rsidRPr="000E420B">
        <w:rPr>
          <w:rFonts w:ascii="Times New Roman" w:hAnsi="Times New Roman" w:cs="Times New Roman"/>
          <w:bCs/>
          <w:color w:val="000000"/>
        </w:rPr>
        <w:t xml:space="preserve">, </w:t>
      </w:r>
      <w:proofErr w:type="gramStart"/>
      <w:r w:rsidR="00871E38">
        <w:rPr>
          <w:rFonts w:ascii="Times New Roman" w:hAnsi="Times New Roman" w:cs="Times New Roman"/>
          <w:bCs/>
          <w:color w:val="000000"/>
        </w:rPr>
        <w:t>ecological</w:t>
      </w:r>
      <w:proofErr w:type="gramEnd"/>
      <w:r w:rsidR="00871E38">
        <w:rPr>
          <w:rFonts w:ascii="Times New Roman" w:hAnsi="Times New Roman" w:cs="Times New Roman"/>
          <w:bCs/>
          <w:color w:val="000000"/>
        </w:rPr>
        <w:t xml:space="preserve"> genetics</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lastRenderedPageBreak/>
        <w:t>Abstract</w:t>
      </w:r>
    </w:p>
    <w:p w14:paraId="53B26618" w14:textId="7B9C0387"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3" w:name="OLE_LINK3"/>
      <w:bookmarkStart w:id="4" w:name="OLE_LINK4"/>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del w:id="5" w:author="Matthew Barbour" w:date="2015-09-21T10:11:00Z">
        <w:r w:rsidR="00E64050" w:rsidDel="00981621">
          <w:rPr>
            <w:rFonts w:ascii="Times New Roman" w:hAnsi="Times New Roman" w:cs="Times New Roman"/>
            <w:color w:val="000000"/>
          </w:rPr>
          <w:delText>directly affected</w:delText>
        </w:r>
      </w:del>
      <w:ins w:id="6" w:author="Matthew Barbour" w:date="2015-09-21T10:11:00Z">
        <w:r w:rsidR="00981621">
          <w:rPr>
            <w:rFonts w:ascii="Times New Roman" w:hAnsi="Times New Roman" w:cs="Times New Roman"/>
            <w:color w:val="000000"/>
          </w:rPr>
          <w:t>was associated with</w:t>
        </w:r>
      </w:ins>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2159E5">
        <w:rPr>
          <w:rFonts w:ascii="Times New Roman" w:hAnsi="Times New Roman" w:cs="Times New Roman"/>
          <w:color w:val="000000"/>
        </w:rPr>
        <w:t>, which in turn</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we found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50%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3"/>
    <w:bookmarkEnd w:id="4"/>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1AE89ADC"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7" w:name="OLE_LINK5"/>
      <w:bookmarkStart w:id="8" w:name="OLE_LINK6"/>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xml:space="preserve">, we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7"/>
    <w:bookmarkEnd w:id="8"/>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7C808D15"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2C8A23" w14:textId="1FCBEABB" w:rsidR="00804B90" w:rsidRPr="00804B90" w:rsidDel="00500AE2" w:rsidRDefault="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9" w:author="Matthew Barbour" w:date="2015-10-05T14:12:00Z"/>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ins w:id="10" w:author="Matthew Barbour" w:date="2015-10-05T13:07:00Z">
        <w:r w:rsidR="00A0568D">
          <w:rPr>
            <w:rFonts w:ascii="Times New Roman" w:hAnsi="Times New Roman" w:cs="Times New Roman"/>
            <w:color w:val="000000"/>
          </w:rPr>
          <w:t xml:space="preserve">This prior work forms a clear expectation that </w:t>
        </w:r>
      </w:ins>
      <w:ins w:id="11" w:author="Matthew Barbour" w:date="2015-10-05T14:06:00Z">
        <w:r w:rsidR="00905353">
          <w:rPr>
            <w:rFonts w:ascii="Times New Roman" w:hAnsi="Times New Roman" w:cs="Times New Roman"/>
            <w:color w:val="000000"/>
          </w:rPr>
          <w:t xml:space="preserve">intraspecific genetic variation </w:t>
        </w:r>
      </w:ins>
      <w:ins w:id="12" w:author="Matthew Barbour" w:date="2015-10-05T13:07:00Z">
        <w:r w:rsidR="005A3DE4">
          <w:rPr>
            <w:rFonts w:ascii="Times New Roman" w:hAnsi="Times New Roman" w:cs="Times New Roman"/>
            <w:color w:val="000000"/>
          </w:rPr>
          <w:t>is capable of scaling</w:t>
        </w:r>
        <w:r w:rsidR="00A0568D">
          <w:rPr>
            <w:rFonts w:ascii="Times New Roman" w:hAnsi="Times New Roman" w:cs="Times New Roman"/>
            <w:color w:val="000000"/>
          </w:rPr>
          <w:t xml:space="preserve"> up to affect the structure of </w:t>
        </w:r>
      </w:ins>
      <w:ins w:id="13" w:author="Matthew Barbour" w:date="2015-10-05T14:30:00Z">
        <w:r w:rsidR="005A3DE4">
          <w:rPr>
            <w:rFonts w:ascii="Times New Roman" w:hAnsi="Times New Roman" w:cs="Times New Roman"/>
            <w:color w:val="000000"/>
          </w:rPr>
          <w:t xml:space="preserve">an </w:t>
        </w:r>
      </w:ins>
      <w:ins w:id="14" w:author="Matthew Barbour" w:date="2015-10-05T13:07:00Z">
        <w:r w:rsidR="005A3DE4">
          <w:rPr>
            <w:rFonts w:ascii="Times New Roman" w:hAnsi="Times New Roman" w:cs="Times New Roman"/>
            <w:color w:val="000000"/>
          </w:rPr>
          <w:t>ecological network</w:t>
        </w:r>
      </w:ins>
      <w:ins w:id="15" w:author="Matthew Barbour" w:date="2015-10-05T13:09:00Z">
        <w:r w:rsidR="00500AE2">
          <w:rPr>
            <w:rFonts w:ascii="Times New Roman" w:hAnsi="Times New Roman" w:cs="Times New Roman"/>
            <w:color w:val="000000"/>
          </w:rPr>
          <w:t>.</w:t>
        </w:r>
        <w:r w:rsidR="00F37BA7">
          <w:rPr>
            <w:rFonts w:ascii="Times New Roman" w:hAnsi="Times New Roman" w:cs="Times New Roman"/>
            <w:color w:val="000000"/>
          </w:rPr>
          <w:t xml:space="preserve"> </w:t>
        </w:r>
      </w:ins>
      <w:ins w:id="16" w:author="Matthew Barbour" w:date="2015-10-05T14:21:00Z">
        <w:r w:rsidR="00283342">
          <w:rPr>
            <w:rFonts w:ascii="Times New Roman" w:hAnsi="Times New Roman" w:cs="Times New Roman"/>
            <w:color w:val="000000"/>
          </w:rPr>
          <w:t xml:space="preserve">In particular, </w:t>
        </w:r>
      </w:ins>
      <w:ins w:id="17" w:author="Matthew Barbour" w:date="2015-10-05T14:26:00Z">
        <w:r w:rsidR="00283342">
          <w:rPr>
            <w:rFonts w:ascii="Times New Roman" w:hAnsi="Times New Roman" w:cs="Times New Roman"/>
            <w:color w:val="000000"/>
          </w:rPr>
          <w:t xml:space="preserve">we expect that </w:t>
        </w:r>
      </w:ins>
      <w:ins w:id="18" w:author="Matthew Barbour" w:date="2015-10-05T14:21:00Z">
        <w:r w:rsidR="00283342">
          <w:rPr>
            <w:rFonts w:ascii="Times New Roman" w:hAnsi="Times New Roman" w:cs="Times New Roman"/>
            <w:color w:val="000000"/>
          </w:rPr>
          <w:t xml:space="preserve">network </w:t>
        </w:r>
      </w:ins>
      <w:del w:id="19" w:author="Matthew Barbour" w:date="2015-10-05T14:12:00Z">
        <w:r w:rsidR="00D310B6" w:rsidDel="00500AE2">
          <w:rPr>
            <w:rFonts w:ascii="Times New Roman" w:hAnsi="Times New Roman" w:cs="Times New Roman"/>
            <w:color w:val="000000"/>
          </w:rPr>
          <w:delText>Nevertheless</w:delText>
        </w:r>
        <w:r w:rsidRPr="00804B90" w:rsidDel="00500AE2">
          <w:rPr>
            <w:rFonts w:ascii="Times New Roman" w:hAnsi="Times New Roman" w:cs="Times New Roman"/>
            <w:color w:val="000000"/>
          </w:rPr>
          <w:delText xml:space="preserve">, there are two key components missing from </w:delText>
        </w:r>
        <w:r w:rsidR="009E1DAE" w:rsidDel="00500AE2">
          <w:rPr>
            <w:rFonts w:ascii="Times New Roman" w:hAnsi="Times New Roman" w:cs="Times New Roman"/>
            <w:color w:val="000000"/>
          </w:rPr>
          <w:delText>previous work that is</w:delText>
        </w:r>
        <w:r w:rsidRPr="00804B90" w:rsidDel="00500AE2">
          <w:rPr>
            <w:rFonts w:ascii="Times New Roman" w:hAnsi="Times New Roman" w:cs="Times New Roman"/>
            <w:color w:val="000000"/>
          </w:rPr>
          <w:delText xml:space="preserve"> preventing us from scaling </w:delText>
        </w:r>
        <w:r w:rsidR="005F7EEE" w:rsidDel="00500AE2">
          <w:rPr>
            <w:rFonts w:ascii="Times New Roman" w:hAnsi="Times New Roman" w:cs="Times New Roman"/>
            <w:color w:val="000000"/>
          </w:rPr>
          <w:delText xml:space="preserve">the </w:delText>
        </w:r>
        <w:r w:rsidR="00BD03AF" w:rsidDel="00500AE2">
          <w:rPr>
            <w:rFonts w:ascii="Times New Roman" w:hAnsi="Times New Roman" w:cs="Times New Roman"/>
            <w:color w:val="000000"/>
          </w:rPr>
          <w:delText>effects</w:delText>
        </w:r>
        <w:r w:rsidR="00D310B6" w:rsidDel="00500AE2">
          <w:rPr>
            <w:rFonts w:ascii="Times New Roman" w:hAnsi="Times New Roman" w:cs="Times New Roman"/>
            <w:color w:val="000000"/>
          </w:rPr>
          <w:delText xml:space="preserve"> </w:delText>
        </w:r>
        <w:r w:rsidR="00BD03AF" w:rsidDel="00500AE2">
          <w:rPr>
            <w:rFonts w:ascii="Times New Roman" w:hAnsi="Times New Roman" w:cs="Times New Roman"/>
            <w:color w:val="000000"/>
          </w:rPr>
          <w:delText xml:space="preserve">of genetic variation on </w:delText>
        </w:r>
        <w:r w:rsidR="001B08A0" w:rsidDel="00500AE2">
          <w:rPr>
            <w:rFonts w:ascii="Times New Roman" w:hAnsi="Times New Roman" w:cs="Times New Roman"/>
            <w:color w:val="000000"/>
          </w:rPr>
          <w:delText>pairwise interactions to ecological network</w:delText>
        </w:r>
        <w:r w:rsidR="00D310B6" w:rsidDel="00500AE2">
          <w:rPr>
            <w:rFonts w:ascii="Times New Roman" w:hAnsi="Times New Roman" w:cs="Times New Roman"/>
            <w:color w:val="000000"/>
          </w:rPr>
          <w:delText>s</w:delText>
        </w:r>
        <w:r w:rsidRPr="00804B90" w:rsidDel="00500AE2">
          <w:rPr>
            <w:rFonts w:ascii="Times New Roman" w:hAnsi="Times New Roman" w:cs="Times New Roman"/>
            <w:color w:val="000000"/>
          </w:rPr>
          <w:delText xml:space="preserve">. First, </w:delText>
        </w:r>
        <w:r w:rsidR="0002174E" w:rsidDel="00500AE2">
          <w:rPr>
            <w:rFonts w:ascii="Times New Roman" w:hAnsi="Times New Roman" w:cs="Times New Roman"/>
            <w:color w:val="000000"/>
          </w:rPr>
          <w:delText xml:space="preserve">prior </w:delText>
        </w:r>
      </w:del>
      <w:del w:id="20" w:author="Matthew Barbour" w:date="2015-10-05T12:56:00Z">
        <w:r w:rsidR="0002174E" w:rsidDel="005A2F2B">
          <w:rPr>
            <w:rFonts w:ascii="Times New Roman" w:hAnsi="Times New Roman" w:cs="Times New Roman"/>
            <w:color w:val="000000"/>
          </w:rPr>
          <w:delText>studies have</w:delText>
        </w:r>
        <w:r w:rsidR="00AE2F84" w:rsidDel="005A2F2B">
          <w:rPr>
            <w:rFonts w:ascii="Times New Roman" w:hAnsi="Times New Roman" w:cs="Times New Roman"/>
            <w:color w:val="000000"/>
          </w:rPr>
          <w:delText xml:space="preserve"> </w:delText>
        </w:r>
      </w:del>
      <w:del w:id="21" w:author="Matthew Barbour" w:date="2015-10-05T12:11:00Z">
        <w:r w:rsidRPr="00804B90" w:rsidDel="00141A31">
          <w:rPr>
            <w:rFonts w:ascii="Times New Roman" w:hAnsi="Times New Roman" w:cs="Times New Roman"/>
            <w:color w:val="000000"/>
          </w:rPr>
          <w:delText>not</w:delText>
        </w:r>
      </w:del>
      <w:del w:id="22" w:author="Matthew Barbour" w:date="2015-10-05T12:56:00Z">
        <w:r w:rsidRPr="00804B90" w:rsidDel="005A2F2B">
          <w:rPr>
            <w:rFonts w:ascii="Times New Roman" w:hAnsi="Times New Roman" w:cs="Times New Roman"/>
            <w:color w:val="000000"/>
          </w:rPr>
          <w:delText xml:space="preserve"> quantif</w:delText>
        </w:r>
        <w:r w:rsidR="00AE2F84" w:rsidDel="005A2F2B">
          <w:rPr>
            <w:rFonts w:ascii="Times New Roman" w:hAnsi="Times New Roman" w:cs="Times New Roman"/>
            <w:color w:val="000000"/>
          </w:rPr>
          <w:delText>ied</w:delText>
        </w:r>
        <w:r w:rsidRPr="00804B90" w:rsidDel="005A2F2B">
          <w:rPr>
            <w:rFonts w:ascii="Times New Roman" w:hAnsi="Times New Roman" w:cs="Times New Roman"/>
            <w:color w:val="000000"/>
          </w:rPr>
          <w:delText xml:space="preserve"> how genetic variation affects the composition of pairwise </w:delText>
        </w:r>
        <w:r w:rsidR="00D310B6" w:rsidDel="005A2F2B">
          <w:rPr>
            <w:rFonts w:ascii="Times New Roman" w:hAnsi="Times New Roman" w:cs="Times New Roman"/>
            <w:color w:val="000000"/>
          </w:rPr>
          <w:delText>interactions</w:delText>
        </w:r>
        <w:r w:rsidR="001B08A0" w:rsidDel="005A2F2B">
          <w:rPr>
            <w:rFonts w:ascii="Times New Roman" w:hAnsi="Times New Roman" w:cs="Times New Roman"/>
            <w:color w:val="000000"/>
          </w:rPr>
          <w:delText xml:space="preserve"> that determine network</w:delText>
        </w:r>
        <w:r w:rsidRPr="00804B90" w:rsidDel="005A2F2B">
          <w:rPr>
            <w:rFonts w:ascii="Times New Roman" w:hAnsi="Times New Roman" w:cs="Times New Roman"/>
            <w:color w:val="000000"/>
          </w:rPr>
          <w:delText xml:space="preserve"> structure. Instead, </w:delText>
        </w:r>
      </w:del>
      <w:del w:id="23" w:author="Matthew Barbour" w:date="2015-10-05T14:12:00Z">
        <w:r w:rsidR="000535D8" w:rsidDel="00500AE2">
          <w:rPr>
            <w:rFonts w:ascii="Times New Roman" w:hAnsi="Times New Roman" w:cs="Times New Roman"/>
            <w:color w:val="000000"/>
          </w:rPr>
          <w:delText>studies have</w:delText>
        </w:r>
        <w:r w:rsidRPr="00804B90" w:rsidDel="00500AE2">
          <w:rPr>
            <w:rFonts w:ascii="Times New Roman" w:hAnsi="Times New Roman" w:cs="Times New Roman"/>
            <w:color w:val="000000"/>
          </w:rPr>
          <w:delText xml:space="preserve"> </w:delText>
        </w:r>
        <w:r w:rsidR="005660E1" w:rsidDel="00500AE2">
          <w:rPr>
            <w:rFonts w:ascii="Times New Roman" w:hAnsi="Times New Roman" w:cs="Times New Roman"/>
            <w:color w:val="000000"/>
          </w:rPr>
          <w:delText>either</w:delText>
        </w:r>
      </w:del>
      <w:del w:id="24" w:author="Matthew Barbour" w:date="2015-10-05T12:19:00Z">
        <w:r w:rsidR="005660E1" w:rsidDel="005E0E28">
          <w:rPr>
            <w:rFonts w:ascii="Times New Roman" w:hAnsi="Times New Roman" w:cs="Times New Roman"/>
            <w:color w:val="000000"/>
          </w:rPr>
          <w:delText xml:space="preserve"> </w:delText>
        </w:r>
      </w:del>
      <w:del w:id="25" w:author="Matthew Barbour" w:date="2015-10-05T12:17:00Z">
        <w:r w:rsidR="005660E1" w:rsidDel="00141A31">
          <w:rPr>
            <w:rFonts w:ascii="Times New Roman" w:hAnsi="Times New Roman" w:cs="Times New Roman"/>
            <w:color w:val="000000"/>
          </w:rPr>
          <w:delText>quantif</w:delText>
        </w:r>
        <w:r w:rsidR="000535D8" w:rsidDel="00141A31">
          <w:rPr>
            <w:rFonts w:ascii="Times New Roman" w:hAnsi="Times New Roman" w:cs="Times New Roman"/>
            <w:color w:val="000000"/>
          </w:rPr>
          <w:delText>ied</w:delText>
        </w:r>
        <w:r w:rsidR="005660E1" w:rsidDel="00141A31">
          <w:rPr>
            <w:rFonts w:ascii="Times New Roman" w:hAnsi="Times New Roman" w:cs="Times New Roman"/>
            <w:color w:val="000000"/>
          </w:rPr>
          <w:delText xml:space="preserve"> </w:delText>
        </w:r>
        <w:r w:rsidR="005F7F45" w:rsidDel="00141A31">
          <w:rPr>
            <w:rFonts w:ascii="Times New Roman" w:hAnsi="Times New Roman" w:cs="Times New Roman"/>
            <w:color w:val="000000"/>
          </w:rPr>
          <w:delText>the composition of species</w:delText>
        </w:r>
        <w:r w:rsidR="004D213B" w:rsidDel="00141A31">
          <w:rPr>
            <w:rFonts w:ascii="Times New Roman" w:hAnsi="Times New Roman" w:cs="Times New Roman"/>
            <w:color w:val="000000"/>
          </w:rPr>
          <w:delText xml:space="preserve"> </w:delText>
        </w:r>
        <w:r w:rsidR="00BD03AF" w:rsidDel="00141A31">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BD03AF" w:rsidDel="00141A31">
          <w:rPr>
            <w:rFonts w:ascii="Times New Roman" w:hAnsi="Times New Roman" w:cs="Times New Roman"/>
            <w:color w:val="000000"/>
          </w:rPr>
          <w:delInstrText>ADDIN LABTIVA_CITE \* MERGEFORMAT</w:delInstrText>
        </w:r>
        <w:r w:rsidR="00BD03AF" w:rsidDel="00141A31">
          <w:rPr>
            <w:rFonts w:ascii="Times New Roman" w:hAnsi="Times New Roman" w:cs="Times New Roman"/>
            <w:color w:val="000000"/>
          </w:rPr>
        </w:r>
        <w:r w:rsidR="00BD03AF" w:rsidDel="00141A31">
          <w:rPr>
            <w:rFonts w:ascii="Times New Roman" w:hAnsi="Times New Roman" w:cs="Times New Roman"/>
            <w:color w:val="000000"/>
          </w:rPr>
          <w:fldChar w:fldCharType="separate"/>
        </w:r>
        <w:r w:rsidR="007224BF" w:rsidRPr="007224BF" w:rsidDel="00141A31">
          <w:rPr>
            <w:rFonts w:ascii="Times New Roman" w:hAnsi="Times New Roman" w:cs="Times New Roman"/>
            <w:noProof/>
            <w:color w:val="000000"/>
            <w:lang w:val="en-US"/>
          </w:rPr>
          <w:delText>(11–14)</w:delText>
        </w:r>
        <w:r w:rsidR="00BD03AF" w:rsidDel="00141A31">
          <w:rPr>
            <w:rFonts w:ascii="Times New Roman" w:hAnsi="Times New Roman" w:cs="Times New Roman"/>
            <w:color w:val="000000"/>
          </w:rPr>
          <w:fldChar w:fldCharType="end"/>
        </w:r>
        <w:r w:rsidR="004D213B" w:rsidDel="00141A31">
          <w:rPr>
            <w:rFonts w:ascii="Times New Roman" w:hAnsi="Times New Roman" w:cs="Times New Roman"/>
            <w:color w:val="000000"/>
          </w:rPr>
          <w:delText xml:space="preserve">, </w:delText>
        </w:r>
        <w:r w:rsidRPr="00804B90" w:rsidDel="00141A31">
          <w:rPr>
            <w:rFonts w:ascii="Times New Roman" w:hAnsi="Times New Roman" w:cs="Times New Roman"/>
            <w:color w:val="000000"/>
          </w:rPr>
          <w:delText xml:space="preserve">thereby </w:delText>
        </w:r>
        <w:r w:rsidR="005F7F45" w:rsidDel="00141A31">
          <w:rPr>
            <w:rFonts w:ascii="Times New Roman" w:hAnsi="Times New Roman" w:cs="Times New Roman"/>
            <w:color w:val="000000"/>
          </w:rPr>
          <w:delText xml:space="preserve">ignoring </w:delText>
        </w:r>
        <w:r w:rsidR="00D310B6" w:rsidDel="00141A31">
          <w:rPr>
            <w:rFonts w:ascii="Times New Roman" w:hAnsi="Times New Roman" w:cs="Times New Roman"/>
            <w:color w:val="000000"/>
          </w:rPr>
          <w:delText>interactions</w:delText>
        </w:r>
        <w:r w:rsidR="005F7F45" w:rsidDel="00141A31">
          <w:rPr>
            <w:rFonts w:ascii="Times New Roman" w:hAnsi="Times New Roman" w:cs="Times New Roman"/>
            <w:color w:val="000000"/>
          </w:rPr>
          <w:delText xml:space="preserve">, or </w:delText>
        </w:r>
        <w:r w:rsidR="005660E1" w:rsidDel="00141A31">
          <w:rPr>
            <w:rFonts w:ascii="Times New Roman" w:hAnsi="Times New Roman" w:cs="Times New Roman"/>
            <w:color w:val="000000"/>
          </w:rPr>
          <w:delText>quantif</w:delText>
        </w:r>
        <w:r w:rsidR="000535D8" w:rsidDel="00141A31">
          <w:rPr>
            <w:rFonts w:ascii="Times New Roman" w:hAnsi="Times New Roman" w:cs="Times New Roman"/>
            <w:color w:val="000000"/>
          </w:rPr>
          <w:delText>ied</w:delText>
        </w:r>
        <w:r w:rsidR="005660E1" w:rsidDel="00141A31">
          <w:rPr>
            <w:rFonts w:ascii="Times New Roman" w:hAnsi="Times New Roman" w:cs="Times New Roman"/>
            <w:color w:val="000000"/>
          </w:rPr>
          <w:delText xml:space="preserve"> </w:delText>
        </w:r>
        <w:r w:rsidR="000535D8" w:rsidDel="00141A31">
          <w:rPr>
            <w:rFonts w:ascii="Times New Roman" w:hAnsi="Times New Roman" w:cs="Times New Roman"/>
            <w:color w:val="000000"/>
          </w:rPr>
          <w:delText xml:space="preserve">a </w:delText>
        </w:r>
        <w:r w:rsidR="005F7F45" w:rsidDel="00141A31">
          <w:rPr>
            <w:rFonts w:ascii="Times New Roman" w:hAnsi="Times New Roman" w:cs="Times New Roman"/>
            <w:color w:val="000000"/>
          </w:rPr>
          <w:delText>simple tri</w:delText>
        </w:r>
        <w:r w:rsidR="005F7EEE" w:rsidDel="00141A31">
          <w:rPr>
            <w:rFonts w:ascii="Times New Roman" w:hAnsi="Times New Roman" w:cs="Times New Roman"/>
            <w:color w:val="000000"/>
          </w:rPr>
          <w:delText>-</w:delText>
        </w:r>
        <w:r w:rsidR="005F7F45" w:rsidDel="00141A31">
          <w:rPr>
            <w:rFonts w:ascii="Times New Roman" w:hAnsi="Times New Roman" w:cs="Times New Roman"/>
            <w:color w:val="000000"/>
          </w:rPr>
          <w:delText>trophic interaction</w:delText>
        </w:r>
        <w:r w:rsidR="004D213B" w:rsidDel="00141A31">
          <w:rPr>
            <w:rFonts w:ascii="Times New Roman" w:hAnsi="Times New Roman" w:cs="Times New Roman"/>
            <w:color w:val="000000"/>
          </w:rPr>
          <w:delText xml:space="preserve"> </w:delText>
        </w:r>
        <w:r w:rsidR="009B034A" w:rsidDel="00141A31">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B034A" w:rsidDel="00141A31">
          <w:rPr>
            <w:rFonts w:ascii="Times New Roman" w:hAnsi="Times New Roman" w:cs="Times New Roman"/>
            <w:color w:val="000000"/>
          </w:rPr>
          <w:delInstrText>ADDIN LABTIVA_CITE \* MERGEFORMAT</w:delInstrText>
        </w:r>
        <w:r w:rsidR="009B034A" w:rsidDel="00141A31">
          <w:rPr>
            <w:rFonts w:ascii="Times New Roman" w:hAnsi="Times New Roman" w:cs="Times New Roman"/>
            <w:color w:val="000000"/>
          </w:rPr>
        </w:r>
        <w:r w:rsidR="009B034A" w:rsidDel="00141A31">
          <w:rPr>
            <w:rFonts w:ascii="Times New Roman" w:hAnsi="Times New Roman" w:cs="Times New Roman"/>
            <w:color w:val="000000"/>
          </w:rPr>
          <w:fldChar w:fldCharType="separate"/>
        </w:r>
        <w:r w:rsidR="007224BF" w:rsidRPr="007224BF" w:rsidDel="00141A31">
          <w:rPr>
            <w:rFonts w:ascii="Times New Roman" w:hAnsi="Times New Roman" w:cs="Times New Roman"/>
            <w:noProof/>
            <w:color w:val="000000"/>
            <w:lang w:val="en-US"/>
          </w:rPr>
          <w:delText>(8–10)</w:delText>
        </w:r>
        <w:r w:rsidR="009B034A" w:rsidDel="00141A31">
          <w:rPr>
            <w:rFonts w:ascii="Times New Roman" w:hAnsi="Times New Roman" w:cs="Times New Roman"/>
            <w:color w:val="000000"/>
          </w:rPr>
          <w:fldChar w:fldCharType="end"/>
        </w:r>
        <w:r w:rsidR="004D213B" w:rsidDel="00141A31">
          <w:rPr>
            <w:rFonts w:ascii="Times New Roman" w:hAnsi="Times New Roman" w:cs="Times New Roman"/>
            <w:color w:val="000000"/>
          </w:rPr>
          <w:delText xml:space="preserve">, </w:delText>
        </w:r>
        <w:r w:rsidRPr="00804B90" w:rsidDel="00141A31">
          <w:rPr>
            <w:rFonts w:ascii="Times New Roman" w:hAnsi="Times New Roman" w:cs="Times New Roman"/>
            <w:color w:val="000000"/>
          </w:rPr>
          <w:delText xml:space="preserve">thereby ignoring the complex </w:delText>
        </w:r>
        <w:r w:rsidR="00D310B6" w:rsidDel="00141A31">
          <w:rPr>
            <w:rFonts w:ascii="Times New Roman" w:hAnsi="Times New Roman" w:cs="Times New Roman"/>
            <w:color w:val="000000"/>
          </w:rPr>
          <w:delText>network</w:delText>
        </w:r>
        <w:r w:rsidRPr="00804B90" w:rsidDel="00141A31">
          <w:rPr>
            <w:rFonts w:ascii="Times New Roman" w:hAnsi="Times New Roman" w:cs="Times New Roman"/>
            <w:color w:val="000000"/>
          </w:rPr>
          <w:delText xml:space="preserve"> in which th</w:delText>
        </w:r>
        <w:r w:rsidR="000535D8" w:rsidDel="00141A31">
          <w:rPr>
            <w:rFonts w:ascii="Times New Roman" w:hAnsi="Times New Roman" w:cs="Times New Roman"/>
            <w:color w:val="000000"/>
          </w:rPr>
          <w:delText>is</w:delText>
        </w:r>
        <w:r w:rsidRPr="00804B90" w:rsidDel="00141A31">
          <w:rPr>
            <w:rFonts w:ascii="Times New Roman" w:hAnsi="Times New Roman" w:cs="Times New Roman"/>
            <w:color w:val="000000"/>
          </w:rPr>
          <w:delText xml:space="preserve"> interaction</w:delText>
        </w:r>
        <w:r w:rsidR="000535D8" w:rsidDel="00141A31">
          <w:rPr>
            <w:rFonts w:ascii="Times New Roman" w:hAnsi="Times New Roman" w:cs="Times New Roman"/>
            <w:color w:val="000000"/>
          </w:rPr>
          <w:delText xml:space="preserve"> is</w:delText>
        </w:r>
        <w:r w:rsidRPr="00804B90" w:rsidDel="00141A31">
          <w:rPr>
            <w:rFonts w:ascii="Times New Roman" w:hAnsi="Times New Roman" w:cs="Times New Roman"/>
            <w:color w:val="000000"/>
          </w:rPr>
          <w:delText xml:space="preserve"> embed</w:delText>
        </w:r>
        <w:r w:rsidR="00D310B6" w:rsidDel="00141A31">
          <w:rPr>
            <w:rFonts w:ascii="Times New Roman" w:hAnsi="Times New Roman" w:cs="Times New Roman"/>
            <w:color w:val="000000"/>
          </w:rPr>
          <w:delText xml:space="preserve">ded. </w:delText>
        </w:r>
      </w:del>
      <w:del w:id="26" w:author="Matthew Barbour" w:date="2015-10-05T14:12:00Z">
        <w:r w:rsidR="00D310B6" w:rsidDel="00500AE2">
          <w:rPr>
            <w:rFonts w:ascii="Times New Roman" w:hAnsi="Times New Roman" w:cs="Times New Roman"/>
            <w:color w:val="000000"/>
          </w:rPr>
          <w:delText>As a result, the mechanisms</w:delText>
        </w:r>
        <w:r w:rsidRPr="00804B90" w:rsidDel="00500AE2">
          <w:rPr>
            <w:rFonts w:ascii="Times New Roman" w:hAnsi="Times New Roman" w:cs="Times New Roman"/>
            <w:color w:val="000000"/>
          </w:rPr>
          <w:delText xml:space="preserve"> b</w:delText>
        </w:r>
        <w:r w:rsidR="00436619" w:rsidDel="00500AE2">
          <w:rPr>
            <w:rFonts w:ascii="Times New Roman" w:hAnsi="Times New Roman" w:cs="Times New Roman"/>
            <w:color w:val="000000"/>
          </w:rPr>
          <w:delText>y which genetic variation shape</w:delText>
        </w:r>
        <w:r w:rsidR="009D482F" w:rsidDel="00500AE2">
          <w:rPr>
            <w:rFonts w:ascii="Times New Roman" w:hAnsi="Times New Roman" w:cs="Times New Roman"/>
            <w:color w:val="000000"/>
          </w:rPr>
          <w:delText>s</w:delText>
        </w:r>
        <w:r w:rsidRPr="00804B90" w:rsidDel="00500AE2">
          <w:rPr>
            <w:rFonts w:ascii="Times New Roman" w:hAnsi="Times New Roman" w:cs="Times New Roman"/>
            <w:color w:val="000000"/>
          </w:rPr>
          <w:delText xml:space="preserve"> </w:delText>
        </w:r>
        <w:r w:rsidR="00D310B6" w:rsidDel="00500AE2">
          <w:rPr>
            <w:rFonts w:ascii="Times New Roman" w:hAnsi="Times New Roman" w:cs="Times New Roman"/>
            <w:color w:val="000000"/>
          </w:rPr>
          <w:delText>network</w:delText>
        </w:r>
        <w:r w:rsidR="00D17865" w:rsidDel="00500AE2">
          <w:rPr>
            <w:rFonts w:ascii="Times New Roman" w:hAnsi="Times New Roman" w:cs="Times New Roman"/>
            <w:color w:val="000000"/>
          </w:rPr>
          <w:delText xml:space="preserve"> structure</w:delText>
        </w:r>
        <w:r w:rsidR="00CD7847" w:rsidDel="00500AE2">
          <w:rPr>
            <w:rFonts w:ascii="Times New Roman" w:hAnsi="Times New Roman" w:cs="Times New Roman"/>
            <w:color w:val="000000"/>
          </w:rPr>
          <w:delText xml:space="preserve"> remain</w:delText>
        </w:r>
        <w:r w:rsidRPr="00804B90" w:rsidDel="00500AE2">
          <w:rPr>
            <w:rFonts w:ascii="Times New Roman" w:hAnsi="Times New Roman" w:cs="Times New Roman"/>
            <w:color w:val="000000"/>
          </w:rPr>
          <w:delText xml:space="preserve"> unclear. Second, studies </w:delText>
        </w:r>
        <w:r w:rsidR="00C40A9A" w:rsidDel="00500AE2">
          <w:rPr>
            <w:rFonts w:ascii="Times New Roman" w:hAnsi="Times New Roman" w:cs="Times New Roman"/>
            <w:color w:val="000000"/>
          </w:rPr>
          <w:delText>have</w:delText>
        </w:r>
        <w:r w:rsidRPr="00804B90" w:rsidDel="00500AE2">
          <w:rPr>
            <w:rFonts w:ascii="Times New Roman" w:hAnsi="Times New Roman" w:cs="Times New Roman"/>
            <w:color w:val="000000"/>
          </w:rPr>
          <w:delText xml:space="preserve"> not examine</w:delText>
        </w:r>
        <w:r w:rsidR="00C40A9A" w:rsidDel="00500AE2">
          <w:rPr>
            <w:rFonts w:ascii="Times New Roman" w:hAnsi="Times New Roman" w:cs="Times New Roman"/>
            <w:color w:val="000000"/>
          </w:rPr>
          <w:delText>d</w:delText>
        </w:r>
        <w:r w:rsidRPr="00804B90" w:rsidDel="00500AE2">
          <w:rPr>
            <w:rFonts w:ascii="Times New Roman" w:hAnsi="Times New Roman" w:cs="Times New Roman"/>
            <w:color w:val="000000"/>
          </w:rPr>
          <w:delText xml:space="preserve"> the </w:delText>
        </w:r>
        <w:r w:rsidR="001B08A0" w:rsidDel="00500AE2">
          <w:rPr>
            <w:rFonts w:ascii="Times New Roman" w:hAnsi="Times New Roman" w:cs="Times New Roman"/>
            <w:color w:val="000000"/>
          </w:rPr>
          <w:delText>effect of genetic</w:delText>
        </w:r>
        <w:r w:rsidRPr="00804B90" w:rsidDel="00500AE2">
          <w:rPr>
            <w:rFonts w:ascii="Times New Roman" w:hAnsi="Times New Roman" w:cs="Times New Roman"/>
            <w:color w:val="000000"/>
          </w:rPr>
          <w:delText xml:space="preserve"> variation </w:delText>
        </w:r>
        <w:r w:rsidRPr="00804B90" w:rsidDel="00500AE2">
          <w:rPr>
            <w:rFonts w:ascii="Times New Roman" w:hAnsi="Times New Roman" w:cs="Times New Roman"/>
            <w:i/>
            <w:iCs/>
            <w:color w:val="000000"/>
          </w:rPr>
          <w:delText xml:space="preserve">per se </w:delText>
        </w:r>
        <w:r w:rsidRPr="00804B90" w:rsidDel="00500AE2">
          <w:rPr>
            <w:rFonts w:ascii="Times New Roman" w:hAnsi="Times New Roman" w:cs="Times New Roman"/>
            <w:color w:val="000000"/>
          </w:rPr>
          <w:delText xml:space="preserve">on </w:delText>
        </w:r>
        <w:r w:rsidR="0002174E" w:rsidDel="00500AE2">
          <w:rPr>
            <w:rFonts w:ascii="Times New Roman" w:hAnsi="Times New Roman" w:cs="Times New Roman"/>
            <w:color w:val="000000"/>
          </w:rPr>
          <w:delText>network structure</w:delText>
        </w:r>
        <w:r w:rsidR="0002174E" w:rsidRPr="006916D0" w:rsidDel="00500AE2">
          <w:rPr>
            <w:rFonts w:ascii="Times New Roman" w:hAnsi="Times New Roman" w:cs="Times New Roman"/>
            <w:iCs/>
            <w:color w:val="000000"/>
          </w:rPr>
          <w:delText>;</w:delText>
        </w:r>
        <w:r w:rsidRPr="00804B90" w:rsidDel="00500AE2">
          <w:rPr>
            <w:rFonts w:ascii="Times New Roman" w:hAnsi="Times New Roman" w:cs="Times New Roman"/>
            <w:i/>
            <w:iCs/>
            <w:color w:val="000000"/>
          </w:rPr>
          <w:delText xml:space="preserve"> </w:delText>
        </w:r>
        <w:r w:rsidRPr="00804B90" w:rsidDel="00500AE2">
          <w:rPr>
            <w:rFonts w:ascii="Times New Roman" w:hAnsi="Times New Roman" w:cs="Times New Roman"/>
            <w:color w:val="000000"/>
          </w:rPr>
          <w:delText>rather</w:delText>
        </w:r>
        <w:r w:rsidR="006916D0" w:rsidDel="00500AE2">
          <w:rPr>
            <w:rFonts w:ascii="Times New Roman" w:hAnsi="Times New Roman" w:cs="Times New Roman"/>
            <w:color w:val="000000"/>
          </w:rPr>
          <w:delText>,</w:delText>
        </w:r>
        <w:r w:rsidRPr="00804B90" w:rsidDel="00500AE2">
          <w:rPr>
            <w:rFonts w:ascii="Times New Roman" w:hAnsi="Times New Roman" w:cs="Times New Roman"/>
            <w:color w:val="000000"/>
          </w:rPr>
          <w:delText xml:space="preserve"> </w:delText>
        </w:r>
        <w:r w:rsidR="00C40A9A" w:rsidDel="00500AE2">
          <w:rPr>
            <w:rFonts w:ascii="Times New Roman" w:hAnsi="Times New Roman" w:cs="Times New Roman"/>
            <w:color w:val="000000"/>
          </w:rPr>
          <w:delText>prior work has</w:delText>
        </w:r>
        <w:r w:rsidRPr="00804B90" w:rsidDel="00500AE2">
          <w:rPr>
            <w:rFonts w:ascii="Times New Roman" w:hAnsi="Times New Roman" w:cs="Times New Roman"/>
            <w:color w:val="000000"/>
          </w:rPr>
          <w:delText xml:space="preserve"> focus</w:delText>
        </w:r>
        <w:r w:rsidR="00C40A9A" w:rsidDel="00500AE2">
          <w:rPr>
            <w:rFonts w:ascii="Times New Roman" w:hAnsi="Times New Roman" w:cs="Times New Roman"/>
            <w:color w:val="000000"/>
          </w:rPr>
          <w:delText>ed</w:delText>
        </w:r>
        <w:r w:rsidRPr="00804B90" w:rsidDel="00500AE2">
          <w:rPr>
            <w:rFonts w:ascii="Times New Roman" w:hAnsi="Times New Roman" w:cs="Times New Roman"/>
            <w:color w:val="000000"/>
          </w:rPr>
          <w:delText xml:space="preserve"> on testing whether different genotypes </w:delText>
        </w:r>
        <w:r w:rsidR="00D17865" w:rsidDel="00500AE2">
          <w:rPr>
            <w:rFonts w:ascii="Times New Roman" w:hAnsi="Times New Roman" w:cs="Times New Roman"/>
            <w:color w:val="000000"/>
          </w:rPr>
          <w:delText>interact</w:delText>
        </w:r>
        <w:r w:rsidRPr="00804B90" w:rsidDel="00500AE2">
          <w:rPr>
            <w:rFonts w:ascii="Times New Roman" w:hAnsi="Times New Roman" w:cs="Times New Roman"/>
            <w:color w:val="000000"/>
          </w:rPr>
          <w:delText xml:space="preserve"> with particular </w:delText>
        </w:r>
        <w:r w:rsidR="00D17865" w:rsidDel="00500AE2">
          <w:rPr>
            <w:rFonts w:ascii="Times New Roman" w:hAnsi="Times New Roman" w:cs="Times New Roman"/>
            <w:color w:val="000000"/>
          </w:rPr>
          <w:delText>species</w:delText>
        </w:r>
        <w:r w:rsidR="004D213B" w:rsidDel="00500AE2">
          <w:rPr>
            <w:rFonts w:ascii="Times New Roman" w:hAnsi="Times New Roman" w:cs="Times New Roman"/>
            <w:color w:val="000000"/>
          </w:rPr>
          <w:delText xml:space="preserve"> </w:delText>
        </w:r>
        <w:r w:rsidR="006374B3" w:rsidDel="00500AE2">
          <w:rPr>
            <w:rFonts w:ascii="Times New Roman" w:hAnsi="Times New Roman" w:cs="Times New Roman"/>
            <w:color w:val="000000"/>
          </w:rPr>
          <w:fldChar w:fldCharType="begin">
            <w:fldData xml:space="preserve">NgA5ADUAMABlADEAYwA3AC0AOABiADgANAAtADQANgAzADcALQA5AGQAZAA5AC0AZQA3ADQANgA0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</w:fldData>
          </w:fldChar>
        </w:r>
        <w:r w:rsidR="006374B3" w:rsidDel="00500AE2">
          <w:rPr>
            <w:rFonts w:ascii="Times New Roman" w:hAnsi="Times New Roman" w:cs="Times New Roman"/>
            <w:color w:val="000000"/>
          </w:rPr>
          <w:delInstrText>ADDIN LABTIVA_CITE \* MERGEFORMAT</w:delInstrText>
        </w:r>
        <w:r w:rsidR="006374B3" w:rsidDel="00500AE2">
          <w:rPr>
            <w:rFonts w:ascii="Times New Roman" w:hAnsi="Times New Roman" w:cs="Times New Roman"/>
            <w:color w:val="000000"/>
          </w:rPr>
        </w:r>
        <w:r w:rsidR="006374B3" w:rsidDel="00500AE2">
          <w:rPr>
            <w:rFonts w:ascii="Times New Roman" w:hAnsi="Times New Roman" w:cs="Times New Roman"/>
            <w:color w:val="000000"/>
          </w:rPr>
          <w:fldChar w:fldCharType="separate"/>
        </w:r>
        <w:r w:rsidR="007224BF" w:rsidRPr="007224BF" w:rsidDel="00500AE2">
          <w:rPr>
            <w:rFonts w:ascii="Times New Roman" w:hAnsi="Times New Roman" w:cs="Times New Roman"/>
            <w:noProof/>
            <w:color w:val="000000"/>
            <w:lang w:val="en-US"/>
          </w:rPr>
          <w:delText>(15)</w:delText>
        </w:r>
        <w:r w:rsidR="006374B3" w:rsidDel="00500AE2">
          <w:rPr>
            <w:rFonts w:ascii="Times New Roman" w:hAnsi="Times New Roman" w:cs="Times New Roman"/>
            <w:color w:val="000000"/>
          </w:rPr>
          <w:fldChar w:fldCharType="end"/>
        </w:r>
        <w:r w:rsidR="004D213B" w:rsidDel="00500AE2">
          <w:rPr>
            <w:rFonts w:ascii="Times New Roman" w:hAnsi="Times New Roman" w:cs="Times New Roman"/>
            <w:color w:val="000000"/>
          </w:rPr>
          <w:delText xml:space="preserve">. </w:delText>
        </w:r>
        <w:r w:rsidRPr="00804B90" w:rsidDel="00500AE2">
          <w:rPr>
            <w:rFonts w:ascii="Times New Roman" w:hAnsi="Times New Roman" w:cs="Times New Roman"/>
            <w:color w:val="000000"/>
          </w:rPr>
          <w:delText>While demonstrating th</w:delText>
        </w:r>
        <w:r w:rsidR="00BD03AF" w:rsidDel="00500AE2">
          <w:rPr>
            <w:rFonts w:ascii="Times New Roman" w:hAnsi="Times New Roman" w:cs="Times New Roman"/>
            <w:color w:val="000000"/>
          </w:rPr>
          <w:delText>e genetic specificity</w:delText>
        </w:r>
        <w:r w:rsidRPr="00804B90" w:rsidDel="00500AE2">
          <w:rPr>
            <w:rFonts w:ascii="Times New Roman" w:hAnsi="Times New Roman" w:cs="Times New Roman"/>
            <w:color w:val="000000"/>
          </w:rPr>
          <w:delText xml:space="preserve"> </w:delText>
        </w:r>
        <w:r w:rsidR="00BD03AF" w:rsidDel="00500AE2">
          <w:rPr>
            <w:rFonts w:ascii="Times New Roman" w:hAnsi="Times New Roman" w:cs="Times New Roman"/>
            <w:color w:val="000000"/>
          </w:rPr>
          <w:delText>of interactions</w:delText>
        </w:r>
        <w:r w:rsidR="00C17C70" w:rsidDel="00500AE2">
          <w:rPr>
            <w:rFonts w:ascii="Times New Roman" w:hAnsi="Times New Roman" w:cs="Times New Roman"/>
            <w:color w:val="000000"/>
          </w:rPr>
          <w:delText xml:space="preserve"> (i.e. differences among genotypes)</w:delText>
        </w:r>
        <w:r w:rsidR="00BD03AF" w:rsidDel="00500AE2">
          <w:rPr>
            <w:rFonts w:ascii="Times New Roman" w:hAnsi="Times New Roman" w:cs="Times New Roman"/>
            <w:color w:val="000000"/>
          </w:rPr>
          <w:delText xml:space="preserve"> </w:delText>
        </w:r>
        <w:r w:rsidRPr="00804B90" w:rsidDel="00500AE2">
          <w:rPr>
            <w:rFonts w:ascii="Times New Roman" w:hAnsi="Times New Roman" w:cs="Times New Roman"/>
            <w:color w:val="000000"/>
          </w:rPr>
          <w:delText xml:space="preserve">is a critical first step, we </w:delText>
        </w:r>
        <w:r w:rsidR="00E762C2" w:rsidDel="00500AE2">
          <w:rPr>
            <w:rFonts w:ascii="Times New Roman" w:hAnsi="Times New Roman" w:cs="Times New Roman"/>
            <w:color w:val="000000"/>
          </w:rPr>
          <w:delText xml:space="preserve">are currently </w:delText>
        </w:r>
        <w:r w:rsidR="007C3FCB" w:rsidDel="00500AE2">
          <w:rPr>
            <w:rFonts w:ascii="Times New Roman" w:hAnsi="Times New Roman" w:cs="Times New Roman"/>
            <w:color w:val="000000"/>
          </w:rPr>
          <w:delText>ill-</w:delText>
        </w:r>
        <w:r w:rsidR="008862CF" w:rsidDel="00500AE2">
          <w:rPr>
            <w:rFonts w:ascii="Times New Roman" w:hAnsi="Times New Roman" w:cs="Times New Roman"/>
            <w:color w:val="000000"/>
          </w:rPr>
          <w:delText>posed</w:delText>
        </w:r>
        <w:r w:rsidR="002415D2" w:rsidDel="00500AE2">
          <w:rPr>
            <w:rFonts w:ascii="Times New Roman" w:hAnsi="Times New Roman" w:cs="Times New Roman"/>
            <w:color w:val="000000"/>
          </w:rPr>
          <w:delText xml:space="preserve"> for predicting how the gain or </w:delText>
        </w:r>
        <w:r w:rsidR="001B08A0" w:rsidDel="00500AE2">
          <w:rPr>
            <w:rFonts w:ascii="Times New Roman" w:hAnsi="Times New Roman" w:cs="Times New Roman"/>
            <w:color w:val="000000"/>
          </w:rPr>
          <w:delText>loss of</w:delText>
        </w:r>
        <w:r w:rsidRPr="00804B90" w:rsidDel="00500AE2">
          <w:rPr>
            <w:rFonts w:ascii="Times New Roman" w:hAnsi="Times New Roman" w:cs="Times New Roman"/>
            <w:color w:val="000000"/>
          </w:rPr>
          <w:delText xml:space="preserve"> genetic variation will affect the structure of </w:delText>
        </w:r>
        <w:r w:rsidR="00D310B6" w:rsidDel="00500AE2">
          <w:rPr>
            <w:rFonts w:ascii="Times New Roman" w:hAnsi="Times New Roman" w:cs="Times New Roman"/>
            <w:color w:val="000000"/>
          </w:rPr>
          <w:delText>ecological networks</w:delText>
        </w:r>
        <w:r w:rsidR="004D213B" w:rsidDel="00500AE2">
          <w:rPr>
            <w:rFonts w:ascii="Times New Roman" w:hAnsi="Times New Roman" w:cs="Times New Roman"/>
            <w:color w:val="000000"/>
          </w:rPr>
          <w:delText xml:space="preserve"> </w:delText>
        </w:r>
        <w:r w:rsidR="00071158" w:rsidDel="00500AE2">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MQAxAEEALQBEAEUAOAAyADAAMwBEAEUARQA2AEMARAB8AGUATgBxAE4AawA4ADkAdQAyAHoAQQBN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==
</w:fldData>
          </w:fldChar>
        </w:r>
        <w:r w:rsidR="00071158" w:rsidDel="00500AE2">
          <w:rPr>
            <w:rFonts w:ascii="Times New Roman" w:hAnsi="Times New Roman" w:cs="Times New Roman"/>
            <w:color w:val="000000"/>
          </w:rPr>
          <w:delInstrText>ADDIN LABTIVA_CITE \* MERGEFORMAT</w:delInstrText>
        </w:r>
        <w:r w:rsidR="00071158" w:rsidDel="00500AE2">
          <w:rPr>
            <w:rFonts w:ascii="Times New Roman" w:hAnsi="Times New Roman" w:cs="Times New Roman"/>
            <w:color w:val="000000"/>
          </w:rPr>
        </w:r>
        <w:r w:rsidR="00071158" w:rsidDel="00500AE2">
          <w:rPr>
            <w:rFonts w:ascii="Times New Roman" w:hAnsi="Times New Roman" w:cs="Times New Roman"/>
            <w:color w:val="000000"/>
          </w:rPr>
          <w:fldChar w:fldCharType="separate"/>
        </w:r>
        <w:r w:rsidR="007224BF" w:rsidRPr="007224BF" w:rsidDel="00500AE2">
          <w:rPr>
            <w:rFonts w:ascii="Times New Roman" w:hAnsi="Times New Roman" w:cs="Times New Roman"/>
            <w:noProof/>
            <w:color w:val="000000"/>
            <w:lang w:val="en-US"/>
          </w:rPr>
          <w:delText>(6)</w:delText>
        </w:r>
        <w:r w:rsidR="00071158" w:rsidDel="00500AE2">
          <w:rPr>
            <w:rFonts w:ascii="Times New Roman" w:hAnsi="Times New Roman" w:cs="Times New Roman"/>
            <w:color w:val="000000"/>
          </w:rPr>
          <w:fldChar w:fldCharType="end"/>
        </w:r>
        <w:r w:rsidR="004D213B" w:rsidDel="00500AE2">
          <w:rPr>
            <w:rFonts w:ascii="Times New Roman" w:hAnsi="Times New Roman" w:cs="Times New Roman"/>
            <w:color w:val="000000"/>
          </w:rPr>
          <w:delText>.</w:delText>
        </w:r>
      </w:del>
    </w:p>
    <w:p w14:paraId="11BC4A97" w14:textId="77777777" w:rsidR="00804B90" w:rsidRPr="00804B90" w:rsidDel="00500AE2" w:rsidRDefault="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27" w:author="Matthew Barbour" w:date="2015-10-05T14:12:00Z"/>
          <w:rFonts w:ascii="Times New Roman" w:hAnsi="Times New Roman" w:cs="Times New Roman"/>
          <w:color w:val="000000"/>
        </w:rPr>
      </w:pPr>
    </w:p>
    <w:p w14:paraId="7F864F94" w14:textId="423B2732" w:rsidR="00804B90" w:rsidRPr="00804B90" w:rsidRDefault="005F7EEE" w:rsidP="00283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del w:id="28" w:author="Matthew Barbour" w:date="2015-10-05T14:21:00Z">
        <w:r w:rsidDel="00283342">
          <w:rPr>
            <w:rFonts w:ascii="Times New Roman" w:hAnsi="Times New Roman" w:cs="Times New Roman"/>
            <w:color w:val="000000"/>
          </w:rPr>
          <w:delText>T</w:delText>
        </w:r>
        <w:r w:rsidR="00D17865" w:rsidDel="00283342">
          <w:rPr>
            <w:rFonts w:ascii="Times New Roman" w:hAnsi="Times New Roman" w:cs="Times New Roman"/>
            <w:color w:val="000000"/>
          </w:rPr>
          <w:delText xml:space="preserve">he </w:delText>
        </w:r>
      </w:del>
      <w:proofErr w:type="gramStart"/>
      <w:r w:rsidR="00D17865">
        <w:rPr>
          <w:rFonts w:ascii="Times New Roman" w:hAnsi="Times New Roman" w:cs="Times New Roman"/>
          <w:color w:val="000000"/>
        </w:rPr>
        <w:t>structure</w:t>
      </w:r>
      <w:proofErr w:type="gramEnd"/>
      <w:r w:rsidR="00D17865">
        <w:rPr>
          <w:rFonts w:ascii="Times New Roman" w:hAnsi="Times New Roman" w:cs="Times New Roman"/>
          <w:color w:val="000000"/>
        </w:rPr>
        <w:t xml:space="preserve"> </w:t>
      </w:r>
      <w:del w:id="29" w:author="Matthew Barbour" w:date="2015-10-05T14:16:00Z">
        <w:r w:rsidR="00D17865" w:rsidDel="00500AE2">
          <w:rPr>
            <w:rFonts w:ascii="Times New Roman" w:hAnsi="Times New Roman" w:cs="Times New Roman"/>
            <w:color w:val="000000"/>
          </w:rPr>
          <w:delText xml:space="preserve">of an </w:delText>
        </w:r>
        <w:r w:rsidR="00D310B6" w:rsidDel="00500AE2">
          <w:rPr>
            <w:rFonts w:ascii="Times New Roman" w:hAnsi="Times New Roman" w:cs="Times New Roman"/>
            <w:color w:val="000000"/>
          </w:rPr>
          <w:delText>ecological network</w:delText>
        </w:r>
        <w:r w:rsidR="00D17865" w:rsidDel="00500AE2">
          <w:rPr>
            <w:rFonts w:ascii="Times New Roman" w:hAnsi="Times New Roman" w:cs="Times New Roman"/>
            <w:color w:val="000000"/>
          </w:rPr>
          <w:delText xml:space="preserve"> </w:delText>
        </w:r>
      </w:del>
      <w:ins w:id="30" w:author="Matthew Barbour" w:date="2015-10-05T14:26:00Z">
        <w:r w:rsidR="00283342">
          <w:rPr>
            <w:rFonts w:ascii="Times New Roman" w:hAnsi="Times New Roman" w:cs="Times New Roman"/>
            <w:color w:val="000000"/>
          </w:rPr>
          <w:t>will</w:t>
        </w:r>
      </w:ins>
      <w:del w:id="31" w:author="Matthew Barbour" w:date="2015-10-05T14:26:00Z">
        <w:r w:rsidDel="00283342">
          <w:rPr>
            <w:rFonts w:ascii="Times New Roman" w:hAnsi="Times New Roman" w:cs="Times New Roman"/>
            <w:color w:val="000000"/>
          </w:rPr>
          <w:delText>can</w:delText>
        </w:r>
      </w:del>
      <w:r>
        <w:rPr>
          <w:rFonts w:ascii="Times New Roman" w:hAnsi="Times New Roman" w:cs="Times New Roman"/>
          <w:color w:val="000000"/>
        </w:rPr>
        <w:t xml:space="preserve"> be affected by </w:t>
      </w:r>
      <w:del w:id="32" w:author="Matthew Barbour" w:date="2015-10-05T14:22:00Z">
        <w:r w:rsidDel="00283342">
          <w:rPr>
            <w:rFonts w:ascii="Times New Roman" w:hAnsi="Times New Roman" w:cs="Times New Roman"/>
            <w:color w:val="000000"/>
          </w:rPr>
          <w:delText xml:space="preserve">intraspecific </w:delText>
        </w:r>
      </w:del>
      <w:r>
        <w:rPr>
          <w:rFonts w:ascii="Times New Roman" w:hAnsi="Times New Roman" w:cs="Times New Roman"/>
          <w:color w:val="000000"/>
        </w:rPr>
        <w:t xml:space="preserve">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00804B90"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00804B90"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00804B90"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00804B90"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00804B90"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If</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00804B90"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(6, 17)</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00804B90"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00804B90"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00804B90"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(1, 18)</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00804B90" w:rsidRPr="00804B90">
        <w:rPr>
          <w:rFonts w:ascii="Times New Roman" w:hAnsi="Times New Roman" w:cs="Times New Roman"/>
          <w:color w:val="000000"/>
        </w:rPr>
        <w:t xml:space="preserve"> </w:t>
      </w:r>
      <w:ins w:id="33" w:author="Matthew Barbour" w:date="2015-10-05T14:10:00Z">
        <w:r w:rsidR="00500AE2">
          <w:rPr>
            <w:rFonts w:ascii="Times New Roman" w:hAnsi="Times New Roman" w:cs="Times New Roman"/>
            <w:color w:val="000000"/>
          </w:rPr>
          <w:t xml:space="preserve">However, whether genetic variation </w:t>
        </w:r>
      </w:ins>
      <w:ins w:id="34" w:author="Matthew Barbour" w:date="2015-10-05T14:24:00Z">
        <w:r w:rsidR="00283342">
          <w:rPr>
            <w:rFonts w:ascii="Times New Roman" w:hAnsi="Times New Roman" w:cs="Times New Roman"/>
            <w:color w:val="000000"/>
          </w:rPr>
          <w:t xml:space="preserve">is capable of </w:t>
        </w:r>
      </w:ins>
      <w:ins w:id="35" w:author="Matthew Barbour" w:date="2015-10-05T14:23:00Z">
        <w:r w:rsidR="00283342">
          <w:rPr>
            <w:rFonts w:ascii="Times New Roman" w:hAnsi="Times New Roman" w:cs="Times New Roman"/>
            <w:color w:val="000000"/>
          </w:rPr>
          <w:t xml:space="preserve">scaling up to </w:t>
        </w:r>
      </w:ins>
      <w:ins w:id="36" w:author="Matthew Barbour" w:date="2015-10-05T14:10:00Z">
        <w:r w:rsidR="00283342">
          <w:rPr>
            <w:rFonts w:ascii="Times New Roman" w:hAnsi="Times New Roman" w:cs="Times New Roman"/>
            <w:color w:val="000000"/>
          </w:rPr>
          <w:t>affect</w:t>
        </w:r>
        <w:r w:rsidR="00500AE2">
          <w:rPr>
            <w:rFonts w:ascii="Times New Roman" w:hAnsi="Times New Roman" w:cs="Times New Roman"/>
            <w:color w:val="000000"/>
          </w:rPr>
          <w:t xml:space="preserve"> food-web complexity</w:t>
        </w:r>
      </w:ins>
      <w:ins w:id="37" w:author="Matthew Barbour" w:date="2015-10-05T14:23:00Z">
        <w:r w:rsidR="00283342">
          <w:rPr>
            <w:rFonts w:ascii="Times New Roman" w:hAnsi="Times New Roman" w:cs="Times New Roman"/>
            <w:color w:val="000000"/>
          </w:rPr>
          <w:t xml:space="preserve"> is currently unclear.</w:t>
        </w:r>
      </w:ins>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2781EE1B"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w:t>
      </w:r>
      <w:del w:id="38" w:author="Matthew Barbour" w:date="2015-10-05T14:11:00Z">
        <w:r w:rsidR="00804B90" w:rsidRPr="00804B90" w:rsidDel="00500AE2">
          <w:rPr>
            <w:rFonts w:ascii="Times New Roman" w:hAnsi="Times New Roman" w:cs="Times New Roman"/>
            <w:color w:val="000000"/>
          </w:rPr>
          <w:delText>test the hypothesis that</w:delText>
        </w:r>
      </w:del>
      <w:ins w:id="39" w:author="Matthew Barbour" w:date="2015-10-05T14:11:00Z">
        <w:r w:rsidR="00500AE2">
          <w:rPr>
            <w:rFonts w:ascii="Times New Roman" w:hAnsi="Times New Roman" w:cs="Times New Roman"/>
            <w:color w:val="000000"/>
          </w:rPr>
          <w:t>examine whether</w:t>
        </w:r>
      </w:ins>
      <w:r w:rsidR="00804B90" w:rsidRPr="00804B90">
        <w:rPr>
          <w:rFonts w:ascii="Times New Roman" w:hAnsi="Times New Roman" w:cs="Times New Roman"/>
          <w:color w:val="000000"/>
        </w:rPr>
        <w:t xml:space="preserve">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w:t>
      </w:r>
      <w:ins w:id="40" w:author="Matthew Barbour" w:date="2015-09-17T14:01:00Z">
        <w:r w:rsidR="00BB33A8">
          <w:rPr>
            <w:rFonts w:ascii="Times New Roman" w:hAnsi="Times New Roman" w:cs="Times New Roman"/>
            <w:color w:val="000000"/>
          </w:rPr>
          <w:t>heritable</w:t>
        </w:r>
      </w:ins>
      <w:del w:id="41" w:author="Matthew Barbour" w:date="2015-09-17T14:01:00Z">
        <w:r w:rsidR="00804B90" w:rsidRPr="00804B90" w:rsidDel="0017337A">
          <w:rPr>
            <w:rFonts w:ascii="Times New Roman" w:hAnsi="Times New Roman" w:cs="Times New Roman"/>
            <w:color w:val="000000"/>
          </w:rPr>
          <w:delText>genetic</w:delText>
        </w:r>
      </w:del>
      <w:r w:rsidR="00804B90" w:rsidRPr="00804B90">
        <w:rPr>
          <w:rFonts w:ascii="Times New Roman" w:hAnsi="Times New Roman" w:cs="Times New Roman"/>
          <w:color w:val="000000"/>
        </w:rPr>
        <w:t xml:space="preserve"> variation in </w:t>
      </w:r>
      <w:ins w:id="42" w:author="Matthew Barbour" w:date="2015-09-17T14:07:00Z">
        <w:r w:rsidR="00BB33A8">
          <w:rPr>
            <w:rFonts w:ascii="Times New Roman" w:hAnsi="Times New Roman" w:cs="Times New Roman"/>
            <w:color w:val="000000"/>
          </w:rPr>
          <w:t xml:space="preserve">traits associated with </w:t>
        </w:r>
      </w:ins>
      <w:ins w:id="43" w:author="Matthew Barbour" w:date="2015-09-17T14:01:00Z">
        <w:r w:rsidR="0017337A">
          <w:rPr>
            <w:rFonts w:ascii="Times New Roman" w:hAnsi="Times New Roman" w:cs="Times New Roman"/>
            <w:color w:val="000000"/>
          </w:rPr>
          <w:t xml:space="preserve">leaf quality </w:t>
        </w:r>
      </w:ins>
      <w:ins w:id="44" w:author="Matthew Barbour" w:date="2015-09-17T14:05:00Z">
        <w:r w:rsidR="00BB33A8">
          <w:rPr>
            <w:rFonts w:ascii="Times New Roman" w:hAnsi="Times New Roman" w:cs="Times New Roman"/>
            <w:color w:val="000000"/>
          </w:rPr>
          <w:t xml:space="preserve">(36 traits, mean </w:t>
        </w:r>
        <w:r w:rsidR="00BB33A8" w:rsidRPr="000F2256">
          <w:rPr>
            <w:rFonts w:ascii="Times New Roman" w:hAnsi="Times New Roman" w:cs="Times New Roman"/>
            <w:i/>
            <w:color w:val="000000"/>
            <w:rPrChange w:id="45" w:author="Matthew Barbour" w:date="2015-09-21T12:05:00Z">
              <w:rPr>
                <w:rFonts w:ascii="Times New Roman" w:hAnsi="Times New Roman" w:cs="Times New Roman"/>
                <w:color w:val="000000"/>
              </w:rPr>
            </w:rPrChange>
          </w:rPr>
          <w:t>H</w:t>
        </w:r>
        <w:r w:rsidR="00BB33A8" w:rsidRPr="000F2256">
          <w:rPr>
            <w:rFonts w:ascii="Times New Roman" w:hAnsi="Times New Roman" w:cs="Times New Roman"/>
            <w:i/>
            <w:color w:val="000000"/>
            <w:vertAlign w:val="superscript"/>
            <w:rPrChange w:id="46" w:author="Matthew Barbour" w:date="2015-09-21T12:05:00Z">
              <w:rPr>
                <w:rFonts w:ascii="Times New Roman" w:hAnsi="Times New Roman" w:cs="Times New Roman"/>
                <w:color w:val="000000"/>
              </w:rPr>
            </w:rPrChange>
          </w:rPr>
          <w:t>2</w:t>
        </w:r>
        <w:r w:rsidR="00BB33A8">
          <w:rPr>
            <w:rFonts w:ascii="Times New Roman" w:hAnsi="Times New Roman" w:cs="Times New Roman"/>
            <w:color w:val="000000"/>
          </w:rPr>
          <w:t xml:space="preserve"> = 0.72) </w:t>
        </w:r>
      </w:ins>
      <w:ins w:id="47" w:author="Matthew Barbour" w:date="2015-09-17T14:01:00Z">
        <w:r w:rsidR="0017337A">
          <w:rPr>
            <w:rFonts w:ascii="Times New Roman" w:hAnsi="Times New Roman" w:cs="Times New Roman"/>
            <w:color w:val="000000"/>
          </w:rPr>
          <w:t>and plant architecture</w:t>
        </w:r>
      </w:ins>
      <w:ins w:id="48" w:author="Matthew Barbour" w:date="2015-09-17T14:06:00Z">
        <w:r w:rsidR="00BB33A8">
          <w:rPr>
            <w:rFonts w:ascii="Times New Roman" w:hAnsi="Times New Roman" w:cs="Times New Roman"/>
            <w:color w:val="000000"/>
          </w:rPr>
          <w:t xml:space="preserve"> (4 traits, mean </w:t>
        </w:r>
        <w:r w:rsidR="00BB33A8" w:rsidRPr="000F2256">
          <w:rPr>
            <w:rFonts w:ascii="Times New Roman" w:hAnsi="Times New Roman" w:cs="Times New Roman"/>
            <w:i/>
            <w:color w:val="000000"/>
            <w:rPrChange w:id="49" w:author="Matthew Barbour" w:date="2015-09-21T12:05:00Z">
              <w:rPr>
                <w:rFonts w:ascii="Times New Roman" w:hAnsi="Times New Roman" w:cs="Times New Roman"/>
                <w:color w:val="000000"/>
              </w:rPr>
            </w:rPrChange>
          </w:rPr>
          <w:t>H</w:t>
        </w:r>
        <w:r w:rsidR="00BB33A8" w:rsidRPr="000F2256">
          <w:rPr>
            <w:rFonts w:ascii="Times New Roman" w:hAnsi="Times New Roman" w:cs="Times New Roman"/>
            <w:i/>
            <w:color w:val="000000"/>
            <w:vertAlign w:val="superscript"/>
            <w:rPrChange w:id="50" w:author="Matthew Barbour" w:date="2015-09-21T12:05:00Z">
              <w:rPr>
                <w:rFonts w:ascii="Times New Roman" w:hAnsi="Times New Roman" w:cs="Times New Roman"/>
                <w:color w:val="000000"/>
              </w:rPr>
            </w:rPrChange>
          </w:rPr>
          <w:t>2</w:t>
        </w:r>
        <w:r w:rsidR="00BB33A8">
          <w:rPr>
            <w:rFonts w:ascii="Times New Roman" w:hAnsi="Times New Roman" w:cs="Times New Roman"/>
            <w:color w:val="000000"/>
          </w:rPr>
          <w:t xml:space="preserve"> = 0.27)</w:t>
        </w:r>
      </w:ins>
      <w:ins w:id="51" w:author="Matthew Barbour" w:date="2015-09-17T14:01:00Z">
        <w:r w:rsidR="00BB33A8">
          <w:rPr>
            <w:rFonts w:ascii="Times New Roman" w:hAnsi="Times New Roman" w:cs="Times New Roman"/>
            <w:color w:val="000000"/>
          </w:rPr>
          <w:t xml:space="preserve">, some of which </w:t>
        </w:r>
        <w:r w:rsidR="0017337A">
          <w:rPr>
            <w:rFonts w:ascii="Times New Roman" w:hAnsi="Times New Roman" w:cs="Times New Roman"/>
            <w:color w:val="000000"/>
          </w:rPr>
          <w:t xml:space="preserve">are </w:t>
        </w:r>
      </w:ins>
      <w:ins w:id="52" w:author="Matthew Barbour" w:date="2015-09-21T11:51:00Z">
        <w:r w:rsidR="004A3D31">
          <w:rPr>
            <w:rFonts w:ascii="Times New Roman" w:hAnsi="Times New Roman" w:cs="Times New Roman"/>
            <w:color w:val="000000"/>
          </w:rPr>
          <w:t xml:space="preserve">also </w:t>
        </w:r>
      </w:ins>
      <w:ins w:id="53" w:author="Matthew Barbour" w:date="2015-09-17T14:01:00Z">
        <w:r w:rsidR="0017337A">
          <w:rPr>
            <w:rFonts w:ascii="Times New Roman" w:hAnsi="Times New Roman" w:cs="Times New Roman"/>
            <w:color w:val="000000"/>
          </w:rPr>
          <w:t xml:space="preserve">associated with </w:t>
        </w:r>
      </w:ins>
      <w:r w:rsidR="00804B90" w:rsidRPr="00804B90">
        <w:rPr>
          <w:rFonts w:ascii="Times New Roman" w:hAnsi="Times New Roman" w:cs="Times New Roman"/>
          <w:color w:val="000000"/>
        </w:rPr>
        <w:t xml:space="preserve">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w:t>
      </w:r>
      <w:commentRangeStart w:id="54"/>
      <w:r w:rsidR="00804B90" w:rsidRPr="00804B90">
        <w:rPr>
          <w:rFonts w:ascii="Times New Roman" w:hAnsi="Times New Roman" w:cs="Times New Roman"/>
          <w:color w:val="000000"/>
        </w:rPr>
        <w:t xml:space="preserve">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w:t>
      </w:r>
      <w:ins w:id="55" w:author="Matthew Barbour" w:date="2015-10-05T12:32:00Z">
        <w:r w:rsidR="00C747C9">
          <w:rPr>
            <w:rFonts w:ascii="Times New Roman" w:hAnsi="Times New Roman" w:cs="Times New Roman"/>
            <w:color w:val="000000"/>
          </w:rPr>
          <w:t xml:space="preserve"> (20)</w:t>
        </w:r>
      </w:ins>
      <w:ins w:id="56" w:author="Matthew Barbour" w:date="2015-10-05T12:30:00Z">
        <w:r w:rsidR="00C747C9">
          <w:rPr>
            <w:rFonts w:ascii="Times New Roman" w:hAnsi="Times New Roman" w:cs="Times New Roman"/>
            <w:color w:val="000000"/>
          </w:rPr>
          <w:t xml:space="preserve">; therefore, galls and their natural enemies </w:t>
        </w:r>
      </w:ins>
      <w:ins w:id="57" w:author="Matthew Barbour" w:date="2015-10-05T12:34:00Z">
        <w:r w:rsidR="00C747C9">
          <w:rPr>
            <w:rFonts w:ascii="Times New Roman" w:hAnsi="Times New Roman" w:cs="Times New Roman"/>
            <w:color w:val="000000"/>
          </w:rPr>
          <w:t>often form</w:t>
        </w:r>
      </w:ins>
      <w:ins w:id="58" w:author="Matthew Barbour" w:date="2015-10-05T12:30:00Z">
        <w:r w:rsidR="00C747C9">
          <w:rPr>
            <w:rFonts w:ascii="Times New Roman" w:hAnsi="Times New Roman" w:cs="Times New Roman"/>
            <w:color w:val="000000"/>
          </w:rPr>
          <w:t xml:space="preserve"> a distinct</w:t>
        </w:r>
      </w:ins>
      <w:ins w:id="59" w:author="Matthew Barbour" w:date="2015-10-05T12:31:00Z">
        <w:r w:rsidR="00C747C9">
          <w:rPr>
            <w:rFonts w:ascii="Times New Roman" w:hAnsi="Times New Roman" w:cs="Times New Roman"/>
            <w:color w:val="000000"/>
          </w:rPr>
          <w:t xml:space="preserve"> compartment of the larger food web</w:t>
        </w:r>
      </w:ins>
      <w:ins w:id="60" w:author="Matthew Barbour" w:date="2015-10-05T12:33:00Z">
        <w:r w:rsidR="00C747C9">
          <w:rPr>
            <w:rFonts w:ascii="Times New Roman" w:hAnsi="Times New Roman" w:cs="Times New Roman"/>
            <w:color w:val="000000"/>
          </w:rPr>
          <w:t xml:space="preserve"> associated with host-plants.</w:t>
        </w:r>
      </w:ins>
      <w:ins w:id="61" w:author="Matthew Barbour" w:date="2015-10-05T12:30:00Z">
        <w:r w:rsidR="00C747C9">
          <w:rPr>
            <w:rFonts w:ascii="Times New Roman" w:hAnsi="Times New Roman" w:cs="Times New Roman"/>
            <w:color w:val="000000"/>
          </w:rPr>
          <w:t xml:space="preserve"> </w:t>
        </w:r>
      </w:ins>
      <w:del w:id="62" w:author="Matthew Barbour" w:date="2015-10-05T12:30:00Z">
        <w:r w:rsidR="00804B90" w:rsidRPr="00804B90" w:rsidDel="00C747C9">
          <w:rPr>
            <w:rFonts w:ascii="Times New Roman" w:hAnsi="Times New Roman" w:cs="Times New Roman"/>
            <w:color w:val="000000"/>
          </w:rPr>
          <w:delText>,</w:delText>
        </w:r>
      </w:del>
      <w:del w:id="63" w:author="Matthew Barbour" w:date="2015-10-05T12:34:00Z">
        <w:r w:rsidR="00804B90" w:rsidRPr="00804B90" w:rsidDel="00C747C9">
          <w:rPr>
            <w:rFonts w:ascii="Times New Roman" w:hAnsi="Times New Roman" w:cs="Times New Roman"/>
            <w:color w:val="000000"/>
          </w:rPr>
          <w:delText xml:space="preserve"> thereby restricting their natural enem</w:delText>
        </w:r>
        <w:r w:rsidR="003B2E18" w:rsidDel="00C747C9">
          <w:rPr>
            <w:rFonts w:ascii="Times New Roman" w:hAnsi="Times New Roman" w:cs="Times New Roman"/>
            <w:color w:val="000000"/>
          </w:rPr>
          <w:delText>ies</w:delText>
        </w:r>
        <w:r w:rsidR="00804B90" w:rsidRPr="00804B90" w:rsidDel="00C747C9">
          <w:rPr>
            <w:rFonts w:ascii="Times New Roman" w:hAnsi="Times New Roman" w:cs="Times New Roman"/>
            <w:color w:val="000000"/>
          </w:rPr>
          <w:delText xml:space="preserve"> to a</w:delText>
        </w:r>
        <w:r w:rsidR="003B2E18" w:rsidDel="00C747C9">
          <w:rPr>
            <w:rFonts w:ascii="Times New Roman" w:hAnsi="Times New Roman" w:cs="Times New Roman"/>
            <w:color w:val="000000"/>
          </w:rPr>
          <w:delText xml:space="preserve"> relatively specialized community</w:delText>
        </w:r>
        <w:r w:rsidR="004D213B" w:rsidDel="00C747C9">
          <w:rPr>
            <w:rFonts w:ascii="Times New Roman" w:hAnsi="Times New Roman" w:cs="Times New Roman"/>
            <w:color w:val="000000"/>
          </w:rPr>
          <w:delText xml:space="preserve"> </w:delText>
        </w:r>
        <w:commentRangeEnd w:id="54"/>
        <w:r w:rsidR="005E0E28" w:rsidDel="00C747C9">
          <w:rPr>
            <w:rStyle w:val="CommentReference"/>
          </w:rPr>
          <w:commentReference w:id="54"/>
        </w:r>
        <w:r w:rsidR="003B2E18" w:rsidDel="00C747C9">
          <w:rPr>
            <w:rFonts w:ascii="Times New Roman" w:hAnsi="Times New Roman" w:cs="Times New Roman"/>
            <w:color w:val="000000"/>
          </w:rPr>
          <w:fldChar w:fldCharType="begin">
            <w:fldData xml:space="preserve">NgA5ADUAMABlADEAYwA3AC0AOABiADgANAAtADQANgAzADcALQA5AGQAZAA5AC0AZQA3ADQANgA0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</w:fldData>
          </w:fldChar>
        </w:r>
        <w:r w:rsidR="003B2E18" w:rsidDel="00C747C9">
          <w:rPr>
            <w:rFonts w:ascii="Times New Roman" w:hAnsi="Times New Roman" w:cs="Times New Roman"/>
            <w:color w:val="000000"/>
          </w:rPr>
          <w:delInstrText>ADDIN LABTIVA_CITE \* MERGEFORMAT</w:delInstrText>
        </w:r>
        <w:r w:rsidR="003B2E18" w:rsidDel="00C747C9">
          <w:rPr>
            <w:rFonts w:ascii="Times New Roman" w:hAnsi="Times New Roman" w:cs="Times New Roman"/>
            <w:color w:val="000000"/>
          </w:rPr>
        </w:r>
        <w:r w:rsidR="003B2E18" w:rsidDel="00C747C9">
          <w:rPr>
            <w:rFonts w:ascii="Times New Roman" w:hAnsi="Times New Roman" w:cs="Times New Roman"/>
            <w:color w:val="000000"/>
          </w:rPr>
          <w:fldChar w:fldCharType="separate"/>
        </w:r>
        <w:r w:rsidR="007224BF" w:rsidRPr="007224BF" w:rsidDel="00C747C9">
          <w:rPr>
            <w:rFonts w:ascii="Times New Roman" w:hAnsi="Times New Roman" w:cs="Times New Roman"/>
            <w:noProof/>
            <w:color w:val="000000"/>
            <w:lang w:val="en-US"/>
          </w:rPr>
          <w:delText>(20)</w:delText>
        </w:r>
        <w:r w:rsidR="003B2E18" w:rsidDel="00C747C9">
          <w:rPr>
            <w:rFonts w:ascii="Times New Roman" w:hAnsi="Times New Roman" w:cs="Times New Roman"/>
            <w:color w:val="000000"/>
          </w:rPr>
          <w:fldChar w:fldCharType="end"/>
        </w:r>
        <w:r w:rsidR="004D213B" w:rsidDel="00C747C9">
          <w:rPr>
            <w:rFonts w:ascii="Times New Roman" w:hAnsi="Times New Roman" w:cs="Times New Roman"/>
            <w:color w:val="000000"/>
          </w:rPr>
          <w:delText xml:space="preserve">. </w:delText>
        </w:r>
      </w:del>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w:t>
      </w:r>
      <w:ins w:id="64" w:author="Matthew Barbour" w:date="2015-10-05T12:37:00Z">
        <w:r w:rsidR="00C747C9">
          <w:rPr>
            <w:rFonts w:ascii="Times New Roman" w:hAnsi="Times New Roman" w:cs="Times New Roman"/>
            <w:color w:val="000000"/>
          </w:rPr>
          <w:t xml:space="preserve">all of </w:t>
        </w:r>
      </w:ins>
      <w:r w:rsidR="00804B90" w:rsidRPr="00804B90">
        <w:rPr>
          <w:rFonts w:ascii="Times New Roman" w:hAnsi="Times New Roman" w:cs="Times New Roman"/>
          <w:color w:val="000000"/>
        </w:rPr>
        <w:t>the</w:t>
      </w:r>
      <w:ins w:id="65" w:author="Matthew Barbour" w:date="2015-10-05T12:36:00Z">
        <w:r w:rsidR="00C747C9">
          <w:rPr>
            <w:rFonts w:ascii="Times New Roman" w:hAnsi="Times New Roman" w:cs="Times New Roman"/>
            <w:color w:val="000000"/>
          </w:rPr>
          <w:t xml:space="preserve"> trophic interactions within this food web</w:t>
        </w:r>
      </w:ins>
      <w:del w:id="66" w:author="Matthew Barbour" w:date="2015-10-05T12:39:00Z">
        <w:r w:rsidR="00804B90" w:rsidRPr="00804B90" w:rsidDel="00966B56">
          <w:rPr>
            <w:rFonts w:ascii="Times New Roman" w:hAnsi="Times New Roman" w:cs="Times New Roman"/>
            <w:color w:val="000000"/>
          </w:rPr>
          <w:delText xml:space="preserve"> </w:delText>
        </w:r>
      </w:del>
      <w:del w:id="67" w:author="Matthew Barbour" w:date="2015-10-05T12:36:00Z">
        <w:r w:rsidR="00804B90" w:rsidRPr="00804B90" w:rsidDel="00C747C9">
          <w:rPr>
            <w:rFonts w:ascii="Times New Roman" w:hAnsi="Times New Roman" w:cs="Times New Roman"/>
            <w:color w:val="000000"/>
          </w:rPr>
          <w:delText xml:space="preserve">source of larval mortality </w:delText>
        </w:r>
      </w:del>
      <w:del w:id="68" w:author="Matthew Barbour" w:date="2015-10-05T12:39:00Z">
        <w:r w:rsidR="00804B90" w:rsidRPr="00804B90" w:rsidDel="00966B56">
          <w:rPr>
            <w:rFonts w:ascii="Times New Roman" w:hAnsi="Times New Roman" w:cs="Times New Roman"/>
            <w:color w:val="000000"/>
          </w:rPr>
          <w:delText xml:space="preserve">by dissecting galls or rearing out the </w:delText>
        </w:r>
        <w:r w:rsidR="00210CFC" w:rsidDel="00966B56">
          <w:rPr>
            <w:rFonts w:ascii="Times New Roman" w:hAnsi="Times New Roman" w:cs="Times New Roman"/>
            <w:color w:val="000000"/>
          </w:rPr>
          <w:delText>insects</w:delText>
        </w:r>
      </w:del>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D213B">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9515B1C"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 xml:space="preserve">composition of gall communities </w:t>
      </w:r>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(8, 11, 21)</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(12, 15)</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5D94A8F3"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ins w:id="69" w:author="Matthew Barbour" w:date="2015-09-17T10:04:00Z">
        <w:r w:rsidR="001E1C54">
          <w:rPr>
            <w:rFonts w:ascii="Times New Roman" w:hAnsi="Times New Roman" w:cs="Times New Roman"/>
            <w:color w:val="000000"/>
          </w:rPr>
          <w:t>identify</w:t>
        </w:r>
      </w:ins>
      <w:del w:id="70" w:author="Matthew Barbour" w:date="2015-09-17T10:04:00Z">
        <w:r w:rsidR="00150F0B" w:rsidDel="001E1C54">
          <w:rPr>
            <w:rFonts w:ascii="Times New Roman" w:hAnsi="Times New Roman" w:cs="Times New Roman"/>
            <w:color w:val="000000"/>
          </w:rPr>
          <w:delText xml:space="preserve">determine </w:delText>
        </w:r>
        <w:r w:rsidR="00B3724F" w:rsidDel="001E1C54">
          <w:rPr>
            <w:rFonts w:ascii="Times New Roman" w:hAnsi="Times New Roman" w:cs="Times New Roman"/>
            <w:color w:val="000000"/>
          </w:rPr>
          <w:delText>the</w:delText>
        </w:r>
      </w:del>
      <w:r w:rsidR="00B3724F">
        <w:rPr>
          <w:rFonts w:ascii="Times New Roman" w:hAnsi="Times New Roman" w:cs="Times New Roman"/>
          <w:color w:val="000000"/>
        </w:rPr>
        <w:t xml:space="preserve"> </w:t>
      </w:r>
      <w:r w:rsidR="009E1DAE">
        <w:rPr>
          <w:rFonts w:ascii="Times New Roman" w:hAnsi="Times New Roman" w:cs="Times New Roman"/>
          <w:color w:val="000000"/>
        </w:rPr>
        <w:t xml:space="preserve">traits </w:t>
      </w:r>
      <w:ins w:id="71" w:author="Matthew Barbour" w:date="2015-09-17T10:04:00Z">
        <w:r w:rsidR="001E1C54">
          <w:rPr>
            <w:rFonts w:ascii="Times New Roman" w:hAnsi="Times New Roman" w:cs="Times New Roman"/>
            <w:color w:val="000000"/>
          </w:rPr>
          <w:t xml:space="preserve">that may be </w:t>
        </w:r>
      </w:ins>
      <w:r w:rsidR="009E1DAE">
        <w:rPr>
          <w:rFonts w:ascii="Times New Roman" w:hAnsi="Times New Roman" w:cs="Times New Roman"/>
          <w:color w:val="000000"/>
        </w:rPr>
        <w:t>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w:t>
      </w:r>
      <w:del w:id="72" w:author="Matthew Barbour" w:date="2015-09-17T10:05:00Z">
        <w:r w:rsidR="002D522E" w:rsidDel="001E1C54">
          <w:rPr>
            <w:rFonts w:ascii="Times New Roman" w:hAnsi="Times New Roman" w:cs="Times New Roman"/>
            <w:color w:val="000000"/>
          </w:rPr>
          <w:delText>determined by</w:delText>
        </w:r>
      </w:del>
      <w:ins w:id="73" w:author="Matthew Barbour" w:date="2015-09-17T10:05:00Z">
        <w:r w:rsidR="001E1C54">
          <w:rPr>
            <w:rFonts w:ascii="Times New Roman" w:hAnsi="Times New Roman" w:cs="Times New Roman"/>
            <w:color w:val="000000"/>
          </w:rPr>
          <w:t>associated with</w:t>
        </w:r>
      </w:ins>
      <w:r w:rsidR="002D522E">
        <w:rPr>
          <w:rFonts w:ascii="Times New Roman" w:hAnsi="Times New Roman" w:cs="Times New Roman"/>
          <w:color w:val="000000"/>
        </w:rPr>
        <w:t xml:space="preserve">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452530C5"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(11, 12, 15)</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 21)</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2674AE59"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(22, 23)</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(24, 25)</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B77292" w14:textId="5CF1BA25" w:rsidR="003073EC"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74" w:author="Matthew Barbour" w:date="2015-10-14T15:03:00Z"/>
          <w:rFonts w:ascii="Times New Roman" w:hAnsi="Times New Roman" w:cs="Times New Roman"/>
          <w:iCs/>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 xml:space="preserve">To </w:t>
      </w:r>
      <w:ins w:id="75" w:author="Matthew Barbour" w:date="2015-09-15T10:20:00Z">
        <w:r w:rsidR="00253290">
          <w:rPr>
            <w:rFonts w:ascii="Times New Roman" w:hAnsi="Times New Roman" w:cs="Times New Roman"/>
            <w:color w:val="000000"/>
          </w:rPr>
          <w:t>examine</w:t>
        </w:r>
      </w:ins>
      <w:del w:id="76" w:author="Matthew Barbour" w:date="2015-09-15T10:28:00Z">
        <w:r w:rsidR="006F2CC3" w:rsidDel="005F40DA">
          <w:rPr>
            <w:rFonts w:ascii="Times New Roman" w:hAnsi="Times New Roman" w:cs="Times New Roman"/>
            <w:color w:val="000000"/>
          </w:rPr>
          <w:delText>tes</w:delText>
        </w:r>
        <w:r w:rsidDel="005F40DA">
          <w:rPr>
            <w:rFonts w:ascii="Times New Roman" w:hAnsi="Times New Roman" w:cs="Times New Roman"/>
            <w:color w:val="000000"/>
          </w:rPr>
          <w:delText>t</w:delText>
        </w:r>
      </w:del>
      <w:r>
        <w:rPr>
          <w:rFonts w:ascii="Times New Roman" w:hAnsi="Times New Roman" w:cs="Times New Roman"/>
          <w:color w:val="000000"/>
        </w:rPr>
        <w:t xml:space="preserve"> this</w:t>
      </w:r>
      <w:del w:id="77" w:author="Matthew Barbour" w:date="2015-09-15T10:28:00Z">
        <w:r w:rsidR="00D76DEF" w:rsidDel="005F40DA">
          <w:rPr>
            <w:rFonts w:ascii="Times New Roman" w:hAnsi="Times New Roman" w:cs="Times New Roman"/>
            <w:color w:val="000000"/>
          </w:rPr>
          <w:delText xml:space="preserve"> hypothesis</w:delText>
        </w:r>
      </w:del>
      <w:r w:rsidR="006F2CC3">
        <w:rPr>
          <w:rFonts w:ascii="Times New Roman" w:hAnsi="Times New Roman" w:cs="Times New Roman"/>
          <w:color w:val="000000"/>
        </w:rPr>
        <w:t xml:space="preserve">, we used our empirical data to </w:t>
      </w:r>
      <w:del w:id="78" w:author="Matthew Barbour" w:date="2015-09-15T10:28:00Z">
        <w:r w:rsidR="006F2CC3" w:rsidDel="005F40DA">
          <w:rPr>
            <w:rFonts w:ascii="Times New Roman" w:hAnsi="Times New Roman" w:cs="Times New Roman"/>
            <w:color w:val="000000"/>
          </w:rPr>
          <w:delText xml:space="preserve">predict </w:delText>
        </w:r>
      </w:del>
      <w:ins w:id="79" w:author="Matthew Barbour" w:date="2015-09-15T10:28:00Z">
        <w:r w:rsidR="005F40DA">
          <w:rPr>
            <w:rFonts w:ascii="Times New Roman" w:hAnsi="Times New Roman" w:cs="Times New Roman"/>
            <w:color w:val="000000"/>
          </w:rPr>
          <w:t xml:space="preserve">simulate </w:t>
        </w:r>
      </w:ins>
      <w:r w:rsidR="006F2CC3">
        <w:rPr>
          <w:rFonts w:ascii="Times New Roman" w:hAnsi="Times New Roman" w:cs="Times New Roman"/>
          <w:color w:val="000000"/>
        </w:rPr>
        <w:t xml:space="preserve">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ins w:id="80" w:author="Matthew Barbour" w:date="2015-09-15T10:13:00Z">
        <w:r w:rsidR="005F40DA">
          <w:rPr>
            <w:rFonts w:ascii="Times New Roman" w:hAnsi="Times New Roman" w:cs="Times New Roman"/>
            <w:color w:val="000000"/>
          </w:rPr>
          <w:t xml:space="preserve"> </w:t>
        </w:r>
      </w:ins>
      <w:del w:id="81" w:author="Matthew Barbour" w:date="2015-09-15T10:25:00Z">
        <w:r w:rsidR="009F309D" w:rsidDel="005F40DA">
          <w:rPr>
            <w:rFonts w:ascii="Times New Roman" w:hAnsi="Times New Roman" w:cs="Times New Roman"/>
            <w:color w:val="000000"/>
          </w:rPr>
          <w:delText xml:space="preserve"> </w:delText>
        </w:r>
      </w:del>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w:t>
      </w:r>
      <w:ins w:id="82" w:author="Matthew Barbour" w:date="2015-09-15T10:29:00Z">
        <w:r w:rsidR="005F40DA">
          <w:rPr>
            <w:rFonts w:ascii="Times New Roman" w:hAnsi="Times New Roman" w:cs="Times New Roman"/>
            <w:color w:val="000000"/>
          </w:rPr>
          <w:t xml:space="preserve"> </w:t>
        </w:r>
      </w:ins>
      <w:ins w:id="83" w:author="Matthew Barbour" w:date="2015-10-14T14:41:00Z">
        <w:r w:rsidR="004A3215">
          <w:rPr>
            <w:rFonts w:ascii="Times New Roman" w:hAnsi="Times New Roman" w:cs="Times New Roman"/>
            <w:color w:val="000000"/>
          </w:rPr>
          <w:t>We found that food-web complexity increased more than 2-fold with increasing genetic variation</w:t>
        </w:r>
      </w:ins>
      <w:ins w:id="84" w:author="Matthew Barbour" w:date="2015-10-14T15:00:00Z">
        <w:r w:rsidR="003073EC">
          <w:rPr>
            <w:rFonts w:ascii="Times New Roman" w:hAnsi="Times New Roman" w:cs="Times New Roman"/>
            <w:color w:val="000000"/>
          </w:rPr>
          <w:t xml:space="preserve"> (Fig. 6)</w:t>
        </w:r>
      </w:ins>
      <w:ins w:id="85" w:author="Matthew Barbour" w:date="2015-10-14T14:41:00Z">
        <w:r w:rsidR="004A3215">
          <w:rPr>
            <w:rFonts w:ascii="Times New Roman" w:hAnsi="Times New Roman" w:cs="Times New Roman"/>
            <w:color w:val="000000"/>
          </w:rPr>
          <w:t xml:space="preserve">. </w:t>
        </w:r>
      </w:ins>
      <w:ins w:id="86" w:author="Matthew Barbour" w:date="2015-10-14T14:45:00Z">
        <w:r w:rsidR="004A3215">
          <w:rPr>
            <w:rFonts w:ascii="Times New Roman" w:hAnsi="Times New Roman" w:cs="Times New Roman"/>
            <w:color w:val="000000"/>
          </w:rPr>
          <w:t xml:space="preserve">This </w:t>
        </w:r>
      </w:ins>
      <w:ins w:id="87" w:author="Matthew Barbour" w:date="2015-10-14T14:47:00Z">
        <w:r w:rsidR="004A3215">
          <w:rPr>
            <w:rFonts w:ascii="Times New Roman" w:hAnsi="Times New Roman" w:cs="Times New Roman"/>
            <w:color w:val="000000"/>
          </w:rPr>
          <w:t>positive relationship between</w:t>
        </w:r>
      </w:ins>
      <w:ins w:id="88" w:author="Matthew Barbour" w:date="2015-10-14T14:45:00Z">
        <w:r w:rsidR="004A3215">
          <w:rPr>
            <w:rFonts w:ascii="Times New Roman" w:hAnsi="Times New Roman" w:cs="Times New Roman"/>
            <w:color w:val="000000"/>
          </w:rPr>
          <w:t xml:space="preserve"> food-web complexity </w:t>
        </w:r>
      </w:ins>
      <w:ins w:id="89" w:author="Matthew Barbour" w:date="2015-10-14T14:47:00Z">
        <w:r w:rsidR="004A3215">
          <w:rPr>
            <w:rFonts w:ascii="Times New Roman" w:hAnsi="Times New Roman" w:cs="Times New Roman"/>
            <w:color w:val="000000"/>
          </w:rPr>
          <w:t xml:space="preserve">and genetic variation </w:t>
        </w:r>
      </w:ins>
      <w:ins w:id="90" w:author="Matthew Barbour" w:date="2015-10-15T14:10:00Z">
        <w:r w:rsidR="00FB3418">
          <w:rPr>
            <w:rFonts w:ascii="Times New Roman" w:hAnsi="Times New Roman" w:cs="Times New Roman"/>
            <w:color w:val="000000"/>
          </w:rPr>
          <w:t xml:space="preserve">is </w:t>
        </w:r>
      </w:ins>
      <w:ins w:id="91" w:author="Matthew Barbour" w:date="2015-10-15T14:21:00Z">
        <w:r w:rsidR="00176C3C">
          <w:rPr>
            <w:rFonts w:ascii="Times New Roman" w:hAnsi="Times New Roman" w:cs="Times New Roman"/>
            <w:color w:val="000000"/>
          </w:rPr>
          <w:t xml:space="preserve">a </w:t>
        </w:r>
      </w:ins>
      <w:ins w:id="92" w:author="Matthew Barbour" w:date="2015-10-15T14:10:00Z">
        <w:r w:rsidR="00FB3418">
          <w:rPr>
            <w:rFonts w:ascii="Times New Roman" w:hAnsi="Times New Roman" w:cs="Times New Roman"/>
            <w:color w:val="000000"/>
          </w:rPr>
          <w:t>result of</w:t>
        </w:r>
      </w:ins>
      <w:ins w:id="93" w:author="Matthew Barbour" w:date="2015-10-14T14:45:00Z">
        <w:r w:rsidR="004A3215">
          <w:rPr>
            <w:rFonts w:ascii="Times New Roman" w:hAnsi="Times New Roman" w:cs="Times New Roman"/>
            <w:color w:val="000000"/>
          </w:rPr>
          <w:t xml:space="preserve"> two diff</w:t>
        </w:r>
        <w:r w:rsidR="00FB3418">
          <w:rPr>
            <w:rFonts w:ascii="Times New Roman" w:hAnsi="Times New Roman" w:cs="Times New Roman"/>
            <w:color w:val="000000"/>
          </w:rPr>
          <w:t>erent types of additive effects. The first is the</w:t>
        </w:r>
        <w:r w:rsidR="003073EC">
          <w:rPr>
            <w:rFonts w:ascii="Times New Roman" w:hAnsi="Times New Roman" w:cs="Times New Roman"/>
            <w:color w:val="000000"/>
          </w:rPr>
          <w:t xml:space="preserve"> </w:t>
        </w:r>
      </w:ins>
      <w:ins w:id="94" w:author="Matthew Barbour" w:date="2015-10-14T14:47:00Z">
        <w:r w:rsidR="004A3215">
          <w:rPr>
            <w:rFonts w:ascii="Times New Roman" w:hAnsi="Times New Roman" w:cs="Times New Roman"/>
            <w:color w:val="000000"/>
          </w:rPr>
          <w:t xml:space="preserve">increased probability of sampling </w:t>
        </w:r>
      </w:ins>
      <w:ins w:id="95" w:author="Matthew Barbour" w:date="2015-10-14T14:45:00Z">
        <w:r w:rsidR="004A3215">
          <w:rPr>
            <w:rFonts w:ascii="Times New Roman" w:hAnsi="Times New Roman" w:cs="Times New Roman"/>
            <w:color w:val="000000"/>
          </w:rPr>
          <w:t>genotypes that host more complex food webs</w:t>
        </w:r>
      </w:ins>
      <w:ins w:id="96" w:author="Matthew Barbour" w:date="2015-10-15T14:06:00Z">
        <w:r w:rsidR="00FB3418">
          <w:rPr>
            <w:rFonts w:ascii="Times New Roman" w:hAnsi="Times New Roman" w:cs="Times New Roman"/>
            <w:color w:val="000000"/>
          </w:rPr>
          <w:t xml:space="preserve"> (dashed line</w:t>
        </w:r>
      </w:ins>
      <w:ins w:id="97" w:author="Matthew Barbour" w:date="2015-10-15T14:07:00Z">
        <w:r w:rsidR="00FB3418">
          <w:rPr>
            <w:rFonts w:ascii="Times New Roman" w:hAnsi="Times New Roman" w:cs="Times New Roman"/>
            <w:color w:val="000000"/>
          </w:rPr>
          <w:t>,</w:t>
        </w:r>
      </w:ins>
      <w:ins w:id="98" w:author="Matthew Barbour" w:date="2015-10-15T14:06:00Z">
        <w:r w:rsidR="00FB3418">
          <w:rPr>
            <w:rFonts w:ascii="Times New Roman" w:hAnsi="Times New Roman" w:cs="Times New Roman"/>
            <w:color w:val="000000"/>
          </w:rPr>
          <w:t xml:space="preserve"> Fig. 6)</w:t>
        </w:r>
      </w:ins>
      <w:ins w:id="99" w:author="Matthew Barbour" w:date="2015-10-15T14:12:00Z">
        <w:r w:rsidR="00176C3C">
          <w:rPr>
            <w:rFonts w:ascii="Times New Roman" w:hAnsi="Times New Roman" w:cs="Times New Roman"/>
            <w:color w:val="000000"/>
          </w:rPr>
          <w:t xml:space="preserve">. The second </w:t>
        </w:r>
      </w:ins>
      <w:ins w:id="100" w:author="Matthew Barbour" w:date="2015-10-15T14:13:00Z">
        <w:r w:rsidR="00176C3C">
          <w:rPr>
            <w:rFonts w:ascii="Times New Roman" w:hAnsi="Times New Roman" w:cs="Times New Roman"/>
            <w:color w:val="000000"/>
          </w:rPr>
          <w:t xml:space="preserve">– </w:t>
        </w:r>
      </w:ins>
      <w:ins w:id="101" w:author="Matthew Barbour" w:date="2015-10-15T14:12:00Z">
        <w:r w:rsidR="00176C3C">
          <w:rPr>
            <w:rFonts w:ascii="Times New Roman" w:hAnsi="Times New Roman" w:cs="Times New Roman"/>
            <w:color w:val="000000"/>
          </w:rPr>
          <w:t xml:space="preserve">which is the process we are primarily interested in </w:t>
        </w:r>
      </w:ins>
      <w:ins w:id="102" w:author="Matthew Barbour" w:date="2015-10-15T14:13:00Z">
        <w:r w:rsidR="00176C3C">
          <w:rPr>
            <w:rFonts w:ascii="Times New Roman" w:hAnsi="Times New Roman" w:cs="Times New Roman"/>
            <w:color w:val="000000"/>
          </w:rPr>
          <w:t>–</w:t>
        </w:r>
      </w:ins>
      <w:ins w:id="103" w:author="Matthew Barbour" w:date="2015-10-15T14:12:00Z">
        <w:r w:rsidR="00176C3C">
          <w:rPr>
            <w:rFonts w:ascii="Times New Roman" w:hAnsi="Times New Roman" w:cs="Times New Roman"/>
            <w:color w:val="000000"/>
          </w:rPr>
          <w:t xml:space="preserve"> is </w:t>
        </w:r>
      </w:ins>
      <w:ins w:id="104" w:author="Matthew Barbour" w:date="2015-10-14T14:50:00Z">
        <w:r w:rsidR="00176C3C">
          <w:rPr>
            <w:rFonts w:ascii="Times New Roman" w:hAnsi="Times New Roman" w:cs="Times New Roman"/>
            <w:color w:val="000000"/>
          </w:rPr>
          <w:t xml:space="preserve">the </w:t>
        </w:r>
        <w:r w:rsidR="003073EC">
          <w:rPr>
            <w:rFonts w:ascii="Times New Roman" w:hAnsi="Times New Roman" w:cs="Times New Roman"/>
            <w:color w:val="000000"/>
          </w:rPr>
          <w:t>increased probability of sampling genotypes that host distinct trophic interactions</w:t>
        </w:r>
      </w:ins>
      <w:ins w:id="105" w:author="Matthew Barbour" w:date="2015-10-15T14:15:00Z">
        <w:r w:rsidR="00176C3C">
          <w:rPr>
            <w:rFonts w:ascii="Times New Roman" w:hAnsi="Times New Roman" w:cs="Times New Roman"/>
            <w:color w:val="000000"/>
          </w:rPr>
          <w:t xml:space="preserve"> (i.e. complementary)</w:t>
        </w:r>
      </w:ins>
      <w:ins w:id="106" w:author="Matthew Barbour" w:date="2015-10-14T14:50:00Z">
        <w:r w:rsidR="003073EC">
          <w:rPr>
            <w:rFonts w:ascii="Times New Roman" w:hAnsi="Times New Roman" w:cs="Times New Roman"/>
            <w:color w:val="000000"/>
          </w:rPr>
          <w:t>. When we partitioned the relative contributions of these additive effects</w:t>
        </w:r>
      </w:ins>
      <w:ins w:id="107" w:author="Matthew Barbour" w:date="2015-10-15T13:56:00Z">
        <w:r w:rsidR="00FB3418">
          <w:rPr>
            <w:rFonts w:ascii="Times New Roman" w:hAnsi="Times New Roman" w:cs="Times New Roman"/>
            <w:color w:val="000000"/>
          </w:rPr>
          <w:t xml:space="preserve"> (</w:t>
        </w:r>
        <w:r w:rsidR="00FB3418" w:rsidRPr="00FB3418">
          <w:rPr>
            <w:rFonts w:ascii="Times New Roman" w:hAnsi="Times New Roman" w:cs="Times New Roman"/>
            <w:i/>
            <w:color w:val="000000"/>
            <w:rPrChange w:id="108" w:author="Matthew Barbour" w:date="2015-10-15T13:56:00Z">
              <w:rPr>
                <w:rFonts w:ascii="Times New Roman" w:hAnsi="Times New Roman" w:cs="Times New Roman"/>
                <w:color w:val="000000"/>
              </w:rPr>
            </w:rPrChange>
          </w:rPr>
          <w:t>Materials and Methods</w:t>
        </w:r>
        <w:r w:rsidR="00FB3418">
          <w:rPr>
            <w:rFonts w:ascii="Times New Roman" w:hAnsi="Times New Roman" w:cs="Times New Roman"/>
            <w:color w:val="000000"/>
          </w:rPr>
          <w:t>)</w:t>
        </w:r>
      </w:ins>
      <w:ins w:id="109" w:author="Matthew Barbour" w:date="2015-10-14T14:50:00Z">
        <w:r w:rsidR="003073EC">
          <w:rPr>
            <w:rFonts w:ascii="Times New Roman" w:hAnsi="Times New Roman" w:cs="Times New Roman"/>
            <w:color w:val="000000"/>
          </w:rPr>
          <w:t xml:space="preserve">, we found that the increased probability of </w:t>
        </w:r>
        <w:r w:rsidR="00176C3C">
          <w:rPr>
            <w:rFonts w:ascii="Times New Roman" w:hAnsi="Times New Roman" w:cs="Times New Roman"/>
            <w:color w:val="000000"/>
          </w:rPr>
          <w:t>sampling genotypes with complementary</w:t>
        </w:r>
        <w:r w:rsidR="003073EC">
          <w:rPr>
            <w:rFonts w:ascii="Times New Roman" w:hAnsi="Times New Roman" w:cs="Times New Roman"/>
            <w:color w:val="000000"/>
          </w:rPr>
          <w:t xml:space="preserve"> trophic interactions </w:t>
        </w:r>
        <w:r w:rsidR="00FB3418">
          <w:rPr>
            <w:rFonts w:ascii="Times New Roman" w:hAnsi="Times New Roman" w:cs="Times New Roman"/>
            <w:color w:val="000000"/>
          </w:rPr>
          <w:t>contributed</w:t>
        </w:r>
        <w:r w:rsidR="003073EC">
          <w:rPr>
            <w:rFonts w:ascii="Times New Roman" w:hAnsi="Times New Roman" w:cs="Times New Roman"/>
            <w:color w:val="000000"/>
          </w:rPr>
          <w:t xml:space="preserve"> </w:t>
        </w:r>
        <w:r w:rsidR="00FB3418">
          <w:rPr>
            <w:rFonts w:ascii="Times New Roman" w:hAnsi="Times New Roman" w:cs="Times New Roman"/>
            <w:color w:val="000000"/>
          </w:rPr>
          <w:t>to 30</w:t>
        </w:r>
        <w:r w:rsidR="003073EC">
          <w:rPr>
            <w:rFonts w:ascii="Times New Roman" w:hAnsi="Times New Roman" w:cs="Times New Roman"/>
            <w:color w:val="000000"/>
          </w:rPr>
          <w:t>% (SD = 2%) of the increase</w:t>
        </w:r>
      </w:ins>
      <w:ins w:id="110" w:author="Matthew Barbour" w:date="2015-10-14T14:51:00Z">
        <w:r w:rsidR="004A3215">
          <w:rPr>
            <w:rFonts w:ascii="Times New Roman" w:hAnsi="Times New Roman" w:cs="Times New Roman"/>
            <w:color w:val="000000"/>
          </w:rPr>
          <w:t xml:space="preserve"> in food-web complexity</w:t>
        </w:r>
      </w:ins>
      <w:ins w:id="111" w:author="Matthew Barbour" w:date="2015-10-14T15:00:00Z">
        <w:r w:rsidR="003073EC">
          <w:rPr>
            <w:rFonts w:ascii="Times New Roman" w:hAnsi="Times New Roman" w:cs="Times New Roman"/>
            <w:color w:val="000000"/>
          </w:rPr>
          <w:t xml:space="preserve"> (Fig. 6)</w:t>
        </w:r>
      </w:ins>
      <w:ins w:id="112" w:author="Matthew Barbour" w:date="2015-10-14T14:52:00Z">
        <w:r w:rsidR="004A3215">
          <w:rPr>
            <w:rFonts w:ascii="Times New Roman" w:hAnsi="Times New Roman" w:cs="Times New Roman"/>
            <w:color w:val="000000"/>
          </w:rPr>
          <w:t>.</w:t>
        </w:r>
      </w:ins>
      <w:ins w:id="113" w:author="Matthew Barbour" w:date="2015-10-14T14:51:00Z">
        <w:r w:rsidR="004A3215">
          <w:rPr>
            <w:rFonts w:ascii="Times New Roman" w:hAnsi="Times New Roman" w:cs="Times New Roman"/>
            <w:color w:val="000000"/>
          </w:rPr>
          <w:t xml:space="preserve"> </w:t>
        </w:r>
      </w:ins>
      <w:ins w:id="114" w:author="Matthew Barbour" w:date="2015-10-14T14:59:00Z">
        <w:r w:rsidR="003073EC">
          <w:rPr>
            <w:rFonts w:ascii="Times New Roman" w:hAnsi="Times New Roman" w:cs="Times New Roman"/>
            <w:color w:val="000000"/>
          </w:rPr>
          <w:t xml:space="preserve">Indeed, the inset of Figure 6 shows that </w:t>
        </w:r>
      </w:ins>
      <w:moveToRangeStart w:id="115" w:author="Matthew Barbour" w:date="2015-10-14T14:44:00Z" w:name="move306453192"/>
      <w:moveTo w:id="116" w:author="Matthew Barbour" w:date="2015-10-14T14:44:00Z">
        <w:del w:id="117" w:author="Matthew Barbour" w:date="2015-10-14T15:00:00Z">
          <w:r w:rsidR="004A3215" w:rsidRPr="00804B90" w:rsidDel="003073EC">
            <w:rPr>
              <w:rFonts w:ascii="Times New Roman" w:hAnsi="Times New Roman" w:cs="Times New Roman"/>
              <w:color w:val="000000"/>
            </w:rPr>
            <w:delText>In part, this</w:delText>
          </w:r>
          <w:r w:rsidR="004A3215" w:rsidDel="003073EC">
            <w:rPr>
              <w:rFonts w:ascii="Times New Roman" w:hAnsi="Times New Roman" w:cs="Times New Roman"/>
              <w:color w:val="000000"/>
            </w:rPr>
            <w:delText xml:space="preserve"> positive relationship</w:delText>
          </w:r>
          <w:r w:rsidR="004A3215" w:rsidRPr="00804B90" w:rsidDel="003073EC">
            <w:rPr>
              <w:rFonts w:ascii="Times New Roman" w:hAnsi="Times New Roman" w:cs="Times New Roman"/>
              <w:color w:val="000000"/>
            </w:rPr>
            <w:delText xml:space="preserve"> is due to </w:delText>
          </w:r>
          <w:r w:rsidR="004A3215" w:rsidRPr="0067709E" w:rsidDel="003073EC">
            <w:rPr>
              <w:rFonts w:ascii="Times New Roman" w:hAnsi="Times New Roman" w:cs="Times New Roman"/>
              <w:color w:val="000000"/>
            </w:rPr>
            <w:delText>random draws of genotypes with complex food webs (</w:delText>
          </w:r>
          <w:r w:rsidR="004A3215" w:rsidDel="003073EC">
            <w:rPr>
              <w:rFonts w:ascii="Times New Roman" w:hAnsi="Times New Roman" w:cs="Times New Roman"/>
              <w:color w:val="000000"/>
            </w:rPr>
            <w:delText>i.e. sampling effects,</w:delText>
          </w:r>
          <w:r w:rsidR="004A3215" w:rsidDel="003073EC">
            <w:rPr>
              <w:rFonts w:ascii="Times New Roman" w:hAnsi="Times New Roman" w:cs="Times New Roman"/>
              <w:color w:val="000000"/>
            </w:rPr>
            <w:fldChar w:fldCharType="begin">
              <w:fldData xml:space="preserve">NgA5ADUAMABlADEAYwA3AC0AOABiADgANAAtADQANgAzADcALQA5AGQAZAA5AC0AZQA3ADQANgA0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</w:fldData>
            </w:fldChar>
          </w:r>
          <w:r w:rsidR="004A3215" w:rsidDel="003073EC">
            <w:rPr>
              <w:rFonts w:ascii="Times New Roman" w:hAnsi="Times New Roman" w:cs="Times New Roman"/>
              <w:color w:val="000000"/>
            </w:rPr>
            <w:delInstrText>ADDIN LABTIVA_CITE \* MERGEFORMAT</w:delInstrText>
          </w:r>
        </w:del>
      </w:moveTo>
      <w:ins w:id="118" w:author="Matthew Barbour" w:date="2015-10-14T14:44:00Z">
        <w:del w:id="119" w:author="Matthew Barbour" w:date="2015-10-14T15:00:00Z">
          <w:r w:rsidR="004A3215" w:rsidDel="003073EC">
            <w:rPr>
              <w:rFonts w:ascii="Times New Roman" w:hAnsi="Times New Roman" w:cs="Times New Roman"/>
              <w:color w:val="000000"/>
            </w:rPr>
          </w:r>
        </w:del>
      </w:ins>
      <w:moveTo w:id="120" w:author="Matthew Barbour" w:date="2015-10-14T14:44:00Z">
        <w:del w:id="121" w:author="Matthew Barbour" w:date="2015-10-14T15:00:00Z">
          <w:r w:rsidR="004A3215" w:rsidDel="003073EC">
            <w:rPr>
              <w:rFonts w:ascii="Times New Roman" w:hAnsi="Times New Roman" w:cs="Times New Roman"/>
              <w:color w:val="000000"/>
            </w:rPr>
            <w:fldChar w:fldCharType="separate"/>
          </w:r>
          <w:r w:rsidR="004A3215" w:rsidDel="003073EC">
            <w:rPr>
              <w:rFonts w:ascii="Times New Roman" w:hAnsi="Times New Roman" w:cs="Times New Roman"/>
              <w:noProof/>
              <w:color w:val="000000"/>
              <w:lang w:val="en-US"/>
            </w:rPr>
            <w:delText xml:space="preserve"> </w:delText>
          </w:r>
          <w:r w:rsidR="004A3215" w:rsidRPr="007224BF" w:rsidDel="003073EC">
            <w:rPr>
              <w:rFonts w:ascii="Times New Roman" w:hAnsi="Times New Roman" w:cs="Times New Roman"/>
              <w:noProof/>
              <w:color w:val="000000"/>
              <w:lang w:val="en-US"/>
            </w:rPr>
            <w:delText>26)</w:delText>
          </w:r>
          <w:r w:rsidR="004A3215" w:rsidDel="003073EC">
            <w:rPr>
              <w:rFonts w:ascii="Times New Roman" w:hAnsi="Times New Roman" w:cs="Times New Roman"/>
              <w:color w:val="000000"/>
            </w:rPr>
            <w:fldChar w:fldCharType="end"/>
          </w:r>
          <w:r w:rsidR="004A3215" w:rsidRPr="0067709E" w:rsidDel="003073EC">
            <w:rPr>
              <w:rFonts w:ascii="Times New Roman" w:hAnsi="Times New Roman" w:cs="Times New Roman"/>
              <w:color w:val="000000"/>
            </w:rPr>
            <w:delText xml:space="preserve">. </w:delText>
          </w:r>
        </w:del>
      </w:moveTo>
      <w:moveToRangeEnd w:id="115"/>
      <w:del w:id="122" w:author="Matthew Barbour" w:date="2015-09-15T10:32:00Z">
        <w:r w:rsidR="006F2CC3" w:rsidDel="005F40DA">
          <w:rPr>
            <w:rFonts w:ascii="Times New Roman" w:hAnsi="Times New Roman" w:cs="Times New Roman"/>
            <w:color w:val="000000"/>
          </w:rPr>
          <w:delText xml:space="preserve"> </w:delText>
        </w:r>
      </w:del>
      <w:del w:id="123" w:author="Matthew Barbour" w:date="2015-10-14T15:00:00Z">
        <w:r w:rsidR="006F2CC3" w:rsidDel="003073EC">
          <w:rPr>
            <w:rFonts w:ascii="Times New Roman" w:hAnsi="Times New Roman" w:cs="Times New Roman"/>
            <w:color w:val="000000"/>
          </w:rPr>
          <w:delText>We found that the g</w:delText>
        </w:r>
        <w:r w:rsidR="00B04828" w:rsidDel="003073EC">
          <w:rPr>
            <w:rFonts w:ascii="Times New Roman" w:hAnsi="Times New Roman" w:cs="Times New Roman"/>
            <w:color w:val="000000"/>
          </w:rPr>
          <w:delText xml:space="preserve">enetic </w:delText>
        </w:r>
        <w:r w:rsidR="006F2CC3" w:rsidDel="003073EC">
          <w:rPr>
            <w:rFonts w:ascii="Times New Roman" w:hAnsi="Times New Roman" w:cs="Times New Roman"/>
            <w:color w:val="000000"/>
          </w:rPr>
          <w:delText xml:space="preserve">specificity of </w:delText>
        </w:r>
        <w:r w:rsidR="00576957" w:rsidDel="003073EC">
          <w:rPr>
            <w:rFonts w:ascii="Times New Roman" w:hAnsi="Times New Roman" w:cs="Times New Roman"/>
            <w:color w:val="000000"/>
          </w:rPr>
          <w:delText xml:space="preserve">the plant-insect food web </w:delText>
        </w:r>
        <w:r w:rsidR="00D76093" w:rsidDel="003073EC">
          <w:rPr>
            <w:rFonts w:ascii="Times New Roman" w:hAnsi="Times New Roman" w:cs="Times New Roman"/>
            <w:color w:val="000000"/>
          </w:rPr>
          <w:delText xml:space="preserve">resulted in a </w:delText>
        </w:r>
      </w:del>
      <w:del w:id="124" w:author="Matthew Barbour" w:date="2015-10-05T10:00:00Z">
        <w:r w:rsidR="00D76093" w:rsidDel="00C2605C">
          <w:rPr>
            <w:rFonts w:ascii="Times New Roman" w:hAnsi="Times New Roman" w:cs="Times New Roman"/>
            <w:color w:val="000000"/>
          </w:rPr>
          <w:delText>50</w:delText>
        </w:r>
      </w:del>
      <w:del w:id="125" w:author="Matthew Barbour" w:date="2015-10-14T15:00:00Z">
        <w:r w:rsidR="00D76093" w:rsidDel="003073EC">
          <w:rPr>
            <w:rFonts w:ascii="Times New Roman" w:hAnsi="Times New Roman" w:cs="Times New Roman"/>
            <w:color w:val="000000"/>
          </w:rPr>
          <w:delText>% increase</w:delText>
        </w:r>
        <w:r w:rsidR="00B04828" w:rsidDel="003073EC">
          <w:rPr>
            <w:rFonts w:ascii="Times New Roman" w:hAnsi="Times New Roman" w:cs="Times New Roman"/>
            <w:color w:val="000000"/>
          </w:rPr>
          <w:delText xml:space="preserve"> in average </w:delText>
        </w:r>
        <w:r w:rsidR="001F4E05" w:rsidDel="003073EC">
          <w:rPr>
            <w:rFonts w:ascii="Times New Roman" w:hAnsi="Times New Roman" w:cs="Times New Roman"/>
            <w:color w:val="000000"/>
          </w:rPr>
          <w:delText>food-web complexity</w:delText>
        </w:r>
        <w:r w:rsidR="00B04828" w:rsidDel="003073EC">
          <w:rPr>
            <w:rFonts w:ascii="Times New Roman" w:hAnsi="Times New Roman" w:cs="Times New Roman"/>
            <w:color w:val="000000"/>
          </w:rPr>
          <w:delText xml:space="preserve"> over the</w:delText>
        </w:r>
        <w:r w:rsidR="00163CD5" w:rsidDel="003073EC">
          <w:rPr>
            <w:rFonts w:ascii="Times New Roman" w:hAnsi="Times New Roman" w:cs="Times New Roman"/>
            <w:color w:val="000000"/>
          </w:rPr>
          <w:delText xml:space="preserve"> </w:delText>
        </w:r>
        <w:r w:rsidR="00B04828" w:rsidDel="003073EC">
          <w:rPr>
            <w:rFonts w:ascii="Times New Roman" w:hAnsi="Times New Roman" w:cs="Times New Roman"/>
            <w:color w:val="000000"/>
          </w:rPr>
          <w:delText>range of</w:delText>
        </w:r>
        <w:r w:rsidR="00163CD5" w:rsidDel="003073EC">
          <w:rPr>
            <w:rFonts w:ascii="Times New Roman" w:hAnsi="Times New Roman" w:cs="Times New Roman"/>
            <w:color w:val="000000"/>
          </w:rPr>
          <w:delText xml:space="preserve"> </w:delText>
        </w:r>
        <w:r w:rsidR="00CA77EB" w:rsidDel="003073EC">
          <w:rPr>
            <w:rFonts w:ascii="Times New Roman" w:hAnsi="Times New Roman" w:cs="Times New Roman"/>
            <w:color w:val="000000"/>
          </w:rPr>
          <w:delText>willow genetic variation (Fig. 6</w:delText>
        </w:r>
        <w:r w:rsidR="00163CD5" w:rsidDel="003073EC">
          <w:rPr>
            <w:rFonts w:ascii="Times New Roman" w:hAnsi="Times New Roman" w:cs="Times New Roman"/>
            <w:color w:val="000000"/>
          </w:rPr>
          <w:delText xml:space="preserve">). </w:delText>
        </w:r>
      </w:del>
      <w:moveFromRangeStart w:id="126" w:author="Matthew Barbour" w:date="2015-10-14T14:44:00Z" w:name="move306453192"/>
      <w:moveFrom w:id="127" w:author="Matthew Barbour" w:date="2015-10-14T14:44:00Z">
        <w:del w:id="128" w:author="Matthew Barbour" w:date="2015-10-14T15:00:00Z">
          <w:r w:rsidR="00E50063" w:rsidRPr="00804B90" w:rsidDel="003073EC">
            <w:rPr>
              <w:rFonts w:ascii="Times New Roman" w:hAnsi="Times New Roman" w:cs="Times New Roman"/>
              <w:color w:val="000000"/>
            </w:rPr>
            <w:delText>In part, this</w:delText>
          </w:r>
          <w:r w:rsidR="00E50063" w:rsidDel="003073EC">
            <w:rPr>
              <w:rFonts w:ascii="Times New Roman" w:hAnsi="Times New Roman" w:cs="Times New Roman"/>
              <w:color w:val="000000"/>
            </w:rPr>
            <w:delText xml:space="preserve"> positive relationship</w:delText>
          </w:r>
          <w:r w:rsidR="00E50063" w:rsidRPr="00804B90" w:rsidDel="003073EC">
            <w:rPr>
              <w:rFonts w:ascii="Times New Roman" w:hAnsi="Times New Roman" w:cs="Times New Roman"/>
              <w:color w:val="000000"/>
            </w:rPr>
            <w:delText xml:space="preserve"> is due to </w:delText>
          </w:r>
          <w:r w:rsidR="00E50063" w:rsidRPr="0067709E" w:rsidDel="003073EC">
            <w:rPr>
              <w:rFonts w:ascii="Times New Roman" w:hAnsi="Times New Roman" w:cs="Times New Roman"/>
              <w:color w:val="000000"/>
            </w:rPr>
            <w:delText>random draws of genotypes with complex food webs (</w:delText>
          </w:r>
          <w:r w:rsidR="00E50063" w:rsidDel="003073EC">
            <w:rPr>
              <w:rFonts w:ascii="Times New Roman" w:hAnsi="Times New Roman" w:cs="Times New Roman"/>
              <w:color w:val="000000"/>
            </w:rPr>
            <w:delText xml:space="preserve">i.e. </w:delText>
          </w:r>
          <w:r w:rsidR="00487B96" w:rsidDel="003073EC">
            <w:rPr>
              <w:rFonts w:ascii="Times New Roman" w:hAnsi="Times New Roman" w:cs="Times New Roman"/>
              <w:color w:val="000000"/>
            </w:rPr>
            <w:delText>sampling effects,</w:delText>
          </w:r>
          <w:r w:rsidR="00487B96" w:rsidDel="003073EC">
            <w:rPr>
              <w:rFonts w:ascii="Times New Roman" w:hAnsi="Times New Roman" w:cs="Times New Roman"/>
              <w:color w:val="000000"/>
            </w:rPr>
            <w:fldChar w:fldCharType="begin">
              <w:fldData xml:space="preserve">NgA5ADUAMABlADEAYwA3AC0AOABiADgANAAtADQANgAzADcALQA5AGQAZAA5AC0AZQA3ADQANgA0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</w:fldData>
            </w:fldChar>
          </w:r>
          <w:r w:rsidR="00487B96" w:rsidDel="003073EC">
            <w:rPr>
              <w:rFonts w:ascii="Times New Roman" w:hAnsi="Times New Roman" w:cs="Times New Roman"/>
              <w:color w:val="000000"/>
            </w:rPr>
            <w:delInstrText>ADDIN LABTIVA_CITE \* MERGEFORMAT</w:delInstrText>
          </w:r>
        </w:del>
      </w:moveFrom>
      <w:del w:id="129" w:author="Matthew Barbour" w:date="2015-10-14T14:44:00Z">
        <w:r w:rsidR="00487B96" w:rsidDel="003073EC">
          <w:rPr>
            <w:rFonts w:ascii="Times New Roman" w:hAnsi="Times New Roman" w:cs="Times New Roman"/>
            <w:color w:val="000000"/>
          </w:rPr>
        </w:r>
      </w:del>
      <w:moveFrom w:id="130" w:author="Matthew Barbour" w:date="2015-10-14T14:44:00Z">
        <w:del w:id="131" w:author="Matthew Barbour" w:date="2015-10-14T15:00:00Z">
          <w:r w:rsidR="00487B96" w:rsidDel="003073EC">
            <w:rPr>
              <w:rFonts w:ascii="Times New Roman" w:hAnsi="Times New Roman" w:cs="Times New Roman"/>
              <w:color w:val="000000"/>
            </w:rPr>
            <w:fldChar w:fldCharType="separate"/>
          </w:r>
          <w:r w:rsidR="002A1156" w:rsidDel="003073EC">
            <w:rPr>
              <w:rFonts w:ascii="Times New Roman" w:hAnsi="Times New Roman" w:cs="Times New Roman"/>
              <w:noProof/>
              <w:color w:val="000000"/>
              <w:lang w:val="en-US"/>
            </w:rPr>
            <w:delText xml:space="preserve"> </w:delText>
          </w:r>
          <w:r w:rsidR="007224BF" w:rsidRPr="007224BF" w:rsidDel="003073EC">
            <w:rPr>
              <w:rFonts w:ascii="Times New Roman" w:hAnsi="Times New Roman" w:cs="Times New Roman"/>
              <w:noProof/>
              <w:color w:val="000000"/>
              <w:lang w:val="en-US"/>
            </w:rPr>
            <w:delText>26)</w:delText>
          </w:r>
          <w:r w:rsidR="00487B96" w:rsidDel="003073EC">
            <w:rPr>
              <w:rFonts w:ascii="Times New Roman" w:hAnsi="Times New Roman" w:cs="Times New Roman"/>
              <w:color w:val="000000"/>
            </w:rPr>
            <w:fldChar w:fldCharType="end"/>
          </w:r>
          <w:r w:rsidR="00E50063" w:rsidRPr="0067709E" w:rsidDel="003073EC">
            <w:rPr>
              <w:rFonts w:ascii="Times New Roman" w:hAnsi="Times New Roman" w:cs="Times New Roman"/>
              <w:color w:val="000000"/>
            </w:rPr>
            <w:delText xml:space="preserve">. </w:delText>
          </w:r>
        </w:del>
      </w:moveFrom>
      <w:moveFromRangeEnd w:id="126"/>
      <w:del w:id="132" w:author="Matthew Barbour" w:date="2015-10-14T15:00:00Z">
        <w:r w:rsidR="00E50063" w:rsidRPr="0067709E" w:rsidDel="003073EC">
          <w:rPr>
            <w:rFonts w:ascii="Times New Roman" w:hAnsi="Times New Roman" w:cs="Times New Roman"/>
            <w:color w:val="000000"/>
          </w:rPr>
          <w:delText xml:space="preserve">However, </w:delText>
        </w:r>
      </w:del>
      <w:del w:id="133" w:author="Matthew Barbour" w:date="2015-09-21T10:14:00Z">
        <w:r w:rsidR="00E50063" w:rsidDel="00A33D78">
          <w:rPr>
            <w:rFonts w:ascii="Times New Roman" w:hAnsi="Times New Roman" w:cs="Times New Roman"/>
            <w:color w:val="000000"/>
          </w:rPr>
          <w:delText>the average compl</w:delText>
        </w:r>
        <w:r w:rsidR="00082C79" w:rsidDel="00A33D78">
          <w:rPr>
            <w:rFonts w:ascii="Times New Roman" w:hAnsi="Times New Roman" w:cs="Times New Roman"/>
            <w:color w:val="000000"/>
          </w:rPr>
          <w:delText xml:space="preserve">exity of food webs in </w:delText>
        </w:r>
        <w:r w:rsidR="00E50063" w:rsidDel="00A33D78">
          <w:rPr>
            <w:rFonts w:ascii="Times New Roman" w:hAnsi="Times New Roman" w:cs="Times New Roman"/>
            <w:color w:val="000000"/>
          </w:rPr>
          <w:delText>polycultures with six or more genotypes was always greater than our expectation from sampling effects alone (dashed line</w:delText>
        </w:r>
        <w:r w:rsidR="00CA77EB" w:rsidDel="00A33D78">
          <w:rPr>
            <w:rFonts w:ascii="Times New Roman" w:hAnsi="Times New Roman" w:cs="Times New Roman"/>
            <w:color w:val="000000"/>
          </w:rPr>
          <w:delText>, Fig. 6</w:delText>
        </w:r>
        <w:r w:rsidR="00E50063" w:rsidDel="00A33D78">
          <w:rPr>
            <w:rFonts w:ascii="Times New Roman" w:hAnsi="Times New Roman" w:cs="Times New Roman"/>
            <w:color w:val="000000"/>
          </w:rPr>
          <w:delText xml:space="preserve">). </w:delText>
        </w:r>
        <w:r w:rsidR="00163CD5" w:rsidDel="00A33D78">
          <w:rPr>
            <w:rFonts w:ascii="Times New Roman" w:hAnsi="Times New Roman" w:cs="Times New Roman"/>
            <w:color w:val="000000"/>
          </w:rPr>
          <w:delText xml:space="preserve">Indeed, </w:delText>
        </w:r>
      </w:del>
      <w:del w:id="134" w:author="Matthew Barbour" w:date="2015-10-14T15:00:00Z">
        <w:r w:rsidR="00163CD5" w:rsidDel="003073EC">
          <w:rPr>
            <w:rFonts w:ascii="Times New Roman" w:hAnsi="Times New Roman" w:cs="Times New Roman"/>
            <w:color w:val="000000"/>
          </w:rPr>
          <w:delText xml:space="preserve">we found that </w:delText>
        </w:r>
      </w:del>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their trophic interactions</w:t>
      </w:r>
      <w:del w:id="135" w:author="Matthew Barbour" w:date="2015-10-14T15:00:00Z">
        <w:r w:rsidR="006F2CC3" w:rsidDel="003073EC">
          <w:rPr>
            <w:rFonts w:ascii="Times New Roman" w:hAnsi="Times New Roman" w:cs="Times New Roman"/>
            <w:color w:val="000000"/>
          </w:rPr>
          <w:delText xml:space="preserve"> </w:delText>
        </w:r>
        <w:r w:rsidR="00CA77EB" w:rsidDel="003073EC">
          <w:rPr>
            <w:rFonts w:ascii="Times New Roman" w:hAnsi="Times New Roman" w:cs="Times New Roman"/>
            <w:color w:val="000000"/>
          </w:rPr>
          <w:delText>(Fig. 6</w:delText>
        </w:r>
        <w:r w:rsidR="00A061C5" w:rsidDel="003073EC">
          <w:rPr>
            <w:rFonts w:ascii="Times New Roman" w:hAnsi="Times New Roman" w:cs="Times New Roman"/>
            <w:color w:val="000000"/>
          </w:rPr>
          <w:delText xml:space="preserve"> inset</w:delText>
        </w:r>
        <w:r w:rsidR="00F60A13" w:rsidDel="003073EC">
          <w:rPr>
            <w:rFonts w:ascii="Times New Roman" w:hAnsi="Times New Roman" w:cs="Times New Roman"/>
            <w:color w:val="000000"/>
          </w:rPr>
          <w:delText>)</w:delText>
        </w:r>
      </w:del>
      <w:r w:rsidR="00934E3A">
        <w:rPr>
          <w:rFonts w:ascii="Times New Roman" w:hAnsi="Times New Roman" w:cs="Times New Roman"/>
          <w:color w:val="000000"/>
        </w:rPr>
        <w:t xml:space="preserve">, </w:t>
      </w:r>
      <w:ins w:id="136" w:author="Matthew Barbour" w:date="2015-10-05T10:19:00Z">
        <w:r w:rsidR="00E35719">
          <w:rPr>
            <w:rFonts w:ascii="Times New Roman" w:hAnsi="Times New Roman" w:cs="Times New Roman"/>
            <w:color w:val="000000"/>
          </w:rPr>
          <w:t>further support</w:t>
        </w:r>
      </w:ins>
      <w:ins w:id="137" w:author="Matthew Barbour" w:date="2015-10-14T15:01:00Z">
        <w:r w:rsidR="003073EC">
          <w:rPr>
            <w:rFonts w:ascii="Times New Roman" w:hAnsi="Times New Roman" w:cs="Times New Roman"/>
            <w:color w:val="000000"/>
          </w:rPr>
          <w:t>ing</w:t>
        </w:r>
      </w:ins>
      <w:ins w:id="138" w:author="Matthew Barbour" w:date="2015-10-05T10:19:00Z">
        <w:r w:rsidR="003073EC">
          <w:rPr>
            <w:rFonts w:ascii="Times New Roman" w:hAnsi="Times New Roman" w:cs="Times New Roman"/>
            <w:color w:val="000000"/>
          </w:rPr>
          <w:t xml:space="preserve"> the notion </w:t>
        </w:r>
      </w:ins>
      <w:del w:id="139" w:author="Matthew Barbour" w:date="2015-10-14T15:01:00Z">
        <w:r w:rsidR="00934E3A" w:rsidDel="003073EC">
          <w:rPr>
            <w:rFonts w:ascii="Times New Roman" w:hAnsi="Times New Roman" w:cs="Times New Roman"/>
            <w:color w:val="000000"/>
          </w:rPr>
          <w:delText xml:space="preserve">suggesting </w:delText>
        </w:r>
      </w:del>
      <w:r w:rsidR="008C2A67">
        <w:rPr>
          <w:rFonts w:ascii="Times New Roman" w:hAnsi="Times New Roman" w:cs="Times New Roman"/>
          <w:color w:val="000000"/>
        </w:rPr>
        <w:t>that</w:t>
      </w:r>
      <w:ins w:id="140" w:author="Matthew Barbour" w:date="2015-10-15T14:17:00Z">
        <w:r w:rsidR="00176C3C">
          <w:rPr>
            <w:rFonts w:ascii="Times New Roman" w:hAnsi="Times New Roman" w:cs="Times New Roman"/>
            <w:color w:val="000000"/>
          </w:rPr>
          <w:t xml:space="preserve"> hosting complementary trophic interactions</w:t>
        </w:r>
      </w:ins>
      <w:del w:id="141" w:author="Matthew Barbour" w:date="2015-10-15T14:18:00Z">
        <w:r w:rsidR="008C2A67" w:rsidDel="00176C3C">
          <w:rPr>
            <w:rFonts w:ascii="Times New Roman" w:hAnsi="Times New Roman" w:cs="Times New Roman"/>
            <w:color w:val="000000"/>
          </w:rPr>
          <w:delText xml:space="preserve"> complementarity</w:delText>
        </w:r>
      </w:del>
      <w:r w:rsidR="008C2A67">
        <w:rPr>
          <w:rFonts w:ascii="Times New Roman" w:hAnsi="Times New Roman" w:cs="Times New Roman"/>
          <w:color w:val="000000"/>
        </w:rPr>
        <w:t xml:space="preserve"> was an important contributor to the positive relationship between genetic variation and </w:t>
      </w:r>
      <w:r w:rsidR="001F4E05">
        <w:rPr>
          <w:rFonts w:ascii="Times New Roman" w:hAnsi="Times New Roman" w:cs="Times New Roman"/>
          <w:color w:val="000000"/>
        </w:rPr>
        <w:t>food-web complexity</w:t>
      </w:r>
      <w:r w:rsidR="00F60A13">
        <w:rPr>
          <w:rFonts w:ascii="Times New Roman" w:hAnsi="Times New Roman" w:cs="Times New Roman"/>
          <w:color w:val="000000"/>
        </w:rPr>
        <w:t>.</w:t>
      </w:r>
      <w:r w:rsidR="00163CD5">
        <w:rPr>
          <w:rFonts w:ascii="Times New Roman" w:hAnsi="Times New Roman" w:cs="Times New Roman"/>
          <w:iCs/>
          <w:color w:val="000000"/>
        </w:rPr>
        <w:t xml:space="preserve"> </w:t>
      </w:r>
    </w:p>
    <w:p w14:paraId="2AB4A49C" w14:textId="77777777" w:rsidR="003073EC" w:rsidRDefault="003073EC"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142" w:author="Matthew Barbour" w:date="2015-10-14T15:03:00Z"/>
          <w:rFonts w:ascii="Times New Roman" w:hAnsi="Times New Roman" w:cs="Times New Roman"/>
          <w:iCs/>
          <w:color w:val="000000"/>
        </w:rPr>
      </w:pPr>
    </w:p>
    <w:p w14:paraId="2373F755" w14:textId="6CC7AF99" w:rsidR="008C0CFA" w:rsidRDefault="00AD29B3"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ins w:id="143" w:author="Matthew Barbour" w:date="2015-10-05T10:07:00Z">
        <w:r>
          <w:rPr>
            <w:rFonts w:ascii="Times New Roman" w:hAnsi="Times New Roman" w:cs="Times New Roman"/>
            <w:iCs/>
            <w:color w:val="000000"/>
          </w:rPr>
          <w:t>An</w:t>
        </w:r>
      </w:ins>
      <w:del w:id="144" w:author="Matthew Barbour" w:date="2015-10-05T10:07:00Z">
        <w:r w:rsidR="00D677D8" w:rsidDel="00AD29B3">
          <w:rPr>
            <w:rFonts w:ascii="Times New Roman" w:hAnsi="Times New Roman" w:cs="Times New Roman"/>
            <w:color w:val="000000"/>
          </w:rPr>
          <w:delText>It is</w:delText>
        </w:r>
      </w:del>
      <w:r w:rsidR="00D677D8">
        <w:rPr>
          <w:rFonts w:ascii="Times New Roman" w:hAnsi="Times New Roman" w:cs="Times New Roman"/>
          <w:color w:val="000000"/>
        </w:rPr>
        <w:t xml:space="preserve"> importan</w:t>
      </w:r>
      <w:r w:rsidR="00082C79">
        <w:rPr>
          <w:rFonts w:ascii="Times New Roman" w:hAnsi="Times New Roman" w:cs="Times New Roman"/>
          <w:color w:val="000000"/>
        </w:rPr>
        <w:t xml:space="preserve">t </w:t>
      </w:r>
      <w:ins w:id="145" w:author="Matthew Barbour" w:date="2015-10-05T10:07:00Z">
        <w:r>
          <w:rPr>
            <w:rFonts w:ascii="Times New Roman" w:hAnsi="Times New Roman" w:cs="Times New Roman"/>
            <w:color w:val="000000"/>
          </w:rPr>
          <w:t xml:space="preserve">limitation of </w:t>
        </w:r>
      </w:ins>
      <w:del w:id="146" w:author="Matthew Barbour" w:date="2015-10-05T10:08:00Z">
        <w:r w:rsidR="00082C79" w:rsidDel="00AD29B3">
          <w:rPr>
            <w:rFonts w:ascii="Times New Roman" w:hAnsi="Times New Roman" w:cs="Times New Roman"/>
            <w:color w:val="000000"/>
          </w:rPr>
          <w:delText xml:space="preserve">to note </w:delText>
        </w:r>
      </w:del>
      <w:del w:id="147" w:author="Matthew Barbour" w:date="2015-09-21T10:29:00Z">
        <w:r w:rsidR="00082C79" w:rsidDel="00333D73">
          <w:rPr>
            <w:rFonts w:ascii="Times New Roman" w:hAnsi="Times New Roman" w:cs="Times New Roman"/>
            <w:color w:val="000000"/>
          </w:rPr>
          <w:delText xml:space="preserve">though, </w:delText>
        </w:r>
      </w:del>
      <w:del w:id="148" w:author="Matthew Barbour" w:date="2015-10-05T10:08:00Z">
        <w:r w:rsidR="00082C79" w:rsidDel="00AD29B3">
          <w:rPr>
            <w:rFonts w:ascii="Times New Roman" w:hAnsi="Times New Roman" w:cs="Times New Roman"/>
            <w:color w:val="000000"/>
          </w:rPr>
          <w:delText xml:space="preserve">that </w:delText>
        </w:r>
      </w:del>
      <w:ins w:id="149" w:author="Matthew Barbour" w:date="2015-10-14T15:08:00Z">
        <w:r w:rsidR="00545E32">
          <w:rPr>
            <w:rFonts w:ascii="Times New Roman" w:hAnsi="Times New Roman" w:cs="Times New Roman"/>
            <w:color w:val="000000"/>
          </w:rPr>
          <w:t>our</w:t>
        </w:r>
      </w:ins>
      <w:del w:id="150" w:author="Matthew Barbour" w:date="2015-10-14T15:08:00Z">
        <w:r w:rsidR="00082C79" w:rsidDel="00545E32">
          <w:rPr>
            <w:rFonts w:ascii="Times New Roman" w:hAnsi="Times New Roman" w:cs="Times New Roman"/>
            <w:color w:val="000000"/>
          </w:rPr>
          <w:delText>this</w:delText>
        </w:r>
      </w:del>
      <w:r w:rsidR="00082C79">
        <w:rPr>
          <w:rFonts w:ascii="Times New Roman" w:hAnsi="Times New Roman" w:cs="Times New Roman"/>
          <w:color w:val="000000"/>
        </w:rPr>
        <w:t xml:space="preserve"> </w:t>
      </w:r>
      <w:del w:id="151" w:author="Matthew Barbour" w:date="2015-09-15T10:26:00Z">
        <w:r w:rsidR="00082C79" w:rsidDel="005F40DA">
          <w:rPr>
            <w:rFonts w:ascii="Times New Roman" w:hAnsi="Times New Roman" w:cs="Times New Roman"/>
            <w:color w:val="000000"/>
          </w:rPr>
          <w:delText>analysis</w:delText>
        </w:r>
        <w:r w:rsidR="00D677D8" w:rsidDel="005F40DA">
          <w:rPr>
            <w:rFonts w:ascii="Times New Roman" w:hAnsi="Times New Roman" w:cs="Times New Roman"/>
            <w:color w:val="000000"/>
          </w:rPr>
          <w:delText xml:space="preserve"> </w:delText>
        </w:r>
      </w:del>
      <w:ins w:id="152" w:author="Matthew Barbour" w:date="2015-09-15T10:26:00Z">
        <w:r w:rsidR="005F40DA">
          <w:rPr>
            <w:rFonts w:ascii="Times New Roman" w:hAnsi="Times New Roman" w:cs="Times New Roman"/>
            <w:color w:val="000000"/>
          </w:rPr>
          <w:t xml:space="preserve">simulation </w:t>
        </w:r>
      </w:ins>
      <w:ins w:id="153" w:author="Matthew Barbour" w:date="2015-10-14T15:02:00Z">
        <w:r w:rsidR="00545E32">
          <w:rPr>
            <w:rFonts w:ascii="Times New Roman" w:hAnsi="Times New Roman" w:cs="Times New Roman"/>
            <w:color w:val="000000"/>
          </w:rPr>
          <w:t xml:space="preserve">and </w:t>
        </w:r>
        <w:r w:rsidR="003073EC">
          <w:rPr>
            <w:rFonts w:ascii="Times New Roman" w:hAnsi="Times New Roman" w:cs="Times New Roman"/>
            <w:color w:val="000000"/>
          </w:rPr>
          <w:t xml:space="preserve">experimental design </w:t>
        </w:r>
      </w:ins>
      <w:r w:rsidR="00D677D8">
        <w:rPr>
          <w:rFonts w:ascii="Times New Roman" w:hAnsi="Times New Roman" w:cs="Times New Roman"/>
          <w:color w:val="000000"/>
        </w:rPr>
        <w:t>is</w:t>
      </w:r>
      <w:ins w:id="154" w:author="Matthew Barbour" w:date="2015-10-05T10:08:00Z">
        <w:r>
          <w:rPr>
            <w:rFonts w:ascii="Times New Roman" w:hAnsi="Times New Roman" w:cs="Times New Roman"/>
            <w:color w:val="000000"/>
          </w:rPr>
          <w:t xml:space="preserve"> that </w:t>
        </w:r>
        <w:r w:rsidR="003073EC">
          <w:rPr>
            <w:rFonts w:ascii="Times New Roman" w:hAnsi="Times New Roman" w:cs="Times New Roman"/>
            <w:color w:val="000000"/>
          </w:rPr>
          <w:t xml:space="preserve">we </w:t>
        </w:r>
        <w:r w:rsidR="001E1B1B">
          <w:rPr>
            <w:rFonts w:ascii="Times New Roman" w:hAnsi="Times New Roman" w:cs="Times New Roman"/>
            <w:color w:val="000000"/>
          </w:rPr>
          <w:t>were</w:t>
        </w:r>
      </w:ins>
      <w:r w:rsidR="00D677D8">
        <w:rPr>
          <w:rFonts w:ascii="Times New Roman" w:hAnsi="Times New Roman" w:cs="Times New Roman"/>
          <w:color w:val="000000"/>
        </w:rPr>
        <w:t xml:space="preserve"> </w:t>
      </w:r>
      <w:ins w:id="155" w:author="Matthew Barbour" w:date="2015-09-15T12:26:00Z">
        <w:r w:rsidR="004C4914">
          <w:rPr>
            <w:rFonts w:ascii="Times New Roman" w:hAnsi="Times New Roman" w:cs="Times New Roman"/>
            <w:color w:val="000000"/>
          </w:rPr>
          <w:t xml:space="preserve">unable to </w:t>
        </w:r>
      </w:ins>
      <w:ins w:id="156" w:author="Matthew Barbour" w:date="2015-10-05T10:07:00Z">
        <w:r>
          <w:rPr>
            <w:rFonts w:ascii="Times New Roman" w:hAnsi="Times New Roman" w:cs="Times New Roman"/>
            <w:color w:val="000000"/>
          </w:rPr>
          <w:t xml:space="preserve">estimate </w:t>
        </w:r>
      </w:ins>
      <w:ins w:id="157" w:author="Matthew Barbour" w:date="2015-10-14T15:50:00Z">
        <w:r w:rsidR="00D672D6">
          <w:rPr>
            <w:rFonts w:ascii="Times New Roman" w:hAnsi="Times New Roman" w:cs="Times New Roman"/>
            <w:color w:val="000000"/>
          </w:rPr>
          <w:t xml:space="preserve">the extent to which </w:t>
        </w:r>
      </w:ins>
      <w:ins w:id="158" w:author="Matthew Barbour" w:date="2015-10-14T15:48:00Z">
        <w:r w:rsidR="00D672D6">
          <w:rPr>
            <w:rFonts w:ascii="Times New Roman" w:hAnsi="Times New Roman" w:cs="Times New Roman"/>
            <w:color w:val="000000"/>
          </w:rPr>
          <w:t xml:space="preserve">food-web complexity is influenced by </w:t>
        </w:r>
      </w:ins>
      <w:ins w:id="159" w:author="Matthew Barbour" w:date="2015-09-15T12:26:00Z">
        <w:r w:rsidR="004C4914">
          <w:rPr>
            <w:rFonts w:ascii="Times New Roman" w:hAnsi="Times New Roman" w:cs="Times New Roman"/>
            <w:color w:val="000000"/>
          </w:rPr>
          <w:t>non-additive effects</w:t>
        </w:r>
      </w:ins>
      <w:ins w:id="160" w:author="Matthew Barbour" w:date="2015-10-14T15:51:00Z">
        <w:r w:rsidR="00D672D6">
          <w:rPr>
            <w:rFonts w:ascii="Times New Roman" w:hAnsi="Times New Roman" w:cs="Times New Roman"/>
            <w:color w:val="000000"/>
          </w:rPr>
          <w:t xml:space="preserve"> of genetic variation</w:t>
        </w:r>
      </w:ins>
      <w:ins w:id="161" w:author="Matthew Barbour" w:date="2015-10-14T15:52:00Z">
        <w:r w:rsidR="00D672D6">
          <w:rPr>
            <w:rFonts w:ascii="Times New Roman" w:hAnsi="Times New Roman" w:cs="Times New Roman"/>
            <w:color w:val="000000"/>
          </w:rPr>
          <w:t>. Non-additive effects may arise in a variety of ways</w:t>
        </w:r>
      </w:ins>
      <w:ins w:id="162" w:author="Matthew Barbour" w:date="2015-10-14T15:55:00Z">
        <w:r w:rsidR="001E1B1B">
          <w:rPr>
            <w:rFonts w:ascii="Times New Roman" w:hAnsi="Times New Roman" w:cs="Times New Roman"/>
            <w:color w:val="000000"/>
          </w:rPr>
          <w:t xml:space="preserve"> (e.g. </w:t>
        </w:r>
      </w:ins>
      <w:ins w:id="163" w:author="Matthew Barbour" w:date="2015-10-14T15:56:00Z">
        <w:r w:rsidR="001E1B1B">
          <w:rPr>
            <w:rFonts w:ascii="Times New Roman" w:hAnsi="Times New Roman" w:cs="Times New Roman"/>
            <w:color w:val="000000"/>
          </w:rPr>
          <w:t>competition and facilitation, associational resistance/susceptibility, source-sink dynamics)</w:t>
        </w:r>
      </w:ins>
      <w:ins w:id="164" w:author="Matthew Barbour" w:date="2015-09-15T12:26:00Z">
        <w:r w:rsidR="00D672D6">
          <w:rPr>
            <w:rFonts w:ascii="Times New Roman" w:hAnsi="Times New Roman" w:cs="Times New Roman"/>
            <w:color w:val="000000"/>
          </w:rPr>
          <w:t>,</w:t>
        </w:r>
      </w:ins>
      <w:ins w:id="165" w:author="Matthew Barbour" w:date="2015-10-14T15:57:00Z">
        <w:r w:rsidR="001E1B1B">
          <w:rPr>
            <w:rFonts w:ascii="Times New Roman" w:hAnsi="Times New Roman" w:cs="Times New Roman"/>
            <w:color w:val="000000"/>
          </w:rPr>
          <w:t xml:space="preserve"> and</w:t>
        </w:r>
      </w:ins>
      <w:ins w:id="166" w:author="Matthew Barbour" w:date="2015-10-05T10:08:00Z">
        <w:r>
          <w:rPr>
            <w:rFonts w:ascii="Times New Roman" w:hAnsi="Times New Roman" w:cs="Times New Roman"/>
            <w:color w:val="000000"/>
          </w:rPr>
          <w:t xml:space="preserve"> </w:t>
        </w:r>
      </w:ins>
      <w:ins w:id="167" w:author="Matthew Barbour" w:date="2015-10-06T11:45:00Z">
        <w:r w:rsidR="001E1B1B">
          <w:rPr>
            <w:rFonts w:ascii="Times New Roman" w:hAnsi="Times New Roman" w:cs="Times New Roman"/>
            <w:color w:val="000000"/>
          </w:rPr>
          <w:t>p</w:t>
        </w:r>
        <w:r w:rsidR="00342CEE">
          <w:rPr>
            <w:rFonts w:ascii="Times New Roman" w:hAnsi="Times New Roman" w:cs="Times New Roman"/>
            <w:color w:val="000000"/>
          </w:rPr>
          <w:t xml:space="preserve">rior work has shown </w:t>
        </w:r>
      </w:ins>
      <w:del w:id="168" w:author="Matthew Barbour" w:date="2015-09-15T12:26:00Z">
        <w:r w:rsidR="00D677D8" w:rsidDel="004C4914">
          <w:rPr>
            <w:rFonts w:ascii="Times New Roman" w:hAnsi="Times New Roman" w:cs="Times New Roman"/>
            <w:color w:val="000000"/>
          </w:rPr>
          <w:delText xml:space="preserve">limited to estimating the potential additive effects </w:delText>
        </w:r>
      </w:del>
      <w:del w:id="169" w:author="Matthew Barbour" w:date="2015-09-21T10:31:00Z">
        <w:r w:rsidR="00D677D8" w:rsidDel="00333D73">
          <w:rPr>
            <w:rFonts w:ascii="Times New Roman" w:hAnsi="Times New Roman" w:cs="Times New Roman"/>
            <w:color w:val="000000"/>
          </w:rPr>
          <w:delText xml:space="preserve">of genetic variation on </w:delText>
        </w:r>
        <w:r w:rsidR="001F4E05" w:rsidDel="00333D73">
          <w:rPr>
            <w:rFonts w:ascii="Times New Roman" w:hAnsi="Times New Roman" w:cs="Times New Roman"/>
            <w:color w:val="000000"/>
          </w:rPr>
          <w:delText>food-web structure</w:delText>
        </w:r>
        <w:r w:rsidR="00D677D8" w:rsidDel="00333D73">
          <w:rPr>
            <w:rFonts w:ascii="Times New Roman" w:hAnsi="Times New Roman" w:cs="Times New Roman"/>
            <w:color w:val="000000"/>
          </w:rPr>
          <w:delText xml:space="preserve">. </w:delText>
        </w:r>
      </w:del>
      <w:del w:id="170" w:author="Matthew Barbour" w:date="2015-10-05T10:12:00Z">
        <w:r w:rsidR="00D677D8" w:rsidDel="00AD29B3">
          <w:rPr>
            <w:rFonts w:ascii="Times New Roman" w:hAnsi="Times New Roman" w:cs="Times New Roman"/>
            <w:color w:val="000000"/>
          </w:rPr>
          <w:delText>W</w:delText>
        </w:r>
      </w:del>
      <w:del w:id="171" w:author="Matthew Barbour" w:date="2015-10-06T11:45:00Z">
        <w:r w:rsidR="00D677D8" w:rsidDel="00342CEE">
          <w:rPr>
            <w:rFonts w:ascii="Times New Roman" w:hAnsi="Times New Roman" w:cs="Times New Roman"/>
            <w:color w:val="000000"/>
          </w:rPr>
          <w:delText xml:space="preserve">e do know </w:delText>
        </w:r>
      </w:del>
      <w:r w:rsidR="00D677D8">
        <w:rPr>
          <w:rFonts w:ascii="Times New Roman" w:hAnsi="Times New Roman" w:cs="Times New Roman"/>
          <w:color w:val="000000"/>
        </w:rPr>
        <w:t xml:space="preserve">that </w:t>
      </w:r>
      <w:r w:rsidR="00D76DEF">
        <w:rPr>
          <w:rFonts w:ascii="Times New Roman" w:hAnsi="Times New Roman" w:cs="Times New Roman"/>
          <w:color w:val="000000"/>
        </w:rPr>
        <w:t>host</w:t>
      </w:r>
      <w:r w:rsidR="00B46D7E">
        <w:rPr>
          <w:rFonts w:ascii="Times New Roman" w:hAnsi="Times New Roman" w:cs="Times New Roman"/>
          <w:color w:val="000000"/>
        </w:rPr>
        <w:t>-</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w:t>
      </w:r>
      <w:ins w:id="172" w:author="Matthew Barbour" w:date="2015-10-06T11:45:00Z">
        <w:r w:rsidR="00342CEE">
          <w:rPr>
            <w:rFonts w:ascii="Times New Roman" w:hAnsi="Times New Roman" w:cs="Times New Roman"/>
            <w:color w:val="000000"/>
          </w:rPr>
          <w:t>positive</w:t>
        </w:r>
      </w:ins>
      <w:ins w:id="173" w:author="Matthew Barbour" w:date="2015-10-06T11:48:00Z">
        <w:r w:rsidR="00545E32">
          <w:rPr>
            <w:rFonts w:ascii="Times New Roman" w:hAnsi="Times New Roman" w:cs="Times New Roman"/>
            <w:color w:val="000000"/>
          </w:rPr>
          <w:t xml:space="preserve"> </w:t>
        </w:r>
      </w:ins>
      <w:ins w:id="174" w:author="Matthew Barbour" w:date="2015-10-14T15:17:00Z">
        <w:r w:rsidR="001B676E">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OQA2AEQALQBBADcAQQA4ADMAMQA4AEUANAAxAEIAQwB8AGUATgBwAHQAawBVADEAcgA0AHoAQQBR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</w:fldData>
          </w:fldChar>
        </w:r>
        <w:r w:rsidR="001B676E">
          <w:rPr>
            <w:rFonts w:ascii="Times New Roman" w:hAnsi="Times New Roman" w:cs="Times New Roman"/>
            <w:color w:val="000000"/>
          </w:rPr>
          <w:instrText>ADDIN LABTIVA_CITE \* MERGEFORMAT</w:instrText>
        </w:r>
      </w:ins>
      <w:r w:rsidR="001B676E">
        <w:rPr>
          <w:rFonts w:ascii="Times New Roman" w:hAnsi="Times New Roman" w:cs="Times New Roman"/>
          <w:color w:val="000000"/>
        </w:rPr>
      </w:r>
      <w:r w:rsidR="001B676E">
        <w:rPr>
          <w:rFonts w:ascii="Times New Roman" w:hAnsi="Times New Roman" w:cs="Times New Roman"/>
          <w:color w:val="000000"/>
        </w:rPr>
        <w:fldChar w:fldCharType="separate"/>
      </w:r>
      <w:ins w:id="175" w:author="Matthew Barbour" w:date="2015-10-14T15:17:00Z">
        <w:r w:rsidR="001B676E" w:rsidRPr="001B676E">
          <w:rPr>
            <w:rFonts w:ascii="Times New Roman" w:hAnsi="Times New Roman" w:cs="Times New Roman"/>
            <w:noProof/>
            <w:color w:val="000000"/>
            <w:lang w:val="en-US"/>
            <w:rPrChange w:id="176" w:author="Matthew Barbour" w:date="2015-10-14T15:17:00Z">
              <w:rPr>
                <w:rFonts w:ascii="Times New Roman" w:hAnsi="Times New Roman" w:cs="Times New Roman"/>
                <w:lang w:val="en-US"/>
              </w:rPr>
            </w:rPrChange>
          </w:rPr>
          <w:t>(25)</w:t>
        </w:r>
        <w:r w:rsidR="001B676E">
          <w:rPr>
            <w:rFonts w:ascii="Times New Roman" w:hAnsi="Times New Roman" w:cs="Times New Roman"/>
            <w:color w:val="000000"/>
          </w:rPr>
          <w:fldChar w:fldCharType="end"/>
        </w:r>
      </w:ins>
      <w:ins w:id="177" w:author="Matthew Barbour" w:date="2015-10-06T11:50:00Z">
        <w:r w:rsidR="00342CEE">
          <w:rPr>
            <w:rFonts w:ascii="Times New Roman" w:hAnsi="Times New Roman" w:cs="Times New Roman"/>
            <w:color w:val="000000"/>
          </w:rPr>
          <w:t>, neutral</w:t>
        </w:r>
      </w:ins>
      <w:ins w:id="178" w:author="Matthew Barbour" w:date="2015-10-14T15:17:00Z">
        <w:r w:rsidR="001B676E">
          <w:rPr>
            <w:rFonts w:ascii="Times New Roman" w:hAnsi="Times New Roman" w:cs="Times New Roman"/>
            <w:color w:val="000000"/>
          </w:rPr>
          <w:t xml:space="preserve"> </w:t>
        </w:r>
      </w:ins>
      <w:ins w:id="179" w:author="Matthew Barbour" w:date="2015-10-14T15:44:00Z">
        <w:r w:rsidR="00555735">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555735">
          <w:rPr>
            <w:rFonts w:ascii="Times New Roman" w:hAnsi="Times New Roman" w:cs="Times New Roman"/>
            <w:color w:val="000000"/>
          </w:rPr>
          <w:instrText>ADDIN LABTIVA_CITE \* MERGEFORMAT</w:instrText>
        </w:r>
        <w:r w:rsidR="00555735">
          <w:rPr>
            <w:rFonts w:ascii="Times New Roman" w:hAnsi="Times New Roman" w:cs="Times New Roman"/>
            <w:color w:val="000000"/>
          </w:rPr>
        </w:r>
        <w:r w:rsidR="00555735">
          <w:rPr>
            <w:rFonts w:ascii="Times New Roman" w:hAnsi="Times New Roman" w:cs="Times New Roman"/>
            <w:color w:val="000000"/>
          </w:rPr>
          <w:fldChar w:fldCharType="separate"/>
        </w:r>
        <w:r w:rsidR="00555735">
          <w:rPr>
            <w:rFonts w:ascii="Times New Roman" w:hAnsi="Times New Roman" w:cs="Times New Roman"/>
            <w:noProof/>
            <w:color w:val="000000"/>
            <w:lang w:val="en-US"/>
          </w:rPr>
          <w:t>(</w:t>
        </w:r>
        <w:r w:rsidR="00555735" w:rsidRPr="007224BF">
          <w:rPr>
            <w:rFonts w:ascii="Times New Roman" w:hAnsi="Times New Roman" w:cs="Times New Roman"/>
            <w:noProof/>
            <w:color w:val="000000"/>
            <w:lang w:val="en-US"/>
          </w:rPr>
          <w:t>28)</w:t>
        </w:r>
        <w:r w:rsidR="00555735">
          <w:rPr>
            <w:rFonts w:ascii="Times New Roman" w:hAnsi="Times New Roman" w:cs="Times New Roman"/>
            <w:color w:val="000000"/>
          </w:rPr>
          <w:fldChar w:fldCharType="end"/>
        </w:r>
      </w:ins>
      <w:ins w:id="180" w:author="Matthew Barbour" w:date="2015-10-06T11:50:00Z">
        <w:r w:rsidR="00342CEE">
          <w:rPr>
            <w:rFonts w:ascii="Times New Roman" w:hAnsi="Times New Roman" w:cs="Times New Roman"/>
            <w:color w:val="000000"/>
          </w:rPr>
          <w:t>,</w:t>
        </w:r>
      </w:ins>
      <w:ins w:id="181" w:author="Matthew Barbour" w:date="2015-10-06T11:45:00Z">
        <w:r w:rsidR="00342CEE">
          <w:rPr>
            <w:rFonts w:ascii="Times New Roman" w:hAnsi="Times New Roman" w:cs="Times New Roman"/>
            <w:color w:val="000000"/>
          </w:rPr>
          <w:t xml:space="preserve"> or negative</w:t>
        </w:r>
      </w:ins>
      <w:ins w:id="182" w:author="Matthew Barbour" w:date="2015-10-06T11:49:00Z">
        <w:r w:rsidR="00D672D6">
          <w:rPr>
            <w:rFonts w:ascii="Times New Roman" w:hAnsi="Times New Roman" w:cs="Times New Roman"/>
            <w:color w:val="000000"/>
          </w:rPr>
          <w:t xml:space="preserve"> </w:t>
        </w:r>
      </w:ins>
      <w:ins w:id="183" w:author="Matthew Barbour" w:date="2015-10-14T15:48:00Z">
        <w:r w:rsidR="00D672D6">
          <w:rPr>
            <w:rFonts w:ascii="Times New Roman" w:hAnsi="Times New Roman" w:cs="Times New Roman"/>
            <w:color w:val="000000"/>
          </w:rPr>
          <w:fldChar w:fldCharType="begin">
            <w:fldData xml:space="preserve">NgA5ADUAMABlADEAYwA3AC0AOABiADgANAAtADQANgAzADcALQA5AGQAZAA5AC0AZQA3ADQANgA0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</w:fldData>
          </w:fldChar>
        </w:r>
        <w:r w:rsidR="00D672D6">
          <w:rPr>
            <w:rFonts w:ascii="Times New Roman" w:hAnsi="Times New Roman" w:cs="Times New Roman"/>
            <w:color w:val="000000"/>
          </w:rPr>
          <w:instrText>ADDIN LABTIVA_CITE \* MERGEFORMAT</w:instrText>
        </w:r>
      </w:ins>
      <w:r w:rsidR="00D672D6">
        <w:rPr>
          <w:rFonts w:ascii="Times New Roman" w:hAnsi="Times New Roman" w:cs="Times New Roman"/>
          <w:color w:val="000000"/>
        </w:rPr>
      </w:r>
      <w:r w:rsidR="00D672D6">
        <w:rPr>
          <w:rFonts w:ascii="Times New Roman" w:hAnsi="Times New Roman" w:cs="Times New Roman"/>
          <w:color w:val="000000"/>
        </w:rPr>
        <w:fldChar w:fldCharType="separate"/>
      </w:r>
      <w:ins w:id="184" w:author="Matthew Barbour" w:date="2015-10-14T15:48:00Z">
        <w:r w:rsidR="00D672D6" w:rsidRPr="00D672D6">
          <w:rPr>
            <w:rFonts w:ascii="Times New Roman" w:hAnsi="Times New Roman" w:cs="Times New Roman"/>
            <w:noProof/>
            <w:color w:val="000000"/>
            <w:lang w:val="en-US"/>
            <w:rPrChange w:id="185" w:author="Matthew Barbour" w:date="2015-10-14T15:48:00Z">
              <w:rPr>
                <w:rFonts w:ascii="Times New Roman" w:hAnsi="Times New Roman" w:cs="Times New Roman"/>
                <w:lang w:val="en-US"/>
              </w:rPr>
            </w:rPrChange>
          </w:rPr>
          <w:t>(39)</w:t>
        </w:r>
        <w:r w:rsidR="00D672D6">
          <w:rPr>
            <w:rFonts w:ascii="Times New Roman" w:hAnsi="Times New Roman" w:cs="Times New Roman"/>
            <w:color w:val="000000"/>
          </w:rPr>
          <w:fldChar w:fldCharType="end"/>
        </w:r>
      </w:ins>
      <w:ins w:id="186" w:author="Matthew Barbour" w:date="2015-10-06T11:45:00Z">
        <w:r w:rsidR="00342CEE">
          <w:rPr>
            <w:rFonts w:ascii="Times New Roman" w:hAnsi="Times New Roman" w:cs="Times New Roman"/>
            <w:color w:val="000000"/>
          </w:rPr>
          <w:t xml:space="preserve"> </w:t>
        </w:r>
      </w:ins>
      <w:r w:rsidR="00D677D8">
        <w:rPr>
          <w:rFonts w:ascii="Times New Roman" w:hAnsi="Times New Roman" w:cs="Times New Roman"/>
          <w:color w:val="000000"/>
        </w:rPr>
        <w:t>non-additive effects on the diversity of upper trophic levels</w:t>
      </w:r>
      <w:del w:id="187" w:author="Matthew Barbour" w:date="2015-10-14T15:44:00Z">
        <w:r w:rsidR="002A1156" w:rsidDel="00555735">
          <w:rPr>
            <w:rFonts w:ascii="Times New Roman" w:hAnsi="Times New Roman" w:cs="Times New Roman"/>
            <w:color w:val="000000"/>
          </w:rPr>
          <w:delText xml:space="preserve"> </w:delText>
        </w:r>
        <w:r w:rsidR="000F276F" w:rsidDel="00555735">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0F276F" w:rsidDel="00555735">
          <w:rPr>
            <w:rFonts w:ascii="Times New Roman" w:hAnsi="Times New Roman" w:cs="Times New Roman"/>
            <w:color w:val="000000"/>
          </w:rPr>
          <w:delInstrText>ADDIN LABTIVA_CITE \* MERGEFORMAT</w:delInstrText>
        </w:r>
        <w:r w:rsidR="000F276F" w:rsidDel="00555735">
          <w:rPr>
            <w:rFonts w:ascii="Times New Roman" w:hAnsi="Times New Roman" w:cs="Times New Roman"/>
            <w:color w:val="000000"/>
          </w:rPr>
        </w:r>
        <w:r w:rsidR="000F276F" w:rsidDel="00555735">
          <w:rPr>
            <w:rFonts w:ascii="Times New Roman" w:hAnsi="Times New Roman" w:cs="Times New Roman"/>
            <w:color w:val="000000"/>
          </w:rPr>
          <w:fldChar w:fldCharType="separate"/>
        </w:r>
        <w:r w:rsidR="007224BF" w:rsidRPr="007224BF" w:rsidDel="00555735">
          <w:rPr>
            <w:rFonts w:ascii="Times New Roman" w:hAnsi="Times New Roman" w:cs="Times New Roman"/>
            <w:noProof/>
            <w:color w:val="000000"/>
            <w:lang w:val="en-US"/>
          </w:rPr>
          <w:delText>(27, 28)</w:delText>
        </w:r>
        <w:r w:rsidR="000F276F" w:rsidDel="00555735">
          <w:rPr>
            <w:rFonts w:ascii="Times New Roman" w:hAnsi="Times New Roman" w:cs="Times New Roman"/>
            <w:color w:val="000000"/>
          </w:rPr>
          <w:fldChar w:fldCharType="end"/>
        </w:r>
      </w:del>
      <w:ins w:id="188" w:author="Matthew Barbour" w:date="2015-10-06T11:46:00Z">
        <w:r w:rsidR="00342CEE">
          <w:rPr>
            <w:rFonts w:ascii="Times New Roman" w:hAnsi="Times New Roman" w:cs="Times New Roman"/>
            <w:color w:val="000000"/>
          </w:rPr>
          <w:t xml:space="preserve">. Future experiments </w:t>
        </w:r>
      </w:ins>
      <w:ins w:id="189" w:author="Matthew Barbour" w:date="2015-10-06T11:48:00Z">
        <w:r w:rsidR="00342CEE">
          <w:rPr>
            <w:rFonts w:ascii="Times New Roman" w:hAnsi="Times New Roman" w:cs="Times New Roman"/>
            <w:color w:val="000000"/>
          </w:rPr>
          <w:t xml:space="preserve">are needed </w:t>
        </w:r>
      </w:ins>
      <w:ins w:id="190" w:author="Matthew Barbour" w:date="2015-10-06T11:46:00Z">
        <w:r w:rsidR="00342CEE">
          <w:rPr>
            <w:rFonts w:ascii="Times New Roman" w:hAnsi="Times New Roman" w:cs="Times New Roman"/>
            <w:color w:val="000000"/>
          </w:rPr>
          <w:t xml:space="preserve">that explicitly manipulate levels of genetic variation and test for the presence and magnitude of </w:t>
        </w:r>
      </w:ins>
      <w:del w:id="191" w:author="Matthew Barbour" w:date="2015-10-06T11:46:00Z">
        <w:r w:rsidR="002A1156" w:rsidDel="00342CEE">
          <w:rPr>
            <w:rFonts w:ascii="Times New Roman" w:hAnsi="Times New Roman" w:cs="Times New Roman"/>
            <w:color w:val="000000"/>
          </w:rPr>
          <w:delText>,</w:delText>
        </w:r>
      </w:del>
      <w:del w:id="192" w:author="Matthew Barbour" w:date="2015-10-06T11:47:00Z">
        <w:r w:rsidR="002A1156" w:rsidDel="00342CEE">
          <w:rPr>
            <w:rFonts w:ascii="Times New Roman" w:hAnsi="Times New Roman" w:cs="Times New Roman"/>
            <w:color w:val="000000"/>
          </w:rPr>
          <w:delText xml:space="preserve"> </w:delText>
        </w:r>
      </w:del>
      <w:del w:id="193" w:author="Matthew Barbour" w:date="2015-10-05T10:17:00Z">
        <w:r w:rsidR="00D677D8" w:rsidDel="00E35719">
          <w:rPr>
            <w:rFonts w:ascii="Times New Roman" w:hAnsi="Times New Roman" w:cs="Times New Roman"/>
            <w:color w:val="000000"/>
          </w:rPr>
          <w:delText xml:space="preserve">but </w:delText>
        </w:r>
      </w:del>
      <w:del w:id="194" w:author="Matthew Barbour" w:date="2015-10-06T11:47:00Z">
        <w:r w:rsidR="00D73A0B" w:rsidDel="00342CEE">
          <w:rPr>
            <w:rFonts w:ascii="Times New Roman" w:hAnsi="Times New Roman" w:cs="Times New Roman"/>
            <w:color w:val="000000"/>
          </w:rPr>
          <w:delText xml:space="preserve">determining </w:delText>
        </w:r>
        <w:r w:rsidR="00D677D8" w:rsidDel="00342CEE">
          <w:rPr>
            <w:rFonts w:ascii="Times New Roman" w:hAnsi="Times New Roman" w:cs="Times New Roman"/>
            <w:color w:val="000000"/>
          </w:rPr>
          <w:delText xml:space="preserve">whether there are </w:delText>
        </w:r>
      </w:del>
      <w:r w:rsidR="00D677D8">
        <w:rPr>
          <w:rFonts w:ascii="Times New Roman" w:hAnsi="Times New Roman" w:cs="Times New Roman"/>
          <w:color w:val="000000"/>
        </w:rPr>
        <w:t xml:space="preserve">non-additive effects on </w:t>
      </w:r>
      <w:del w:id="195" w:author="Matthew Barbour" w:date="2015-10-05T10:17:00Z">
        <w:r w:rsidR="00D677D8" w:rsidDel="00E35719">
          <w:rPr>
            <w:rFonts w:ascii="Times New Roman" w:hAnsi="Times New Roman" w:cs="Times New Roman"/>
            <w:color w:val="000000"/>
          </w:rPr>
          <w:delText>the strength and composition of species interactions</w:delText>
        </w:r>
      </w:del>
      <w:ins w:id="196" w:author="Matthew Barbour" w:date="2015-10-05T10:17:00Z">
        <w:r w:rsidR="00E35719">
          <w:rPr>
            <w:rFonts w:ascii="Times New Roman" w:hAnsi="Times New Roman" w:cs="Times New Roman"/>
            <w:color w:val="000000"/>
          </w:rPr>
          <w:t>food-web complexity</w:t>
        </w:r>
      </w:ins>
      <w:del w:id="197" w:author="Matthew Barbour" w:date="2015-10-06T11:48:00Z">
        <w:r w:rsidR="00D677D8" w:rsidDel="00342CEE">
          <w:rPr>
            <w:rFonts w:ascii="Times New Roman" w:hAnsi="Times New Roman" w:cs="Times New Roman"/>
            <w:color w:val="000000"/>
          </w:rPr>
          <w:delText xml:space="preserve"> will require additional experimental work</w:delText>
        </w:r>
      </w:del>
      <w:r w:rsidR="00D677D8">
        <w:rPr>
          <w:rFonts w:ascii="Times New Roman" w:hAnsi="Times New Roman" w:cs="Times New Roman"/>
          <w:color w:val="000000"/>
        </w:rPr>
        <w:t>.</w:t>
      </w:r>
      <w:ins w:id="198" w:author="Matthew Barbour" w:date="2015-10-14T15:07:00Z">
        <w:r w:rsidR="00545E32" w:rsidRPr="00545E32">
          <w:rPr>
            <w:rFonts w:ascii="Times New Roman" w:hAnsi="Times New Roman" w:cs="Times New Roman"/>
            <w:color w:val="000000"/>
          </w:rPr>
          <w:t xml:space="preserve"> </w:t>
        </w:r>
        <w:r w:rsidR="00545E32">
          <w:rPr>
            <w:rFonts w:ascii="Times New Roman" w:hAnsi="Times New Roman" w:cs="Times New Roman"/>
            <w:color w:val="000000"/>
          </w:rPr>
          <w:t>It</w:t>
        </w:r>
        <w:r w:rsidR="001E1B1B">
          <w:rPr>
            <w:rFonts w:ascii="Times New Roman" w:hAnsi="Times New Roman" w:cs="Times New Roman"/>
            <w:color w:val="000000"/>
          </w:rPr>
          <w:t xml:space="preserve"> is worth noting though that </w:t>
        </w:r>
      </w:ins>
      <w:ins w:id="199" w:author="Matthew Barbour" w:date="2015-10-14T16:01:00Z">
        <w:r w:rsidR="001E1B1B">
          <w:rPr>
            <w:rFonts w:ascii="Times New Roman" w:hAnsi="Times New Roman" w:cs="Times New Roman"/>
            <w:color w:val="000000"/>
          </w:rPr>
          <w:t xml:space="preserve">our qualitative conclusion, namely that </w:t>
        </w:r>
      </w:ins>
      <w:ins w:id="200" w:author="Matthew Barbour" w:date="2015-10-14T15:57:00Z">
        <w:r w:rsidR="001E1B1B">
          <w:rPr>
            <w:rFonts w:ascii="Times New Roman" w:hAnsi="Times New Roman" w:cs="Times New Roman"/>
            <w:color w:val="000000"/>
          </w:rPr>
          <w:t>genetic variation increases food-web complexity</w:t>
        </w:r>
      </w:ins>
      <w:ins w:id="201" w:author="Matthew Barbour" w:date="2015-10-14T16:02:00Z">
        <w:r w:rsidR="001E1B1B">
          <w:rPr>
            <w:rFonts w:ascii="Times New Roman" w:hAnsi="Times New Roman" w:cs="Times New Roman"/>
            <w:color w:val="000000"/>
          </w:rPr>
          <w:t>,</w:t>
        </w:r>
      </w:ins>
      <w:ins w:id="202" w:author="Matthew Barbour" w:date="2015-10-14T15:57:00Z">
        <w:r w:rsidR="001E1B1B">
          <w:rPr>
            <w:rFonts w:ascii="Times New Roman" w:hAnsi="Times New Roman" w:cs="Times New Roman"/>
            <w:color w:val="000000"/>
          </w:rPr>
          <w:t xml:space="preserve"> </w:t>
        </w:r>
      </w:ins>
      <w:ins w:id="203" w:author="Matthew Barbour" w:date="2015-10-14T15:07:00Z">
        <w:r w:rsidR="00545E32">
          <w:rPr>
            <w:rFonts w:ascii="Times New Roman" w:hAnsi="Times New Roman" w:cs="Times New Roman"/>
            <w:color w:val="000000"/>
          </w:rPr>
          <w:t>will still hold unless negative, non-additive effects are eq</w:t>
        </w:r>
        <w:r w:rsidR="001E1B1B">
          <w:rPr>
            <w:rFonts w:ascii="Times New Roman" w:hAnsi="Times New Roman" w:cs="Times New Roman"/>
            <w:color w:val="000000"/>
          </w:rPr>
          <w:t>ual or greater in magnitude compared to</w:t>
        </w:r>
        <w:r w:rsidR="00545E32">
          <w:rPr>
            <w:rFonts w:ascii="Times New Roman" w:hAnsi="Times New Roman" w:cs="Times New Roman"/>
            <w:color w:val="000000"/>
          </w:rPr>
          <w:t xml:space="preserve"> the additive effects we observed. </w:t>
        </w:r>
      </w:ins>
      <w:r w:rsidR="00D677D8">
        <w:rPr>
          <w:rFonts w:ascii="Times New Roman" w:hAnsi="Times New Roman" w:cs="Times New Roman"/>
          <w:color w:val="000000"/>
        </w:rPr>
        <w:t xml:space="preserve"> </w:t>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523C82C5"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r w:rsidR="00B23469" w:rsidRPr="00B23469">
        <w:rPr>
          <w:rFonts w:ascii="Times New Roman" w:hAnsi="Times New Roman" w:cs="Times New Roman"/>
          <w:color w:val="000000"/>
        </w:rPr>
        <w:t xml:space="preserve">can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(29)</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(30, 31)</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(32)</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(33, 34)</w:t>
      </w:r>
      <w:r w:rsidR="00732556">
        <w:rPr>
          <w:rFonts w:ascii="Times New Roman" w:hAnsi="Times New Roman" w:cs="Times New Roman"/>
          <w:color w:val="000000"/>
        </w:rPr>
        <w:fldChar w:fldCharType="end"/>
      </w:r>
      <w:r w:rsidR="002A1156">
        <w:rPr>
          <w:rFonts w:ascii="Times New Roman" w:hAnsi="Times New Roman" w:cs="Times New Roman"/>
          <w:color w:val="000000"/>
        </w:rPr>
        <w:t>.</w:t>
      </w:r>
      <w:ins w:id="204" w:author="Matthew Barbour" w:date="2015-10-05T10:38:00Z">
        <w:r w:rsidR="00A67652">
          <w:rPr>
            <w:rFonts w:ascii="Times New Roman" w:hAnsi="Times New Roman" w:cs="Times New Roman"/>
            <w:color w:val="000000"/>
          </w:rPr>
          <w:t xml:space="preserve"> </w:t>
        </w:r>
      </w:ins>
      <w:ins w:id="205" w:author="Matthew Barbour" w:date="2015-10-05T11:55:00Z">
        <w:r w:rsidR="00F47B82">
          <w:rPr>
            <w:rFonts w:ascii="Times New Roman" w:hAnsi="Times New Roman" w:cs="Times New Roman"/>
            <w:color w:val="000000"/>
          </w:rPr>
          <w:t>At this point though</w:t>
        </w:r>
      </w:ins>
      <w:ins w:id="206" w:author="Matthew Barbour" w:date="2015-10-05T11:09:00Z">
        <w:r w:rsidR="00E01BE1">
          <w:rPr>
            <w:rFonts w:ascii="Times New Roman" w:hAnsi="Times New Roman" w:cs="Times New Roman"/>
            <w:color w:val="000000"/>
          </w:rPr>
          <w:t>, we are currently lacking</w:t>
        </w:r>
      </w:ins>
      <w:ins w:id="207" w:author="Matthew Barbour" w:date="2015-10-05T12:03:00Z">
        <w:r w:rsidR="00753941">
          <w:rPr>
            <w:rFonts w:ascii="Times New Roman" w:hAnsi="Times New Roman" w:cs="Times New Roman"/>
            <w:color w:val="000000"/>
          </w:rPr>
          <w:t xml:space="preserve"> a theoretical and empirical understanding of </w:t>
        </w:r>
      </w:ins>
      <w:ins w:id="208" w:author="Matthew Barbour" w:date="2015-10-05T11:09:00Z">
        <w:r w:rsidR="00E01BE1">
          <w:rPr>
            <w:rFonts w:ascii="Times New Roman" w:hAnsi="Times New Roman" w:cs="Times New Roman"/>
            <w:color w:val="000000"/>
          </w:rPr>
          <w:t>how</w:t>
        </w:r>
      </w:ins>
      <w:ins w:id="209" w:author="Matthew Barbour" w:date="2015-10-05T11:12:00Z">
        <w:r w:rsidR="00E01BE1">
          <w:rPr>
            <w:rFonts w:ascii="Times New Roman" w:hAnsi="Times New Roman" w:cs="Times New Roman"/>
            <w:color w:val="000000"/>
          </w:rPr>
          <w:t xml:space="preserve"> </w:t>
        </w:r>
      </w:ins>
      <w:ins w:id="210" w:author="Matthew Barbour" w:date="2015-10-05T11:54:00Z">
        <w:r w:rsidR="00753941">
          <w:rPr>
            <w:rFonts w:ascii="Times New Roman" w:hAnsi="Times New Roman" w:cs="Times New Roman"/>
            <w:color w:val="000000"/>
          </w:rPr>
          <w:t xml:space="preserve">genetic variation </w:t>
        </w:r>
      </w:ins>
      <w:ins w:id="211" w:author="Matthew Barbour" w:date="2015-10-05T11:58:00Z">
        <w:r w:rsidR="00753941">
          <w:rPr>
            <w:rFonts w:ascii="Times New Roman" w:hAnsi="Times New Roman" w:cs="Times New Roman"/>
            <w:color w:val="000000"/>
          </w:rPr>
          <w:t>scale</w:t>
        </w:r>
      </w:ins>
      <w:ins w:id="212" w:author="Matthew Barbour" w:date="2015-10-05T12:02:00Z">
        <w:r w:rsidR="00753941">
          <w:rPr>
            <w:rFonts w:ascii="Times New Roman" w:hAnsi="Times New Roman" w:cs="Times New Roman"/>
            <w:color w:val="000000"/>
          </w:rPr>
          <w:t>s</w:t>
        </w:r>
      </w:ins>
      <w:ins w:id="213" w:author="Matthew Barbour" w:date="2015-10-05T11:58:00Z">
        <w:r w:rsidR="00753941">
          <w:rPr>
            <w:rFonts w:ascii="Times New Roman" w:hAnsi="Times New Roman" w:cs="Times New Roman"/>
            <w:color w:val="000000"/>
          </w:rPr>
          <w:t xml:space="preserve"> up to </w:t>
        </w:r>
      </w:ins>
      <w:ins w:id="214" w:author="Matthew Barbour" w:date="2015-10-05T11:54:00Z">
        <w:r w:rsidR="00F47B82">
          <w:rPr>
            <w:rFonts w:ascii="Times New Roman" w:hAnsi="Times New Roman" w:cs="Times New Roman"/>
            <w:color w:val="000000"/>
          </w:rPr>
          <w:t xml:space="preserve">affect </w:t>
        </w:r>
      </w:ins>
      <w:ins w:id="215" w:author="Matthew Barbour" w:date="2015-10-05T12:00:00Z">
        <w:r w:rsidR="00753941">
          <w:rPr>
            <w:rFonts w:ascii="Times New Roman" w:hAnsi="Times New Roman" w:cs="Times New Roman"/>
            <w:color w:val="000000"/>
          </w:rPr>
          <w:t>the dynamics of food webs</w:t>
        </w:r>
      </w:ins>
      <w:ins w:id="216" w:author="Matthew Barbour" w:date="2015-10-05T11:54:00Z">
        <w:r w:rsidR="00F47B82">
          <w:rPr>
            <w:rFonts w:ascii="Times New Roman" w:hAnsi="Times New Roman" w:cs="Times New Roman"/>
            <w:color w:val="000000"/>
          </w:rPr>
          <w:t xml:space="preserve">. </w:t>
        </w:r>
      </w:ins>
      <w:del w:id="217" w:author="Matthew Barbour" w:date="2015-10-05T11:59:00Z">
        <w:r w:rsidR="002A1156" w:rsidDel="00753941">
          <w:rPr>
            <w:rFonts w:ascii="Times New Roman" w:hAnsi="Times New Roman" w:cs="Times New Roman"/>
            <w:color w:val="000000"/>
          </w:rPr>
          <w:delText xml:space="preserve"> </w:delText>
        </w:r>
      </w:del>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(35)</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(36, 37)</w:t>
      </w:r>
      <w:r w:rsidR="000C2E46">
        <w:rPr>
          <w:rFonts w:ascii="Times New Roman" w:hAnsi="Times New Roman" w:cs="Times New Roman"/>
          <w:color w:val="000000"/>
        </w:rPr>
        <w:fldChar w:fldCharType="end"/>
      </w:r>
      <w:r w:rsidR="002A1156">
        <w:rPr>
          <w:rFonts w:ascii="Times New Roman" w:hAnsi="Times New Roman" w:cs="Times New Roman"/>
          <w:color w:val="000000"/>
        </w:rPr>
        <w:t>.</w:t>
      </w:r>
      <w:ins w:id="218" w:author="Matthew Barbour" w:date="2015-09-28T11:54:00Z">
        <w:r w:rsidR="00762141">
          <w:rPr>
            <w:rFonts w:ascii="Times New Roman" w:hAnsi="Times New Roman" w:cs="Times New Roman"/>
            <w:color w:val="000000"/>
          </w:rPr>
          <w:t xml:space="preserve"> </w:t>
        </w:r>
      </w:ins>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1CA6C16F" w14:textId="2D0D6113"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xml:space="preserve">, California, USA. Willow genotypes were collected from a single population of willows growing around Humboldt Bay. </w:t>
      </w:r>
      <w:ins w:id="219" w:author="Matthew Barbour" w:date="2015-10-04T10:49:00Z">
        <w:r w:rsidR="00CF24F7">
          <w:rPr>
            <w:rFonts w:ascii="Times New Roman" w:hAnsi="Times New Roman" w:cs="Times New Roman"/>
            <w:color w:val="000000"/>
          </w:rPr>
          <w:t xml:space="preserve">While </w:t>
        </w:r>
      </w:ins>
      <w:ins w:id="220" w:author="Matthew Barbour" w:date="2015-10-04T10:50:00Z">
        <w:r w:rsidR="00CF24F7">
          <w:rPr>
            <w:rFonts w:ascii="Times New Roman" w:hAnsi="Times New Roman" w:cs="Times New Roman"/>
            <w:color w:val="000000"/>
          </w:rPr>
          <w:t>relatedness among these genotypes</w:t>
        </w:r>
      </w:ins>
      <w:ins w:id="221" w:author="Matthew Barbour" w:date="2015-10-04T10:52:00Z">
        <w:r w:rsidR="00CF24F7">
          <w:rPr>
            <w:rFonts w:ascii="Times New Roman" w:hAnsi="Times New Roman" w:cs="Times New Roman"/>
            <w:color w:val="000000"/>
          </w:rPr>
          <w:t xml:space="preserve"> is unknown</w:t>
        </w:r>
      </w:ins>
      <w:ins w:id="222" w:author="Matthew Barbour" w:date="2015-10-04T10:50:00Z">
        <w:r w:rsidR="00CF24F7">
          <w:rPr>
            <w:rFonts w:ascii="Times New Roman" w:hAnsi="Times New Roman" w:cs="Times New Roman"/>
            <w:color w:val="000000"/>
          </w:rPr>
          <w:t>, analysis of functional-trait evenness and divergence suggests</w:t>
        </w:r>
      </w:ins>
      <w:ins w:id="223" w:author="Matthew Barbour" w:date="2015-10-04T10:53:00Z">
        <w:r w:rsidR="00CF24F7">
          <w:rPr>
            <w:rFonts w:ascii="Times New Roman" w:hAnsi="Times New Roman" w:cs="Times New Roman"/>
            <w:color w:val="000000"/>
          </w:rPr>
          <w:t xml:space="preserve"> there is little </w:t>
        </w:r>
      </w:ins>
      <w:ins w:id="224" w:author="Matthew Barbour" w:date="2015-10-04T10:56:00Z">
        <w:r w:rsidR="00CF24F7">
          <w:rPr>
            <w:rFonts w:ascii="Times New Roman" w:hAnsi="Times New Roman" w:cs="Times New Roman"/>
            <w:color w:val="000000"/>
          </w:rPr>
          <w:t xml:space="preserve">redundancy in the phenotypes </w:t>
        </w:r>
      </w:ins>
      <w:ins w:id="225" w:author="Matthew Barbour" w:date="2015-10-04T10:53:00Z">
        <w:r w:rsidR="00CF24F7">
          <w:rPr>
            <w:rFonts w:ascii="Times New Roman" w:hAnsi="Times New Roman" w:cs="Times New Roman"/>
            <w:color w:val="000000"/>
          </w:rPr>
          <w:t>(i.e. non-independence) among these genotypes (details in supplementary information).</w:t>
        </w:r>
      </w:ins>
      <w:ins w:id="226" w:author="Matthew Barbour" w:date="2015-10-04T10:50:00Z">
        <w:r w:rsidR="00CF24F7">
          <w:rPr>
            <w:rFonts w:ascii="Times New Roman" w:hAnsi="Times New Roman" w:cs="Times New Roman"/>
            <w:color w:val="000000"/>
          </w:rPr>
          <w:t xml:space="preserve"> </w:t>
        </w:r>
      </w:ins>
      <w:r w:rsidRPr="00804B90">
        <w:rPr>
          <w:rFonts w:ascii="Times New Roman" w:hAnsi="Times New Roman" w:cs="Times New Roman"/>
          <w:color w:val="000000"/>
        </w:rPr>
        <w:t>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077C24A0"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w:t>
      </w:r>
      <w:ins w:id="227" w:author="Matthew Barbour" w:date="2015-09-17T10:10:00Z">
        <w:r w:rsidR="001E1C54">
          <w:rPr>
            <w:rFonts w:ascii="Times New Roman" w:hAnsi="Times New Roman" w:cs="Times New Roman"/>
            <w:color w:val="000000"/>
          </w:rPr>
          <w:t xml:space="preserve">may </w:t>
        </w:r>
      </w:ins>
      <w:ins w:id="228" w:author="Matthew Barbour" w:date="2015-09-17T10:12:00Z">
        <w:r w:rsidR="001E1C54">
          <w:rPr>
            <w:rFonts w:ascii="Times New Roman" w:hAnsi="Times New Roman" w:cs="Times New Roman"/>
            <w:color w:val="000000"/>
          </w:rPr>
          <w:t xml:space="preserve">be </w:t>
        </w:r>
      </w:ins>
      <w:r w:rsidRPr="00804B90">
        <w:rPr>
          <w:rFonts w:ascii="Times New Roman" w:hAnsi="Times New Roman" w:cs="Times New Roman"/>
          <w:color w:val="000000"/>
        </w:rPr>
        <w:t>determin</w:t>
      </w:r>
      <w:ins w:id="229" w:author="Matthew Barbour" w:date="2015-09-17T10:12:00Z">
        <w:r w:rsidR="001E1C54">
          <w:rPr>
            <w:rFonts w:ascii="Times New Roman" w:hAnsi="Times New Roman" w:cs="Times New Roman"/>
            <w:color w:val="000000"/>
          </w:rPr>
          <w:t>ing</w:t>
        </w:r>
      </w:ins>
      <w:del w:id="230" w:author="Matthew Barbour" w:date="2015-09-17T10:12:00Z">
        <w:r w:rsidRPr="00804B90" w:rsidDel="001E1C54">
          <w:rPr>
            <w:rFonts w:ascii="Times New Roman" w:hAnsi="Times New Roman" w:cs="Times New Roman"/>
            <w:color w:val="000000"/>
          </w:rPr>
          <w:delText>e</w:delText>
        </w:r>
      </w:del>
      <w:r w:rsidRPr="00804B90">
        <w:rPr>
          <w:rFonts w:ascii="Times New Roman" w:hAnsi="Times New Roman" w:cs="Times New Roman"/>
          <w:color w:val="000000"/>
        </w:rPr>
        <w:t xml:space="preserv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1D8E9EFF"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7E38F9A" w14:textId="6E8B2AEF" w:rsidR="00181662" w:rsidRDefault="007A2DF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231" w:author="Matthew Barbour" w:date="2015-10-15T15:11:00Z"/>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2D5EA6">
        <w:rPr>
          <w:rFonts w:ascii="Times New Roman" w:hAnsi="Times New Roman" w:cs="Times New Roman"/>
          <w:color w:val="000000"/>
        </w:rPr>
        <w:t xml:space="preserve">To </w:t>
      </w:r>
      <w:del w:id="232" w:author="Matthew Barbour" w:date="2015-09-28T10:56:00Z">
        <w:r w:rsidR="002D5EA6" w:rsidDel="00214074">
          <w:rPr>
            <w:rFonts w:ascii="Times New Roman" w:hAnsi="Times New Roman" w:cs="Times New Roman"/>
            <w:color w:val="000000"/>
          </w:rPr>
          <w:delText xml:space="preserve">test </w:delText>
        </w:r>
      </w:del>
      <w:ins w:id="233" w:author="Matthew Barbour" w:date="2015-09-28T10:56:00Z">
        <w:r w:rsidR="00214074">
          <w:rPr>
            <w:rFonts w:ascii="Times New Roman" w:hAnsi="Times New Roman" w:cs="Times New Roman"/>
            <w:color w:val="000000"/>
          </w:rPr>
          <w:t xml:space="preserve">examine </w:t>
        </w:r>
      </w:ins>
      <w:r w:rsidR="002D5EA6">
        <w:rPr>
          <w:rFonts w:ascii="Times New Roman" w:hAnsi="Times New Roman" w:cs="Times New Roman"/>
          <w:color w:val="000000"/>
        </w:rPr>
        <w:t>this</w:t>
      </w:r>
      <w:del w:id="234" w:author="Matthew Barbour" w:date="2015-09-28T10:56:00Z">
        <w:r w:rsidR="002D5EA6" w:rsidDel="00214074">
          <w:rPr>
            <w:rFonts w:ascii="Times New Roman" w:hAnsi="Times New Roman" w:cs="Times New Roman"/>
            <w:color w:val="000000"/>
          </w:rPr>
          <w:delText xml:space="preserve"> hypothesis</w:delText>
        </w:r>
      </w:del>
      <w:r w:rsidR="002D5EA6" w:rsidRPr="00804B90">
        <w:rPr>
          <w:rFonts w:ascii="Times New Roman" w:hAnsi="Times New Roman" w:cs="Times New Roman"/>
          <w:color w:val="000000"/>
        </w:rPr>
        <w:t xml:space="preserve">, we </w:t>
      </w:r>
      <w:ins w:id="235" w:author="Matthew Barbour" w:date="2015-10-14T16:36:00Z">
        <w:r w:rsidR="00E37A45">
          <w:rPr>
            <w:rFonts w:ascii="Times New Roman" w:hAnsi="Times New Roman" w:cs="Times New Roman"/>
            <w:color w:val="000000"/>
          </w:rPr>
          <w:t>designed a resampling procedure to</w:t>
        </w:r>
      </w:ins>
      <w:del w:id="236" w:author="Matthew Barbour" w:date="2015-10-14T16:36:00Z">
        <w:r w:rsidR="005756CD" w:rsidDel="00E37A45">
          <w:rPr>
            <w:rFonts w:ascii="Times New Roman" w:hAnsi="Times New Roman" w:cs="Times New Roman"/>
            <w:color w:val="000000"/>
          </w:rPr>
          <w:delText>used</w:delText>
        </w:r>
      </w:del>
      <w:r w:rsidR="005756CD">
        <w:rPr>
          <w:rFonts w:ascii="Times New Roman" w:hAnsi="Times New Roman" w:cs="Times New Roman"/>
          <w:color w:val="000000"/>
        </w:rPr>
        <w:t xml:space="preserve"> </w:t>
      </w:r>
      <w:del w:id="237" w:author="Matthew Barbour" w:date="2015-10-14T16:37:00Z">
        <w:r w:rsidR="005756CD" w:rsidDel="00E37A45">
          <w:rPr>
            <w:rFonts w:ascii="Times New Roman" w:hAnsi="Times New Roman" w:cs="Times New Roman"/>
            <w:color w:val="000000"/>
          </w:rPr>
          <w:delText xml:space="preserve">our empirical data to </w:delText>
        </w:r>
      </w:del>
      <w:del w:id="238" w:author="Matthew Barbour" w:date="2015-09-28T10:56:00Z">
        <w:r w:rsidR="005756CD" w:rsidDel="00214074">
          <w:rPr>
            <w:rFonts w:ascii="Times New Roman" w:hAnsi="Times New Roman" w:cs="Times New Roman"/>
            <w:color w:val="000000"/>
          </w:rPr>
          <w:delText xml:space="preserve">predict </w:delText>
        </w:r>
      </w:del>
      <w:ins w:id="239" w:author="Matthew Barbour" w:date="2015-10-14T16:37:00Z">
        <w:r w:rsidR="00E37A45">
          <w:rPr>
            <w:rFonts w:ascii="Times New Roman" w:hAnsi="Times New Roman" w:cs="Times New Roman"/>
            <w:color w:val="000000"/>
          </w:rPr>
          <w:t>estimate</w:t>
        </w:r>
      </w:ins>
      <w:ins w:id="240" w:author="Matthew Barbour" w:date="2015-09-28T10:56:00Z">
        <w:r w:rsidR="00214074">
          <w:rPr>
            <w:rFonts w:ascii="Times New Roman" w:hAnsi="Times New Roman" w:cs="Times New Roman"/>
            <w:color w:val="000000"/>
          </w:rPr>
          <w:t xml:space="preserve"> </w:t>
        </w:r>
      </w:ins>
      <w:r w:rsidR="005756CD">
        <w:rPr>
          <w:rFonts w:ascii="Times New Roman" w:hAnsi="Times New Roman" w:cs="Times New Roman"/>
          <w:color w:val="000000"/>
        </w:rPr>
        <w:t>the complexity of the</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plant-insect </w:t>
      </w:r>
      <w:r w:rsidR="005756CD">
        <w:rPr>
          <w:rFonts w:ascii="Times New Roman" w:hAnsi="Times New Roman" w:cs="Times New Roman"/>
          <w:color w:val="000000"/>
        </w:rPr>
        <w:t>food web</w:t>
      </w:r>
      <w:r w:rsidR="002D5EA6"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sidR="002D5EA6">
        <w:rPr>
          <w:rFonts w:ascii="Times New Roman" w:hAnsi="Times New Roman" w:cs="Times New Roman"/>
          <w:color w:val="000000"/>
        </w:rPr>
        <w:t>genetic variation</w:t>
      </w:r>
      <w:r w:rsidR="002D5EA6" w:rsidRPr="00804B90">
        <w:rPr>
          <w:rFonts w:ascii="Times New Roman" w:hAnsi="Times New Roman" w:cs="Times New Roman"/>
          <w:color w:val="000000"/>
        </w:rPr>
        <w:t xml:space="preserve"> (r</w:t>
      </w:r>
      <w:r w:rsidR="002D5EA6">
        <w:rPr>
          <w:rFonts w:ascii="Times New Roman" w:hAnsi="Times New Roman" w:cs="Times New Roman"/>
          <w:color w:val="000000"/>
        </w:rPr>
        <w:t xml:space="preserve">ange = 1 to 25 genotype </w:t>
      </w:r>
      <w:proofErr w:type="spellStart"/>
      <w:r w:rsidR="002D5EA6">
        <w:rPr>
          <w:rFonts w:ascii="Times New Roman" w:hAnsi="Times New Roman" w:cs="Times New Roman"/>
          <w:color w:val="000000"/>
        </w:rPr>
        <w:t>polycultures</w:t>
      </w:r>
      <w:proofErr w:type="spellEnd"/>
      <w:r w:rsidR="002D5EA6" w:rsidRPr="00804B90">
        <w:rPr>
          <w:rFonts w:ascii="Times New Roman" w:hAnsi="Times New Roman" w:cs="Times New Roman"/>
          <w:color w:val="000000"/>
        </w:rPr>
        <w:t>)</w:t>
      </w:r>
      <w:r w:rsidR="00E13FDF">
        <w:rPr>
          <w:rFonts w:ascii="Times New Roman" w:hAnsi="Times New Roman" w:cs="Times New Roman"/>
          <w:color w:val="000000"/>
        </w:rPr>
        <w:t xml:space="preserve"> </w:t>
      </w:r>
      <w:ins w:id="241" w:author="Matthew Barbour" w:date="2015-10-14T16:38:00Z">
        <w:r w:rsidR="00E37A45">
          <w:rPr>
            <w:rFonts w:ascii="Times New Roman" w:hAnsi="Times New Roman" w:cs="Times New Roman"/>
            <w:color w:val="000000"/>
          </w:rPr>
          <w:t>from our empirical data</w:t>
        </w:r>
      </w:ins>
      <w:del w:id="242" w:author="Matthew Barbour" w:date="2015-10-14T16:38:00Z">
        <w:r w:rsidR="00E13FDF" w:rsidDel="00E37A45">
          <w:rPr>
            <w:rFonts w:ascii="Times New Roman" w:hAnsi="Times New Roman" w:cs="Times New Roman"/>
            <w:color w:val="000000"/>
          </w:rPr>
          <w:delText>in the experimental population of willows</w:delText>
        </w:r>
      </w:del>
      <w:r w:rsidR="002D5EA6" w:rsidRPr="00804B90">
        <w:rPr>
          <w:rFonts w:ascii="Times New Roman" w:hAnsi="Times New Roman" w:cs="Times New Roman"/>
          <w:color w:val="000000"/>
        </w:rPr>
        <w:t xml:space="preserve">. </w:t>
      </w:r>
      <w:commentRangeStart w:id="243"/>
      <w:r w:rsidR="002D5EA6">
        <w:rPr>
          <w:rFonts w:ascii="Times New Roman" w:hAnsi="Times New Roman" w:cs="Times New Roman"/>
          <w:color w:val="000000"/>
        </w:rPr>
        <w:t>W</w:t>
      </w:r>
      <w:commentRangeEnd w:id="243"/>
      <w:r w:rsidR="00E37A45">
        <w:rPr>
          <w:rStyle w:val="CommentReference"/>
        </w:rPr>
        <w:commentReference w:id="243"/>
      </w:r>
      <w:r w:rsidR="002D5EA6">
        <w:rPr>
          <w:rFonts w:ascii="Times New Roman" w:hAnsi="Times New Roman" w:cs="Times New Roman"/>
          <w:color w:val="000000"/>
        </w:rPr>
        <w:t xml:space="preserve">e omitted 1 of the 26 genotypes from this analysis (Genotype U) because we never </w:t>
      </w:r>
      <w:r w:rsidR="00B17D31">
        <w:rPr>
          <w:rFonts w:ascii="Times New Roman" w:hAnsi="Times New Roman" w:cs="Times New Roman"/>
          <w:color w:val="000000"/>
        </w:rPr>
        <w:t>found any galls on</w:t>
      </w:r>
      <w:r w:rsidR="002D5EA6">
        <w:rPr>
          <w:rFonts w:ascii="Times New Roman" w:hAnsi="Times New Roman" w:cs="Times New Roman"/>
          <w:color w:val="000000"/>
        </w:rPr>
        <w:t xml:space="preserve"> the branches we sampled.</w:t>
      </w:r>
      <w:ins w:id="244" w:author="Matthew Barbour" w:date="2015-10-15T14:51:00Z">
        <w:r w:rsidR="003C1220">
          <w:rPr>
            <w:rFonts w:ascii="Times New Roman" w:hAnsi="Times New Roman" w:cs="Times New Roman"/>
            <w:color w:val="000000"/>
          </w:rPr>
          <w:t xml:space="preserve"> </w:t>
        </w:r>
      </w:ins>
      <w:ins w:id="245" w:author="Matthew Barbour" w:date="2015-10-15T14:54:00Z">
        <w:r w:rsidR="008B5105">
          <w:rPr>
            <w:rFonts w:ascii="Times New Roman" w:hAnsi="Times New Roman" w:cs="Times New Roman"/>
            <w:color w:val="000000"/>
          </w:rPr>
          <w:t xml:space="preserve">Our resampling procedure </w:t>
        </w:r>
        <w:r w:rsidR="00A705A3">
          <w:rPr>
            <w:rFonts w:ascii="Times New Roman" w:hAnsi="Times New Roman" w:cs="Times New Roman"/>
            <w:color w:val="000000"/>
          </w:rPr>
          <w:t>consisted of the following two</w:t>
        </w:r>
        <w:r w:rsidR="008B5105">
          <w:rPr>
            <w:rFonts w:ascii="Times New Roman" w:hAnsi="Times New Roman" w:cs="Times New Roman"/>
            <w:color w:val="000000"/>
          </w:rPr>
          <w:t xml:space="preserve"> steps.</w:t>
        </w:r>
      </w:ins>
      <w:ins w:id="246" w:author="Matthew Barbour" w:date="2015-10-15T14:51:00Z">
        <w:r w:rsidR="003C1220">
          <w:rPr>
            <w:rFonts w:ascii="Times New Roman" w:hAnsi="Times New Roman" w:cs="Times New Roman"/>
            <w:color w:val="000000"/>
          </w:rPr>
          <w:t xml:space="preserve"> </w:t>
        </w:r>
      </w:ins>
      <w:ins w:id="247" w:author="Matthew Barbour" w:date="2015-10-15T14:53:00Z">
        <w:r w:rsidR="008B5105">
          <w:rPr>
            <w:rFonts w:ascii="Times New Roman" w:hAnsi="Times New Roman" w:cs="Times New Roman"/>
            <w:color w:val="000000"/>
          </w:rPr>
          <w:t xml:space="preserve">(1) </w:t>
        </w:r>
        <w:r w:rsidR="008B5105" w:rsidRPr="008B5105">
          <w:rPr>
            <w:rFonts w:ascii="Times New Roman" w:hAnsi="Times New Roman" w:cs="Times New Roman"/>
            <w:color w:val="000000"/>
            <w:u w:val="single"/>
            <w:rPrChange w:id="248" w:author="Matthew Barbour" w:date="2015-10-15T14:53:00Z">
              <w:rPr>
                <w:rFonts w:ascii="Times New Roman" w:hAnsi="Times New Roman" w:cs="Times New Roman"/>
                <w:color w:val="000000"/>
              </w:rPr>
            </w:rPrChange>
          </w:rPr>
          <w:t>Generate quantitative matrices</w:t>
        </w:r>
        <w:r w:rsidR="008B5105">
          <w:rPr>
            <w:rFonts w:ascii="Times New Roman" w:hAnsi="Times New Roman" w:cs="Times New Roman"/>
            <w:color w:val="000000"/>
          </w:rPr>
          <w:t>:</w:t>
        </w:r>
      </w:ins>
      <w:r w:rsidR="002D5EA6">
        <w:rPr>
          <w:rFonts w:ascii="Times New Roman" w:hAnsi="Times New Roman" w:cs="Times New Roman"/>
          <w:color w:val="000000"/>
        </w:rPr>
        <w:t xml:space="preserve"> </w:t>
      </w:r>
      <w:ins w:id="249" w:author="Matthew Barbour" w:date="2015-10-15T14:40:00Z">
        <w:r w:rsidR="008B5105">
          <w:rPr>
            <w:rFonts w:ascii="Times New Roman" w:hAnsi="Times New Roman" w:cs="Times New Roman"/>
            <w:color w:val="000000"/>
          </w:rPr>
          <w:t xml:space="preserve">In order to ensure willow genotypes had equal </w:t>
        </w:r>
      </w:ins>
      <w:ins w:id="250" w:author="Matthew Barbour" w:date="2015-10-14T16:33:00Z">
        <w:r w:rsidR="00F06463">
          <w:rPr>
            <w:rFonts w:ascii="Times New Roman" w:hAnsi="Times New Roman" w:cs="Times New Roman"/>
            <w:color w:val="000000"/>
          </w:rPr>
          <w:t>samplin</w:t>
        </w:r>
        <w:r w:rsidR="00DB5555">
          <w:rPr>
            <w:rFonts w:ascii="Times New Roman" w:hAnsi="Times New Roman" w:cs="Times New Roman"/>
            <w:color w:val="000000"/>
          </w:rPr>
          <w:t>g effort</w:t>
        </w:r>
      </w:ins>
      <w:ins w:id="251" w:author="Matthew Barbour" w:date="2015-10-15T14:52:00Z">
        <w:r w:rsidR="008B5105">
          <w:rPr>
            <w:rFonts w:ascii="Times New Roman" w:hAnsi="Times New Roman" w:cs="Times New Roman"/>
            <w:color w:val="000000"/>
          </w:rPr>
          <w:t>,</w:t>
        </w:r>
      </w:ins>
      <w:ins w:id="252" w:author="Matthew Barbour" w:date="2015-10-14T16:33:00Z">
        <w:r w:rsidR="00DB5555">
          <w:rPr>
            <w:rFonts w:ascii="Times New Roman" w:hAnsi="Times New Roman" w:cs="Times New Roman"/>
            <w:color w:val="000000"/>
          </w:rPr>
          <w:t xml:space="preserve"> </w:t>
        </w:r>
      </w:ins>
      <w:ins w:id="253" w:author="Matthew Barbour" w:date="2015-10-15T14:52:00Z">
        <w:r w:rsidR="008B5105">
          <w:rPr>
            <w:rFonts w:ascii="Times New Roman" w:hAnsi="Times New Roman" w:cs="Times New Roman"/>
            <w:color w:val="000000"/>
          </w:rPr>
          <w:t>we</w:t>
        </w:r>
      </w:ins>
      <w:ins w:id="254" w:author="Matthew Barbour" w:date="2015-10-14T16:33:00Z">
        <w:r w:rsidR="00F06463">
          <w:rPr>
            <w:rFonts w:ascii="Times New Roman" w:hAnsi="Times New Roman" w:cs="Times New Roman"/>
            <w:color w:val="000000"/>
          </w:rPr>
          <w:t xml:space="preserve"> </w:t>
        </w:r>
      </w:ins>
      <w:ins w:id="255" w:author="Matthew Barbour" w:date="2015-09-28T11:14:00Z">
        <w:r w:rsidR="00633739">
          <w:rPr>
            <w:rFonts w:ascii="Times New Roman" w:hAnsi="Times New Roman" w:cs="Times New Roman"/>
            <w:color w:val="000000"/>
          </w:rPr>
          <w:t>randomly s</w:t>
        </w:r>
      </w:ins>
      <w:ins w:id="256" w:author="Matthew Barbour" w:date="2015-09-28T11:26:00Z">
        <w:r w:rsidR="00A705A3">
          <w:rPr>
            <w:rFonts w:ascii="Times New Roman" w:hAnsi="Times New Roman" w:cs="Times New Roman"/>
            <w:color w:val="000000"/>
          </w:rPr>
          <w:t>ampled</w:t>
        </w:r>
        <w:r w:rsidR="00417610">
          <w:rPr>
            <w:rFonts w:ascii="Times New Roman" w:hAnsi="Times New Roman" w:cs="Times New Roman"/>
            <w:color w:val="000000"/>
          </w:rPr>
          <w:t xml:space="preserve"> 4 individ</w:t>
        </w:r>
        <w:r w:rsidR="00F06463">
          <w:rPr>
            <w:rFonts w:ascii="Times New Roman" w:hAnsi="Times New Roman" w:cs="Times New Roman"/>
            <w:color w:val="000000"/>
          </w:rPr>
          <w:t xml:space="preserve">ual willows </w:t>
        </w:r>
      </w:ins>
      <w:ins w:id="257" w:author="Matthew Barbour" w:date="2015-10-14T16:08:00Z">
        <w:r w:rsidR="00417610">
          <w:rPr>
            <w:rFonts w:ascii="Times New Roman" w:hAnsi="Times New Roman" w:cs="Times New Roman"/>
            <w:color w:val="000000"/>
          </w:rPr>
          <w:t>of each genotype</w:t>
        </w:r>
      </w:ins>
      <w:ins w:id="258" w:author="Matthew Barbour" w:date="2015-10-14T16:25:00Z">
        <w:r w:rsidR="00F06463">
          <w:rPr>
            <w:rFonts w:ascii="Times New Roman" w:hAnsi="Times New Roman" w:cs="Times New Roman"/>
            <w:color w:val="000000"/>
          </w:rPr>
          <w:t xml:space="preserve"> (without replacement)</w:t>
        </w:r>
      </w:ins>
      <w:ins w:id="259" w:author="Matthew Barbour" w:date="2015-09-28T11:26:00Z">
        <w:r w:rsidR="00417610">
          <w:rPr>
            <w:rFonts w:ascii="Times New Roman" w:hAnsi="Times New Roman" w:cs="Times New Roman"/>
            <w:color w:val="000000"/>
          </w:rPr>
          <w:t xml:space="preserve"> and their corresponding trophic interactions</w:t>
        </w:r>
      </w:ins>
      <w:ins w:id="260" w:author="Matthew Barbour" w:date="2015-09-28T11:14:00Z">
        <w:r w:rsidR="00633739">
          <w:rPr>
            <w:rFonts w:ascii="Times New Roman" w:hAnsi="Times New Roman" w:cs="Times New Roman"/>
            <w:color w:val="000000"/>
          </w:rPr>
          <w:t xml:space="preserve"> </w:t>
        </w:r>
      </w:ins>
      <w:ins w:id="261" w:author="Matthew Barbour" w:date="2015-09-28T11:21:00Z">
        <w:r w:rsidR="009035E6">
          <w:rPr>
            <w:rFonts w:ascii="Times New Roman" w:hAnsi="Times New Roman" w:cs="Times New Roman"/>
            <w:color w:val="000000"/>
          </w:rPr>
          <w:t>(willow-gall and gall-</w:t>
        </w:r>
        <w:proofErr w:type="spellStart"/>
        <w:r w:rsidR="009035E6">
          <w:rPr>
            <w:rFonts w:ascii="Times New Roman" w:hAnsi="Times New Roman" w:cs="Times New Roman"/>
            <w:color w:val="000000"/>
          </w:rPr>
          <w:t>parasitoid</w:t>
        </w:r>
        <w:proofErr w:type="spellEnd"/>
        <w:r w:rsidR="009035E6">
          <w:rPr>
            <w:rFonts w:ascii="Times New Roman" w:hAnsi="Times New Roman" w:cs="Times New Roman"/>
            <w:color w:val="000000"/>
          </w:rPr>
          <w:t>).</w:t>
        </w:r>
      </w:ins>
      <w:ins w:id="262" w:author="Matthew Barbour" w:date="2015-09-28T11:20:00Z">
        <w:r w:rsidR="00633739">
          <w:rPr>
            <w:rFonts w:ascii="Times New Roman" w:hAnsi="Times New Roman" w:cs="Times New Roman"/>
            <w:color w:val="000000"/>
          </w:rPr>
          <w:t xml:space="preserve"> </w:t>
        </w:r>
      </w:ins>
      <w:ins w:id="263" w:author="Matthew Barbour" w:date="2015-09-28T11:22:00Z">
        <w:r w:rsidR="003C1220">
          <w:rPr>
            <w:rFonts w:ascii="Times New Roman" w:hAnsi="Times New Roman" w:cs="Times New Roman"/>
            <w:color w:val="000000"/>
          </w:rPr>
          <w:t>Next</w:t>
        </w:r>
        <w:r w:rsidR="00F06463">
          <w:rPr>
            <w:rFonts w:ascii="Times New Roman" w:hAnsi="Times New Roman" w:cs="Times New Roman"/>
            <w:color w:val="000000"/>
          </w:rPr>
          <w:t>,</w:t>
        </w:r>
        <w:r w:rsidR="009035E6">
          <w:rPr>
            <w:rFonts w:ascii="Times New Roman" w:hAnsi="Times New Roman" w:cs="Times New Roman"/>
            <w:color w:val="000000"/>
          </w:rPr>
          <w:t xml:space="preserve"> we</w:t>
        </w:r>
      </w:ins>
      <w:ins w:id="264" w:author="Matthew Barbour" w:date="2015-09-28T11:17:00Z">
        <w:r w:rsidR="00633739">
          <w:rPr>
            <w:rFonts w:ascii="Times New Roman" w:hAnsi="Times New Roman" w:cs="Times New Roman"/>
            <w:color w:val="000000"/>
          </w:rPr>
          <w:t xml:space="preserve"> </w:t>
        </w:r>
      </w:ins>
      <w:del w:id="265" w:author="Matthew Barbour" w:date="2015-09-28T11:18:00Z">
        <w:r w:rsidR="002D5EA6" w:rsidDel="00633739">
          <w:rPr>
            <w:rFonts w:ascii="Times New Roman" w:hAnsi="Times New Roman" w:cs="Times New Roman"/>
            <w:color w:val="000000"/>
          </w:rPr>
          <w:delText>To predict the structure of the average food web associated with each willow genotype</w:delText>
        </w:r>
        <w:r w:rsidR="00027996" w:rsidDel="00633739">
          <w:rPr>
            <w:rFonts w:ascii="Times New Roman" w:hAnsi="Times New Roman" w:cs="Times New Roman"/>
            <w:color w:val="000000"/>
          </w:rPr>
          <w:delText xml:space="preserve"> (i.e. monocultures)</w:delText>
        </w:r>
        <w:r w:rsidR="002D5EA6" w:rsidDel="00633739">
          <w:rPr>
            <w:rFonts w:ascii="Times New Roman" w:hAnsi="Times New Roman" w:cs="Times New Roman"/>
            <w:color w:val="000000"/>
          </w:rPr>
          <w:delText>,</w:delText>
        </w:r>
        <w:r w:rsidR="002D5EA6" w:rsidRPr="00804B90" w:rsidDel="00633739">
          <w:rPr>
            <w:rFonts w:ascii="Times New Roman" w:hAnsi="Times New Roman" w:cs="Times New Roman"/>
            <w:color w:val="000000"/>
          </w:rPr>
          <w:delText xml:space="preserve"> </w:delText>
        </w:r>
        <w:r w:rsidR="002D5EA6" w:rsidDel="00633739">
          <w:rPr>
            <w:rFonts w:ascii="Times New Roman" w:hAnsi="Times New Roman" w:cs="Times New Roman"/>
            <w:color w:val="000000"/>
          </w:rPr>
          <w:delText xml:space="preserve">we analyzed a multivariate GLM (error distribution = negative binomial, link function = log) with willow genotype as the predictor variable and an abundance matrix of willow-gall and gall-parasitoid interactions as the response variable. Next, we randomly sampled </w:delText>
        </w:r>
        <w:r w:rsidR="00027996" w:rsidDel="00633739">
          <w:rPr>
            <w:rFonts w:ascii="Times New Roman" w:hAnsi="Times New Roman" w:cs="Times New Roman"/>
            <w:color w:val="000000"/>
          </w:rPr>
          <w:delText>monoculture food webs</w:delText>
        </w:r>
        <w:r w:rsidR="002D5EA6" w:rsidDel="00633739">
          <w:rPr>
            <w:rFonts w:ascii="Times New Roman" w:hAnsi="Times New Roman" w:cs="Times New Roman"/>
            <w:color w:val="000000"/>
          </w:rPr>
          <w:delText xml:space="preserve"> from the pool of 25 genotypes (with replacement) for ea</w:delText>
        </w:r>
        <w:r w:rsidR="00027996" w:rsidDel="00633739">
          <w:rPr>
            <w:rFonts w:ascii="Times New Roman" w:hAnsi="Times New Roman" w:cs="Times New Roman"/>
            <w:color w:val="000000"/>
          </w:rPr>
          <w:delText>ch level of genetic variation (2</w:delText>
        </w:r>
        <w:r w:rsidR="002D5EA6" w:rsidDel="00633739">
          <w:rPr>
            <w:rFonts w:ascii="Times New Roman" w:hAnsi="Times New Roman" w:cs="Times New Roman"/>
            <w:color w:val="000000"/>
          </w:rPr>
          <w:delText xml:space="preserve"> to 25 genotype polycultures) </w:delText>
        </w:r>
      </w:del>
      <w:del w:id="266" w:author="Matthew Barbour" w:date="2015-09-28T11:22:00Z">
        <w:r w:rsidR="002D5EA6" w:rsidDel="009035E6">
          <w:rPr>
            <w:rFonts w:ascii="Times New Roman" w:hAnsi="Times New Roman" w:cs="Times New Roman"/>
            <w:color w:val="000000"/>
          </w:rPr>
          <w:delText xml:space="preserve">and </w:delText>
        </w:r>
      </w:del>
      <w:r w:rsidR="00027996">
        <w:rPr>
          <w:rFonts w:ascii="Times New Roman" w:hAnsi="Times New Roman" w:cs="Times New Roman"/>
          <w:color w:val="000000"/>
        </w:rPr>
        <w:t xml:space="preserve">calculated the </w:t>
      </w:r>
      <w:ins w:id="267" w:author="Matthew Barbour" w:date="2015-10-05T10:21:00Z">
        <w:r w:rsidR="00DB57D5">
          <w:rPr>
            <w:rFonts w:ascii="Times New Roman" w:hAnsi="Times New Roman" w:cs="Times New Roman"/>
            <w:color w:val="000000"/>
          </w:rPr>
          <w:t>total</w:t>
        </w:r>
      </w:ins>
      <w:del w:id="268" w:author="Matthew Barbour" w:date="2015-10-05T10:21:00Z">
        <w:r w:rsidR="00027996" w:rsidDel="00DB57D5">
          <w:rPr>
            <w:rFonts w:ascii="Times New Roman" w:hAnsi="Times New Roman" w:cs="Times New Roman"/>
            <w:color w:val="000000"/>
          </w:rPr>
          <w:delText>average</w:delText>
        </w:r>
      </w:del>
      <w:r w:rsidR="00027996">
        <w:rPr>
          <w:rFonts w:ascii="Times New Roman" w:hAnsi="Times New Roman" w:cs="Times New Roman"/>
          <w:color w:val="000000"/>
        </w:rPr>
        <w:t xml:space="preserve"> abundance of each trophic interaction</w:t>
      </w:r>
      <w:ins w:id="269" w:author="Matthew Barbour" w:date="2015-10-14T16:18:00Z">
        <w:r w:rsidR="004917B0">
          <w:rPr>
            <w:rFonts w:ascii="Times New Roman" w:hAnsi="Times New Roman" w:cs="Times New Roman"/>
            <w:color w:val="000000"/>
          </w:rPr>
          <w:t xml:space="preserve"> associated with each genotype</w:t>
        </w:r>
      </w:ins>
      <w:ins w:id="270" w:author="Matthew Barbour" w:date="2015-09-28T11:27:00Z">
        <w:r w:rsidR="009035E6">
          <w:rPr>
            <w:rFonts w:ascii="Times New Roman" w:hAnsi="Times New Roman" w:cs="Times New Roman"/>
            <w:color w:val="000000"/>
          </w:rPr>
          <w:t>,</w:t>
        </w:r>
      </w:ins>
      <w:ins w:id="271" w:author="Matthew Barbour" w:date="2015-10-14T16:10:00Z">
        <w:r w:rsidR="00417610">
          <w:rPr>
            <w:rFonts w:ascii="Times New Roman" w:hAnsi="Times New Roman" w:cs="Times New Roman"/>
            <w:color w:val="000000"/>
          </w:rPr>
          <w:t xml:space="preserve"> resulting in a </w:t>
        </w:r>
      </w:ins>
      <w:ins w:id="272" w:author="Matthew Barbour" w:date="2015-10-15T14:32:00Z">
        <w:r w:rsidR="00DB5555">
          <w:rPr>
            <w:rFonts w:ascii="Times New Roman" w:hAnsi="Times New Roman" w:cs="Times New Roman"/>
            <w:color w:val="000000"/>
          </w:rPr>
          <w:t xml:space="preserve">quantitative </w:t>
        </w:r>
      </w:ins>
      <w:ins w:id="273" w:author="Matthew Barbour" w:date="2015-10-14T16:10:00Z">
        <w:r w:rsidR="00417610">
          <w:rPr>
            <w:rFonts w:ascii="Times New Roman" w:hAnsi="Times New Roman" w:cs="Times New Roman"/>
            <w:color w:val="000000"/>
          </w:rPr>
          <w:t xml:space="preserve">matrix </w:t>
        </w:r>
      </w:ins>
      <w:ins w:id="274" w:author="Matthew Barbour" w:date="2015-10-14T16:19:00Z">
        <w:r w:rsidR="004917B0">
          <w:rPr>
            <w:rFonts w:ascii="Times New Roman" w:hAnsi="Times New Roman" w:cs="Times New Roman"/>
            <w:color w:val="000000"/>
          </w:rPr>
          <w:t xml:space="preserve">of 25 genotypes (rows) </w:t>
        </w:r>
      </w:ins>
      <w:ins w:id="275" w:author="Matthew Barbour" w:date="2015-10-14T16:10:00Z">
        <w:r w:rsidR="00021388">
          <w:rPr>
            <w:rFonts w:ascii="Times New Roman" w:hAnsi="Times New Roman" w:cs="Times New Roman"/>
            <w:color w:val="000000"/>
          </w:rPr>
          <w:t>and 16</w:t>
        </w:r>
        <w:r w:rsidR="00417610">
          <w:rPr>
            <w:rFonts w:ascii="Times New Roman" w:hAnsi="Times New Roman" w:cs="Times New Roman"/>
            <w:color w:val="000000"/>
          </w:rPr>
          <w:t xml:space="preserve"> </w:t>
        </w:r>
      </w:ins>
      <w:ins w:id="276" w:author="Matthew Barbour" w:date="2015-10-14T16:19:00Z">
        <w:r w:rsidR="004917B0">
          <w:rPr>
            <w:rFonts w:ascii="Times New Roman" w:hAnsi="Times New Roman" w:cs="Times New Roman"/>
            <w:color w:val="000000"/>
          </w:rPr>
          <w:t>unique trophic interactions (</w:t>
        </w:r>
      </w:ins>
      <w:ins w:id="277" w:author="Matthew Barbour" w:date="2015-10-14T16:10:00Z">
        <w:r w:rsidR="00417610">
          <w:rPr>
            <w:rFonts w:ascii="Times New Roman" w:hAnsi="Times New Roman" w:cs="Times New Roman"/>
            <w:color w:val="000000"/>
          </w:rPr>
          <w:t>columns</w:t>
        </w:r>
      </w:ins>
      <w:ins w:id="278" w:author="Matthew Barbour" w:date="2015-10-14T16:19:00Z">
        <w:r w:rsidR="004917B0">
          <w:rPr>
            <w:rFonts w:ascii="Times New Roman" w:hAnsi="Times New Roman" w:cs="Times New Roman"/>
            <w:color w:val="000000"/>
          </w:rPr>
          <w:t>)</w:t>
        </w:r>
      </w:ins>
      <w:ins w:id="279" w:author="Matthew Barbour" w:date="2015-10-14T16:10:00Z">
        <w:r w:rsidR="004917B0">
          <w:rPr>
            <w:rFonts w:ascii="Times New Roman" w:hAnsi="Times New Roman" w:cs="Times New Roman"/>
            <w:color w:val="000000"/>
          </w:rPr>
          <w:t xml:space="preserve">. </w:t>
        </w:r>
      </w:ins>
      <w:ins w:id="280" w:author="Matthew Barbour" w:date="2015-10-15T14:54:00Z">
        <w:r w:rsidR="008B5105">
          <w:rPr>
            <w:rFonts w:ascii="Times New Roman" w:hAnsi="Times New Roman" w:cs="Times New Roman"/>
            <w:color w:val="000000"/>
          </w:rPr>
          <w:t xml:space="preserve">(2) </w:t>
        </w:r>
        <w:r w:rsidR="008B5105" w:rsidRPr="008B5105">
          <w:rPr>
            <w:rFonts w:ascii="Times New Roman" w:hAnsi="Times New Roman" w:cs="Times New Roman"/>
            <w:color w:val="000000"/>
            <w:u w:val="single"/>
            <w:rPrChange w:id="281" w:author="Matthew Barbour" w:date="2015-10-15T14:55:00Z">
              <w:rPr>
                <w:rFonts w:ascii="Times New Roman" w:hAnsi="Times New Roman" w:cs="Times New Roman"/>
                <w:color w:val="000000"/>
              </w:rPr>
            </w:rPrChange>
          </w:rPr>
          <w:t>Sample-based rarefaction</w:t>
        </w:r>
        <w:r w:rsidR="008B5105">
          <w:rPr>
            <w:rFonts w:ascii="Times New Roman" w:hAnsi="Times New Roman" w:cs="Times New Roman"/>
            <w:color w:val="000000"/>
          </w:rPr>
          <w:t xml:space="preserve">: </w:t>
        </w:r>
      </w:ins>
      <w:ins w:id="282" w:author="Matthew Barbour" w:date="2015-10-15T14:55:00Z">
        <w:r w:rsidR="008B5105">
          <w:rPr>
            <w:rFonts w:ascii="Times New Roman" w:hAnsi="Times New Roman" w:cs="Times New Roman"/>
            <w:color w:val="000000"/>
          </w:rPr>
          <w:t xml:space="preserve">with this matrix, </w:t>
        </w:r>
      </w:ins>
      <w:ins w:id="283" w:author="Matthew Barbour" w:date="2015-10-15T14:43:00Z">
        <w:r w:rsidR="008B5105">
          <w:rPr>
            <w:rFonts w:ascii="Times New Roman" w:hAnsi="Times New Roman" w:cs="Times New Roman"/>
            <w:color w:val="000000"/>
          </w:rPr>
          <w:t>w</w:t>
        </w:r>
        <w:r w:rsidR="003C1220">
          <w:rPr>
            <w:rFonts w:ascii="Times New Roman" w:hAnsi="Times New Roman" w:cs="Times New Roman"/>
            <w:color w:val="000000"/>
          </w:rPr>
          <w:t xml:space="preserve">e </w:t>
        </w:r>
      </w:ins>
      <w:ins w:id="284" w:author="Matthew Barbour" w:date="2015-10-14T16:11:00Z">
        <w:r w:rsidR="00417610">
          <w:rPr>
            <w:rFonts w:ascii="Times New Roman" w:hAnsi="Times New Roman" w:cs="Times New Roman"/>
            <w:color w:val="000000"/>
          </w:rPr>
          <w:t>randomly sampled 1 to 25 genotypes</w:t>
        </w:r>
      </w:ins>
      <w:ins w:id="285" w:author="Matthew Barbour" w:date="2015-10-15T14:44:00Z">
        <w:r w:rsidR="003C1220">
          <w:rPr>
            <w:rFonts w:ascii="Times New Roman" w:hAnsi="Times New Roman" w:cs="Times New Roman"/>
            <w:color w:val="000000"/>
          </w:rPr>
          <w:t xml:space="preserve"> </w:t>
        </w:r>
      </w:ins>
      <w:ins w:id="286" w:author="Matthew Barbour" w:date="2015-10-14T16:11:00Z">
        <w:r w:rsidR="00417610">
          <w:rPr>
            <w:rFonts w:ascii="Times New Roman" w:hAnsi="Times New Roman" w:cs="Times New Roman"/>
            <w:color w:val="000000"/>
          </w:rPr>
          <w:t>(without replacement)</w:t>
        </w:r>
      </w:ins>
      <w:ins w:id="287" w:author="Matthew Barbour" w:date="2015-10-15T15:04:00Z">
        <w:r w:rsidR="00D251DD">
          <w:rPr>
            <w:rFonts w:ascii="Times New Roman" w:hAnsi="Times New Roman" w:cs="Times New Roman"/>
            <w:color w:val="000000"/>
          </w:rPr>
          <w:t xml:space="preserve">, 1000 times each, and calculated the total abundance of each trophic interaction associated with </w:t>
        </w:r>
      </w:ins>
      <w:del w:id="288" w:author="Matthew Barbour" w:date="2015-09-28T11:23:00Z">
        <w:r w:rsidR="00027996" w:rsidDel="009035E6">
          <w:rPr>
            <w:rFonts w:ascii="Times New Roman" w:hAnsi="Times New Roman" w:cs="Times New Roman"/>
            <w:color w:val="000000"/>
          </w:rPr>
          <w:delText xml:space="preserve"> </w:delText>
        </w:r>
      </w:del>
      <w:del w:id="289" w:author="Matthew Barbour" w:date="2015-09-28T11:27:00Z">
        <w:r w:rsidR="00027996" w:rsidDel="009035E6">
          <w:rPr>
            <w:rFonts w:ascii="Times New Roman" w:hAnsi="Times New Roman" w:cs="Times New Roman"/>
            <w:color w:val="000000"/>
          </w:rPr>
          <w:delText xml:space="preserve">for each </w:delText>
        </w:r>
      </w:del>
      <w:del w:id="290" w:author="Matthew Barbour" w:date="2015-09-28T11:23:00Z">
        <w:r w:rsidR="00027996" w:rsidDel="009035E6">
          <w:rPr>
            <w:rFonts w:ascii="Times New Roman" w:hAnsi="Times New Roman" w:cs="Times New Roman"/>
            <w:color w:val="000000"/>
          </w:rPr>
          <w:delText>polyculture sample</w:delText>
        </w:r>
      </w:del>
      <w:del w:id="291" w:author="Matthew Barbour" w:date="2015-09-28T11:27:00Z">
        <w:r w:rsidR="00027996" w:rsidDel="009035E6">
          <w:rPr>
            <w:rFonts w:ascii="Times New Roman" w:hAnsi="Times New Roman" w:cs="Times New Roman"/>
            <w:color w:val="000000"/>
          </w:rPr>
          <w:delText>. Finally, we</w:delText>
        </w:r>
      </w:del>
      <w:del w:id="292" w:author="Matthew Barbour" w:date="2015-10-14T16:11:00Z">
        <w:r w:rsidR="00027996" w:rsidDel="00417610">
          <w:rPr>
            <w:rFonts w:ascii="Times New Roman" w:hAnsi="Times New Roman" w:cs="Times New Roman"/>
            <w:color w:val="000000"/>
          </w:rPr>
          <w:delText xml:space="preserve"> </w:delText>
        </w:r>
      </w:del>
      <w:del w:id="293" w:author="Matthew Barbour" w:date="2015-10-15T15:05:00Z">
        <w:r w:rsidR="002D5EA6" w:rsidDel="00D251DD">
          <w:rPr>
            <w:rFonts w:ascii="Times New Roman" w:hAnsi="Times New Roman" w:cs="Times New Roman"/>
            <w:color w:val="000000"/>
          </w:rPr>
          <w:delText>calculate</w:delText>
        </w:r>
      </w:del>
      <w:del w:id="294" w:author="Matthew Barbour" w:date="2015-09-28T11:24:00Z">
        <w:r w:rsidR="002D5EA6" w:rsidDel="009035E6">
          <w:rPr>
            <w:rFonts w:ascii="Times New Roman" w:hAnsi="Times New Roman" w:cs="Times New Roman"/>
            <w:color w:val="000000"/>
          </w:rPr>
          <w:delText>d</w:delText>
        </w:r>
      </w:del>
      <w:del w:id="295" w:author="Matthew Barbour" w:date="2015-10-15T15:05:00Z">
        <w:r w:rsidR="002D5EA6" w:rsidDel="00D251DD">
          <w:rPr>
            <w:rFonts w:ascii="Times New Roman" w:hAnsi="Times New Roman" w:cs="Times New Roman"/>
            <w:color w:val="000000"/>
          </w:rPr>
          <w:delText xml:space="preserve"> </w:delText>
        </w:r>
        <w:r w:rsidR="001F4E05" w:rsidDel="00D251DD">
          <w:rPr>
            <w:rFonts w:ascii="Times New Roman" w:hAnsi="Times New Roman" w:cs="Times New Roman"/>
            <w:color w:val="000000"/>
          </w:rPr>
          <w:delText>food-web complexity</w:delText>
        </w:r>
      </w:del>
      <w:ins w:id="296" w:author="Matthew Barbour" w:date="2015-10-14T16:13:00Z">
        <w:r w:rsidR="00417610">
          <w:rPr>
            <w:rFonts w:ascii="Times New Roman" w:hAnsi="Times New Roman" w:cs="Times New Roman"/>
            <w:color w:val="000000"/>
          </w:rPr>
          <w:t>each level of genetic variation</w:t>
        </w:r>
      </w:ins>
      <w:del w:id="297" w:author="Matthew Barbour" w:date="2015-09-28T11:27:00Z">
        <w:r w:rsidR="000C29D8" w:rsidDel="009035E6">
          <w:rPr>
            <w:rFonts w:ascii="Times New Roman" w:hAnsi="Times New Roman" w:cs="Times New Roman"/>
            <w:color w:val="000000"/>
          </w:rPr>
          <w:delText xml:space="preserve"> for </w:delText>
        </w:r>
      </w:del>
      <w:del w:id="298" w:author="Matthew Barbour" w:date="2015-09-28T11:24:00Z">
        <w:r w:rsidR="000C29D8" w:rsidDel="009035E6">
          <w:rPr>
            <w:rFonts w:ascii="Times New Roman" w:hAnsi="Times New Roman" w:cs="Times New Roman"/>
            <w:color w:val="000000"/>
          </w:rPr>
          <w:delText>all monoculture and polyculture samples</w:delText>
        </w:r>
      </w:del>
      <w:r w:rsidR="000C29D8">
        <w:rPr>
          <w:rFonts w:ascii="Times New Roman" w:hAnsi="Times New Roman" w:cs="Times New Roman"/>
          <w:color w:val="000000"/>
        </w:rPr>
        <w:t>.</w:t>
      </w:r>
      <w:ins w:id="299" w:author="Matthew Barbour" w:date="2015-10-15T14:30:00Z">
        <w:r w:rsidR="00021388">
          <w:rPr>
            <w:rFonts w:ascii="Times New Roman" w:hAnsi="Times New Roman" w:cs="Times New Roman"/>
            <w:color w:val="000000"/>
          </w:rPr>
          <w:t xml:space="preserve"> </w:t>
        </w:r>
      </w:ins>
      <w:ins w:id="300" w:author="Matthew Barbour" w:date="2015-10-15T14:48:00Z">
        <w:r w:rsidR="003C1220">
          <w:rPr>
            <w:rFonts w:ascii="Times New Roman" w:hAnsi="Times New Roman" w:cs="Times New Roman"/>
            <w:color w:val="000000"/>
          </w:rPr>
          <w:t xml:space="preserve">We </w:t>
        </w:r>
      </w:ins>
      <w:ins w:id="301" w:author="Matthew Barbour" w:date="2015-10-15T15:09:00Z">
        <w:r w:rsidR="00D251DD">
          <w:rPr>
            <w:rFonts w:ascii="Times New Roman" w:hAnsi="Times New Roman" w:cs="Times New Roman"/>
            <w:color w:val="000000"/>
          </w:rPr>
          <w:t xml:space="preserve">made sure to </w:t>
        </w:r>
      </w:ins>
      <w:ins w:id="302" w:author="Matthew Barbour" w:date="2015-10-15T15:05:00Z">
        <w:r w:rsidR="00D251DD">
          <w:rPr>
            <w:rFonts w:ascii="Times New Roman" w:hAnsi="Times New Roman" w:cs="Times New Roman"/>
            <w:color w:val="000000"/>
          </w:rPr>
          <w:t xml:space="preserve">remove redundant combinations of genotypes </w:t>
        </w:r>
      </w:ins>
      <w:ins w:id="303" w:author="Matthew Barbour" w:date="2015-10-15T15:10:00Z">
        <w:r w:rsidR="00D251DD">
          <w:rPr>
            <w:rFonts w:ascii="Times New Roman" w:hAnsi="Times New Roman" w:cs="Times New Roman"/>
            <w:color w:val="000000"/>
          </w:rPr>
          <w:t xml:space="preserve">generated by our random sampling. </w:t>
        </w:r>
      </w:ins>
      <w:ins w:id="304" w:author="Matthew Barbour" w:date="2015-10-15T15:28:00Z">
        <w:r w:rsidR="00A773A3">
          <w:rPr>
            <w:rFonts w:ascii="Times New Roman" w:hAnsi="Times New Roman" w:cs="Times New Roman"/>
            <w:color w:val="000000"/>
          </w:rPr>
          <w:t xml:space="preserve">We then calculated food-web complexity </w:t>
        </w:r>
      </w:ins>
      <w:ins w:id="305" w:author="Matthew Barbour" w:date="2015-10-15T15:29:00Z">
        <w:r w:rsidR="00A773A3">
          <w:rPr>
            <w:rFonts w:ascii="Times New Roman" w:hAnsi="Times New Roman" w:cs="Times New Roman"/>
            <w:color w:val="000000"/>
          </w:rPr>
          <w:t xml:space="preserve">(described in paragraph below) </w:t>
        </w:r>
      </w:ins>
      <w:ins w:id="306" w:author="Matthew Barbour" w:date="2015-10-15T15:28:00Z">
        <w:r w:rsidR="00A773A3">
          <w:rPr>
            <w:rFonts w:ascii="Times New Roman" w:hAnsi="Times New Roman" w:cs="Times New Roman"/>
            <w:color w:val="000000"/>
          </w:rPr>
          <w:t xml:space="preserve">for </w:t>
        </w:r>
      </w:ins>
      <w:ins w:id="307" w:author="Matthew Barbour" w:date="2015-10-15T15:29:00Z">
        <w:r w:rsidR="00A773A3">
          <w:rPr>
            <w:rFonts w:ascii="Times New Roman" w:hAnsi="Times New Roman" w:cs="Times New Roman"/>
            <w:color w:val="000000"/>
          </w:rPr>
          <w:t>each sample</w:t>
        </w:r>
      </w:ins>
      <w:ins w:id="308" w:author="Matthew Barbour" w:date="2015-10-15T16:20:00Z">
        <w:r w:rsidR="009F7633">
          <w:rPr>
            <w:rFonts w:ascii="Times New Roman" w:hAnsi="Times New Roman" w:cs="Times New Roman"/>
            <w:color w:val="000000"/>
          </w:rPr>
          <w:t xml:space="preserve">, and then calculated the average complexity for each </w:t>
        </w:r>
      </w:ins>
      <w:ins w:id="309" w:author="Matthew Barbour" w:date="2015-10-15T16:21:00Z">
        <w:r w:rsidR="009F7633">
          <w:rPr>
            <w:rFonts w:ascii="Times New Roman" w:hAnsi="Times New Roman" w:cs="Times New Roman"/>
            <w:color w:val="000000"/>
          </w:rPr>
          <w:t>level of</w:t>
        </w:r>
      </w:ins>
      <w:ins w:id="310" w:author="Matthew Barbour" w:date="2015-10-15T16:20:00Z">
        <w:r w:rsidR="009F7633">
          <w:rPr>
            <w:rFonts w:ascii="Times New Roman" w:hAnsi="Times New Roman" w:cs="Times New Roman"/>
            <w:color w:val="000000"/>
          </w:rPr>
          <w:t xml:space="preserve"> </w:t>
        </w:r>
      </w:ins>
      <w:ins w:id="311" w:author="Matthew Barbour" w:date="2015-10-15T16:21:00Z">
        <w:r w:rsidR="009F7633">
          <w:rPr>
            <w:rFonts w:ascii="Times New Roman" w:hAnsi="Times New Roman" w:cs="Times New Roman"/>
            <w:color w:val="000000"/>
          </w:rPr>
          <w:t>genetic variation</w:t>
        </w:r>
      </w:ins>
      <w:ins w:id="312" w:author="Matthew Barbour" w:date="2015-10-15T15:29:00Z">
        <w:r w:rsidR="00A773A3">
          <w:rPr>
            <w:rFonts w:ascii="Times New Roman" w:hAnsi="Times New Roman" w:cs="Times New Roman"/>
            <w:color w:val="000000"/>
          </w:rPr>
          <w:t xml:space="preserve">. </w:t>
        </w:r>
      </w:ins>
      <w:ins w:id="313" w:author="Matthew Barbour" w:date="2015-10-15T15:33:00Z">
        <w:r w:rsidR="006E29D5">
          <w:rPr>
            <w:rFonts w:ascii="Times New Roman" w:hAnsi="Times New Roman" w:cs="Times New Roman"/>
            <w:color w:val="000000"/>
          </w:rPr>
          <w:t xml:space="preserve">Finally, </w:t>
        </w:r>
      </w:ins>
      <w:ins w:id="314" w:author="Matthew Barbour" w:date="2015-10-15T15:34:00Z">
        <w:r w:rsidR="006E29D5">
          <w:rPr>
            <w:rFonts w:ascii="Times New Roman" w:hAnsi="Times New Roman" w:cs="Times New Roman"/>
            <w:color w:val="000000"/>
          </w:rPr>
          <w:t xml:space="preserve">we repeated this </w:t>
        </w:r>
      </w:ins>
      <w:ins w:id="315" w:author="Matthew Barbour" w:date="2015-10-15T15:36:00Z">
        <w:r w:rsidR="006E29D5">
          <w:rPr>
            <w:rFonts w:ascii="Times New Roman" w:hAnsi="Times New Roman" w:cs="Times New Roman"/>
            <w:color w:val="000000"/>
          </w:rPr>
          <w:t>sampling procedure</w:t>
        </w:r>
      </w:ins>
      <w:ins w:id="316" w:author="Matthew Barbour" w:date="2015-10-15T15:34:00Z">
        <w:r w:rsidR="006E29D5">
          <w:rPr>
            <w:rFonts w:ascii="Times New Roman" w:hAnsi="Times New Roman" w:cs="Times New Roman"/>
            <w:color w:val="000000"/>
          </w:rPr>
          <w:t xml:space="preserve"> on 40 different matrices</w:t>
        </w:r>
      </w:ins>
      <w:ins w:id="317" w:author="Matthew Barbour" w:date="2015-10-15T16:22:00Z">
        <w:r w:rsidR="00A705A3">
          <w:rPr>
            <w:rFonts w:ascii="Times New Roman" w:hAnsi="Times New Roman" w:cs="Times New Roman"/>
            <w:color w:val="000000"/>
          </w:rPr>
          <w:t xml:space="preserve"> to quantify the variability in</w:t>
        </w:r>
      </w:ins>
      <w:ins w:id="318" w:author="Matthew Barbour" w:date="2015-10-15T16:23:00Z">
        <w:r w:rsidR="00A705A3">
          <w:rPr>
            <w:rFonts w:ascii="Times New Roman" w:hAnsi="Times New Roman" w:cs="Times New Roman"/>
            <w:color w:val="000000"/>
          </w:rPr>
          <w:t xml:space="preserve"> our estimates of</w:t>
        </w:r>
      </w:ins>
      <w:ins w:id="319" w:author="Matthew Barbour" w:date="2015-10-15T16:22:00Z">
        <w:r w:rsidR="00A705A3">
          <w:rPr>
            <w:rFonts w:ascii="Times New Roman" w:hAnsi="Times New Roman" w:cs="Times New Roman"/>
            <w:color w:val="000000"/>
          </w:rPr>
          <w:t xml:space="preserve"> average food-web complexity</w:t>
        </w:r>
      </w:ins>
      <w:ins w:id="320" w:author="Matthew Barbour" w:date="2015-10-15T16:23:00Z">
        <w:r w:rsidR="00A705A3">
          <w:rPr>
            <w:rFonts w:ascii="Times New Roman" w:hAnsi="Times New Roman" w:cs="Times New Roman"/>
            <w:color w:val="000000"/>
          </w:rPr>
          <w:t>.</w:t>
        </w:r>
      </w:ins>
      <w:ins w:id="321" w:author="Matthew Barbour" w:date="2015-10-15T15:34:00Z">
        <w:r w:rsidR="006E29D5">
          <w:rPr>
            <w:rFonts w:ascii="Times New Roman" w:hAnsi="Times New Roman" w:cs="Times New Roman"/>
            <w:color w:val="000000"/>
          </w:rPr>
          <w:t xml:space="preserve"> </w:t>
        </w:r>
      </w:ins>
      <w:ins w:id="322" w:author="Matthew Barbour" w:date="2015-10-15T15:22:00Z">
        <w:r w:rsidR="00A773A3">
          <w:rPr>
            <w:rFonts w:ascii="Times New Roman" w:hAnsi="Times New Roman" w:cs="Times New Roman"/>
            <w:color w:val="000000"/>
          </w:rPr>
          <w:t xml:space="preserve">Taken together, this resampling procedure is an adaptation of </w:t>
        </w:r>
      </w:ins>
      <w:ins w:id="323" w:author="Matthew Barbour" w:date="2015-10-15T15:19:00Z">
        <w:r w:rsidR="00181662">
          <w:rPr>
            <w:rFonts w:ascii="Times New Roman" w:hAnsi="Times New Roman" w:cs="Times New Roman"/>
            <w:color w:val="000000"/>
          </w:rPr>
          <w:t xml:space="preserve">sample-based rarefaction </w:t>
        </w:r>
      </w:ins>
      <w:ins w:id="324" w:author="Matthew Barbour" w:date="2015-10-15T15:22:00Z">
        <w:r w:rsidR="00A773A3">
          <w:rPr>
            <w:rFonts w:ascii="Times New Roman" w:hAnsi="Times New Roman" w:cs="Times New Roman"/>
            <w:color w:val="000000"/>
          </w:rPr>
          <w:t>of species richness</w:t>
        </w:r>
      </w:ins>
      <w:ins w:id="325" w:author="Matthew Barbour" w:date="2015-10-15T15:23:00Z">
        <w:r w:rsidR="00A773A3">
          <w:rPr>
            <w:rFonts w:ascii="Times New Roman" w:hAnsi="Times New Roman" w:cs="Times New Roman"/>
            <w:color w:val="000000"/>
          </w:rPr>
          <w:t xml:space="preserve"> (cite </w:t>
        </w:r>
        <w:proofErr w:type="spellStart"/>
        <w:r w:rsidR="00A773A3">
          <w:rPr>
            <w:rFonts w:ascii="Times New Roman" w:hAnsi="Times New Roman" w:cs="Times New Roman"/>
            <w:color w:val="000000"/>
          </w:rPr>
          <w:t>Gotelli</w:t>
        </w:r>
        <w:proofErr w:type="spellEnd"/>
        <w:r w:rsidR="00A773A3">
          <w:rPr>
            <w:rFonts w:ascii="Times New Roman" w:hAnsi="Times New Roman" w:cs="Times New Roman"/>
            <w:color w:val="000000"/>
          </w:rPr>
          <w:t xml:space="preserve"> and Colwell 2001)</w:t>
        </w:r>
      </w:ins>
      <w:ins w:id="326" w:author="Matthew Barbour" w:date="2015-10-15T15:22:00Z">
        <w:r w:rsidR="00A773A3">
          <w:rPr>
            <w:rFonts w:ascii="Times New Roman" w:hAnsi="Times New Roman" w:cs="Times New Roman"/>
            <w:color w:val="000000"/>
          </w:rPr>
          <w:t xml:space="preserve"> for</w:t>
        </w:r>
      </w:ins>
      <w:ins w:id="327" w:author="Matthew Barbour" w:date="2015-10-15T15:19:00Z">
        <w:r w:rsidR="00181662">
          <w:rPr>
            <w:rFonts w:ascii="Times New Roman" w:hAnsi="Times New Roman" w:cs="Times New Roman"/>
            <w:color w:val="000000"/>
          </w:rPr>
          <w:t xml:space="preserve"> food-web complexity</w:t>
        </w:r>
      </w:ins>
      <w:ins w:id="328" w:author="Matthew Barbour" w:date="2015-10-15T15:36:00Z">
        <w:r w:rsidR="006E29D5">
          <w:rPr>
            <w:rFonts w:ascii="Times New Roman" w:hAnsi="Times New Roman" w:cs="Times New Roman"/>
            <w:color w:val="000000"/>
          </w:rPr>
          <w:t>.</w:t>
        </w:r>
      </w:ins>
    </w:p>
    <w:p w14:paraId="7D32258D" w14:textId="77777777" w:rsidR="00181662" w:rsidRDefault="00181662"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329" w:author="Matthew Barbour" w:date="2015-10-15T16:39:00Z"/>
          <w:rFonts w:ascii="Times New Roman" w:hAnsi="Times New Roman" w:cs="Times New Roman"/>
          <w:color w:val="000000"/>
        </w:rPr>
      </w:pPr>
    </w:p>
    <w:p w14:paraId="3D9B2B6D" w14:textId="77777777" w:rsidR="006A07E0" w:rsidRDefault="006A07E0"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330" w:author="Matthew Barbour" w:date="2015-10-15T16:37:00Z"/>
          <w:rFonts w:ascii="Times New Roman" w:hAnsi="Times New Roman" w:cs="Times New Roman"/>
          <w:color w:val="000000"/>
        </w:rPr>
      </w:pPr>
    </w:p>
    <w:p w14:paraId="4CD31AD2" w14:textId="1254CE00" w:rsidR="006A07E0" w:rsidRDefault="006A07E0"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331" w:author="Matthew Barbour" w:date="2015-10-15T16:27:00Z"/>
          <w:rFonts w:ascii="Times New Roman" w:hAnsi="Times New Roman" w:cs="Times New Roman"/>
          <w:color w:val="000000"/>
        </w:rPr>
      </w:pPr>
      <w:ins w:id="332" w:author="Matthew Barbour" w:date="2015-10-15T16:38:00Z">
        <w:r>
          <w:rPr>
            <w:rFonts w:ascii="Times New Roman" w:hAnsi="Times New Roman" w:cs="Times New Roman"/>
            <w:color w:val="000000"/>
          </w:rPr>
          <w:t xml:space="preserve">While it is relatively straightforward to </w:t>
        </w:r>
      </w:ins>
      <w:proofErr w:type="gramStart"/>
      <w:ins w:id="333" w:author="Matthew Barbour" w:date="2015-10-15T16:37:00Z">
        <w:r>
          <w:rPr>
            <w:rFonts w:ascii="Times New Roman" w:hAnsi="Times New Roman" w:cs="Times New Roman"/>
            <w:color w:val="000000"/>
          </w:rPr>
          <w:t>In</w:t>
        </w:r>
        <w:proofErr w:type="gramEnd"/>
        <w:r>
          <w:rPr>
            <w:rFonts w:ascii="Times New Roman" w:hAnsi="Times New Roman" w:cs="Times New Roman"/>
            <w:color w:val="000000"/>
          </w:rPr>
          <w:t xml:space="preserve"> order to estimate </w:t>
        </w:r>
      </w:ins>
    </w:p>
    <w:p w14:paraId="25B80498" w14:textId="2FC47B5A" w:rsidR="00A705A3" w:rsidRDefault="006A07E0"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334" w:author="Matthew Barbour" w:date="2015-10-15T16:39:00Z"/>
          <w:rFonts w:ascii="Times New Roman" w:hAnsi="Times New Roman" w:cs="Times New Roman"/>
          <w:color w:val="000000"/>
        </w:rPr>
      </w:pPr>
      <w:ins w:id="335" w:author="Matthew Barbour" w:date="2015-10-15T16:33:00Z">
        <w:r>
          <w:rPr>
            <w:rFonts w:ascii="Times New Roman" w:hAnsi="Times New Roman" w:cs="Times New Roman"/>
            <w:color w:val="000000"/>
          </w:rPr>
          <w:t>Since our resampling has a hierarchical structure (i.e. 1 to 25 genotypes)</w:t>
        </w:r>
      </w:ins>
      <w:ins w:id="336" w:author="Matthew Barbour" w:date="2015-10-15T16:35:00Z">
        <w:r>
          <w:rPr>
            <w:rFonts w:ascii="Times New Roman" w:hAnsi="Times New Roman" w:cs="Times New Roman"/>
            <w:color w:val="000000"/>
          </w:rPr>
          <w:t xml:space="preserve">, it is possible to additively partition the rarefaction curve into two different components. </w:t>
        </w:r>
      </w:ins>
      <w:ins w:id="337" w:author="Matthew Barbour" w:date="2015-10-15T16:33:00Z">
        <w:r>
          <w:rPr>
            <w:rFonts w:ascii="Times New Roman" w:hAnsi="Times New Roman" w:cs="Times New Roman"/>
            <w:color w:val="000000"/>
          </w:rPr>
          <w:t xml:space="preserve"> With a sample-based rarefaction curve, it is possible </w:t>
        </w:r>
        <w:proofErr w:type="gramStart"/>
        <w:r>
          <w:rPr>
            <w:rFonts w:ascii="Times New Roman" w:hAnsi="Times New Roman" w:cs="Times New Roman"/>
            <w:color w:val="000000"/>
          </w:rPr>
          <w:t xml:space="preserve">the  </w:t>
        </w:r>
      </w:ins>
      <w:ins w:id="338" w:author="Matthew Barbour" w:date="2015-10-15T16:31:00Z">
        <w:r w:rsidR="00A705A3">
          <w:rPr>
            <w:rFonts w:ascii="Times New Roman" w:hAnsi="Times New Roman" w:cs="Times New Roman"/>
            <w:color w:val="000000"/>
          </w:rPr>
          <w:t>A</w:t>
        </w:r>
        <w:proofErr w:type="gramEnd"/>
        <w:r w:rsidR="00A705A3">
          <w:rPr>
            <w:rFonts w:ascii="Times New Roman" w:hAnsi="Times New Roman" w:cs="Times New Roman"/>
            <w:color w:val="000000"/>
          </w:rPr>
          <w:t xml:space="preserve"> valuable property of sample-based rarefaction </w:t>
        </w:r>
      </w:ins>
    </w:p>
    <w:p w14:paraId="7EB7DDC7" w14:textId="77777777" w:rsidR="006A07E0" w:rsidRDefault="006A07E0"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339" w:author="Matthew Barbour" w:date="2015-10-15T16:30:00Z"/>
          <w:rFonts w:ascii="Times New Roman" w:hAnsi="Times New Roman" w:cs="Times New Roman"/>
          <w:color w:val="000000"/>
        </w:rPr>
      </w:pPr>
    </w:p>
    <w:p w14:paraId="45C56F59" w14:textId="4E0E4DFC" w:rsidR="00A705A3" w:rsidRDefault="00A705A3"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340" w:author="Matthew Barbour" w:date="2015-10-15T16:27:00Z"/>
          <w:rFonts w:ascii="Times New Roman" w:hAnsi="Times New Roman" w:cs="Times New Roman"/>
          <w:color w:val="000000"/>
        </w:rPr>
      </w:pPr>
      <w:ins w:id="341" w:author="Matthew Barbour" w:date="2015-10-15T16:29:00Z">
        <w:r>
          <w:rPr>
            <w:rFonts w:ascii="Times New Roman" w:hAnsi="Times New Roman" w:cs="Times New Roman"/>
            <w:color w:val="000000"/>
          </w:rPr>
          <w:t xml:space="preserve">As is, the resampling procedure described above </w:t>
        </w:r>
      </w:ins>
      <w:ins w:id="342" w:author="Matthew Barbour" w:date="2015-10-15T16:39:00Z">
        <w:r w:rsidR="006A07E0">
          <w:rPr>
            <w:rFonts w:ascii="Times New Roman" w:hAnsi="Times New Roman" w:cs="Times New Roman"/>
            <w:color w:val="000000"/>
          </w:rPr>
          <w:t xml:space="preserve">will not enable us to accurately partition food-web complexity </w:t>
        </w:r>
      </w:ins>
      <w:ins w:id="343" w:author="Matthew Barbour" w:date="2015-10-15T16:40:00Z">
        <w:r w:rsidR="006A07E0">
          <w:rPr>
            <w:rFonts w:ascii="Times New Roman" w:hAnsi="Times New Roman" w:cs="Times New Roman"/>
            <w:color w:val="000000"/>
          </w:rPr>
          <w:t xml:space="preserve">into ALPHA AND BETA COMPONENTS. This is because our estimates of </w:t>
        </w:r>
      </w:ins>
      <w:ins w:id="344" w:author="Matthew Barbour" w:date="2015-10-15T16:44:00Z">
        <w:r w:rsidR="00620A87">
          <w:rPr>
            <w:rFonts w:ascii="Times New Roman" w:hAnsi="Times New Roman" w:cs="Times New Roman"/>
            <w:color w:val="000000"/>
          </w:rPr>
          <w:t xml:space="preserve">beta include: (1) the increased probability of sampling genotypes with </w:t>
        </w:r>
      </w:ins>
      <w:ins w:id="345" w:author="Matthew Barbour" w:date="2015-10-15T16:45:00Z">
        <w:r w:rsidR="00620A87">
          <w:rPr>
            <w:rFonts w:ascii="Times New Roman" w:hAnsi="Times New Roman" w:cs="Times New Roman"/>
            <w:color w:val="000000"/>
          </w:rPr>
          <w:t>distinct trophic interactions and (2) the inherent increase in sampling effort (i.e. number of plants sampled)</w:t>
        </w:r>
      </w:ins>
      <w:ins w:id="346" w:author="Matthew Barbour" w:date="2015-10-15T16:46:00Z">
        <w:r w:rsidR="00620A87">
          <w:rPr>
            <w:rFonts w:ascii="Times New Roman" w:hAnsi="Times New Roman" w:cs="Times New Roman"/>
            <w:color w:val="000000"/>
          </w:rPr>
          <w:t xml:space="preserve"> with increasing genetic variation (e.g. N = 4 plants for monocultures, N = 100 plants for </w:t>
        </w:r>
        <w:proofErr w:type="spellStart"/>
        <w:r w:rsidR="00620A87">
          <w:rPr>
            <w:rFonts w:ascii="Times New Roman" w:hAnsi="Times New Roman" w:cs="Times New Roman"/>
            <w:color w:val="000000"/>
          </w:rPr>
          <w:t>polycultures</w:t>
        </w:r>
        <w:proofErr w:type="spellEnd"/>
        <w:r w:rsidR="00620A87">
          <w:rPr>
            <w:rFonts w:ascii="Times New Roman" w:hAnsi="Times New Roman" w:cs="Times New Roman"/>
            <w:color w:val="000000"/>
          </w:rPr>
          <w:t xml:space="preserve"> of 25 genotypes). To account for this, </w:t>
        </w:r>
      </w:ins>
      <w:ins w:id="347" w:author="Matthew Barbour" w:date="2015-10-15T16:57:00Z">
        <w:r w:rsidR="00ED536D">
          <w:rPr>
            <w:rFonts w:ascii="Times New Roman" w:hAnsi="Times New Roman" w:cs="Times New Roman"/>
            <w:color w:val="000000"/>
          </w:rPr>
          <w:t xml:space="preserve">we </w:t>
        </w:r>
      </w:ins>
      <w:ins w:id="348" w:author="Matthew Barbour" w:date="2015-10-15T17:07:00Z">
        <w:r w:rsidR="00C41E14">
          <w:rPr>
            <w:rFonts w:ascii="Times New Roman" w:hAnsi="Times New Roman" w:cs="Times New Roman"/>
            <w:color w:val="000000"/>
          </w:rPr>
          <w:t xml:space="preserve">slightly modified our resampling procedure so that we could estimate average food-web complexity in monocultures based on </w:t>
        </w:r>
      </w:ins>
      <w:ins w:id="349" w:author="Matthew Barbour" w:date="2015-10-15T17:02:00Z">
        <w:r w:rsidR="00C41E14">
          <w:rPr>
            <w:rFonts w:ascii="Times New Roman" w:hAnsi="Times New Roman" w:cs="Times New Roman"/>
            <w:color w:val="000000"/>
          </w:rPr>
          <w:t xml:space="preserve">progressively higher levels of sampling effort </w:t>
        </w:r>
      </w:ins>
      <w:ins w:id="350" w:author="Matthew Barbour" w:date="2015-10-15T17:00:00Z">
        <w:r w:rsidR="00ED536D">
          <w:rPr>
            <w:rFonts w:ascii="Times New Roman" w:hAnsi="Times New Roman" w:cs="Times New Roman"/>
            <w:color w:val="000000"/>
          </w:rPr>
          <w:t>(</w:t>
        </w:r>
      </w:ins>
      <w:ins w:id="351" w:author="Matthew Barbour" w:date="2015-10-15T17:01:00Z">
        <w:r w:rsidR="00ED536D">
          <w:rPr>
            <w:rFonts w:ascii="Times New Roman" w:hAnsi="Times New Roman" w:cs="Times New Roman"/>
            <w:color w:val="000000"/>
          </w:rPr>
          <w:t xml:space="preserve">1 – </w:t>
        </w:r>
      </w:ins>
      <w:ins w:id="352" w:author="Matthew Barbour" w:date="2015-10-15T17:00:00Z">
        <w:r w:rsidR="00ED536D">
          <w:rPr>
            <w:rFonts w:ascii="Times New Roman" w:hAnsi="Times New Roman" w:cs="Times New Roman"/>
            <w:color w:val="000000"/>
          </w:rPr>
          <w:t>4 plants)</w:t>
        </w:r>
      </w:ins>
      <w:ins w:id="353" w:author="Matthew Barbour" w:date="2015-10-15T17:02:00Z">
        <w:r w:rsidR="00C41E14">
          <w:rPr>
            <w:rFonts w:ascii="Times New Roman" w:hAnsi="Times New Roman" w:cs="Times New Roman"/>
            <w:color w:val="000000"/>
          </w:rPr>
          <w:t>.</w:t>
        </w:r>
      </w:ins>
      <w:ins w:id="354" w:author="Matthew Barbour" w:date="2015-10-15T17:05:00Z">
        <w:r w:rsidR="00C41E14">
          <w:rPr>
            <w:rFonts w:ascii="Times New Roman" w:hAnsi="Times New Roman" w:cs="Times New Roman"/>
            <w:color w:val="000000"/>
          </w:rPr>
          <w:t xml:space="preserve"> </w:t>
        </w:r>
      </w:ins>
      <w:ins w:id="355" w:author="Matthew Barbour" w:date="2015-10-15T17:08:00Z">
        <w:r w:rsidR="00C41E14">
          <w:rPr>
            <w:rFonts w:ascii="Times New Roman" w:hAnsi="Times New Roman" w:cs="Times New Roman"/>
            <w:color w:val="000000"/>
          </w:rPr>
          <w:t xml:space="preserve">Specifically, we generated </w:t>
        </w:r>
      </w:ins>
      <w:ins w:id="356" w:author="Matthew Barbour" w:date="2015-10-15T17:09:00Z">
        <w:r w:rsidR="00C41E14">
          <w:rPr>
            <w:rFonts w:ascii="Times New Roman" w:hAnsi="Times New Roman" w:cs="Times New Roman"/>
            <w:color w:val="000000"/>
          </w:rPr>
          <w:t xml:space="preserve">a quantitative matrix at a particular level of sampling </w:t>
        </w:r>
      </w:ins>
      <w:ins w:id="357" w:author="Matthew Barbour" w:date="2015-10-15T16:57:00Z">
        <w:r w:rsidR="00ED536D">
          <w:rPr>
            <w:rFonts w:ascii="Times New Roman" w:hAnsi="Times New Roman" w:cs="Times New Roman"/>
            <w:color w:val="000000"/>
          </w:rPr>
          <w:t>(</w:t>
        </w:r>
      </w:ins>
      <w:ins w:id="358" w:author="Matthew Barbour" w:date="2015-10-15T17:09:00Z">
        <w:r w:rsidR="00C41E14">
          <w:rPr>
            <w:rFonts w:ascii="Times New Roman" w:hAnsi="Times New Roman" w:cs="Times New Roman"/>
            <w:color w:val="000000"/>
          </w:rPr>
          <w:t xml:space="preserve">see </w:t>
        </w:r>
      </w:ins>
      <w:ins w:id="359" w:author="Matthew Barbour" w:date="2015-10-15T16:57:00Z">
        <w:r w:rsidR="00ED536D">
          <w:rPr>
            <w:rFonts w:ascii="Times New Roman" w:hAnsi="Times New Roman" w:cs="Times New Roman"/>
            <w:color w:val="000000"/>
          </w:rPr>
          <w:t>step 1 in previous paragraph)</w:t>
        </w:r>
      </w:ins>
      <w:ins w:id="360" w:author="Matthew Barbour" w:date="2015-10-15T17:09:00Z">
        <w:r w:rsidR="00C41E14">
          <w:rPr>
            <w:rFonts w:ascii="Times New Roman" w:hAnsi="Times New Roman" w:cs="Times New Roman"/>
            <w:color w:val="000000"/>
          </w:rPr>
          <w:t xml:space="preserve">. We then calculated </w:t>
        </w:r>
      </w:ins>
      <w:ins w:id="361" w:author="Matthew Barbour" w:date="2015-10-15T17:10:00Z">
        <w:r w:rsidR="00C41E14">
          <w:rPr>
            <w:rFonts w:ascii="Times New Roman" w:hAnsi="Times New Roman" w:cs="Times New Roman"/>
            <w:color w:val="000000"/>
          </w:rPr>
          <w:t xml:space="preserve">food-web complexity for each genotype </w:t>
        </w:r>
      </w:ins>
      <w:ins w:id="362" w:author="Matthew Barbour" w:date="2015-10-15T17:11:00Z">
        <w:r w:rsidR="00C41E14">
          <w:rPr>
            <w:rFonts w:ascii="Times New Roman" w:hAnsi="Times New Roman" w:cs="Times New Roman"/>
            <w:color w:val="000000"/>
          </w:rPr>
          <w:t>and then calculated the average complexity of the monocultures.</w:t>
        </w:r>
      </w:ins>
      <w:ins w:id="363" w:author="Matthew Barbour" w:date="2015-10-15T17:12:00Z">
        <w:r w:rsidR="00C41E14">
          <w:rPr>
            <w:rFonts w:ascii="Times New Roman" w:hAnsi="Times New Roman" w:cs="Times New Roman"/>
            <w:color w:val="000000"/>
          </w:rPr>
          <w:t xml:space="preserve"> We </w:t>
        </w:r>
        <w:proofErr w:type="spellStart"/>
        <w:r w:rsidR="00C41E14">
          <w:rPr>
            <w:rFonts w:ascii="Times New Roman" w:hAnsi="Times New Roman" w:cs="Times New Roman"/>
            <w:color w:val="000000"/>
          </w:rPr>
          <w:t>repreated</w:t>
        </w:r>
        <w:proofErr w:type="spellEnd"/>
        <w:r w:rsidR="00C41E14">
          <w:rPr>
            <w:rFonts w:ascii="Times New Roman" w:hAnsi="Times New Roman" w:cs="Times New Roman"/>
            <w:color w:val="000000"/>
          </w:rPr>
          <w:t xml:space="preserve"> this procedure 1,000 times for </w:t>
        </w:r>
        <w:r w:rsidR="005D719A">
          <w:rPr>
            <w:rFonts w:ascii="Times New Roman" w:hAnsi="Times New Roman" w:cs="Times New Roman"/>
            <w:color w:val="000000"/>
          </w:rPr>
          <w:t xml:space="preserve">the four different </w:t>
        </w:r>
        <w:r w:rsidR="00C41E14">
          <w:rPr>
            <w:rFonts w:ascii="Times New Roman" w:hAnsi="Times New Roman" w:cs="Times New Roman"/>
            <w:color w:val="000000"/>
          </w:rPr>
          <w:t>level</w:t>
        </w:r>
        <w:r w:rsidR="005D719A">
          <w:rPr>
            <w:rFonts w:ascii="Times New Roman" w:hAnsi="Times New Roman" w:cs="Times New Roman"/>
            <w:color w:val="000000"/>
          </w:rPr>
          <w:t>s</w:t>
        </w:r>
        <w:r w:rsidR="00C41E14">
          <w:rPr>
            <w:rFonts w:ascii="Times New Roman" w:hAnsi="Times New Roman" w:cs="Times New Roman"/>
            <w:color w:val="000000"/>
          </w:rPr>
          <w:t xml:space="preserve"> of sampling effort</w:t>
        </w:r>
        <w:bookmarkStart w:id="364" w:name="_GoBack"/>
        <w:bookmarkEnd w:id="364"/>
        <w:r w:rsidR="00C41E14">
          <w:rPr>
            <w:rFonts w:ascii="Times New Roman" w:hAnsi="Times New Roman" w:cs="Times New Roman"/>
            <w:color w:val="000000"/>
          </w:rPr>
          <w:t xml:space="preserve"> </w:t>
        </w:r>
      </w:ins>
    </w:p>
    <w:p w14:paraId="0AD1B107" w14:textId="77777777" w:rsidR="00A705A3" w:rsidRDefault="00A705A3"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365" w:author="Matthew Barbour" w:date="2015-10-15T14:38:00Z"/>
          <w:rFonts w:ascii="Times New Roman" w:hAnsi="Times New Roman" w:cs="Times New Roman"/>
          <w:color w:val="000000"/>
        </w:rPr>
      </w:pPr>
    </w:p>
    <w:p w14:paraId="76A71267" w14:textId="77777777" w:rsidR="00A705A3" w:rsidRDefault="000C29D8"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366" w:author="Matthew Barbour" w:date="2015-10-15T16:26:00Z"/>
          <w:rFonts w:ascii="Times New Roman" w:hAnsi="Times New Roman" w:cs="Times New Roman"/>
          <w:color w:val="000000"/>
        </w:rPr>
      </w:pPr>
      <w:del w:id="367" w:author="Matthew Barbour" w:date="2015-10-15T14:30:00Z">
        <w:r w:rsidDel="00021388">
          <w:rPr>
            <w:rFonts w:ascii="Times New Roman" w:hAnsi="Times New Roman" w:cs="Times New Roman"/>
            <w:color w:val="000000"/>
          </w:rPr>
          <w:delText xml:space="preserve"> </w:delText>
        </w:r>
      </w:del>
      <w:r>
        <w:rPr>
          <w:rFonts w:ascii="Times New Roman" w:hAnsi="Times New Roman" w:cs="Times New Roman"/>
          <w:color w:val="000000"/>
        </w:rPr>
        <w:t xml:space="preserve">For our index of food-web complexity, we chose </w:t>
      </w:r>
      <w:r w:rsidR="0089097F">
        <w:rPr>
          <w:rFonts w:ascii="Times New Roman" w:hAnsi="Times New Roman" w:cs="Times New Roman"/>
          <w:color w:val="000000"/>
        </w:rPr>
        <w:t xml:space="preserve">to use </w:t>
      </w:r>
      <w:r>
        <w:rPr>
          <w:rFonts w:ascii="Times New Roman" w:hAnsi="Times New Roman" w:cs="Times New Roman"/>
          <w:color w:val="000000"/>
        </w:rPr>
        <w:t xml:space="preserve">quantitative-weighted linkage density, </w:t>
      </w:r>
      <w:proofErr w:type="spell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Pr>
          <w:rFonts w:ascii="Times New Roman" w:hAnsi="Times New Roman" w:cs="Times New Roman"/>
          <w:color w:val="000000"/>
        </w:rPr>
        <w:t>which is</w:t>
      </w:r>
      <w:r w:rsidR="002D5EA6">
        <w:rPr>
          <w:rFonts w:ascii="Times New Roman" w:hAnsi="Times New Roman" w:cs="Times New Roman"/>
          <w:color w:val="000000"/>
        </w:rPr>
        <w:t xml:space="preserve"> based on Shannon Entropy and is the average of the effective number of prey and predatory interactions for a given species, weighted by their energetic importance (</w:t>
      </w:r>
      <w:r w:rsidR="003949C7">
        <w:rPr>
          <w:rFonts w:ascii="Times New Roman" w:hAnsi="Times New Roman" w:cs="Times New Roman"/>
          <w:color w:val="000000"/>
        </w:rPr>
        <w:t xml:space="preserve">details on how </w:t>
      </w:r>
      <w:proofErr w:type="spellStart"/>
      <w:proofErr w:type="gram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w:r w:rsidR="003949C7">
        <w:rPr>
          <w:rFonts w:ascii="Times New Roman" w:hAnsi="Times New Roman" w:cs="Times New Roman"/>
          <w:color w:val="000000"/>
          <w:vertAlign w:val="subscript"/>
        </w:rPr>
        <w:t xml:space="preserve"> </w:t>
      </w:r>
      <w:r w:rsidR="001B10AF">
        <w:rPr>
          <w:rFonts w:ascii="Times New Roman" w:hAnsi="Times New Roman" w:cs="Times New Roman"/>
          <w:color w:val="000000"/>
          <w:vertAlign w:val="subscript"/>
        </w:rPr>
        <w:t xml:space="preserve"> </w:t>
      </w:r>
      <w:r w:rsidR="003949C7">
        <w:rPr>
          <w:rFonts w:ascii="Times New Roman" w:hAnsi="Times New Roman" w:cs="Times New Roman"/>
          <w:color w:val="000000"/>
        </w:rPr>
        <w:t>was</w:t>
      </w:r>
      <w:proofErr w:type="gramEnd"/>
      <w:r w:rsidR="003949C7">
        <w:rPr>
          <w:rFonts w:ascii="Times New Roman" w:hAnsi="Times New Roman" w:cs="Times New Roman"/>
          <w:color w:val="000000"/>
        </w:rPr>
        <w:t xml:space="preserve"> calculated are available in the supplementary information</w:t>
      </w:r>
      <w:r>
        <w:rPr>
          <w:rFonts w:ascii="Times New Roman" w:hAnsi="Times New Roman" w:cs="Times New Roman"/>
          <w:color w:val="000000"/>
        </w:rPr>
        <w:t xml:space="preserve"> and in </w:t>
      </w:r>
      <w:r>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38, 39)</w:t>
      </w:r>
      <w:r>
        <w:rPr>
          <w:rFonts w:ascii="Times New Roman" w:hAnsi="Times New Roman" w:cs="Times New Roman"/>
          <w:color w:val="000000"/>
        </w:rPr>
        <w:fldChar w:fldCharType="end"/>
      </w:r>
      <w:r w:rsidR="00982BAA">
        <w:rPr>
          <w:rFonts w:ascii="Times New Roman" w:hAnsi="Times New Roman" w:cs="Times New Roman"/>
          <w:color w:val="000000"/>
        </w:rPr>
        <w:t xml:space="preserve">. </w:t>
      </w:r>
      <w:proofErr w:type="spell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w:r w:rsidR="001B10AF">
        <w:rPr>
          <w:rFonts w:ascii="Times New Roman" w:hAnsi="Times New Roman" w:cs="Times New Roman"/>
          <w:i/>
          <w:color w:val="000000"/>
          <w:vertAlign w:val="subscript"/>
        </w:rPr>
        <w:t xml:space="preserve"> </w:t>
      </w:r>
      <w:r w:rsidR="00982BAA">
        <w:rPr>
          <w:rFonts w:ascii="Times New Roman" w:hAnsi="Times New Roman" w:cs="Times New Roman"/>
          <w:i/>
          <w:color w:val="000000"/>
          <w:vertAlign w:val="subscript"/>
        </w:rPr>
        <w:t xml:space="preserve"> </w:t>
      </w:r>
      <w:r w:rsidR="002D5EA6">
        <w:rPr>
          <w:rFonts w:ascii="Times New Roman" w:hAnsi="Times New Roman" w:cs="Times New Roman"/>
          <w:color w:val="000000"/>
        </w:rPr>
        <w:t xml:space="preserve">(hereafter, </w:t>
      </w:r>
      <w:r w:rsidR="001F4E05">
        <w:rPr>
          <w:rFonts w:ascii="Times New Roman" w:hAnsi="Times New Roman" w:cs="Times New Roman"/>
          <w:color w:val="000000"/>
        </w:rPr>
        <w:t>food-web complexity</w:t>
      </w:r>
      <w:r w:rsidR="002D5EA6">
        <w:rPr>
          <w:rFonts w:ascii="Times New Roman" w:hAnsi="Times New Roman" w:cs="Times New Roman"/>
          <w:color w:val="000000"/>
        </w:rPr>
        <w:t xml:space="preserve">) is less sensitive to variation in sample size compared to other measures of </w:t>
      </w:r>
      <w:r w:rsidR="001F4E05">
        <w:rPr>
          <w:rFonts w:ascii="Times New Roman" w:hAnsi="Times New Roman" w:cs="Times New Roman"/>
          <w:color w:val="000000"/>
        </w:rPr>
        <w:t>food-web complexity</w:t>
      </w:r>
      <w:r w:rsidR="00982BAA">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(39)</w:t>
      </w:r>
      <w:r w:rsidR="00D601F9">
        <w:rPr>
          <w:rFonts w:ascii="Times New Roman" w:hAnsi="Times New Roman" w:cs="Times New Roman"/>
          <w:color w:val="000000"/>
        </w:rPr>
        <w:fldChar w:fldCharType="end"/>
      </w:r>
      <w:r w:rsidR="00982BAA">
        <w:rPr>
          <w:rFonts w:ascii="Times New Roman" w:hAnsi="Times New Roman" w:cs="Times New Roman"/>
          <w:color w:val="000000"/>
        </w:rPr>
        <w:t xml:space="preserve">, </w:t>
      </w:r>
      <w:r w:rsidR="002D5EA6">
        <w:rPr>
          <w:rFonts w:ascii="Times New Roman" w:hAnsi="Times New Roman" w:cs="Times New Roman"/>
          <w:color w:val="000000"/>
        </w:rPr>
        <w:t xml:space="preserve">making it an appropriate measure of complexity for our </w:t>
      </w:r>
      <w:r w:rsidR="001B10AF">
        <w:rPr>
          <w:rFonts w:ascii="Times New Roman" w:hAnsi="Times New Roman" w:cs="Times New Roman"/>
          <w:color w:val="000000"/>
        </w:rPr>
        <w:t>analysis</w:t>
      </w:r>
      <w:r w:rsidR="002D5EA6">
        <w:rPr>
          <w:rFonts w:ascii="Times New Roman" w:hAnsi="Times New Roman" w:cs="Times New Roman"/>
          <w:color w:val="000000"/>
        </w:rPr>
        <w:t xml:space="preserve">. </w:t>
      </w:r>
    </w:p>
    <w:p w14:paraId="6A6F03B5" w14:textId="77777777" w:rsidR="00A705A3" w:rsidRDefault="00A705A3"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368" w:author="Matthew Barbour" w:date="2015-10-15T16:26:00Z"/>
          <w:rFonts w:ascii="Times New Roman" w:hAnsi="Times New Roman" w:cs="Times New Roman"/>
          <w:color w:val="000000"/>
        </w:rPr>
      </w:pPr>
    </w:p>
    <w:p w14:paraId="7853D02D" w14:textId="744945F3" w:rsidR="00CE561A"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del w:id="369" w:author="Matthew Barbour" w:date="2015-10-15T14:35:00Z">
        <w:r w:rsidDel="00DB5555">
          <w:rPr>
            <w:rFonts w:ascii="Times New Roman" w:hAnsi="Times New Roman" w:cs="Times New Roman"/>
            <w:color w:val="000000"/>
          </w:rPr>
          <w:delText xml:space="preserve">We repeated this </w:delText>
        </w:r>
      </w:del>
      <w:del w:id="370" w:author="Matthew Barbour" w:date="2015-09-28T11:31:00Z">
        <w:r w:rsidR="00E13FDF" w:rsidDel="008E7E67">
          <w:rPr>
            <w:rFonts w:ascii="Times New Roman" w:hAnsi="Times New Roman" w:cs="Times New Roman"/>
            <w:color w:val="000000"/>
          </w:rPr>
          <w:delText>re</w:delText>
        </w:r>
      </w:del>
      <w:del w:id="371" w:author="Matthew Barbour" w:date="2015-10-15T14:35:00Z">
        <w:r w:rsidR="00E13FDF" w:rsidDel="00DB5555">
          <w:rPr>
            <w:rFonts w:ascii="Times New Roman" w:hAnsi="Times New Roman" w:cs="Times New Roman"/>
            <w:color w:val="000000"/>
          </w:rPr>
          <w:delText>sampling procedure</w:delText>
        </w:r>
        <w:r w:rsidDel="00DB5555">
          <w:rPr>
            <w:rFonts w:ascii="Times New Roman" w:hAnsi="Times New Roman" w:cs="Times New Roman"/>
            <w:color w:val="000000"/>
          </w:rPr>
          <w:delText xml:space="preserve"> </w:delText>
        </w:r>
      </w:del>
      <w:del w:id="372" w:author="Matthew Barbour" w:date="2015-09-28T11:31:00Z">
        <w:r w:rsidDel="008E7E67">
          <w:rPr>
            <w:rFonts w:ascii="Times New Roman" w:hAnsi="Times New Roman" w:cs="Times New Roman"/>
            <w:color w:val="000000"/>
          </w:rPr>
          <w:delText>1000</w:delText>
        </w:r>
      </w:del>
      <w:del w:id="373" w:author="Matthew Barbour" w:date="2015-10-15T14:35:00Z">
        <w:r w:rsidDel="00DB5555">
          <w:rPr>
            <w:rFonts w:ascii="Times New Roman" w:hAnsi="Times New Roman" w:cs="Times New Roman"/>
            <w:color w:val="000000"/>
          </w:rPr>
          <w:delText xml:space="preserve"> times, resulting in </w:delText>
        </w:r>
      </w:del>
      <w:del w:id="374" w:author="Matthew Barbour" w:date="2015-09-28T11:44:00Z">
        <w:r w:rsidDel="005B1550">
          <w:rPr>
            <w:rFonts w:ascii="Times New Roman" w:hAnsi="Times New Roman" w:cs="Times New Roman"/>
            <w:color w:val="000000"/>
          </w:rPr>
          <w:delText>2,221 unique</w:delText>
        </w:r>
      </w:del>
      <w:del w:id="375" w:author="Matthew Barbour" w:date="2015-10-15T14:35:00Z">
        <w:r w:rsidDel="00DB5555">
          <w:rPr>
            <w:rFonts w:ascii="Times New Roman" w:hAnsi="Times New Roman" w:cs="Times New Roman"/>
            <w:color w:val="000000"/>
          </w:rPr>
          <w:delText xml:space="preserve"> </w:delText>
        </w:r>
        <w:r w:rsidR="00E13FDF" w:rsidDel="00DB5555">
          <w:rPr>
            <w:rFonts w:ascii="Times New Roman" w:hAnsi="Times New Roman" w:cs="Times New Roman"/>
            <w:color w:val="000000"/>
          </w:rPr>
          <w:delText>estimates of food-web complexity</w:delText>
        </w:r>
      </w:del>
      <w:del w:id="376" w:author="Matthew Barbour" w:date="2015-10-14T16:14:00Z">
        <w:r w:rsidR="00E13FDF" w:rsidDel="00417610">
          <w:rPr>
            <w:rFonts w:ascii="Times New Roman" w:hAnsi="Times New Roman" w:cs="Times New Roman"/>
            <w:color w:val="000000"/>
          </w:rPr>
          <w:delText xml:space="preserve"> </w:delText>
        </w:r>
      </w:del>
      <w:del w:id="377" w:author="Matthew Barbour" w:date="2015-10-15T14:35:00Z">
        <w:r w:rsidR="00E13FDF" w:rsidDel="00DB5555">
          <w:rPr>
            <w:rFonts w:ascii="Times New Roman" w:hAnsi="Times New Roman" w:cs="Times New Roman"/>
            <w:color w:val="000000"/>
          </w:rPr>
          <w:delText>over the range of willow genetic variation.</w:delText>
        </w:r>
        <w:r w:rsidR="007224BF" w:rsidDel="00DB5555">
          <w:rPr>
            <w:rFonts w:ascii="Times New Roman" w:hAnsi="Times New Roman" w:cs="Times New Roman"/>
            <w:color w:val="000000"/>
          </w:rPr>
          <w:delText xml:space="preserve"> </w:delText>
        </w:r>
      </w:del>
      <w:ins w:id="378" w:author="Matthew Barbour" w:date="2015-10-13T02:05:00Z">
        <w:r w:rsidR="00725C58">
          <w:rPr>
            <w:rFonts w:ascii="Times New Roman" w:hAnsi="Times New Roman" w:cs="Times New Roman"/>
            <w:color w:val="000000"/>
          </w:rPr>
          <w:t>To determine the relative contributions of different types of additive effects can be partitioned as follows: (1) the difference between the average level of food-web complexity in monoculture from the minimum food-web complexity in monoculture represents the contribution of sampling genotypes with highly complex food-webs</w:t>
        </w:r>
      </w:ins>
      <w:ins w:id="379" w:author="Matthew Barbour" w:date="2015-10-13T02:10:00Z">
        <w:r w:rsidR="00725C58">
          <w:rPr>
            <w:rFonts w:ascii="Times New Roman" w:hAnsi="Times New Roman" w:cs="Times New Roman"/>
            <w:color w:val="000000"/>
          </w:rPr>
          <w:t xml:space="preserve">; (2) the difference between food-web complexity in the 25 genotype </w:t>
        </w:r>
        <w:proofErr w:type="spellStart"/>
        <w:r w:rsidR="00725C58">
          <w:rPr>
            <w:rFonts w:ascii="Times New Roman" w:hAnsi="Times New Roman" w:cs="Times New Roman"/>
            <w:color w:val="000000"/>
          </w:rPr>
          <w:t>polyculture</w:t>
        </w:r>
        <w:proofErr w:type="spellEnd"/>
        <w:r w:rsidR="00725C58">
          <w:rPr>
            <w:rFonts w:ascii="Times New Roman" w:hAnsi="Times New Roman" w:cs="Times New Roman"/>
            <w:color w:val="000000"/>
          </w:rPr>
          <w:t xml:space="preserve"> and the average level of food-web complexity in monoculture represents the contribution of sampling genotypes with distinct sets of trophic interactions</w:t>
        </w:r>
      </w:ins>
      <w:ins w:id="380" w:author="Matthew Barbour" w:date="2015-10-13T02:05:00Z">
        <w:r w:rsidR="00725C58">
          <w:rPr>
            <w:rFonts w:ascii="Times New Roman" w:hAnsi="Times New Roman" w:cs="Times New Roman"/>
            <w:color w:val="000000"/>
          </w:rPr>
          <w:t xml:space="preserve"> (this is because each genotype has an equal probability of contributing to food-web complexity to </w:t>
        </w:r>
        <w:proofErr w:type="spellStart"/>
        <w:r w:rsidR="00725C58">
          <w:rPr>
            <w:rFonts w:ascii="Times New Roman" w:hAnsi="Times New Roman" w:cs="Times New Roman"/>
            <w:color w:val="000000"/>
          </w:rPr>
          <w:t>polycultures</w:t>
        </w:r>
        <w:proofErr w:type="spellEnd"/>
        <w:r w:rsidR="00725C58">
          <w:rPr>
            <w:rFonts w:ascii="Times New Roman" w:hAnsi="Times New Roman" w:cs="Times New Roman"/>
            <w:color w:val="000000"/>
          </w:rPr>
          <w:t>).</w:t>
        </w:r>
        <w:r w:rsidR="00725C58" w:rsidRPr="00BA5F10">
          <w:rPr>
            <w:rFonts w:ascii="Times New Roman" w:hAnsi="Times New Roman" w:cs="Times New Roman"/>
            <w:color w:val="000000"/>
          </w:rPr>
          <w:t xml:space="preserve"> </w:t>
        </w:r>
      </w:ins>
      <w:ins w:id="381" w:author="Matthew Barbour" w:date="2015-10-14T17:24:00Z">
        <w:r w:rsidR="00BA5F10" w:rsidRPr="00BA5F10">
          <w:rPr>
            <w:rFonts w:ascii="Times New Roman" w:hAnsi="Times New Roman"/>
            <w:rPrChange w:id="382" w:author="Matthew Barbour" w:date="2015-10-14T17:24:00Z">
              <w:rPr>
                <w:b/>
              </w:rPr>
            </w:rPrChange>
          </w:rPr>
          <w:t xml:space="preserve">Our simulation assumes that we sampled a sufficient number of willows to reliably estimate average food-web complexity for a genotype monoculture. To examine </w:t>
        </w:r>
      </w:ins>
      <w:ins w:id="383" w:author="Matthew Barbour" w:date="2015-10-14T17:25:00Z">
        <w:r w:rsidR="00BA5F10">
          <w:rPr>
            <w:rFonts w:ascii="Times New Roman" w:hAnsi="Times New Roman"/>
          </w:rPr>
          <w:t xml:space="preserve">whether </w:t>
        </w:r>
      </w:ins>
      <w:ins w:id="384" w:author="Matthew Barbour" w:date="2015-10-14T17:24:00Z">
        <w:r w:rsidR="00BA5F10" w:rsidRPr="00BA5F10">
          <w:rPr>
            <w:rFonts w:ascii="Times New Roman" w:hAnsi="Times New Roman"/>
            <w:rPrChange w:id="385" w:author="Matthew Barbour" w:date="2015-10-14T17:24:00Z">
              <w:rPr/>
            </w:rPrChange>
          </w:rPr>
          <w:t>this</w:t>
        </w:r>
      </w:ins>
      <w:ins w:id="386" w:author="Matthew Barbour" w:date="2015-10-14T17:25:00Z">
        <w:r w:rsidR="00BA5F10">
          <w:rPr>
            <w:rFonts w:ascii="Times New Roman" w:hAnsi="Times New Roman"/>
          </w:rPr>
          <w:t xml:space="preserve"> was valid</w:t>
        </w:r>
      </w:ins>
      <w:ins w:id="387" w:author="Matthew Barbour" w:date="2015-10-14T17:24:00Z">
        <w:r w:rsidR="00BA5F10" w:rsidRPr="00BA5F10">
          <w:rPr>
            <w:rFonts w:ascii="Times New Roman" w:hAnsi="Times New Roman"/>
            <w:rPrChange w:id="388" w:author="Matthew Barbour" w:date="2015-10-14T17:24:00Z">
              <w:rPr/>
            </w:rPrChange>
          </w:rPr>
          <w:t xml:space="preserve">, we estimated </w:t>
        </w:r>
      </w:ins>
      <w:ins w:id="389" w:author="Matthew Barbour" w:date="2015-10-14T17:25:00Z">
        <w:r w:rsidR="00386640">
          <w:rPr>
            <w:rFonts w:ascii="Times New Roman" w:hAnsi="Times New Roman"/>
          </w:rPr>
          <w:t xml:space="preserve">the </w:t>
        </w:r>
      </w:ins>
      <w:ins w:id="390" w:author="Matthew Barbour" w:date="2015-10-14T17:24:00Z">
        <w:r w:rsidR="00BA5F10" w:rsidRPr="00BA5F10">
          <w:rPr>
            <w:rFonts w:ascii="Times New Roman" w:hAnsi="Times New Roman"/>
            <w:rPrChange w:id="391" w:author="Matthew Barbour" w:date="2015-10-14T17:24:00Z">
              <w:rPr/>
            </w:rPrChange>
          </w:rPr>
          <w:t>average complexity of food webs for genotype monocultures when we randomly sampled (without replacement) 1 to 4 replicate plants for each genotype. Figure S1 suggests that our estimate of average food-web complexity for genotype monocultures is beginning to plateau at 3 to 4 replicate plants, suggesting that we sampled a sufficient number of willows to reliably estimate average food-web complexity for a genotype monoculture.</w:t>
        </w:r>
        <w:r w:rsidR="00BA5F10">
          <w:t xml:space="preserve"> </w:t>
        </w:r>
      </w:ins>
      <w:r w:rsidR="00CE561A">
        <w:rPr>
          <w:rFonts w:ascii="Times New Roman" w:hAnsi="Times New Roman" w:cs="Times New Roman"/>
          <w:color w:val="000000"/>
        </w:rPr>
        <w:t>All statistical analyses were conducted in R</w:t>
      </w:r>
      <w:r w:rsidR="007224BF">
        <w:rPr>
          <w:rFonts w:ascii="Times New Roman" w:hAnsi="Times New Roman" w:cs="Times New Roman"/>
          <w:color w:val="000000"/>
        </w:rPr>
        <w:t xml:space="preserve"> </w:t>
      </w:r>
      <w:r w:rsidR="007224BF">
        <w:rPr>
          <w:rFonts w:ascii="Times New Roman" w:hAnsi="Times New Roman" w:cs="Times New Roman"/>
          <w:color w:val="000000"/>
        </w:rPr>
        <w:fldChar w:fldCharType="begin">
          <w:fldData xml:space="preserve">NgA5ADUAMABlADEAYwA3AC0AOABiADgANAAtADQANgAzADcALQA5AGQAZAA5AC0AZQA3ADQANgA0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</w:fldData>
        </w:fldChar>
      </w:r>
      <w:r w:rsidR="007224BF">
        <w:rPr>
          <w:rFonts w:ascii="Times New Roman" w:hAnsi="Times New Roman" w:cs="Times New Roman"/>
          <w:color w:val="000000"/>
        </w:rPr>
        <w:instrText>ADDIN LABTIVA_CITE \* MERGEFORMAT</w:instrText>
      </w:r>
      <w:r w:rsidR="007224BF">
        <w:rPr>
          <w:rFonts w:ascii="Times New Roman" w:hAnsi="Times New Roman" w:cs="Times New Roman"/>
          <w:color w:val="000000"/>
        </w:rPr>
      </w:r>
      <w:r w:rsidR="007224B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(40)</w:t>
      </w:r>
      <w:r w:rsidR="007224BF">
        <w:rPr>
          <w:rFonts w:ascii="Times New Roman" w:hAnsi="Times New Roman" w:cs="Times New Roman"/>
          <w:color w:val="000000"/>
        </w:rPr>
        <w:fldChar w:fldCharType="end"/>
      </w:r>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64D569F9"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xml:space="preserve">. </w:t>
      </w:r>
      <w:ins w:id="392" w:author="Matthew Barbour" w:date="2015-09-28T11:44:00Z">
        <w:r w:rsidR="005B1550">
          <w:rPr>
            <w:rFonts w:ascii="Times New Roman" w:hAnsi="Times New Roman" w:cs="Times New Roman"/>
            <w:bCs/>
            <w:color w:val="000000"/>
            <w:sz w:val="20"/>
            <w:szCs w:val="20"/>
          </w:rPr>
          <w:t xml:space="preserve">Comments from </w:t>
        </w:r>
      </w:ins>
      <w:r>
        <w:rPr>
          <w:rFonts w:ascii="Times New Roman" w:hAnsi="Times New Roman" w:cs="Times New Roman"/>
          <w:bCs/>
          <w:color w:val="000000"/>
          <w:sz w:val="20"/>
          <w:szCs w:val="20"/>
        </w:rPr>
        <w:t>M. Rodriguez-Cabal</w:t>
      </w:r>
      <w:ins w:id="393" w:author="Matthew Barbour" w:date="2015-09-28T11:44:00Z">
        <w:r w:rsidR="005B1550">
          <w:rPr>
            <w:rFonts w:ascii="Times New Roman" w:hAnsi="Times New Roman" w:cs="Times New Roman"/>
            <w:bCs/>
            <w:color w:val="000000"/>
            <w:sz w:val="20"/>
            <w:szCs w:val="20"/>
          </w:rPr>
          <w:t xml:space="preserve">, D. Gravel and two anonymous reviewers improved the quality </w:t>
        </w:r>
        <w:proofErr w:type="gramStart"/>
        <w:r w:rsidR="005B1550">
          <w:rPr>
            <w:rFonts w:ascii="Times New Roman" w:hAnsi="Times New Roman" w:cs="Times New Roman"/>
            <w:bCs/>
            <w:color w:val="000000"/>
            <w:sz w:val="20"/>
            <w:szCs w:val="20"/>
          </w:rPr>
          <w:t xml:space="preserve">of </w:t>
        </w:r>
      </w:ins>
      <w:r>
        <w:rPr>
          <w:rFonts w:ascii="Times New Roman" w:hAnsi="Times New Roman" w:cs="Times New Roman"/>
          <w:bCs/>
          <w:color w:val="000000"/>
          <w:sz w:val="20"/>
          <w:szCs w:val="20"/>
        </w:rPr>
        <w:t xml:space="preserve"> </w:t>
      </w:r>
      <w:proofErr w:type="gramEnd"/>
      <w:del w:id="394" w:author="Matthew Barbour" w:date="2015-09-28T11:45:00Z">
        <w:r w:rsidDel="005B1550">
          <w:rPr>
            <w:rFonts w:ascii="Times New Roman" w:hAnsi="Times New Roman" w:cs="Times New Roman"/>
            <w:bCs/>
            <w:color w:val="000000"/>
            <w:sz w:val="20"/>
            <w:szCs w:val="20"/>
          </w:rPr>
          <w:delText>provided valuable</w:delText>
        </w:r>
        <w:r w:rsidR="003C15B7" w:rsidDel="005B1550">
          <w:rPr>
            <w:rFonts w:ascii="Times New Roman" w:hAnsi="Times New Roman" w:cs="Times New Roman"/>
            <w:bCs/>
            <w:color w:val="000000"/>
            <w:sz w:val="20"/>
            <w:szCs w:val="20"/>
          </w:rPr>
          <w:delText xml:space="preserve"> comments on </w:delText>
        </w:r>
      </w:del>
      <w:r w:rsidR="003C15B7">
        <w:rPr>
          <w:rFonts w:ascii="Times New Roman" w:hAnsi="Times New Roman" w:cs="Times New Roman"/>
          <w:bCs/>
          <w:color w:val="000000"/>
          <w:sz w:val="20"/>
          <w:szCs w:val="20"/>
        </w:rPr>
        <w:t>the manuscript</w:t>
      </w:r>
      <w:ins w:id="395" w:author="Matthew Barbour" w:date="2015-09-28T11:45:00Z">
        <w:r w:rsidR="005B1550">
          <w:rPr>
            <w:rFonts w:ascii="Times New Roman" w:hAnsi="Times New Roman" w:cs="Times New Roman"/>
            <w:bCs/>
            <w:color w:val="000000"/>
            <w:sz w:val="20"/>
            <w:szCs w:val="20"/>
          </w:rPr>
          <w:t xml:space="preserve"> substantially</w:t>
        </w:r>
      </w:ins>
      <w:r w:rsidR="003C15B7">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54CB221D" w14:textId="77777777" w:rsidR="007224BF" w:rsidRPr="007224BF" w:rsidRDefault="00BF1E5B"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7224BF" w:rsidRPr="007224BF">
        <w:rPr>
          <w:rFonts w:ascii="Times New Roman" w:hAnsi="Times New Roman" w:cs="Times New Roman"/>
          <w:noProof/>
          <w:color w:val="000000"/>
          <w:sz w:val="20"/>
          <w:lang w:val="en-US"/>
        </w:rPr>
        <w:t xml:space="preserve">1. </w:t>
      </w:r>
      <w:r w:rsidR="007224BF" w:rsidRPr="007224BF">
        <w:rPr>
          <w:rFonts w:ascii="Times New Roman" w:hAnsi="Times New Roman" w:cs="Times New Roman"/>
          <w:noProof/>
          <w:color w:val="000000"/>
          <w:sz w:val="20"/>
          <w:lang w:val="en-US"/>
        </w:rPr>
        <w:tab/>
        <w:t xml:space="preserve">Dunne JA, Williams RJ, Martinez ND (2002) Network structure and biodiversity loss in food webs: robustness increases with connectance. </w:t>
      </w:r>
      <w:r w:rsidR="007224BF" w:rsidRPr="007224BF">
        <w:rPr>
          <w:rFonts w:ascii="Times New Roman" w:hAnsi="Times New Roman" w:cs="Times New Roman"/>
          <w:i/>
          <w:iCs/>
          <w:noProof/>
          <w:color w:val="000000"/>
          <w:sz w:val="20"/>
          <w:lang w:val="en-US"/>
        </w:rPr>
        <w:t>Ecol Lett</w:t>
      </w:r>
      <w:r w:rsidR="007224BF" w:rsidRPr="007224BF">
        <w:rPr>
          <w:rFonts w:ascii="Times New Roman" w:hAnsi="Times New Roman" w:cs="Times New Roman"/>
          <w:noProof/>
          <w:color w:val="000000"/>
          <w:sz w:val="20"/>
          <w:lang w:val="en-US"/>
        </w:rPr>
        <w:t xml:space="preserve"> 5:558–567.</w:t>
      </w:r>
    </w:p>
    <w:p w14:paraId="0FE8A4F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 </w:t>
      </w:r>
      <w:r w:rsidRPr="007224BF">
        <w:rPr>
          <w:rFonts w:ascii="Times New Roman" w:hAnsi="Times New Roman" w:cs="Times New Roman"/>
          <w:noProof/>
          <w:color w:val="000000"/>
          <w:sz w:val="20"/>
          <w:lang w:val="en-US"/>
        </w:rPr>
        <w:tab/>
        <w:t xml:space="preserve">Stouffer DB, Bascompte J (2011) Compartmentalization increases food-web persistence. </w:t>
      </w:r>
      <w:r w:rsidRPr="007224BF">
        <w:rPr>
          <w:rFonts w:ascii="Times New Roman" w:hAnsi="Times New Roman" w:cs="Times New Roman"/>
          <w:i/>
          <w:iCs/>
          <w:noProof/>
          <w:color w:val="000000"/>
          <w:sz w:val="20"/>
          <w:lang w:val="en-US"/>
        </w:rPr>
        <w:t>Proc Natl Acad Sci</w:t>
      </w:r>
      <w:r w:rsidRPr="007224BF">
        <w:rPr>
          <w:rFonts w:ascii="Times New Roman" w:hAnsi="Times New Roman" w:cs="Times New Roman"/>
          <w:noProof/>
          <w:color w:val="000000"/>
          <w:sz w:val="20"/>
          <w:lang w:val="en-US"/>
        </w:rPr>
        <w:t xml:space="preserve"> 108:3648–3652.</w:t>
      </w:r>
    </w:p>
    <w:p w14:paraId="6B0CE62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 </w:t>
      </w:r>
      <w:r w:rsidRPr="007224BF">
        <w:rPr>
          <w:rFonts w:ascii="Times New Roman" w:hAnsi="Times New Roman" w:cs="Times New Roman"/>
          <w:noProof/>
          <w:color w:val="000000"/>
          <w:sz w:val="20"/>
          <w:lang w:val="en-US"/>
        </w:rPr>
        <w:tab/>
        <w:t xml:space="preserve">Rohr RP, Saavedra S, Bascompte J (2014) On the structural stability of mutualistic systems.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345:1253497.</w:t>
      </w:r>
    </w:p>
    <w:p w14:paraId="68E5506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4. </w:t>
      </w:r>
      <w:r w:rsidRPr="007224BF">
        <w:rPr>
          <w:rFonts w:ascii="Times New Roman" w:hAnsi="Times New Roman" w:cs="Times New Roman"/>
          <w:noProof/>
          <w:color w:val="000000"/>
          <w:sz w:val="20"/>
          <w:lang w:val="en-US"/>
        </w:rPr>
        <w:tab/>
        <w:t xml:space="preserve">Clark JS (2010) Individuals and the variation needed for high species diversity in forest trees.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327:1129–1132.</w:t>
      </w:r>
    </w:p>
    <w:p w14:paraId="4049BC0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5. </w:t>
      </w:r>
      <w:r w:rsidRPr="007224BF">
        <w:rPr>
          <w:rFonts w:ascii="Times New Roman" w:hAnsi="Times New Roman" w:cs="Times New Roman"/>
          <w:noProof/>
          <w:color w:val="000000"/>
          <w:sz w:val="20"/>
          <w:lang w:val="en-US"/>
        </w:rPr>
        <w:tab/>
        <w:t xml:space="preserve">Violle C et al. (2012) The return of the variance: intraspecific variability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27:244–252.</w:t>
      </w:r>
    </w:p>
    <w:p w14:paraId="67C059F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6. </w:t>
      </w:r>
      <w:r w:rsidRPr="007224BF">
        <w:rPr>
          <w:rFonts w:ascii="Times New Roman" w:hAnsi="Times New Roman" w:cs="Times New Roman"/>
          <w:noProof/>
          <w:color w:val="000000"/>
          <w:sz w:val="20"/>
          <w:lang w:val="en-US"/>
        </w:rPr>
        <w:tab/>
        <w:t xml:space="preserve">Bolnick DI et al. (2011) Why intraspecific trait variation matters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26:183–192.</w:t>
      </w:r>
    </w:p>
    <w:p w14:paraId="59488D1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7. </w:t>
      </w:r>
      <w:r w:rsidRPr="007224BF">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124:243–251.</w:t>
      </w:r>
    </w:p>
    <w:p w14:paraId="4F59407C"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8. </w:t>
      </w:r>
      <w:r w:rsidRPr="007224BF">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level interactions.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9:78–85.</w:t>
      </w:r>
    </w:p>
    <w:p w14:paraId="2E0BB76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9. </w:t>
      </w:r>
      <w:r w:rsidRPr="007224BF">
        <w:rPr>
          <w:rFonts w:ascii="Times New Roman" w:hAnsi="Times New Roman" w:cs="Times New Roman"/>
          <w:noProof/>
          <w:color w:val="000000"/>
          <w:sz w:val="20"/>
          <w:lang w:val="en-US"/>
        </w:rPr>
        <w:tab/>
        <w:t>Abdala</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Roberts L, Mooney KA (2013) Environmental and plant genetic effects on tri</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trophic interactions.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122:1157–1166.</w:t>
      </w:r>
    </w:p>
    <w:p w14:paraId="1288BD6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10. </w:t>
      </w:r>
      <w:r w:rsidRPr="007224BF">
        <w:rPr>
          <w:rFonts w:ascii="Times New Roman" w:hAnsi="Times New Roman" w:cs="Times New Roman"/>
          <w:noProof/>
          <w:color w:val="000000"/>
          <w:sz w:val="20"/>
          <w:lang w:val="en-US"/>
        </w:rPr>
        <w:tab/>
        <w:t xml:space="preserve">Fritz RS (1995) Direct and indirect effects of plant genetic variation on enemy impact. </w:t>
      </w:r>
      <w:r w:rsidRPr="007224BF">
        <w:rPr>
          <w:rFonts w:ascii="Times New Roman" w:hAnsi="Times New Roman" w:cs="Times New Roman"/>
          <w:i/>
          <w:iCs/>
          <w:noProof/>
          <w:color w:val="000000"/>
          <w:sz w:val="20"/>
          <w:lang w:val="en-US"/>
        </w:rPr>
        <w:t>Ecol Entomol</w:t>
      </w:r>
      <w:r w:rsidRPr="007224BF">
        <w:rPr>
          <w:rFonts w:ascii="Times New Roman" w:hAnsi="Times New Roman" w:cs="Times New Roman"/>
          <w:noProof/>
          <w:color w:val="000000"/>
          <w:sz w:val="20"/>
          <w:lang w:val="en-US"/>
        </w:rPr>
        <w:t xml:space="preserve"> 20:18–26.</w:t>
      </w:r>
    </w:p>
    <w:p w14:paraId="22D69BA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11. </w:t>
      </w:r>
      <w:r w:rsidRPr="007224BF">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69:845–856.</w:t>
      </w:r>
    </w:p>
    <w:p w14:paraId="1E1DB52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12. </w:t>
      </w:r>
      <w:r w:rsidRPr="007224BF">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71:2115–2124.</w:t>
      </w:r>
    </w:p>
    <w:p w14:paraId="74BB531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13. </w:t>
      </w:r>
      <w:r w:rsidRPr="007224BF">
        <w:rPr>
          <w:rFonts w:ascii="Times New Roman" w:hAnsi="Times New Roman" w:cs="Times New Roman"/>
          <w:noProof/>
          <w:color w:val="000000"/>
          <w:sz w:val="20"/>
          <w:lang w:val="en-US"/>
        </w:rPr>
        <w:tab/>
        <w:t xml:space="preserve">Harmon LJ et al. (2009) Evolutionary diversification in stickleback affects ecosystem functioning.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458:1167–1170.</w:t>
      </w:r>
    </w:p>
    <w:p w14:paraId="516F5C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14. </w:t>
      </w:r>
      <w:r w:rsidRPr="007224BF">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89:2019–2032.</w:t>
      </w:r>
    </w:p>
    <w:p w14:paraId="383C1E0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15. </w:t>
      </w:r>
      <w:r w:rsidRPr="007224BF">
        <w:rPr>
          <w:rFonts w:ascii="Times New Roman" w:hAnsi="Times New Roman" w:cs="Times New Roman"/>
          <w:noProof/>
          <w:color w:val="000000"/>
          <w:sz w:val="20"/>
          <w:lang w:val="en-US"/>
        </w:rPr>
        <w:tab/>
        <w:t xml:space="preserve">Whitham TG et al. (2012) Community specificity: life and afterlife effects of genes.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17:271–281.</w:t>
      </w:r>
    </w:p>
    <w:p w14:paraId="7558944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16. </w:t>
      </w:r>
      <w:r w:rsidRPr="007224BF">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319:804–807.</w:t>
      </w:r>
    </w:p>
    <w:p w14:paraId="623C9E2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17. </w:t>
      </w:r>
      <w:r w:rsidRPr="007224BF">
        <w:rPr>
          <w:rFonts w:ascii="Times New Roman" w:hAnsi="Times New Roman" w:cs="Times New Roman"/>
          <w:noProof/>
          <w:color w:val="000000"/>
          <w:sz w:val="20"/>
          <w:lang w:val="en-US"/>
        </w:rPr>
        <w:tab/>
        <w:t xml:space="preserve">Moya-Laraño J (2011) Genetic variation, predator-prey interactions and food web structure. </w:t>
      </w:r>
      <w:r w:rsidRPr="007224BF">
        <w:rPr>
          <w:rFonts w:ascii="Times New Roman" w:hAnsi="Times New Roman" w:cs="Times New Roman"/>
          <w:i/>
          <w:iCs/>
          <w:noProof/>
          <w:color w:val="000000"/>
          <w:sz w:val="20"/>
          <w:lang w:val="en-US"/>
        </w:rPr>
        <w:t>Phil Trans Roy Soc B</w:t>
      </w:r>
      <w:r w:rsidRPr="007224BF">
        <w:rPr>
          <w:rFonts w:ascii="Times New Roman" w:hAnsi="Times New Roman" w:cs="Times New Roman"/>
          <w:noProof/>
          <w:color w:val="000000"/>
          <w:sz w:val="20"/>
          <w:lang w:val="en-US"/>
        </w:rPr>
        <w:t xml:space="preserve"> 366:1425–1437.</w:t>
      </w:r>
    </w:p>
    <w:p w14:paraId="4A8B8FC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18. </w:t>
      </w:r>
      <w:r w:rsidRPr="007224BF">
        <w:rPr>
          <w:rFonts w:ascii="Times New Roman" w:hAnsi="Times New Roman" w:cs="Times New Roman"/>
          <w:noProof/>
          <w:color w:val="000000"/>
          <w:sz w:val="20"/>
          <w:lang w:val="en-US"/>
        </w:rPr>
        <w:tab/>
        <w:t xml:space="preserve">MacArthur R (1955) Fluctuations of animal populations and a measure of community stability.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36:533–536.</w:t>
      </w:r>
    </w:p>
    <w:p w14:paraId="6718018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19. </w:t>
      </w:r>
      <w:r w:rsidRPr="007224BF">
        <w:rPr>
          <w:rFonts w:ascii="Times New Roman" w:hAnsi="Times New Roman" w:cs="Times New Roman"/>
          <w:noProof/>
          <w:color w:val="000000"/>
          <w:sz w:val="20"/>
          <w:lang w:val="en-US"/>
        </w:rPr>
        <w:tab/>
        <w:t>Barbour MA, Rodriguez</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Cabal MA, Wu ET (2015) Multiple plant traits shape the genetic basis of herbivore community assembly. </w:t>
      </w:r>
      <w:r w:rsidRPr="007224BF">
        <w:rPr>
          <w:rFonts w:ascii="Times New Roman" w:hAnsi="Times New Roman" w:cs="Times New Roman"/>
          <w:i/>
          <w:iCs/>
          <w:noProof/>
          <w:color w:val="000000"/>
          <w:sz w:val="20"/>
          <w:lang w:val="en-US"/>
        </w:rPr>
        <w:t>Funct Ecol</w:t>
      </w:r>
      <w:r w:rsidRPr="007224BF">
        <w:rPr>
          <w:rFonts w:ascii="Times New Roman" w:hAnsi="Times New Roman" w:cs="Times New Roman"/>
          <w:noProof/>
          <w:color w:val="000000"/>
          <w:sz w:val="20"/>
          <w:lang w:val="en-US"/>
        </w:rPr>
        <w:t xml:space="preserve"> In press.</w:t>
      </w:r>
    </w:p>
    <w:p w14:paraId="1EFEE33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20. </w:t>
      </w:r>
      <w:r w:rsidRPr="007224BF">
        <w:rPr>
          <w:rFonts w:ascii="Times New Roman" w:hAnsi="Times New Roman" w:cs="Times New Roman"/>
          <w:noProof/>
          <w:color w:val="000000"/>
          <w:sz w:val="20"/>
          <w:lang w:val="en-US"/>
        </w:rPr>
        <w:tab/>
        <w:t xml:space="preserve">Hawkins BA, Cornell HV, Hochberg ME (1997) Predators, parasitoids, and pathogens as mortality agents in phytophagous insect populations.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78:2145–2152.</w:t>
      </w:r>
    </w:p>
    <w:p w14:paraId="335FB30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21. </w:t>
      </w:r>
      <w:r w:rsidRPr="007224BF">
        <w:rPr>
          <w:rFonts w:ascii="Times New Roman" w:hAnsi="Times New Roman" w:cs="Times New Roman"/>
          <w:noProof/>
          <w:color w:val="000000"/>
          <w:sz w:val="20"/>
          <w:lang w:val="en-US"/>
        </w:rPr>
        <w:tab/>
        <w:t xml:space="preserve">Abrahamson WG, Weis AE (1997) </w:t>
      </w:r>
      <w:r w:rsidRPr="007224BF">
        <w:rPr>
          <w:rFonts w:ascii="Times New Roman" w:hAnsi="Times New Roman" w:cs="Times New Roman"/>
          <w:i/>
          <w:iCs/>
          <w:noProof/>
          <w:color w:val="000000"/>
          <w:sz w:val="20"/>
          <w:lang w:val="en-US"/>
        </w:rPr>
        <w:t>Evolutionary ecology across three trophic levels: goldenrods, gallmakers, and natural enemies</w:t>
      </w:r>
      <w:r w:rsidRPr="007224BF">
        <w:rPr>
          <w:rFonts w:ascii="Times New Roman" w:hAnsi="Times New Roman" w:cs="Times New Roman"/>
          <w:noProof/>
          <w:color w:val="000000"/>
          <w:sz w:val="20"/>
          <w:lang w:val="en-US"/>
        </w:rPr>
        <w:t xml:space="preserve"> (Princeton University Press, Princeton).</w:t>
      </w:r>
    </w:p>
    <w:p w14:paraId="796341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22. </w:t>
      </w:r>
      <w:r w:rsidRPr="007224BF">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424:303–306.</w:t>
      </w:r>
    </w:p>
    <w:p w14:paraId="6FD482F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23. </w:t>
      </w:r>
      <w:r w:rsidRPr="007224BF">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338:113–116.</w:t>
      </w:r>
    </w:p>
    <w:p w14:paraId="46B067A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24. </w:t>
      </w:r>
      <w:r w:rsidRPr="007224BF">
        <w:rPr>
          <w:rFonts w:ascii="Times New Roman" w:hAnsi="Times New Roman" w:cs="Times New Roman"/>
          <w:noProof/>
          <w:color w:val="000000"/>
          <w:sz w:val="20"/>
          <w:lang w:val="en-US"/>
        </w:rPr>
        <w:tab/>
        <w:t xml:space="preserve">Moya-Laraño J et al. (2012) Climate change and eco-evolutionary dynamics in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47:1–80.</w:t>
      </w:r>
    </w:p>
    <w:p w14:paraId="7884BD71"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25. </w:t>
      </w:r>
      <w:r w:rsidRPr="007224BF">
        <w:rPr>
          <w:rFonts w:ascii="Times New Roman" w:hAnsi="Times New Roman" w:cs="Times New Roman"/>
          <w:noProof/>
          <w:color w:val="000000"/>
          <w:sz w:val="20"/>
          <w:lang w:val="en-US"/>
        </w:rPr>
        <w:tab/>
        <w:t xml:space="preserve">Melián CJ et al. (2011) Eco-evolutionary dynamics of individual-based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45:225–268.</w:t>
      </w:r>
    </w:p>
    <w:p w14:paraId="1764811A"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26. </w:t>
      </w:r>
      <w:r w:rsidRPr="007224BF">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7224BF">
        <w:rPr>
          <w:rFonts w:ascii="Times New Roman" w:hAnsi="Times New Roman" w:cs="Times New Roman"/>
          <w:i/>
          <w:iCs/>
          <w:noProof/>
          <w:color w:val="000000"/>
          <w:sz w:val="20"/>
          <w:lang w:val="en-US"/>
        </w:rPr>
        <w:t>Oecologia</w:t>
      </w:r>
      <w:r w:rsidRPr="007224BF">
        <w:rPr>
          <w:rFonts w:ascii="Times New Roman" w:hAnsi="Times New Roman" w:cs="Times New Roman"/>
          <w:noProof/>
          <w:color w:val="000000"/>
          <w:sz w:val="20"/>
          <w:lang w:val="en-US"/>
        </w:rPr>
        <w:t xml:space="preserve"> 110:449–460.</w:t>
      </w:r>
    </w:p>
    <w:p w14:paraId="05B98F6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27. </w:t>
      </w:r>
      <w:r w:rsidRPr="007224BF">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313:966–968.</w:t>
      </w:r>
    </w:p>
    <w:p w14:paraId="3ABF047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28. </w:t>
      </w:r>
      <w:r w:rsidRPr="007224BF">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9:24–34.</w:t>
      </w:r>
    </w:p>
    <w:p w14:paraId="4D1A01F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29. </w:t>
      </w:r>
      <w:r w:rsidRPr="007224BF">
        <w:rPr>
          <w:rFonts w:ascii="Times New Roman" w:hAnsi="Times New Roman" w:cs="Times New Roman"/>
          <w:noProof/>
          <w:color w:val="000000"/>
          <w:sz w:val="20"/>
          <w:lang w:val="en-US"/>
        </w:rPr>
        <w:tab/>
        <w:t xml:space="preserve">Woodward G et al. (2010) Individual-based food webs: species identity, body size and sampling effects.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43:211–266.</w:t>
      </w:r>
    </w:p>
    <w:p w14:paraId="79CB6E2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30. </w:t>
      </w:r>
      <w:r w:rsidRPr="007224BF">
        <w:rPr>
          <w:rFonts w:ascii="Times New Roman" w:hAnsi="Times New Roman" w:cs="Times New Roman"/>
          <w:noProof/>
          <w:color w:val="000000"/>
          <w:sz w:val="20"/>
          <w:lang w:val="en-US"/>
        </w:rPr>
        <w:tab/>
        <w:t xml:space="preserve">Price PW (1980) </w:t>
      </w:r>
      <w:r w:rsidRPr="007224BF">
        <w:rPr>
          <w:rFonts w:ascii="Times New Roman" w:hAnsi="Times New Roman" w:cs="Times New Roman"/>
          <w:i/>
          <w:iCs/>
          <w:noProof/>
          <w:color w:val="000000"/>
          <w:sz w:val="20"/>
          <w:lang w:val="en-US"/>
        </w:rPr>
        <w:t>Evolutionary biology of parasites</w:t>
      </w:r>
      <w:r w:rsidRPr="007224BF">
        <w:rPr>
          <w:rFonts w:ascii="Times New Roman" w:hAnsi="Times New Roman" w:cs="Times New Roman"/>
          <w:noProof/>
          <w:color w:val="000000"/>
          <w:sz w:val="20"/>
          <w:lang w:val="en-US"/>
        </w:rPr>
        <w:t xml:space="preserve"> (Princeton University Press, Princeton).</w:t>
      </w:r>
    </w:p>
    <w:p w14:paraId="0C4D91D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31. </w:t>
      </w:r>
      <w:r w:rsidRPr="007224BF">
        <w:rPr>
          <w:rFonts w:ascii="Times New Roman" w:hAnsi="Times New Roman" w:cs="Times New Roman"/>
          <w:noProof/>
          <w:color w:val="000000"/>
          <w:sz w:val="20"/>
          <w:lang w:val="en-US"/>
        </w:rPr>
        <w:tab/>
        <w:t xml:space="preserve">Strong DR, Lawton JH, Southwood SR (1984) </w:t>
      </w:r>
      <w:r w:rsidRPr="007224BF">
        <w:rPr>
          <w:rFonts w:ascii="Times New Roman" w:hAnsi="Times New Roman" w:cs="Times New Roman"/>
          <w:i/>
          <w:iCs/>
          <w:noProof/>
          <w:color w:val="000000"/>
          <w:sz w:val="20"/>
          <w:lang w:val="en-US"/>
        </w:rPr>
        <w:t>Insects on plants: Community patterns and mechanisms</w:t>
      </w:r>
      <w:r w:rsidRPr="007224BF">
        <w:rPr>
          <w:rFonts w:ascii="Times New Roman" w:hAnsi="Times New Roman" w:cs="Times New Roman"/>
          <w:noProof/>
          <w:color w:val="000000"/>
          <w:sz w:val="20"/>
          <w:lang w:val="en-US"/>
        </w:rPr>
        <w:t xml:space="preserve"> (Harvard University Press, Cambridge).</w:t>
      </w:r>
    </w:p>
    <w:p w14:paraId="16E04CC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32. </w:t>
      </w:r>
      <w:r w:rsidRPr="007224BF">
        <w:rPr>
          <w:rFonts w:ascii="Times New Roman" w:hAnsi="Times New Roman" w:cs="Times New Roman"/>
          <w:noProof/>
          <w:color w:val="000000"/>
          <w:sz w:val="20"/>
          <w:lang w:val="en-US"/>
        </w:rPr>
        <w:tab/>
        <w:t xml:space="preserve">Henri DC, van Veen FJF (2011) Body size, life history and the structure of host–parasitoid networks.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45:135–180.</w:t>
      </w:r>
    </w:p>
    <w:p w14:paraId="35ED60A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33. </w:t>
      </w:r>
      <w:r w:rsidRPr="007224BF">
        <w:rPr>
          <w:rFonts w:ascii="Times New Roman" w:hAnsi="Times New Roman" w:cs="Times New Roman"/>
          <w:noProof/>
          <w:color w:val="000000"/>
          <w:sz w:val="20"/>
          <w:lang w:val="en-US"/>
        </w:rPr>
        <w:tab/>
        <w:t xml:space="preserve">Carroll SP et al. (2014) Applying evolutionary biology to address global challenges.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346:1245993.</w:t>
      </w:r>
    </w:p>
    <w:p w14:paraId="6EA2C18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34. </w:t>
      </w:r>
      <w:r w:rsidRPr="007224BF">
        <w:rPr>
          <w:rFonts w:ascii="Times New Roman" w:hAnsi="Times New Roman" w:cs="Times New Roman"/>
          <w:noProof/>
          <w:color w:val="000000"/>
          <w:sz w:val="20"/>
          <w:lang w:val="en-US"/>
        </w:rPr>
        <w:tab/>
        <w:t xml:space="preserve">Jump AS, Marchant R, Peñuelas J (2009) Environmental change and the option value of genetic diversity.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14:51–58.</w:t>
      </w:r>
    </w:p>
    <w:p w14:paraId="74E6914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35. </w:t>
      </w:r>
      <w:r w:rsidRPr="007224BF">
        <w:rPr>
          <w:rFonts w:ascii="Times New Roman" w:hAnsi="Times New Roman" w:cs="Times New Roman"/>
          <w:noProof/>
          <w:color w:val="000000"/>
          <w:sz w:val="20"/>
          <w:lang w:val="en-US"/>
        </w:rPr>
        <w:tab/>
        <w:t xml:space="preserve">Hughes JB, Daily GC, Ehrlich PR (1997) Population diversity: its extent and extinction.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278:689–692.</w:t>
      </w:r>
    </w:p>
    <w:p w14:paraId="4C6171E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36. </w:t>
      </w:r>
      <w:r w:rsidRPr="007224BF">
        <w:rPr>
          <w:rFonts w:ascii="Times New Roman" w:hAnsi="Times New Roman" w:cs="Times New Roman"/>
          <w:noProof/>
          <w:color w:val="000000"/>
          <w:sz w:val="20"/>
          <w:lang w:val="en-US"/>
        </w:rPr>
        <w:tab/>
        <w:t xml:space="preserve">Luck GW, Daily GC, Ehrlich PR (2003) Population diversity and ecosystem services.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18:331–336.</w:t>
      </w:r>
    </w:p>
    <w:p w14:paraId="515C25B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37. </w:t>
      </w:r>
      <w:r w:rsidRPr="007224BF">
        <w:rPr>
          <w:rFonts w:ascii="Times New Roman" w:hAnsi="Times New Roman" w:cs="Times New Roman"/>
          <w:noProof/>
          <w:color w:val="000000"/>
          <w:sz w:val="20"/>
          <w:lang w:val="en-US"/>
        </w:rPr>
        <w:tab/>
        <w:t xml:space="preserve">Schindler DE et al. (2010) Population diversity and the portfolio effect in an exploited species.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465:609–612.</w:t>
      </w:r>
    </w:p>
    <w:p w14:paraId="571F425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38. </w:t>
      </w:r>
      <w:r w:rsidRPr="007224BF">
        <w:rPr>
          <w:rFonts w:ascii="Times New Roman" w:hAnsi="Times New Roman" w:cs="Times New Roman"/>
          <w:noProof/>
          <w:color w:val="000000"/>
          <w:sz w:val="20"/>
          <w:lang w:val="en-US"/>
        </w:rPr>
        <w:tab/>
        <w:t xml:space="preserve">Bersier L-F, Banašek-Richter C, Cattin M-F (2002) Quantitative descriptors of food-web matrices.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83:2394–2407.</w:t>
      </w:r>
    </w:p>
    <w:p w14:paraId="6541805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39. </w:t>
      </w:r>
      <w:r w:rsidRPr="007224BF">
        <w:rPr>
          <w:rFonts w:ascii="Times New Roman" w:hAnsi="Times New Roman" w:cs="Times New Roman"/>
          <w:noProof/>
          <w:color w:val="000000"/>
          <w:sz w:val="20"/>
          <w:lang w:val="en-US"/>
        </w:rPr>
        <w:tab/>
        <w:t xml:space="preserve">Banašek-Richter C et al. (2009) Complexity in quantitative food webs.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90:1470–1477.</w:t>
      </w:r>
    </w:p>
    <w:p w14:paraId="1CE556EF" w14:textId="26C3BA43" w:rsidR="007224BF" w:rsidRPr="007224BF" w:rsidRDefault="00E27F4A"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40. </w:t>
      </w:r>
      <w:r>
        <w:rPr>
          <w:rFonts w:ascii="Times New Roman" w:hAnsi="Times New Roman" w:cs="Times New Roman"/>
          <w:noProof/>
          <w:color w:val="000000"/>
          <w:sz w:val="20"/>
          <w:lang w:val="en-US"/>
        </w:rPr>
        <w:tab/>
        <w:t>R Core Team</w:t>
      </w:r>
      <w:r w:rsidR="007224BF" w:rsidRPr="007224BF">
        <w:rPr>
          <w:rFonts w:ascii="Times New Roman" w:hAnsi="Times New Roman" w:cs="Times New Roman"/>
          <w:noProof/>
          <w:color w:val="000000"/>
          <w:sz w:val="20"/>
          <w:lang w:val="en-US"/>
        </w:rPr>
        <w:t xml:space="preserve"> (2014) R: A language and environment for statistical computing.</w:t>
      </w:r>
    </w:p>
    <w:p w14:paraId="2544D3A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p>
    <w:p w14:paraId="61EC12FF" w14:textId="02B6F7E5" w:rsidR="00804B90" w:rsidRPr="00804B90" w:rsidRDefault="00BF1E5B" w:rsidP="007224BF">
      <w:pPr>
        <w:widowControl w:val="0"/>
        <w:autoSpaceDE w:val="0"/>
        <w:autoSpaceDN w:val="0"/>
        <w:adjustRightInd w:val="0"/>
        <w:rPr>
          <w:rFonts w:ascii="Times" w:hAnsi="Times" w:cs="Times"/>
          <w:color w:val="000000"/>
        </w:rPr>
      </w:pPr>
      <w:r>
        <w:rPr>
          <w:rFonts w:ascii="Times New Roman" w:hAnsi="Times New Roman" w:cs="Times New Roman"/>
          <w:b/>
          <w:bCs/>
          <w:color w:val="000000"/>
          <w:sz w:val="20"/>
          <w:szCs w:val="20"/>
        </w:rPr>
        <w:fldChar w:fldCharType="end"/>
      </w:r>
    </w:p>
    <w:p w14:paraId="38A1BAB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705468CA" w14:textId="52946626"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A8291B">
        <w:rPr>
          <w:rFonts w:ascii="Times New Roman" w:hAnsi="Times New Roman" w:cs="Times New Roman"/>
          <w:color w:val="000000"/>
        </w:rPr>
        <w:t>This food web</w:t>
      </w:r>
      <w:r w:rsidR="002562B9" w:rsidRPr="00E109BB">
        <w:rPr>
          <w:rFonts w:ascii="Times New Roman" w:hAnsi="Times New Roman" w:cs="Times New Roman"/>
          <w:color w:val="000000"/>
        </w:rPr>
        <w:t xml:space="preserve"> represents the </w:t>
      </w:r>
      <w:r w:rsidR="007C3251" w:rsidRPr="00E109BB">
        <w:rPr>
          <w:rFonts w:ascii="Times New Roman" w:hAnsi="Times New Roman" w:cs="Times New Roman"/>
          <w:color w:val="000000"/>
        </w:rPr>
        <w:t xml:space="preserve">trophic interactions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r w:rsidR="0020554B">
        <w:rPr>
          <w:rFonts w:ascii="Times New Roman" w:hAnsi="Times New Roman" w:cs="Times New Roman"/>
          <w:color w:val="000000"/>
        </w:rPr>
        <w:t>Th</w:t>
      </w:r>
      <w:r w:rsidR="00A8291B">
        <w:rPr>
          <w:rFonts w:ascii="Times New Roman" w:hAnsi="Times New Roman" w:cs="Times New Roman"/>
          <w:color w:val="000000"/>
        </w:rPr>
        <w:t xml:space="preserve">e species comprising this food web include </w:t>
      </w:r>
      <w:r w:rsidR="0020554B">
        <w:rPr>
          <w:rFonts w:ascii="Times New Roman" w:hAnsi="Times New Roman" w:cs="Times New Roman"/>
          <w:color w:val="000000"/>
        </w:rPr>
        <w:t xml:space="preserve">a </w:t>
      </w:r>
      <w:r w:rsidR="00187389">
        <w:rPr>
          <w:rFonts w:ascii="Times New Roman" w:hAnsi="Times New Roman" w:cs="Times New Roman"/>
          <w:color w:val="000000"/>
        </w:rPr>
        <w:t>host plant</w:t>
      </w:r>
      <w:r w:rsidR="0020554B">
        <w:rPr>
          <w:rFonts w:ascii="Times New Roman" w:hAnsi="Times New Roman" w:cs="Times New Roman"/>
          <w:color w:val="000000"/>
        </w:rPr>
        <w:t xml:space="preserve"> (</w:t>
      </w:r>
      <w:r w:rsidR="009F309D">
        <w:rPr>
          <w:rFonts w:ascii="Times New Roman" w:hAnsi="Times New Roman" w:cs="Times New Roman"/>
          <w:color w:val="000000"/>
        </w:rPr>
        <w:t>coastal</w:t>
      </w:r>
      <w:r w:rsidR="0020554B">
        <w:rPr>
          <w:rFonts w:ascii="Times New Roman" w:hAnsi="Times New Roman" w:cs="Times New Roman"/>
          <w:color w:val="000000"/>
        </w:rPr>
        <w:t xml:space="preserve"> willow</w:t>
      </w:r>
      <w:r w:rsidR="0020554B" w:rsidRPr="008E1610">
        <w:rPr>
          <w:rFonts w:ascii="Times New Roman" w:hAnsi="Times New Roman" w:cs="Times New Roman"/>
          <w:i/>
          <w:color w:val="000000"/>
        </w:rPr>
        <w:t xml:space="preserve">, Salix </w:t>
      </w:r>
      <w:proofErr w:type="spellStart"/>
      <w:r w:rsidR="0020554B" w:rsidRPr="008E1610">
        <w:rPr>
          <w:rFonts w:ascii="Times New Roman" w:hAnsi="Times New Roman" w:cs="Times New Roman"/>
          <w:i/>
          <w:color w:val="000000"/>
        </w:rPr>
        <w:t>hookeriana</w:t>
      </w:r>
      <w:proofErr w:type="spellEnd"/>
      <w:r w:rsidR="0020554B">
        <w:rPr>
          <w:rFonts w:ascii="Times New Roman" w:hAnsi="Times New Roman" w:cs="Times New Roman"/>
          <w:color w:val="000000"/>
        </w:rPr>
        <w:t xml:space="preserve">), four herbivorous galling insects, and six insect </w:t>
      </w:r>
      <w:proofErr w:type="spellStart"/>
      <w:r w:rsidR="0020554B">
        <w:rPr>
          <w:rFonts w:ascii="Times New Roman" w:hAnsi="Times New Roman" w:cs="Times New Roman"/>
          <w:color w:val="000000"/>
        </w:rPr>
        <w:t>parasitoids</w:t>
      </w:r>
      <w:proofErr w:type="spellEnd"/>
      <w:r w:rsidR="00D9691C">
        <w:rPr>
          <w:rFonts w:ascii="Times New Roman" w:hAnsi="Times New Roman" w:cs="Times New Roman"/>
          <w:color w:val="000000"/>
        </w:rPr>
        <w:t xml:space="preserve"> (</w:t>
      </w:r>
      <w:r w:rsidR="00A3086F">
        <w:rPr>
          <w:rFonts w:ascii="Times New Roman" w:hAnsi="Times New Roman" w:cs="Times New Roman"/>
          <w:color w:val="000000"/>
        </w:rPr>
        <w:t xml:space="preserve">species </w:t>
      </w:r>
      <w:r w:rsidR="00D9691C">
        <w:rPr>
          <w:rFonts w:ascii="Times New Roman" w:hAnsi="Times New Roman" w:cs="Times New Roman"/>
          <w:color w:val="000000"/>
        </w:rPr>
        <w:t xml:space="preserve">details in </w:t>
      </w:r>
      <w:r w:rsidR="00D9691C" w:rsidRPr="00A3086F">
        <w:rPr>
          <w:rFonts w:ascii="Times New Roman" w:hAnsi="Times New Roman" w:cs="Times New Roman"/>
          <w:i/>
          <w:color w:val="000000"/>
        </w:rPr>
        <w:t>Materials &amp; Methods</w:t>
      </w:r>
      <w:r w:rsidR="00D9691C">
        <w:rPr>
          <w:rFonts w:ascii="Times New Roman" w:hAnsi="Times New Roman" w:cs="Times New Roman"/>
          <w:color w:val="000000"/>
        </w:rPr>
        <w:t>)</w:t>
      </w:r>
      <w:r w:rsidR="0020554B">
        <w:rPr>
          <w:rFonts w:ascii="Times New Roman" w:hAnsi="Times New Roman" w:cs="Times New Roman"/>
          <w:color w:val="000000"/>
        </w:rPr>
        <w:t xml:space="preserv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709EBF2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ins w:id="396" w:author="Matthew Barbour" w:date="2015-09-17T10:11:00Z">
        <w:r w:rsidR="001E1C54">
          <w:rPr>
            <w:rFonts w:ascii="Times New Roman" w:hAnsi="Times New Roman" w:cs="Times New Roman"/>
            <w:bCs/>
            <w:color w:val="000000"/>
          </w:rPr>
          <w:t xml:space="preserve">is associated with changes in </w:t>
        </w:r>
      </w:ins>
      <w:del w:id="397" w:author="Matthew Barbour" w:date="2015-09-17T10:11:00Z">
        <w:r w:rsidR="004A59B3" w:rsidDel="001E1C54">
          <w:rPr>
            <w:rFonts w:ascii="Times New Roman" w:hAnsi="Times New Roman" w:cs="Times New Roman"/>
            <w:bCs/>
            <w:color w:val="000000"/>
          </w:rPr>
          <w:delText xml:space="preserve">determines </w:delText>
        </w:r>
      </w:del>
      <w:r w:rsidR="004A59B3">
        <w:rPr>
          <w:rFonts w:ascii="Times New Roman" w:hAnsi="Times New Roman" w:cs="Times New Roman"/>
          <w:bCs/>
          <w:color w:val="000000"/>
        </w:rPr>
        <w:t xml:space="preserve">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62521756"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r w:rsidR="00E35FC3">
        <w:rPr>
          <w:rFonts w:ascii="Times New Roman" w:hAnsi="Times New Roman" w:cs="Times New Roman"/>
          <w:color w:val="000000"/>
        </w:rPr>
        <w:t xml:space="preserve">Increasing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50%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 open</w:t>
      </w:r>
      <w:r w:rsidR="00FB0960">
        <w:rPr>
          <w:rFonts w:ascii="Times New Roman" w:hAnsi="Times New Roman" w:cs="Times New Roman"/>
          <w:color w:val="000000"/>
        </w:rPr>
        <w:t xml:space="preserve"> circles correspond to </w:t>
      </w:r>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r w:rsidR="00494F8E">
        <w:rPr>
          <w:rFonts w:ascii="Times New Roman" w:hAnsi="Times New Roman" w:cs="Times New Roman"/>
          <w:color w:val="000000"/>
        </w:rPr>
        <w:t>individual samples</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100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4 - 20 genotypes; N = 98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3, 21, and 22; N = 89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2 and 23; N = 1 for the </w:t>
      </w:r>
      <w:proofErr w:type="spellStart"/>
      <w:r w:rsidR="00DC5655">
        <w:rPr>
          <w:rFonts w:ascii="Times New Roman" w:hAnsi="Times New Roman" w:cs="Times New Roman"/>
          <w:color w:val="000000"/>
        </w:rPr>
        <w:t>polyculture</w:t>
      </w:r>
      <w:proofErr w:type="spellEnd"/>
      <w:r w:rsidR="00DC5655">
        <w:rPr>
          <w:rFonts w:ascii="Times New Roman" w:hAnsi="Times New Roman" w:cs="Times New Roman"/>
          <w:color w:val="000000"/>
        </w:rPr>
        <w:t xml:space="preserve"> of 25; and N = 25 for monocultures)</w:t>
      </w:r>
      <w:r w:rsidR="00FB0960">
        <w:rPr>
          <w:rFonts w:ascii="Times New Roman" w:hAnsi="Times New Roman" w:cs="Times New Roman"/>
          <w:color w:val="000000"/>
        </w:rPr>
        <w:t xml:space="preserve">, whereas </w:t>
      </w:r>
      <w:r w:rsidR="00695497">
        <w:rPr>
          <w:rFonts w:ascii="Times New Roman" w:hAnsi="Times New Roman" w:cs="Times New Roman"/>
          <w:color w:val="000000"/>
        </w:rPr>
        <w:t>blue, solid</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w:t>
      </w:r>
      <w:del w:id="398" w:author="Matthew Barbour" w:date="2015-09-28T10:31:00Z">
        <w:r w:rsidR="00FB0960" w:rsidDel="00EB2009">
          <w:rPr>
            <w:rFonts w:ascii="Times New Roman" w:hAnsi="Times New Roman" w:cs="Times New Roman"/>
            <w:color w:val="000000"/>
          </w:rPr>
          <w:delText xml:space="preserve">The dashed line is the highest </w:delText>
        </w:r>
        <w:r w:rsidR="00693343" w:rsidDel="00EB2009">
          <w:rPr>
            <w:rFonts w:ascii="Times New Roman" w:hAnsi="Times New Roman" w:cs="Times New Roman"/>
            <w:color w:val="000000"/>
          </w:rPr>
          <w:delText>level of</w:delText>
        </w:r>
        <w:r w:rsidR="00FB0960" w:rsidDel="00EB2009">
          <w:rPr>
            <w:rFonts w:ascii="Times New Roman" w:hAnsi="Times New Roman" w:cs="Times New Roman"/>
            <w:color w:val="000000"/>
          </w:rPr>
          <w:delText xml:space="preserve"> complexity observed on a single willow genotype and represents the expected magnitude of </w:delText>
        </w:r>
        <w:r w:rsidR="001F4E05" w:rsidDel="00EB2009">
          <w:rPr>
            <w:rFonts w:ascii="Times New Roman" w:hAnsi="Times New Roman" w:cs="Times New Roman"/>
            <w:color w:val="000000"/>
          </w:rPr>
          <w:delText>food-web complexity</w:delText>
        </w:r>
        <w:r w:rsidR="00FB0960" w:rsidDel="00EB2009">
          <w:rPr>
            <w:rFonts w:ascii="Times New Roman" w:hAnsi="Times New Roman" w:cs="Times New Roman"/>
            <w:color w:val="000000"/>
          </w:rPr>
          <w:delText xml:space="preserve"> under sampling effects alone. </w:delText>
        </w:r>
      </w:del>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Matthew Barbour" w:date="2015-10-05T12:26:00Z" w:initials="MB">
    <w:p w14:paraId="7CDBEFD7" w14:textId="7F478902" w:rsidR="005D719A" w:rsidRDefault="005D719A">
      <w:pPr>
        <w:pStyle w:val="CommentText"/>
      </w:pPr>
      <w:r>
        <w:rPr>
          <w:rStyle w:val="CommentReference"/>
        </w:rPr>
        <w:annotationRef/>
      </w:r>
      <w:r>
        <w:t xml:space="preserve">Need to talk about the distinct food-web compartment. Can quantify all of the potential pairwise interactions that are </w:t>
      </w:r>
      <w:proofErr w:type="spellStart"/>
      <w:r>
        <w:t>trophically</w:t>
      </w:r>
      <w:proofErr w:type="spellEnd"/>
      <w:r>
        <w:t xml:space="preserve"> important to the community</w:t>
      </w:r>
    </w:p>
  </w:comment>
  <w:comment w:id="243" w:author="Matthew Barbour" w:date="2015-10-14T16:39:00Z" w:initials="MB">
    <w:p w14:paraId="6340B1C7" w14:textId="28714FE7" w:rsidR="005D719A" w:rsidRDefault="005D719A">
      <w:pPr>
        <w:pStyle w:val="CommentText"/>
      </w:pPr>
      <w:r>
        <w:rPr>
          <w:rStyle w:val="CommentReference"/>
        </w:rPr>
        <w:annotationRef/>
      </w:r>
      <w:r>
        <w:t>Consider moving this sentence to the end of the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Nueva Std Bold">
    <w:panose1 w:val="020B08030705040202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388"/>
    <w:rsid w:val="0002174E"/>
    <w:rsid w:val="000225DB"/>
    <w:rsid w:val="0002326E"/>
    <w:rsid w:val="0002406F"/>
    <w:rsid w:val="00027996"/>
    <w:rsid w:val="0003197E"/>
    <w:rsid w:val="00031B02"/>
    <w:rsid w:val="000354F1"/>
    <w:rsid w:val="00035549"/>
    <w:rsid w:val="0003746F"/>
    <w:rsid w:val="000402C9"/>
    <w:rsid w:val="000409DE"/>
    <w:rsid w:val="00041C2F"/>
    <w:rsid w:val="00046A81"/>
    <w:rsid w:val="000535D8"/>
    <w:rsid w:val="00055817"/>
    <w:rsid w:val="00055846"/>
    <w:rsid w:val="000621BC"/>
    <w:rsid w:val="00062F63"/>
    <w:rsid w:val="000673B8"/>
    <w:rsid w:val="00071158"/>
    <w:rsid w:val="000713A4"/>
    <w:rsid w:val="00072B8B"/>
    <w:rsid w:val="000744EC"/>
    <w:rsid w:val="00081A94"/>
    <w:rsid w:val="00082C79"/>
    <w:rsid w:val="00083202"/>
    <w:rsid w:val="00094C79"/>
    <w:rsid w:val="000A228C"/>
    <w:rsid w:val="000A53CB"/>
    <w:rsid w:val="000A6335"/>
    <w:rsid w:val="000A7086"/>
    <w:rsid w:val="000B7738"/>
    <w:rsid w:val="000C29D8"/>
    <w:rsid w:val="000C2E46"/>
    <w:rsid w:val="000C5C56"/>
    <w:rsid w:val="000D3970"/>
    <w:rsid w:val="000D3C49"/>
    <w:rsid w:val="000D6085"/>
    <w:rsid w:val="000D7383"/>
    <w:rsid w:val="000E0885"/>
    <w:rsid w:val="000E420B"/>
    <w:rsid w:val="000F0529"/>
    <w:rsid w:val="000F2256"/>
    <w:rsid w:val="000F276F"/>
    <w:rsid w:val="000F6521"/>
    <w:rsid w:val="00103002"/>
    <w:rsid w:val="00105FDA"/>
    <w:rsid w:val="001135A5"/>
    <w:rsid w:val="001140A6"/>
    <w:rsid w:val="00141A31"/>
    <w:rsid w:val="00141F01"/>
    <w:rsid w:val="00141F50"/>
    <w:rsid w:val="00144FC5"/>
    <w:rsid w:val="001460D4"/>
    <w:rsid w:val="00150F0B"/>
    <w:rsid w:val="0015167A"/>
    <w:rsid w:val="00155A7A"/>
    <w:rsid w:val="00163C03"/>
    <w:rsid w:val="00163CD5"/>
    <w:rsid w:val="00165796"/>
    <w:rsid w:val="00167DBE"/>
    <w:rsid w:val="00167E75"/>
    <w:rsid w:val="0017337A"/>
    <w:rsid w:val="001754C4"/>
    <w:rsid w:val="00175D91"/>
    <w:rsid w:val="00176A09"/>
    <w:rsid w:val="00176C3C"/>
    <w:rsid w:val="00181662"/>
    <w:rsid w:val="001816E5"/>
    <w:rsid w:val="00187389"/>
    <w:rsid w:val="00187A1E"/>
    <w:rsid w:val="001935BC"/>
    <w:rsid w:val="001A09F0"/>
    <w:rsid w:val="001A0BEB"/>
    <w:rsid w:val="001A237C"/>
    <w:rsid w:val="001B08A0"/>
    <w:rsid w:val="001B10AF"/>
    <w:rsid w:val="001B676E"/>
    <w:rsid w:val="001C2EAE"/>
    <w:rsid w:val="001C7351"/>
    <w:rsid w:val="001D2BFE"/>
    <w:rsid w:val="001D6FAB"/>
    <w:rsid w:val="001E17C2"/>
    <w:rsid w:val="001E1B1B"/>
    <w:rsid w:val="001E1C54"/>
    <w:rsid w:val="001E66C8"/>
    <w:rsid w:val="001F074E"/>
    <w:rsid w:val="001F4E05"/>
    <w:rsid w:val="001F7F19"/>
    <w:rsid w:val="0020200F"/>
    <w:rsid w:val="0020554B"/>
    <w:rsid w:val="00210CFC"/>
    <w:rsid w:val="002125CD"/>
    <w:rsid w:val="0021291D"/>
    <w:rsid w:val="00214074"/>
    <w:rsid w:val="00214A11"/>
    <w:rsid w:val="002150A8"/>
    <w:rsid w:val="002159E5"/>
    <w:rsid w:val="00216B8B"/>
    <w:rsid w:val="002307FE"/>
    <w:rsid w:val="00231536"/>
    <w:rsid w:val="002415D2"/>
    <w:rsid w:val="00242487"/>
    <w:rsid w:val="00250AEE"/>
    <w:rsid w:val="00250B95"/>
    <w:rsid w:val="00253290"/>
    <w:rsid w:val="00254F2B"/>
    <w:rsid w:val="002554F0"/>
    <w:rsid w:val="00255FB9"/>
    <w:rsid w:val="002562B9"/>
    <w:rsid w:val="00270235"/>
    <w:rsid w:val="00270F9A"/>
    <w:rsid w:val="002732C3"/>
    <w:rsid w:val="00274080"/>
    <w:rsid w:val="002760AE"/>
    <w:rsid w:val="002760D5"/>
    <w:rsid w:val="00283342"/>
    <w:rsid w:val="00285900"/>
    <w:rsid w:val="00285E0E"/>
    <w:rsid w:val="00293543"/>
    <w:rsid w:val="0029358B"/>
    <w:rsid w:val="00296C4D"/>
    <w:rsid w:val="002A1156"/>
    <w:rsid w:val="002A17C4"/>
    <w:rsid w:val="002A66B7"/>
    <w:rsid w:val="002A6EA5"/>
    <w:rsid w:val="002B0D8B"/>
    <w:rsid w:val="002B4929"/>
    <w:rsid w:val="002B5694"/>
    <w:rsid w:val="002B6BDD"/>
    <w:rsid w:val="002B76DF"/>
    <w:rsid w:val="002B78CE"/>
    <w:rsid w:val="002C525D"/>
    <w:rsid w:val="002D152E"/>
    <w:rsid w:val="002D522E"/>
    <w:rsid w:val="002D5EA6"/>
    <w:rsid w:val="002E250E"/>
    <w:rsid w:val="002E5E7D"/>
    <w:rsid w:val="002E624E"/>
    <w:rsid w:val="002E6427"/>
    <w:rsid w:val="002F1A94"/>
    <w:rsid w:val="002F37F6"/>
    <w:rsid w:val="003073EC"/>
    <w:rsid w:val="00312B44"/>
    <w:rsid w:val="0031730C"/>
    <w:rsid w:val="00325594"/>
    <w:rsid w:val="003270C2"/>
    <w:rsid w:val="00330126"/>
    <w:rsid w:val="003302AB"/>
    <w:rsid w:val="0033227E"/>
    <w:rsid w:val="00333D73"/>
    <w:rsid w:val="00336098"/>
    <w:rsid w:val="003364E6"/>
    <w:rsid w:val="00342CEE"/>
    <w:rsid w:val="003437F9"/>
    <w:rsid w:val="0034414E"/>
    <w:rsid w:val="003455A9"/>
    <w:rsid w:val="00347C79"/>
    <w:rsid w:val="00350528"/>
    <w:rsid w:val="003507C1"/>
    <w:rsid w:val="00351BFB"/>
    <w:rsid w:val="0035269C"/>
    <w:rsid w:val="00361B25"/>
    <w:rsid w:val="003678FC"/>
    <w:rsid w:val="003750D7"/>
    <w:rsid w:val="00376B96"/>
    <w:rsid w:val="003778C5"/>
    <w:rsid w:val="00385DCF"/>
    <w:rsid w:val="00386640"/>
    <w:rsid w:val="00387566"/>
    <w:rsid w:val="0039189E"/>
    <w:rsid w:val="003949C7"/>
    <w:rsid w:val="003A06B1"/>
    <w:rsid w:val="003A14E3"/>
    <w:rsid w:val="003A459D"/>
    <w:rsid w:val="003A589C"/>
    <w:rsid w:val="003A5A4F"/>
    <w:rsid w:val="003B082E"/>
    <w:rsid w:val="003B16F6"/>
    <w:rsid w:val="003B2E18"/>
    <w:rsid w:val="003C1220"/>
    <w:rsid w:val="003C15B7"/>
    <w:rsid w:val="003C3179"/>
    <w:rsid w:val="003C4F2D"/>
    <w:rsid w:val="003C7A07"/>
    <w:rsid w:val="003C7D0D"/>
    <w:rsid w:val="003D27E8"/>
    <w:rsid w:val="003E0225"/>
    <w:rsid w:val="003F599B"/>
    <w:rsid w:val="00411898"/>
    <w:rsid w:val="00411C49"/>
    <w:rsid w:val="004158B6"/>
    <w:rsid w:val="00416B99"/>
    <w:rsid w:val="00417610"/>
    <w:rsid w:val="004208D6"/>
    <w:rsid w:val="00420A0E"/>
    <w:rsid w:val="00421F39"/>
    <w:rsid w:val="00423661"/>
    <w:rsid w:val="00431526"/>
    <w:rsid w:val="00436619"/>
    <w:rsid w:val="004371A4"/>
    <w:rsid w:val="00443A26"/>
    <w:rsid w:val="0044733C"/>
    <w:rsid w:val="0045148C"/>
    <w:rsid w:val="004523A0"/>
    <w:rsid w:val="00455202"/>
    <w:rsid w:val="00457FD9"/>
    <w:rsid w:val="004637A2"/>
    <w:rsid w:val="00466173"/>
    <w:rsid w:val="004729D7"/>
    <w:rsid w:val="00480BD5"/>
    <w:rsid w:val="00483D9A"/>
    <w:rsid w:val="004846ED"/>
    <w:rsid w:val="0048493A"/>
    <w:rsid w:val="00487B96"/>
    <w:rsid w:val="004917B0"/>
    <w:rsid w:val="004931EA"/>
    <w:rsid w:val="00494F8E"/>
    <w:rsid w:val="00496568"/>
    <w:rsid w:val="00497D8F"/>
    <w:rsid w:val="00497F18"/>
    <w:rsid w:val="004A3215"/>
    <w:rsid w:val="004A3D31"/>
    <w:rsid w:val="004A59B3"/>
    <w:rsid w:val="004A5CCE"/>
    <w:rsid w:val="004B0CC0"/>
    <w:rsid w:val="004B56F0"/>
    <w:rsid w:val="004C4914"/>
    <w:rsid w:val="004C54C0"/>
    <w:rsid w:val="004C76F7"/>
    <w:rsid w:val="004D213B"/>
    <w:rsid w:val="004E211C"/>
    <w:rsid w:val="004E71CE"/>
    <w:rsid w:val="004F186E"/>
    <w:rsid w:val="004F2EBB"/>
    <w:rsid w:val="004F4FF0"/>
    <w:rsid w:val="00500AE2"/>
    <w:rsid w:val="0050515A"/>
    <w:rsid w:val="00506A22"/>
    <w:rsid w:val="0051086B"/>
    <w:rsid w:val="00525AD1"/>
    <w:rsid w:val="005262D7"/>
    <w:rsid w:val="00526C05"/>
    <w:rsid w:val="00531126"/>
    <w:rsid w:val="00545B5A"/>
    <w:rsid w:val="00545B6C"/>
    <w:rsid w:val="00545E32"/>
    <w:rsid w:val="00555735"/>
    <w:rsid w:val="0056413B"/>
    <w:rsid w:val="005660E1"/>
    <w:rsid w:val="00566A90"/>
    <w:rsid w:val="00572272"/>
    <w:rsid w:val="00573F07"/>
    <w:rsid w:val="005756CD"/>
    <w:rsid w:val="00576957"/>
    <w:rsid w:val="00580854"/>
    <w:rsid w:val="00580AA1"/>
    <w:rsid w:val="00580AF5"/>
    <w:rsid w:val="00587C0C"/>
    <w:rsid w:val="00593842"/>
    <w:rsid w:val="00596D1D"/>
    <w:rsid w:val="005A1FAF"/>
    <w:rsid w:val="005A2F2B"/>
    <w:rsid w:val="005A3DE4"/>
    <w:rsid w:val="005B1550"/>
    <w:rsid w:val="005B4AA5"/>
    <w:rsid w:val="005B774B"/>
    <w:rsid w:val="005C190D"/>
    <w:rsid w:val="005C3C4D"/>
    <w:rsid w:val="005C656A"/>
    <w:rsid w:val="005D719A"/>
    <w:rsid w:val="005E0E28"/>
    <w:rsid w:val="005F2307"/>
    <w:rsid w:val="005F40DA"/>
    <w:rsid w:val="005F6CF1"/>
    <w:rsid w:val="005F7B1F"/>
    <w:rsid w:val="005F7EEE"/>
    <w:rsid w:val="005F7F45"/>
    <w:rsid w:val="0060384B"/>
    <w:rsid w:val="00607283"/>
    <w:rsid w:val="00611F51"/>
    <w:rsid w:val="00613B67"/>
    <w:rsid w:val="00616C41"/>
    <w:rsid w:val="00620A87"/>
    <w:rsid w:val="0063191C"/>
    <w:rsid w:val="00633739"/>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709E"/>
    <w:rsid w:val="00677578"/>
    <w:rsid w:val="00681000"/>
    <w:rsid w:val="0068268E"/>
    <w:rsid w:val="006916D0"/>
    <w:rsid w:val="00693343"/>
    <w:rsid w:val="00695497"/>
    <w:rsid w:val="00697253"/>
    <w:rsid w:val="006A07E0"/>
    <w:rsid w:val="006A686F"/>
    <w:rsid w:val="006B5452"/>
    <w:rsid w:val="006C08DD"/>
    <w:rsid w:val="006C21E5"/>
    <w:rsid w:val="006D2294"/>
    <w:rsid w:val="006E276C"/>
    <w:rsid w:val="006E29D5"/>
    <w:rsid w:val="006F2CC3"/>
    <w:rsid w:val="007050CC"/>
    <w:rsid w:val="007065D7"/>
    <w:rsid w:val="0070784B"/>
    <w:rsid w:val="00716961"/>
    <w:rsid w:val="00717023"/>
    <w:rsid w:val="00721492"/>
    <w:rsid w:val="007224BF"/>
    <w:rsid w:val="00725C58"/>
    <w:rsid w:val="0072655C"/>
    <w:rsid w:val="00730C04"/>
    <w:rsid w:val="00732556"/>
    <w:rsid w:val="0073324B"/>
    <w:rsid w:val="0073485E"/>
    <w:rsid w:val="0073649A"/>
    <w:rsid w:val="00737505"/>
    <w:rsid w:val="00737EB0"/>
    <w:rsid w:val="00740DA7"/>
    <w:rsid w:val="00753104"/>
    <w:rsid w:val="00753941"/>
    <w:rsid w:val="00762141"/>
    <w:rsid w:val="0076530F"/>
    <w:rsid w:val="00766701"/>
    <w:rsid w:val="00772195"/>
    <w:rsid w:val="0077363A"/>
    <w:rsid w:val="007749F8"/>
    <w:rsid w:val="007761C3"/>
    <w:rsid w:val="007810E3"/>
    <w:rsid w:val="00796473"/>
    <w:rsid w:val="007A2DF5"/>
    <w:rsid w:val="007A4244"/>
    <w:rsid w:val="007A4D52"/>
    <w:rsid w:val="007B23CE"/>
    <w:rsid w:val="007C0AA3"/>
    <w:rsid w:val="007C2E97"/>
    <w:rsid w:val="007C3251"/>
    <w:rsid w:val="007C3FCB"/>
    <w:rsid w:val="007C4A59"/>
    <w:rsid w:val="007D4093"/>
    <w:rsid w:val="007D53B0"/>
    <w:rsid w:val="007D5C33"/>
    <w:rsid w:val="007D6B2D"/>
    <w:rsid w:val="007E2417"/>
    <w:rsid w:val="007E2F66"/>
    <w:rsid w:val="007F5D27"/>
    <w:rsid w:val="0080039B"/>
    <w:rsid w:val="00804B90"/>
    <w:rsid w:val="00811A9D"/>
    <w:rsid w:val="00812B11"/>
    <w:rsid w:val="0081569A"/>
    <w:rsid w:val="0082099E"/>
    <w:rsid w:val="00822407"/>
    <w:rsid w:val="008306C0"/>
    <w:rsid w:val="00830F9C"/>
    <w:rsid w:val="008325A9"/>
    <w:rsid w:val="008374CF"/>
    <w:rsid w:val="00841A1D"/>
    <w:rsid w:val="0084451E"/>
    <w:rsid w:val="008454B4"/>
    <w:rsid w:val="0085175A"/>
    <w:rsid w:val="008546F6"/>
    <w:rsid w:val="008572F2"/>
    <w:rsid w:val="0086478B"/>
    <w:rsid w:val="008712FD"/>
    <w:rsid w:val="00871585"/>
    <w:rsid w:val="00871E38"/>
    <w:rsid w:val="00871EE3"/>
    <w:rsid w:val="008743A0"/>
    <w:rsid w:val="00877F66"/>
    <w:rsid w:val="008860ED"/>
    <w:rsid w:val="008862CF"/>
    <w:rsid w:val="0089097F"/>
    <w:rsid w:val="0089156E"/>
    <w:rsid w:val="008938B5"/>
    <w:rsid w:val="008A0D1F"/>
    <w:rsid w:val="008B0253"/>
    <w:rsid w:val="008B4CBF"/>
    <w:rsid w:val="008B5105"/>
    <w:rsid w:val="008B6D28"/>
    <w:rsid w:val="008C0CFA"/>
    <w:rsid w:val="008C2A67"/>
    <w:rsid w:val="008C32D9"/>
    <w:rsid w:val="008C36A0"/>
    <w:rsid w:val="008C36DF"/>
    <w:rsid w:val="008D517A"/>
    <w:rsid w:val="008D6AEB"/>
    <w:rsid w:val="008E0850"/>
    <w:rsid w:val="008E1610"/>
    <w:rsid w:val="008E36E9"/>
    <w:rsid w:val="008E5BE2"/>
    <w:rsid w:val="008E7E67"/>
    <w:rsid w:val="008F2CD4"/>
    <w:rsid w:val="008F2FF2"/>
    <w:rsid w:val="00902C1A"/>
    <w:rsid w:val="009035E6"/>
    <w:rsid w:val="00905353"/>
    <w:rsid w:val="009070CA"/>
    <w:rsid w:val="00911761"/>
    <w:rsid w:val="0091347C"/>
    <w:rsid w:val="0091360B"/>
    <w:rsid w:val="00916547"/>
    <w:rsid w:val="009229BC"/>
    <w:rsid w:val="009242E4"/>
    <w:rsid w:val="00926F54"/>
    <w:rsid w:val="00927AEE"/>
    <w:rsid w:val="00934E3A"/>
    <w:rsid w:val="00940327"/>
    <w:rsid w:val="00940C0D"/>
    <w:rsid w:val="00942056"/>
    <w:rsid w:val="00955566"/>
    <w:rsid w:val="00962CFD"/>
    <w:rsid w:val="0096353C"/>
    <w:rsid w:val="00966B56"/>
    <w:rsid w:val="0097368A"/>
    <w:rsid w:val="0097680D"/>
    <w:rsid w:val="00981621"/>
    <w:rsid w:val="00981FC6"/>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9F7633"/>
    <w:rsid w:val="00A02BFF"/>
    <w:rsid w:val="00A0494C"/>
    <w:rsid w:val="00A049F5"/>
    <w:rsid w:val="00A04A78"/>
    <w:rsid w:val="00A0568D"/>
    <w:rsid w:val="00A061C5"/>
    <w:rsid w:val="00A07CF0"/>
    <w:rsid w:val="00A14FEB"/>
    <w:rsid w:val="00A159C6"/>
    <w:rsid w:val="00A165D2"/>
    <w:rsid w:val="00A22176"/>
    <w:rsid w:val="00A2374C"/>
    <w:rsid w:val="00A26AB9"/>
    <w:rsid w:val="00A305F2"/>
    <w:rsid w:val="00A3086F"/>
    <w:rsid w:val="00A33780"/>
    <w:rsid w:val="00A33D78"/>
    <w:rsid w:val="00A34149"/>
    <w:rsid w:val="00A36866"/>
    <w:rsid w:val="00A47988"/>
    <w:rsid w:val="00A512BB"/>
    <w:rsid w:val="00A548B2"/>
    <w:rsid w:val="00A554D8"/>
    <w:rsid w:val="00A6348D"/>
    <w:rsid w:val="00A640EA"/>
    <w:rsid w:val="00A65F69"/>
    <w:rsid w:val="00A66465"/>
    <w:rsid w:val="00A6673B"/>
    <w:rsid w:val="00A66AE8"/>
    <w:rsid w:val="00A67652"/>
    <w:rsid w:val="00A705A3"/>
    <w:rsid w:val="00A710EE"/>
    <w:rsid w:val="00A773A3"/>
    <w:rsid w:val="00A77EBF"/>
    <w:rsid w:val="00A8291B"/>
    <w:rsid w:val="00A834EA"/>
    <w:rsid w:val="00A85B9F"/>
    <w:rsid w:val="00A865E1"/>
    <w:rsid w:val="00A878A0"/>
    <w:rsid w:val="00A91125"/>
    <w:rsid w:val="00A91659"/>
    <w:rsid w:val="00A94377"/>
    <w:rsid w:val="00A94FE6"/>
    <w:rsid w:val="00A96155"/>
    <w:rsid w:val="00AA15E1"/>
    <w:rsid w:val="00AA16E9"/>
    <w:rsid w:val="00AA35E2"/>
    <w:rsid w:val="00AA4513"/>
    <w:rsid w:val="00AA4F0A"/>
    <w:rsid w:val="00AB42B3"/>
    <w:rsid w:val="00AC0A65"/>
    <w:rsid w:val="00AC0A90"/>
    <w:rsid w:val="00AC1F50"/>
    <w:rsid w:val="00AC651E"/>
    <w:rsid w:val="00AD1765"/>
    <w:rsid w:val="00AD29B3"/>
    <w:rsid w:val="00AD58EC"/>
    <w:rsid w:val="00AD5BDC"/>
    <w:rsid w:val="00AD74DE"/>
    <w:rsid w:val="00AE0434"/>
    <w:rsid w:val="00AE2F84"/>
    <w:rsid w:val="00AE35BE"/>
    <w:rsid w:val="00AF13C3"/>
    <w:rsid w:val="00AF4C07"/>
    <w:rsid w:val="00B00025"/>
    <w:rsid w:val="00B02389"/>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631B"/>
    <w:rsid w:val="00B363BE"/>
    <w:rsid w:val="00B3724F"/>
    <w:rsid w:val="00B41997"/>
    <w:rsid w:val="00B441ED"/>
    <w:rsid w:val="00B465E6"/>
    <w:rsid w:val="00B46935"/>
    <w:rsid w:val="00B46D7E"/>
    <w:rsid w:val="00B470F4"/>
    <w:rsid w:val="00B57FD8"/>
    <w:rsid w:val="00B66398"/>
    <w:rsid w:val="00B66773"/>
    <w:rsid w:val="00B73BFB"/>
    <w:rsid w:val="00B770E3"/>
    <w:rsid w:val="00B846F7"/>
    <w:rsid w:val="00BA0538"/>
    <w:rsid w:val="00BA0577"/>
    <w:rsid w:val="00BA5F10"/>
    <w:rsid w:val="00BA6E8F"/>
    <w:rsid w:val="00BB33A8"/>
    <w:rsid w:val="00BB4DE3"/>
    <w:rsid w:val="00BB52BB"/>
    <w:rsid w:val="00BB533B"/>
    <w:rsid w:val="00BC084E"/>
    <w:rsid w:val="00BC3610"/>
    <w:rsid w:val="00BC71B8"/>
    <w:rsid w:val="00BD03AF"/>
    <w:rsid w:val="00BD26A2"/>
    <w:rsid w:val="00BD5A84"/>
    <w:rsid w:val="00BD631E"/>
    <w:rsid w:val="00BF1B26"/>
    <w:rsid w:val="00BF1E5B"/>
    <w:rsid w:val="00BF2658"/>
    <w:rsid w:val="00BF2D2D"/>
    <w:rsid w:val="00BF6425"/>
    <w:rsid w:val="00BF7515"/>
    <w:rsid w:val="00C00C36"/>
    <w:rsid w:val="00C134B8"/>
    <w:rsid w:val="00C14732"/>
    <w:rsid w:val="00C17C70"/>
    <w:rsid w:val="00C21029"/>
    <w:rsid w:val="00C219F4"/>
    <w:rsid w:val="00C255D8"/>
    <w:rsid w:val="00C2605C"/>
    <w:rsid w:val="00C266A5"/>
    <w:rsid w:val="00C276B7"/>
    <w:rsid w:val="00C30CF5"/>
    <w:rsid w:val="00C31131"/>
    <w:rsid w:val="00C36F7B"/>
    <w:rsid w:val="00C40A9A"/>
    <w:rsid w:val="00C41E14"/>
    <w:rsid w:val="00C46D5A"/>
    <w:rsid w:val="00C472EB"/>
    <w:rsid w:val="00C474C3"/>
    <w:rsid w:val="00C51EA4"/>
    <w:rsid w:val="00C51F7E"/>
    <w:rsid w:val="00C65BC9"/>
    <w:rsid w:val="00C66A6A"/>
    <w:rsid w:val="00C7205A"/>
    <w:rsid w:val="00C72E15"/>
    <w:rsid w:val="00C747C9"/>
    <w:rsid w:val="00C75D2E"/>
    <w:rsid w:val="00C80E40"/>
    <w:rsid w:val="00C86A54"/>
    <w:rsid w:val="00C95B6F"/>
    <w:rsid w:val="00C9606C"/>
    <w:rsid w:val="00C97516"/>
    <w:rsid w:val="00C975B7"/>
    <w:rsid w:val="00CA3659"/>
    <w:rsid w:val="00CA77EB"/>
    <w:rsid w:val="00CB64C6"/>
    <w:rsid w:val="00CC5898"/>
    <w:rsid w:val="00CD278E"/>
    <w:rsid w:val="00CD5B86"/>
    <w:rsid w:val="00CD77FA"/>
    <w:rsid w:val="00CD7847"/>
    <w:rsid w:val="00CD7E3C"/>
    <w:rsid w:val="00CE07CD"/>
    <w:rsid w:val="00CE3839"/>
    <w:rsid w:val="00CE561A"/>
    <w:rsid w:val="00CE7EE4"/>
    <w:rsid w:val="00CF24F7"/>
    <w:rsid w:val="00CF2AB6"/>
    <w:rsid w:val="00CF5F20"/>
    <w:rsid w:val="00CF6021"/>
    <w:rsid w:val="00D0080F"/>
    <w:rsid w:val="00D01003"/>
    <w:rsid w:val="00D06021"/>
    <w:rsid w:val="00D0659A"/>
    <w:rsid w:val="00D0752A"/>
    <w:rsid w:val="00D17356"/>
    <w:rsid w:val="00D17865"/>
    <w:rsid w:val="00D218D1"/>
    <w:rsid w:val="00D24542"/>
    <w:rsid w:val="00D251DD"/>
    <w:rsid w:val="00D310B6"/>
    <w:rsid w:val="00D33121"/>
    <w:rsid w:val="00D34B61"/>
    <w:rsid w:val="00D41310"/>
    <w:rsid w:val="00D41485"/>
    <w:rsid w:val="00D44A7E"/>
    <w:rsid w:val="00D45266"/>
    <w:rsid w:val="00D4780D"/>
    <w:rsid w:val="00D52244"/>
    <w:rsid w:val="00D55474"/>
    <w:rsid w:val="00D55E38"/>
    <w:rsid w:val="00D601F9"/>
    <w:rsid w:val="00D61FF6"/>
    <w:rsid w:val="00D63330"/>
    <w:rsid w:val="00D6572D"/>
    <w:rsid w:val="00D672D6"/>
    <w:rsid w:val="00D676D1"/>
    <w:rsid w:val="00D677D8"/>
    <w:rsid w:val="00D731AD"/>
    <w:rsid w:val="00D731D6"/>
    <w:rsid w:val="00D73A0B"/>
    <w:rsid w:val="00D76093"/>
    <w:rsid w:val="00D76DEF"/>
    <w:rsid w:val="00D86C27"/>
    <w:rsid w:val="00D9193A"/>
    <w:rsid w:val="00D9691C"/>
    <w:rsid w:val="00DA0092"/>
    <w:rsid w:val="00DA620C"/>
    <w:rsid w:val="00DB217C"/>
    <w:rsid w:val="00DB5555"/>
    <w:rsid w:val="00DB57D5"/>
    <w:rsid w:val="00DB63B7"/>
    <w:rsid w:val="00DC5655"/>
    <w:rsid w:val="00DC7420"/>
    <w:rsid w:val="00DD6952"/>
    <w:rsid w:val="00DD6AF5"/>
    <w:rsid w:val="00DD728B"/>
    <w:rsid w:val="00DE2845"/>
    <w:rsid w:val="00DE3313"/>
    <w:rsid w:val="00DE5881"/>
    <w:rsid w:val="00DE5A08"/>
    <w:rsid w:val="00E01BE1"/>
    <w:rsid w:val="00E036E3"/>
    <w:rsid w:val="00E04D63"/>
    <w:rsid w:val="00E0556D"/>
    <w:rsid w:val="00E06F50"/>
    <w:rsid w:val="00E10623"/>
    <w:rsid w:val="00E109BB"/>
    <w:rsid w:val="00E10C0C"/>
    <w:rsid w:val="00E13409"/>
    <w:rsid w:val="00E13FDF"/>
    <w:rsid w:val="00E20383"/>
    <w:rsid w:val="00E27F4A"/>
    <w:rsid w:val="00E30AED"/>
    <w:rsid w:val="00E3278A"/>
    <w:rsid w:val="00E35719"/>
    <w:rsid w:val="00E35A4E"/>
    <w:rsid w:val="00E35FC3"/>
    <w:rsid w:val="00E37A45"/>
    <w:rsid w:val="00E40410"/>
    <w:rsid w:val="00E50063"/>
    <w:rsid w:val="00E52560"/>
    <w:rsid w:val="00E54438"/>
    <w:rsid w:val="00E55DD5"/>
    <w:rsid w:val="00E60E8A"/>
    <w:rsid w:val="00E631FE"/>
    <w:rsid w:val="00E64050"/>
    <w:rsid w:val="00E65C29"/>
    <w:rsid w:val="00E70E13"/>
    <w:rsid w:val="00E741B2"/>
    <w:rsid w:val="00E757B5"/>
    <w:rsid w:val="00E762C2"/>
    <w:rsid w:val="00E7735A"/>
    <w:rsid w:val="00E779C1"/>
    <w:rsid w:val="00E82632"/>
    <w:rsid w:val="00E8342E"/>
    <w:rsid w:val="00E90B84"/>
    <w:rsid w:val="00E9364E"/>
    <w:rsid w:val="00E96C32"/>
    <w:rsid w:val="00E97FC2"/>
    <w:rsid w:val="00EB08C5"/>
    <w:rsid w:val="00EB2009"/>
    <w:rsid w:val="00EB30B2"/>
    <w:rsid w:val="00EB7CEA"/>
    <w:rsid w:val="00EC64CB"/>
    <w:rsid w:val="00EC7296"/>
    <w:rsid w:val="00ED4D52"/>
    <w:rsid w:val="00ED536D"/>
    <w:rsid w:val="00ED7583"/>
    <w:rsid w:val="00EE1F99"/>
    <w:rsid w:val="00EE23BF"/>
    <w:rsid w:val="00EE7796"/>
    <w:rsid w:val="00EF2A2D"/>
    <w:rsid w:val="00EF3FD3"/>
    <w:rsid w:val="00EF7AEB"/>
    <w:rsid w:val="00F028BD"/>
    <w:rsid w:val="00F04D4D"/>
    <w:rsid w:val="00F05CF4"/>
    <w:rsid w:val="00F06463"/>
    <w:rsid w:val="00F11206"/>
    <w:rsid w:val="00F21279"/>
    <w:rsid w:val="00F2239D"/>
    <w:rsid w:val="00F234ED"/>
    <w:rsid w:val="00F23AC1"/>
    <w:rsid w:val="00F25AB3"/>
    <w:rsid w:val="00F271D2"/>
    <w:rsid w:val="00F27748"/>
    <w:rsid w:val="00F37BA7"/>
    <w:rsid w:val="00F4318B"/>
    <w:rsid w:val="00F47B82"/>
    <w:rsid w:val="00F54835"/>
    <w:rsid w:val="00F5625D"/>
    <w:rsid w:val="00F56668"/>
    <w:rsid w:val="00F566C3"/>
    <w:rsid w:val="00F57A21"/>
    <w:rsid w:val="00F60A13"/>
    <w:rsid w:val="00F631A9"/>
    <w:rsid w:val="00F6463D"/>
    <w:rsid w:val="00F65933"/>
    <w:rsid w:val="00F73140"/>
    <w:rsid w:val="00F769ED"/>
    <w:rsid w:val="00F81C2C"/>
    <w:rsid w:val="00F84ABF"/>
    <w:rsid w:val="00F87619"/>
    <w:rsid w:val="00F92812"/>
    <w:rsid w:val="00F92C7C"/>
    <w:rsid w:val="00F94475"/>
    <w:rsid w:val="00F94D85"/>
    <w:rsid w:val="00FA303E"/>
    <w:rsid w:val="00FA4304"/>
    <w:rsid w:val="00FA61CF"/>
    <w:rsid w:val="00FB0960"/>
    <w:rsid w:val="00FB3418"/>
    <w:rsid w:val="00FB629F"/>
    <w:rsid w:val="00FC2FB1"/>
    <w:rsid w:val="00FC3225"/>
    <w:rsid w:val="00FC3858"/>
    <w:rsid w:val="00FC607E"/>
    <w:rsid w:val="00FD4FAA"/>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2765</TotalTime>
  <Pages>23</Pages>
  <Words>7002</Words>
  <Characters>39914</Characters>
  <Application>Microsoft Macintosh Word</Application>
  <DocSecurity>0</DocSecurity>
  <Lines>332</Lines>
  <Paragraphs>93</Paragraphs>
  <ScaleCrop>false</ScaleCrop>
  <Company>University of British Columbia</Company>
  <LinksUpToDate>false</LinksUpToDate>
  <CharactersWithSpaces>46823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23</cp:revision>
  <dcterms:created xsi:type="dcterms:W3CDTF">2015-05-28T17:22:00Z</dcterms:created>
  <dcterms:modified xsi:type="dcterms:W3CDTF">2015-10-16T01:17:00Z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