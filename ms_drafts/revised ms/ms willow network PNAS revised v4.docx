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DEDED3" w14:textId="45DB85F2" w:rsidR="00804B90" w:rsidRPr="00804B90" w:rsidRDefault="001E17C2"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b/>
          <w:bCs/>
          <w:color w:val="000000"/>
          <w:sz w:val="32"/>
          <w:szCs w:val="32"/>
        </w:rPr>
      </w:pPr>
      <w:bookmarkStart w:id="0" w:name="OLE_LINK1"/>
      <w:bookmarkStart w:id="1" w:name="OLE_LINK2"/>
      <w:r>
        <w:rPr>
          <w:rFonts w:ascii="Times New Roman" w:hAnsi="Times New Roman" w:cs="Times New Roman"/>
          <w:b/>
          <w:bCs/>
          <w:color w:val="000000"/>
          <w:sz w:val="32"/>
          <w:szCs w:val="32"/>
        </w:rPr>
        <w:t>Intraspecific g</w:t>
      </w:r>
      <w:r w:rsidR="00804B90" w:rsidRPr="00804B90">
        <w:rPr>
          <w:rFonts w:ascii="Times New Roman" w:hAnsi="Times New Roman" w:cs="Times New Roman"/>
          <w:b/>
          <w:bCs/>
          <w:color w:val="000000"/>
          <w:sz w:val="32"/>
          <w:szCs w:val="32"/>
        </w:rPr>
        <w:t>enet</w:t>
      </w:r>
      <w:r w:rsidR="0096353C">
        <w:rPr>
          <w:rFonts w:ascii="Times New Roman" w:hAnsi="Times New Roman" w:cs="Times New Roman"/>
          <w:b/>
          <w:bCs/>
          <w:color w:val="000000"/>
          <w:sz w:val="32"/>
          <w:szCs w:val="32"/>
        </w:rPr>
        <w:t xml:space="preserve">ic variation </w:t>
      </w:r>
      <w:r>
        <w:rPr>
          <w:rFonts w:ascii="Times New Roman" w:hAnsi="Times New Roman" w:cs="Times New Roman"/>
          <w:b/>
          <w:bCs/>
          <w:color w:val="000000"/>
          <w:sz w:val="32"/>
          <w:szCs w:val="32"/>
        </w:rPr>
        <w:t xml:space="preserve">increases </w:t>
      </w:r>
      <w:r w:rsidR="000F0529">
        <w:rPr>
          <w:rFonts w:ascii="Times New Roman" w:hAnsi="Times New Roman" w:cs="Times New Roman"/>
          <w:b/>
          <w:bCs/>
          <w:color w:val="000000"/>
          <w:sz w:val="32"/>
          <w:szCs w:val="32"/>
        </w:rPr>
        <w:t>network</w:t>
      </w:r>
      <w:r w:rsidR="00804B90" w:rsidRPr="00804B90">
        <w:rPr>
          <w:rFonts w:ascii="Times New Roman" w:hAnsi="Times New Roman" w:cs="Times New Roman"/>
          <w:b/>
          <w:bCs/>
          <w:color w:val="000000"/>
          <w:sz w:val="32"/>
          <w:szCs w:val="32"/>
        </w:rPr>
        <w:t xml:space="preserve"> complexity: </w:t>
      </w:r>
      <w:ins w:id="2" w:author="Matthew Barbour" w:date="2015-10-28T12:12:00Z">
        <w:r w:rsidR="00B574B9">
          <w:rPr>
            <w:rFonts w:ascii="Times New Roman" w:hAnsi="Times New Roman" w:cs="Times New Roman"/>
            <w:b/>
            <w:bCs/>
            <w:color w:val="000000"/>
            <w:sz w:val="32"/>
            <w:szCs w:val="32"/>
          </w:rPr>
          <w:t xml:space="preserve">empirical </w:t>
        </w:r>
      </w:ins>
      <w:r w:rsidR="00804B90" w:rsidRPr="00804B90">
        <w:rPr>
          <w:rFonts w:ascii="Times New Roman" w:hAnsi="Times New Roman" w:cs="Times New Roman"/>
          <w:b/>
          <w:bCs/>
          <w:color w:val="000000"/>
          <w:sz w:val="32"/>
          <w:szCs w:val="32"/>
        </w:rPr>
        <w:t>evidence from a plant-insect food web</w:t>
      </w:r>
    </w:p>
    <w:bookmarkEnd w:id="0"/>
    <w:bookmarkEnd w:id="1"/>
    <w:p w14:paraId="62D9A3D9" w14:textId="77777777" w:rsidR="00804B90" w:rsidRPr="00804B90" w:rsidRDefault="00804B9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b/>
          <w:bCs/>
          <w:color w:val="000000"/>
          <w:sz w:val="32"/>
          <w:szCs w:val="32"/>
        </w:rPr>
      </w:pPr>
    </w:p>
    <w:p w14:paraId="526F978B" w14:textId="6F402767" w:rsidR="00804B90" w:rsidRPr="00D63330" w:rsidRDefault="00804B9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r w:rsidRPr="00D63330">
        <w:rPr>
          <w:rFonts w:ascii="Times New Roman" w:hAnsi="Times New Roman" w:cs="Times New Roman"/>
          <w:color w:val="000000"/>
        </w:rPr>
        <w:t>Matthew A. Barbour</w:t>
      </w:r>
      <w:r w:rsidR="00D34B61">
        <w:rPr>
          <w:rFonts w:ascii="Times New Roman" w:hAnsi="Times New Roman" w:cs="Times New Roman"/>
          <w:color w:val="000000"/>
          <w:szCs w:val="16"/>
          <w:vertAlign w:val="superscript"/>
        </w:rPr>
        <w:t>a</w:t>
      </w:r>
      <w:proofErr w:type="gramStart"/>
      <w:r w:rsidR="00D34B61">
        <w:rPr>
          <w:rFonts w:ascii="Times New Roman" w:hAnsi="Times New Roman" w:cs="Times New Roman"/>
          <w:color w:val="000000"/>
          <w:szCs w:val="16"/>
          <w:vertAlign w:val="superscript"/>
        </w:rPr>
        <w:t>,1</w:t>
      </w:r>
      <w:proofErr w:type="gramEnd"/>
      <w:r w:rsidRPr="00D63330">
        <w:rPr>
          <w:rFonts w:ascii="Times New Roman" w:hAnsi="Times New Roman" w:cs="Times New Roman"/>
          <w:color w:val="000000"/>
        </w:rPr>
        <w:t xml:space="preserve">, </w:t>
      </w:r>
      <w:r w:rsidR="00455202" w:rsidRPr="00D63330">
        <w:rPr>
          <w:rFonts w:ascii="Times New Roman" w:hAnsi="Times New Roman" w:cs="Times New Roman"/>
          <w:color w:val="000000"/>
        </w:rPr>
        <w:t xml:space="preserve">Miguel </w:t>
      </w:r>
      <w:r w:rsidR="00E3278A">
        <w:rPr>
          <w:rFonts w:ascii="Times New Roman" w:hAnsi="Times New Roman" w:cs="Times New Roman"/>
          <w:color w:val="000000"/>
        </w:rPr>
        <w:t xml:space="preserve">A. </w:t>
      </w:r>
      <w:proofErr w:type="spellStart"/>
      <w:r w:rsidR="00455202" w:rsidRPr="00D63330">
        <w:rPr>
          <w:rFonts w:ascii="Times New Roman" w:hAnsi="Times New Roman" w:cs="Times New Roman"/>
          <w:color w:val="000000"/>
        </w:rPr>
        <w:t>Fortuna</w:t>
      </w:r>
      <w:r w:rsidR="00D34B61">
        <w:rPr>
          <w:rFonts w:ascii="Times New Roman" w:hAnsi="Times New Roman" w:cs="Times New Roman"/>
          <w:color w:val="000000"/>
          <w:vertAlign w:val="superscript"/>
        </w:rPr>
        <w:t>b</w:t>
      </w:r>
      <w:proofErr w:type="spellEnd"/>
      <w:r w:rsidR="00455202" w:rsidRPr="00D63330">
        <w:rPr>
          <w:rFonts w:ascii="Times New Roman" w:hAnsi="Times New Roman" w:cs="Times New Roman"/>
          <w:color w:val="000000"/>
        </w:rPr>
        <w:t xml:space="preserve">, </w:t>
      </w:r>
      <w:proofErr w:type="spellStart"/>
      <w:r w:rsidRPr="00D63330">
        <w:rPr>
          <w:rFonts w:ascii="Times New Roman" w:hAnsi="Times New Roman" w:cs="Times New Roman"/>
          <w:color w:val="000000"/>
        </w:rPr>
        <w:t>Jordi</w:t>
      </w:r>
      <w:proofErr w:type="spellEnd"/>
      <w:r w:rsidRPr="00D63330">
        <w:rPr>
          <w:rFonts w:ascii="Times New Roman" w:hAnsi="Times New Roman" w:cs="Times New Roman"/>
          <w:color w:val="000000"/>
        </w:rPr>
        <w:t xml:space="preserve"> </w:t>
      </w:r>
      <w:proofErr w:type="spellStart"/>
      <w:r w:rsidRPr="00D63330">
        <w:rPr>
          <w:rFonts w:ascii="Times New Roman" w:hAnsi="Times New Roman" w:cs="Times New Roman"/>
          <w:color w:val="000000"/>
        </w:rPr>
        <w:t>Bascompte</w:t>
      </w:r>
      <w:r w:rsidR="00D34B61">
        <w:rPr>
          <w:rFonts w:ascii="Times New Roman" w:hAnsi="Times New Roman" w:cs="Times New Roman"/>
          <w:color w:val="000000"/>
          <w:szCs w:val="16"/>
          <w:vertAlign w:val="superscript"/>
        </w:rPr>
        <w:t>b</w:t>
      </w:r>
      <w:proofErr w:type="spellEnd"/>
      <w:r w:rsidRPr="00D63330">
        <w:rPr>
          <w:rFonts w:ascii="Times New Roman" w:hAnsi="Times New Roman" w:cs="Times New Roman"/>
          <w:color w:val="000000"/>
        </w:rPr>
        <w:t xml:space="preserve">, Joshua R. </w:t>
      </w:r>
      <w:proofErr w:type="spellStart"/>
      <w:r w:rsidRPr="00D63330">
        <w:rPr>
          <w:rFonts w:ascii="Times New Roman" w:hAnsi="Times New Roman" w:cs="Times New Roman"/>
          <w:color w:val="000000"/>
        </w:rPr>
        <w:t>Nicholson</w:t>
      </w:r>
      <w:r w:rsidR="00D34B61">
        <w:rPr>
          <w:rFonts w:ascii="Times New Roman" w:hAnsi="Times New Roman" w:cs="Times New Roman"/>
          <w:color w:val="000000"/>
          <w:szCs w:val="16"/>
          <w:vertAlign w:val="superscript"/>
        </w:rPr>
        <w:t>a</w:t>
      </w:r>
      <w:proofErr w:type="spellEnd"/>
      <w:r w:rsidRPr="00D63330">
        <w:rPr>
          <w:rFonts w:ascii="Times New Roman" w:hAnsi="Times New Roman" w:cs="Times New Roman"/>
          <w:color w:val="000000"/>
        </w:rPr>
        <w:t xml:space="preserve">, </w:t>
      </w:r>
      <w:proofErr w:type="spellStart"/>
      <w:r w:rsidRPr="00D63330">
        <w:rPr>
          <w:rFonts w:ascii="Times New Roman" w:hAnsi="Times New Roman" w:cs="Times New Roman"/>
          <w:color w:val="000000"/>
        </w:rPr>
        <w:t>Riitta</w:t>
      </w:r>
      <w:proofErr w:type="spellEnd"/>
      <w:r w:rsidRPr="00D63330">
        <w:rPr>
          <w:rFonts w:ascii="Times New Roman" w:hAnsi="Times New Roman" w:cs="Times New Roman"/>
          <w:color w:val="000000"/>
        </w:rPr>
        <w:t xml:space="preserve"> </w:t>
      </w:r>
      <w:proofErr w:type="spellStart"/>
      <w:r w:rsidRPr="00D63330">
        <w:rPr>
          <w:rFonts w:ascii="Times New Roman" w:hAnsi="Times New Roman" w:cs="Times New Roman"/>
          <w:color w:val="000000"/>
        </w:rPr>
        <w:t>Julkunen-Tiitto</w:t>
      </w:r>
      <w:r w:rsidR="00D34B61">
        <w:rPr>
          <w:rFonts w:ascii="Times New Roman" w:hAnsi="Times New Roman" w:cs="Times New Roman"/>
          <w:color w:val="000000"/>
          <w:szCs w:val="16"/>
          <w:vertAlign w:val="superscript"/>
        </w:rPr>
        <w:t>c</w:t>
      </w:r>
      <w:proofErr w:type="spellEnd"/>
      <w:r w:rsidRPr="00D63330">
        <w:rPr>
          <w:rFonts w:ascii="Times New Roman" w:hAnsi="Times New Roman" w:cs="Times New Roman"/>
          <w:color w:val="000000"/>
        </w:rPr>
        <w:t xml:space="preserve">, Erik S. </w:t>
      </w:r>
      <w:proofErr w:type="spellStart"/>
      <w:r w:rsidRPr="00D63330">
        <w:rPr>
          <w:rFonts w:ascii="Times New Roman" w:hAnsi="Times New Roman" w:cs="Times New Roman"/>
          <w:color w:val="000000"/>
        </w:rPr>
        <w:t>Jules</w:t>
      </w:r>
      <w:r w:rsidR="00D34B61">
        <w:rPr>
          <w:rFonts w:ascii="Times New Roman" w:hAnsi="Times New Roman" w:cs="Times New Roman"/>
          <w:color w:val="000000"/>
          <w:szCs w:val="16"/>
          <w:vertAlign w:val="superscript"/>
        </w:rPr>
        <w:t>d</w:t>
      </w:r>
      <w:proofErr w:type="spellEnd"/>
      <w:r w:rsidRPr="00D63330">
        <w:rPr>
          <w:rFonts w:ascii="Times New Roman" w:hAnsi="Times New Roman" w:cs="Times New Roman"/>
          <w:color w:val="000000"/>
        </w:rPr>
        <w:t xml:space="preserve">, and Gregory M. </w:t>
      </w:r>
      <w:proofErr w:type="spellStart"/>
      <w:r w:rsidRPr="00D63330">
        <w:rPr>
          <w:rFonts w:ascii="Times New Roman" w:hAnsi="Times New Roman" w:cs="Times New Roman"/>
          <w:color w:val="000000"/>
        </w:rPr>
        <w:t>Crutsinger</w:t>
      </w:r>
      <w:r w:rsidR="00D34B61">
        <w:rPr>
          <w:rFonts w:ascii="Times New Roman" w:hAnsi="Times New Roman" w:cs="Times New Roman"/>
          <w:color w:val="000000"/>
          <w:szCs w:val="16"/>
          <w:vertAlign w:val="superscript"/>
        </w:rPr>
        <w:t>a</w:t>
      </w:r>
      <w:proofErr w:type="spellEnd"/>
    </w:p>
    <w:p w14:paraId="1E1595ED" w14:textId="77777777" w:rsidR="00804B90" w:rsidRPr="00D63330" w:rsidRDefault="00804B9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p>
    <w:p w14:paraId="3D256430" w14:textId="0B348F2A" w:rsidR="00804B90" w:rsidRPr="00D63330" w:rsidRDefault="00D34B61"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proofErr w:type="spellStart"/>
      <w:proofErr w:type="gramStart"/>
      <w:r>
        <w:rPr>
          <w:rFonts w:ascii="Times New Roman" w:hAnsi="Times New Roman" w:cs="Times New Roman"/>
          <w:color w:val="000000"/>
          <w:szCs w:val="16"/>
          <w:vertAlign w:val="superscript"/>
        </w:rPr>
        <w:t>a</w:t>
      </w:r>
      <w:r w:rsidR="00804B90" w:rsidRPr="00D63330">
        <w:rPr>
          <w:rFonts w:ascii="Times New Roman" w:hAnsi="Times New Roman" w:cs="Times New Roman"/>
          <w:color w:val="000000"/>
        </w:rPr>
        <w:t>Department</w:t>
      </w:r>
      <w:proofErr w:type="spellEnd"/>
      <w:proofErr w:type="gramEnd"/>
      <w:r w:rsidR="00804B90" w:rsidRPr="00D63330">
        <w:rPr>
          <w:rFonts w:ascii="Times New Roman" w:hAnsi="Times New Roman" w:cs="Times New Roman"/>
          <w:color w:val="000000"/>
        </w:rPr>
        <w:t xml:space="preserve"> of Zoology, University of British Columbia, #4200-6270 University Blvd., Vancouver, B.C., V6T 1Z4, Canada</w:t>
      </w:r>
      <w:r>
        <w:rPr>
          <w:rFonts w:ascii="Times New Roman" w:hAnsi="Times New Roman" w:cs="Times New Roman"/>
          <w:color w:val="000000"/>
        </w:rPr>
        <w:t>.</w:t>
      </w:r>
    </w:p>
    <w:p w14:paraId="5E815D07" w14:textId="0B4A659D" w:rsidR="00804B90" w:rsidRPr="0096353C" w:rsidRDefault="00D34B61" w:rsidP="000E420B">
      <w:pPr>
        <w:widowControl w:val="0"/>
        <w:autoSpaceDE w:val="0"/>
        <w:autoSpaceDN w:val="0"/>
        <w:adjustRightInd w:val="0"/>
        <w:spacing w:line="480" w:lineRule="auto"/>
        <w:rPr>
          <w:rFonts w:ascii="Times New Roman" w:hAnsi="Times New Roman" w:cs="Verdana"/>
        </w:rPr>
      </w:pPr>
      <w:proofErr w:type="spellStart"/>
      <w:proofErr w:type="gramStart"/>
      <w:r>
        <w:rPr>
          <w:rFonts w:ascii="Times New Roman" w:hAnsi="Times New Roman" w:cs="Times New Roman"/>
          <w:color w:val="000000"/>
          <w:szCs w:val="16"/>
          <w:vertAlign w:val="superscript"/>
        </w:rPr>
        <w:t>b</w:t>
      </w:r>
      <w:r w:rsidR="0096353C">
        <w:rPr>
          <w:rFonts w:ascii="Times New Roman" w:hAnsi="Times New Roman" w:cs="Times New Roman"/>
          <w:color w:val="000000"/>
        </w:rPr>
        <w:t>Institu</w:t>
      </w:r>
      <w:r w:rsidR="009E22D1">
        <w:rPr>
          <w:rFonts w:ascii="Times New Roman" w:hAnsi="Times New Roman" w:cs="Times New Roman"/>
          <w:color w:val="000000"/>
        </w:rPr>
        <w:t>t</w:t>
      </w:r>
      <w:r w:rsidR="0096353C">
        <w:rPr>
          <w:rFonts w:ascii="Times New Roman" w:hAnsi="Times New Roman" w:cs="Times New Roman"/>
          <w:color w:val="000000"/>
        </w:rPr>
        <w:t>e</w:t>
      </w:r>
      <w:proofErr w:type="spellEnd"/>
      <w:proofErr w:type="gramEnd"/>
      <w:r w:rsidR="005C3C4D">
        <w:rPr>
          <w:rFonts w:ascii="Times New Roman" w:hAnsi="Times New Roman" w:cs="Times New Roman"/>
          <w:color w:val="000000"/>
        </w:rPr>
        <w:t xml:space="preserve"> </w:t>
      </w:r>
      <w:r w:rsidR="0096353C">
        <w:rPr>
          <w:rFonts w:ascii="Times New Roman" w:hAnsi="Times New Roman" w:cs="Times New Roman"/>
          <w:color w:val="000000"/>
        </w:rPr>
        <w:t xml:space="preserve">of Evolutionary Biology and Environmental Studies, University of Zurich, </w:t>
      </w:r>
      <w:proofErr w:type="spellStart"/>
      <w:r w:rsidR="0096353C" w:rsidRPr="0096353C">
        <w:rPr>
          <w:rFonts w:ascii="Times New Roman" w:hAnsi="Times New Roman" w:cs="Verdana"/>
        </w:rPr>
        <w:t>Winterthurerstrasse</w:t>
      </w:r>
      <w:proofErr w:type="spellEnd"/>
      <w:r w:rsidR="0096353C" w:rsidRPr="0096353C">
        <w:rPr>
          <w:rFonts w:ascii="Times New Roman" w:hAnsi="Times New Roman" w:cs="Verdana"/>
        </w:rPr>
        <w:t xml:space="preserve"> 190</w:t>
      </w:r>
      <w:r w:rsidR="0096353C">
        <w:rPr>
          <w:rFonts w:ascii="Times New Roman" w:hAnsi="Times New Roman" w:cs="Verdana"/>
        </w:rPr>
        <w:t xml:space="preserve">, </w:t>
      </w:r>
      <w:r w:rsidR="0096353C" w:rsidRPr="0096353C">
        <w:rPr>
          <w:rFonts w:ascii="Times New Roman" w:hAnsi="Times New Roman" w:cs="Verdana"/>
        </w:rPr>
        <w:t>8057 Zurich, Switzerland</w:t>
      </w:r>
      <w:r>
        <w:rPr>
          <w:rFonts w:ascii="Times New Roman" w:hAnsi="Times New Roman" w:cs="Verdana"/>
        </w:rPr>
        <w:t>.</w:t>
      </w:r>
    </w:p>
    <w:p w14:paraId="23DABC59" w14:textId="7D8C4A80" w:rsidR="00804B90" w:rsidRPr="00D63330" w:rsidRDefault="00D34B61" w:rsidP="009635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proofErr w:type="spellStart"/>
      <w:proofErr w:type="gramStart"/>
      <w:r>
        <w:rPr>
          <w:rFonts w:ascii="Times New Roman" w:hAnsi="Times New Roman" w:cs="Times New Roman"/>
          <w:color w:val="000000"/>
          <w:szCs w:val="16"/>
          <w:vertAlign w:val="superscript"/>
        </w:rPr>
        <w:t>c</w:t>
      </w:r>
      <w:r w:rsidR="00804B90" w:rsidRPr="00D63330">
        <w:rPr>
          <w:rFonts w:ascii="Times New Roman" w:hAnsi="Times New Roman" w:cs="Times New Roman"/>
          <w:color w:val="000000"/>
        </w:rPr>
        <w:t>Department</w:t>
      </w:r>
      <w:proofErr w:type="spellEnd"/>
      <w:proofErr w:type="gramEnd"/>
      <w:r w:rsidR="00804B90" w:rsidRPr="00D63330">
        <w:rPr>
          <w:rFonts w:ascii="Times New Roman" w:hAnsi="Times New Roman" w:cs="Times New Roman"/>
          <w:color w:val="000000"/>
        </w:rPr>
        <w:t xml:space="preserve"> of Biology, University of Eastern Finland, PO Box 111, FI-80101, </w:t>
      </w:r>
      <w:proofErr w:type="spellStart"/>
      <w:r w:rsidR="00804B90" w:rsidRPr="00D63330">
        <w:rPr>
          <w:rFonts w:ascii="Times New Roman" w:hAnsi="Times New Roman" w:cs="Times New Roman"/>
          <w:color w:val="000000"/>
        </w:rPr>
        <w:t>Joensuu</w:t>
      </w:r>
      <w:proofErr w:type="spellEnd"/>
      <w:r w:rsidR="00804B90" w:rsidRPr="00D63330">
        <w:rPr>
          <w:rFonts w:ascii="Times New Roman" w:hAnsi="Times New Roman" w:cs="Times New Roman"/>
          <w:color w:val="000000"/>
        </w:rPr>
        <w:t>, Finland</w:t>
      </w:r>
      <w:r>
        <w:rPr>
          <w:rFonts w:ascii="Times New Roman" w:hAnsi="Times New Roman" w:cs="Times New Roman"/>
          <w:color w:val="000000"/>
        </w:rPr>
        <w:t>.</w:t>
      </w:r>
    </w:p>
    <w:p w14:paraId="19785DE7" w14:textId="0A12FF2C" w:rsidR="00804B90" w:rsidRPr="00D63330" w:rsidRDefault="00D34B61"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proofErr w:type="spellStart"/>
      <w:proofErr w:type="gramStart"/>
      <w:r>
        <w:rPr>
          <w:rFonts w:ascii="Times New Roman" w:hAnsi="Times New Roman" w:cs="Times New Roman"/>
          <w:color w:val="000000"/>
          <w:szCs w:val="16"/>
          <w:vertAlign w:val="superscript"/>
        </w:rPr>
        <w:t>d</w:t>
      </w:r>
      <w:r w:rsidR="00804B90" w:rsidRPr="00D63330">
        <w:rPr>
          <w:rFonts w:ascii="Times New Roman" w:hAnsi="Times New Roman" w:cs="Times New Roman"/>
          <w:color w:val="000000"/>
        </w:rPr>
        <w:t>Department</w:t>
      </w:r>
      <w:proofErr w:type="spellEnd"/>
      <w:proofErr w:type="gramEnd"/>
      <w:r w:rsidR="00804B90" w:rsidRPr="00D63330">
        <w:rPr>
          <w:rFonts w:ascii="Times New Roman" w:hAnsi="Times New Roman" w:cs="Times New Roman"/>
          <w:color w:val="000000"/>
        </w:rPr>
        <w:t xml:space="preserve"> of Biological Sciences, Humboldt State University, 1 </w:t>
      </w:r>
      <w:proofErr w:type="spellStart"/>
      <w:r w:rsidR="00804B90" w:rsidRPr="00D63330">
        <w:rPr>
          <w:rFonts w:ascii="Times New Roman" w:hAnsi="Times New Roman" w:cs="Times New Roman"/>
          <w:color w:val="000000"/>
        </w:rPr>
        <w:t>Harpst</w:t>
      </w:r>
      <w:proofErr w:type="spellEnd"/>
      <w:r w:rsidR="00804B90" w:rsidRPr="00D63330">
        <w:rPr>
          <w:rFonts w:ascii="Times New Roman" w:hAnsi="Times New Roman" w:cs="Times New Roman"/>
          <w:color w:val="000000"/>
        </w:rPr>
        <w:t xml:space="preserve"> St., Arcata, California, 95521, USA</w:t>
      </w:r>
      <w:r>
        <w:rPr>
          <w:rFonts w:ascii="Times New Roman" w:hAnsi="Times New Roman" w:cs="Times New Roman"/>
          <w:color w:val="000000"/>
        </w:rPr>
        <w:t>.</w:t>
      </w:r>
    </w:p>
    <w:p w14:paraId="39B729E8" w14:textId="77777777" w:rsidR="00804B90" w:rsidRPr="00804B90" w:rsidRDefault="00804B9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p>
    <w:p w14:paraId="42CF6B98" w14:textId="0013A3A9" w:rsidR="00804B90" w:rsidRPr="00804B90" w:rsidRDefault="00D34B61"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r w:rsidRPr="000E420B">
        <w:rPr>
          <w:rFonts w:ascii="Times New Roman" w:hAnsi="Times New Roman" w:cs="Times New Roman"/>
          <w:b/>
          <w:color w:val="000000"/>
          <w:vertAlign w:val="superscript"/>
        </w:rPr>
        <w:t>1</w:t>
      </w:r>
      <w:r w:rsidRPr="000E420B">
        <w:rPr>
          <w:rFonts w:ascii="Times New Roman" w:hAnsi="Times New Roman" w:cs="Times New Roman"/>
          <w:b/>
          <w:color w:val="000000"/>
        </w:rPr>
        <w:t>Corresponding author:</w:t>
      </w:r>
      <w:r>
        <w:rPr>
          <w:rFonts w:ascii="Times New Roman" w:hAnsi="Times New Roman" w:cs="Times New Roman"/>
          <w:color w:val="000000"/>
        </w:rPr>
        <w:t xml:space="preserve"> Matthew A. Barbour, </w:t>
      </w:r>
      <w:r w:rsidRPr="00D63330">
        <w:rPr>
          <w:rFonts w:ascii="Times New Roman" w:hAnsi="Times New Roman" w:cs="Times New Roman"/>
          <w:color w:val="000000"/>
        </w:rPr>
        <w:t>Department of Zoology, University of British Columbia, #4200-6270 University Blvd., Vancouver, B.C., V6T 1Z4, Canada</w:t>
      </w:r>
      <w:r>
        <w:rPr>
          <w:rFonts w:ascii="Times New Roman" w:hAnsi="Times New Roman" w:cs="Times New Roman"/>
          <w:color w:val="000000"/>
        </w:rPr>
        <w:t>. Telephone: (604) 446-8576, Email: barbour@zoology.ubc.ca.</w:t>
      </w:r>
    </w:p>
    <w:p w14:paraId="202D9FC0" w14:textId="77777777" w:rsidR="00274080" w:rsidRDefault="0027408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b/>
          <w:bCs/>
          <w:color w:val="000000"/>
        </w:rPr>
      </w:pPr>
    </w:p>
    <w:p w14:paraId="2A5F768B" w14:textId="0646CC8F" w:rsidR="00804B90" w:rsidRPr="000E420B" w:rsidRDefault="00D34B61"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bCs/>
          <w:color w:val="000000"/>
        </w:rPr>
      </w:pPr>
      <w:r w:rsidRPr="00D34B61">
        <w:rPr>
          <w:rFonts w:ascii="Times New Roman" w:hAnsi="Times New Roman" w:cs="Times New Roman"/>
          <w:b/>
          <w:bCs/>
          <w:color w:val="000000"/>
        </w:rPr>
        <w:t>Keywords:</w:t>
      </w:r>
      <w:r w:rsidRPr="000E420B">
        <w:rPr>
          <w:rFonts w:ascii="Times New Roman" w:hAnsi="Times New Roman" w:cs="Times New Roman"/>
          <w:bCs/>
          <w:color w:val="000000"/>
        </w:rPr>
        <w:t xml:space="preserve"> ecologic</w:t>
      </w:r>
      <w:r w:rsidR="00035549">
        <w:rPr>
          <w:rFonts w:ascii="Times New Roman" w:hAnsi="Times New Roman" w:cs="Times New Roman"/>
          <w:bCs/>
          <w:color w:val="000000"/>
        </w:rPr>
        <w:t xml:space="preserve">al networks, </w:t>
      </w:r>
      <w:del w:id="3" w:author="Matthew Barbour" w:date="2015-10-28T12:12:00Z">
        <w:r w:rsidR="00035549" w:rsidDel="00B574B9">
          <w:rPr>
            <w:rFonts w:ascii="Times New Roman" w:hAnsi="Times New Roman" w:cs="Times New Roman"/>
            <w:bCs/>
            <w:color w:val="000000"/>
          </w:rPr>
          <w:delText>food webs</w:delText>
        </w:r>
        <w:r w:rsidRPr="000E420B" w:rsidDel="00B574B9">
          <w:rPr>
            <w:rFonts w:ascii="Times New Roman" w:hAnsi="Times New Roman" w:cs="Times New Roman"/>
            <w:bCs/>
            <w:color w:val="000000"/>
          </w:rPr>
          <w:delText xml:space="preserve">, </w:delText>
        </w:r>
      </w:del>
      <w:r w:rsidR="00871E38">
        <w:rPr>
          <w:rFonts w:ascii="Times New Roman" w:hAnsi="Times New Roman" w:cs="Times New Roman"/>
          <w:bCs/>
          <w:color w:val="000000"/>
        </w:rPr>
        <w:t>ecological genetics</w:t>
      </w:r>
      <w:ins w:id="4" w:author="Matthew Barbour" w:date="2015-10-28T12:12:00Z">
        <w:r w:rsidR="00B574B9">
          <w:rPr>
            <w:rFonts w:ascii="Times New Roman" w:hAnsi="Times New Roman" w:cs="Times New Roman"/>
            <w:bCs/>
            <w:color w:val="000000"/>
          </w:rPr>
          <w:t>, evolutionary ecology</w:t>
        </w:r>
      </w:ins>
      <w:ins w:id="5" w:author="Matthew Barbour" w:date="2015-10-28T12:13:00Z">
        <w:r w:rsidR="00B574B9">
          <w:rPr>
            <w:rFonts w:ascii="Times New Roman" w:hAnsi="Times New Roman" w:cs="Times New Roman"/>
            <w:bCs/>
            <w:color w:val="000000"/>
          </w:rPr>
          <w:t xml:space="preserve">, community genetics, </w:t>
        </w:r>
        <w:proofErr w:type="gramStart"/>
        <w:r w:rsidR="00B574B9">
          <w:rPr>
            <w:rFonts w:ascii="Times New Roman" w:hAnsi="Times New Roman" w:cs="Times New Roman"/>
            <w:bCs/>
            <w:color w:val="000000"/>
          </w:rPr>
          <w:t>species</w:t>
        </w:r>
        <w:proofErr w:type="gramEnd"/>
        <w:r w:rsidR="00B574B9">
          <w:rPr>
            <w:rFonts w:ascii="Times New Roman" w:hAnsi="Times New Roman" w:cs="Times New Roman"/>
            <w:bCs/>
            <w:color w:val="000000"/>
          </w:rPr>
          <w:t xml:space="preserve"> interactions</w:t>
        </w:r>
      </w:ins>
    </w:p>
    <w:p w14:paraId="2B53818C" w14:textId="77777777" w:rsidR="00804B90" w:rsidRPr="00804B90" w:rsidRDefault="00804B9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b/>
          <w:bCs/>
          <w:color w:val="000000"/>
        </w:rPr>
      </w:pPr>
    </w:p>
    <w:p w14:paraId="1E81AE01" w14:textId="77777777" w:rsidR="00E20383" w:rsidRDefault="00E20383"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b/>
          <w:bCs/>
          <w:color w:val="000000"/>
        </w:rPr>
      </w:pPr>
    </w:p>
    <w:p w14:paraId="284755C6" w14:textId="77777777" w:rsidR="00804B90" w:rsidRPr="00804B90" w:rsidRDefault="00804B9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b/>
          <w:bCs/>
          <w:color w:val="000000"/>
        </w:rPr>
      </w:pPr>
      <w:r w:rsidRPr="00804B90">
        <w:rPr>
          <w:rFonts w:ascii="Times New Roman" w:hAnsi="Times New Roman" w:cs="Times New Roman"/>
          <w:b/>
          <w:bCs/>
          <w:color w:val="000000"/>
        </w:rPr>
        <w:t>Abstract</w:t>
      </w:r>
    </w:p>
    <w:p w14:paraId="53B26618" w14:textId="115697EC" w:rsidR="00466173" w:rsidRDefault="009070CA" w:rsidP="006474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bookmarkStart w:id="6" w:name="OLE_LINK3"/>
      <w:bookmarkStart w:id="7" w:name="OLE_LINK4"/>
      <w:r>
        <w:rPr>
          <w:rFonts w:ascii="Times New Roman" w:hAnsi="Times New Roman" w:cs="Times New Roman"/>
          <w:color w:val="000000"/>
        </w:rPr>
        <w:t xml:space="preserve">Theory predicts that intraspecific genetic variation can </w:t>
      </w:r>
      <w:r w:rsidR="004E211C">
        <w:rPr>
          <w:rFonts w:ascii="Times New Roman" w:hAnsi="Times New Roman" w:cs="Times New Roman"/>
          <w:color w:val="000000"/>
        </w:rPr>
        <w:t>increase the complexity of an ecological network</w:t>
      </w:r>
      <w:r w:rsidR="00D01003">
        <w:rPr>
          <w:rFonts w:ascii="Times New Roman" w:hAnsi="Times New Roman" w:cs="Times New Roman"/>
          <w:color w:val="000000"/>
        </w:rPr>
        <w:t>. To date though</w:t>
      </w:r>
      <w:r w:rsidR="004E211C">
        <w:rPr>
          <w:rFonts w:ascii="Times New Roman" w:hAnsi="Times New Roman" w:cs="Times New Roman"/>
          <w:color w:val="000000"/>
        </w:rPr>
        <w:t xml:space="preserve">, </w:t>
      </w:r>
      <w:r w:rsidR="00BA0577">
        <w:rPr>
          <w:rFonts w:ascii="Times New Roman" w:hAnsi="Times New Roman" w:cs="Times New Roman"/>
          <w:color w:val="000000"/>
        </w:rPr>
        <w:t xml:space="preserve">we are lacking empirical </w:t>
      </w:r>
      <w:r w:rsidR="00A6348D">
        <w:rPr>
          <w:rFonts w:ascii="Times New Roman" w:hAnsi="Times New Roman" w:cs="Times New Roman"/>
          <w:color w:val="000000"/>
        </w:rPr>
        <w:t>knowledge</w:t>
      </w:r>
      <w:r w:rsidR="00BA0577">
        <w:rPr>
          <w:rFonts w:ascii="Times New Roman" w:hAnsi="Times New Roman" w:cs="Times New Roman"/>
          <w:color w:val="000000"/>
        </w:rPr>
        <w:t xml:space="preserve"> of </w:t>
      </w:r>
      <w:r w:rsidR="00CA3659">
        <w:rPr>
          <w:rFonts w:ascii="Times New Roman" w:hAnsi="Times New Roman" w:cs="Times New Roman"/>
          <w:color w:val="000000"/>
        </w:rPr>
        <w:t>the extent to which genetic variation determines the assembly of ecological networks</w:t>
      </w:r>
      <w:r w:rsidR="00FE2C45">
        <w:rPr>
          <w:rFonts w:ascii="Times New Roman" w:hAnsi="Times New Roman" w:cs="Times New Roman"/>
          <w:color w:val="000000"/>
        </w:rPr>
        <w:t>, as well as</w:t>
      </w:r>
      <w:r w:rsidR="002415D2">
        <w:rPr>
          <w:rFonts w:ascii="Times New Roman" w:hAnsi="Times New Roman" w:cs="Times New Roman"/>
          <w:color w:val="000000"/>
        </w:rPr>
        <w:t xml:space="preserve"> how the gain or </w:t>
      </w:r>
      <w:r w:rsidR="00644C6F">
        <w:rPr>
          <w:rFonts w:ascii="Times New Roman" w:hAnsi="Times New Roman" w:cs="Times New Roman"/>
          <w:color w:val="000000"/>
        </w:rPr>
        <w:t>loss of</w:t>
      </w:r>
      <w:r w:rsidR="00466173">
        <w:rPr>
          <w:rFonts w:ascii="Times New Roman" w:hAnsi="Times New Roman" w:cs="Times New Roman"/>
          <w:color w:val="000000"/>
        </w:rPr>
        <w:t xml:space="preserve"> genetic variation will affect network structure. To address this knowledge gap, </w:t>
      </w:r>
      <w:r w:rsidR="00804B90" w:rsidRPr="00804B90">
        <w:rPr>
          <w:rFonts w:ascii="Times New Roman" w:hAnsi="Times New Roman" w:cs="Times New Roman"/>
          <w:color w:val="000000"/>
        </w:rPr>
        <w:t xml:space="preserve">we used a common garden experiment to </w:t>
      </w:r>
      <w:r w:rsidR="00466173">
        <w:rPr>
          <w:rFonts w:ascii="Times New Roman" w:hAnsi="Times New Roman" w:cs="Times New Roman"/>
          <w:color w:val="000000"/>
        </w:rPr>
        <w:t>quantify</w:t>
      </w:r>
      <w:r w:rsidR="00CA3659">
        <w:rPr>
          <w:rFonts w:ascii="Times New Roman" w:hAnsi="Times New Roman" w:cs="Times New Roman"/>
          <w:color w:val="000000"/>
        </w:rPr>
        <w:t xml:space="preserve"> </w:t>
      </w:r>
      <w:r w:rsidR="00466173">
        <w:rPr>
          <w:rFonts w:ascii="Times New Roman" w:hAnsi="Times New Roman" w:cs="Times New Roman"/>
          <w:color w:val="000000"/>
        </w:rPr>
        <w:t xml:space="preserve">the </w:t>
      </w:r>
      <w:r w:rsidR="00CA3659">
        <w:rPr>
          <w:rFonts w:ascii="Times New Roman" w:hAnsi="Times New Roman" w:cs="Times New Roman"/>
          <w:color w:val="000000"/>
        </w:rPr>
        <w:t>extent to which</w:t>
      </w:r>
      <w:r w:rsidR="00DD6AF5">
        <w:rPr>
          <w:rFonts w:ascii="Times New Roman" w:hAnsi="Times New Roman" w:cs="Times New Roman"/>
          <w:color w:val="000000"/>
        </w:rPr>
        <w:t xml:space="preserve"> heritable trait variation in a host plant</w:t>
      </w:r>
      <w:r w:rsidR="00CA3659">
        <w:rPr>
          <w:rFonts w:ascii="Times New Roman" w:hAnsi="Times New Roman" w:cs="Times New Roman"/>
          <w:color w:val="000000"/>
        </w:rPr>
        <w:t xml:space="preserve"> determines the assembly of </w:t>
      </w:r>
      <w:r w:rsidR="00C51EA4">
        <w:rPr>
          <w:rFonts w:ascii="Times New Roman" w:hAnsi="Times New Roman" w:cs="Times New Roman"/>
          <w:color w:val="000000"/>
        </w:rPr>
        <w:t>its associated</w:t>
      </w:r>
      <w:r w:rsidR="003778C5">
        <w:rPr>
          <w:rFonts w:ascii="Times New Roman" w:hAnsi="Times New Roman" w:cs="Times New Roman"/>
          <w:color w:val="000000"/>
        </w:rPr>
        <w:t xml:space="preserve"> </w:t>
      </w:r>
      <w:r w:rsidR="001D6FAB">
        <w:rPr>
          <w:rFonts w:ascii="Times New Roman" w:hAnsi="Times New Roman" w:cs="Times New Roman"/>
          <w:color w:val="000000"/>
        </w:rPr>
        <w:t xml:space="preserve">insect </w:t>
      </w:r>
      <w:r w:rsidR="00C51EA4">
        <w:rPr>
          <w:rFonts w:ascii="Times New Roman" w:hAnsi="Times New Roman" w:cs="Times New Roman"/>
          <w:color w:val="000000"/>
        </w:rPr>
        <w:t>food web</w:t>
      </w:r>
      <w:r w:rsidR="007C4A59">
        <w:rPr>
          <w:rFonts w:ascii="Times New Roman" w:hAnsi="Times New Roman" w:cs="Times New Roman"/>
          <w:color w:val="000000"/>
        </w:rPr>
        <w:t xml:space="preserve"> (network of trophic interactions)</w:t>
      </w:r>
      <w:r w:rsidR="00C51EA4">
        <w:rPr>
          <w:rFonts w:ascii="Times New Roman" w:hAnsi="Times New Roman" w:cs="Times New Roman"/>
          <w:color w:val="000000"/>
        </w:rPr>
        <w:t xml:space="preserve"> and drives overall </w:t>
      </w:r>
      <w:r w:rsidR="001F4E05">
        <w:rPr>
          <w:rFonts w:ascii="Times New Roman" w:hAnsi="Times New Roman" w:cs="Times New Roman"/>
          <w:color w:val="000000"/>
        </w:rPr>
        <w:t>food-web complexity</w:t>
      </w:r>
      <w:r w:rsidR="00C51EA4">
        <w:rPr>
          <w:rFonts w:ascii="Times New Roman" w:hAnsi="Times New Roman" w:cs="Times New Roman"/>
          <w:color w:val="000000"/>
        </w:rPr>
        <w:t xml:space="preserve">. </w:t>
      </w:r>
      <w:r w:rsidR="00466173">
        <w:rPr>
          <w:rFonts w:ascii="Times New Roman" w:hAnsi="Times New Roman" w:cs="Times New Roman"/>
          <w:color w:val="000000"/>
        </w:rPr>
        <w:t xml:space="preserve">We found that </w:t>
      </w:r>
      <w:r w:rsidR="001D6FAB">
        <w:rPr>
          <w:rFonts w:ascii="Times New Roman" w:hAnsi="Times New Roman" w:cs="Times New Roman"/>
          <w:color w:val="000000"/>
        </w:rPr>
        <w:t>trait variation among host-</w:t>
      </w:r>
      <w:r w:rsidR="00E13409">
        <w:rPr>
          <w:rFonts w:ascii="Times New Roman" w:hAnsi="Times New Roman" w:cs="Times New Roman"/>
          <w:color w:val="000000"/>
        </w:rPr>
        <w:t>plant</w:t>
      </w:r>
      <w:r w:rsidR="00C51EA4">
        <w:rPr>
          <w:rFonts w:ascii="Times New Roman" w:hAnsi="Times New Roman" w:cs="Times New Roman"/>
          <w:color w:val="000000"/>
        </w:rPr>
        <w:t xml:space="preserve"> genotypes </w:t>
      </w:r>
      <w:ins w:id="8" w:author="Matthew Barbour" w:date="2015-09-21T10:11:00Z">
        <w:r w:rsidR="00981621">
          <w:rPr>
            <w:rFonts w:ascii="Times New Roman" w:hAnsi="Times New Roman" w:cs="Times New Roman"/>
            <w:color w:val="000000"/>
          </w:rPr>
          <w:t>was associated with</w:t>
        </w:r>
      </w:ins>
      <w:r w:rsidR="00330126">
        <w:rPr>
          <w:rFonts w:ascii="Times New Roman" w:hAnsi="Times New Roman" w:cs="Times New Roman"/>
          <w:color w:val="000000"/>
        </w:rPr>
        <w:t xml:space="preserve"> </w:t>
      </w:r>
      <w:r w:rsidR="00E13409">
        <w:rPr>
          <w:rFonts w:ascii="Times New Roman" w:hAnsi="Times New Roman" w:cs="Times New Roman"/>
          <w:color w:val="000000"/>
        </w:rPr>
        <w:t>resistance to</w:t>
      </w:r>
      <w:r w:rsidR="000744EC">
        <w:rPr>
          <w:rFonts w:ascii="Times New Roman" w:hAnsi="Times New Roman" w:cs="Times New Roman"/>
          <w:color w:val="000000"/>
        </w:rPr>
        <w:t xml:space="preserve"> insect herbivores</w:t>
      </w:r>
      <w:r w:rsidR="002159E5">
        <w:rPr>
          <w:rFonts w:ascii="Times New Roman" w:hAnsi="Times New Roman" w:cs="Times New Roman"/>
          <w:color w:val="000000"/>
        </w:rPr>
        <w:t>, which in turn</w:t>
      </w:r>
      <w:r w:rsidR="00330126">
        <w:rPr>
          <w:rFonts w:ascii="Times New Roman" w:hAnsi="Times New Roman" w:cs="Times New Roman"/>
          <w:color w:val="000000"/>
        </w:rPr>
        <w:t xml:space="preserve"> </w:t>
      </w:r>
      <w:r w:rsidR="00CA3659">
        <w:rPr>
          <w:rFonts w:ascii="Times New Roman" w:hAnsi="Times New Roman" w:cs="Times New Roman"/>
          <w:color w:val="000000"/>
        </w:rPr>
        <w:t xml:space="preserve">indirectly affected </w:t>
      </w:r>
      <w:r w:rsidR="000744EC">
        <w:rPr>
          <w:rFonts w:ascii="Times New Roman" w:hAnsi="Times New Roman" w:cs="Times New Roman"/>
          <w:color w:val="000000"/>
        </w:rPr>
        <w:t>interac</w:t>
      </w:r>
      <w:r w:rsidR="00DE5A08">
        <w:rPr>
          <w:rFonts w:ascii="Times New Roman" w:hAnsi="Times New Roman" w:cs="Times New Roman"/>
          <w:color w:val="000000"/>
        </w:rPr>
        <w:t xml:space="preserve">tions between </w:t>
      </w:r>
      <w:r w:rsidR="000744EC">
        <w:rPr>
          <w:rFonts w:ascii="Times New Roman" w:hAnsi="Times New Roman" w:cs="Times New Roman"/>
          <w:color w:val="000000"/>
        </w:rPr>
        <w:t xml:space="preserve">herbivores and their insect </w:t>
      </w:r>
      <w:proofErr w:type="spellStart"/>
      <w:r w:rsidR="000744EC">
        <w:rPr>
          <w:rFonts w:ascii="Times New Roman" w:hAnsi="Times New Roman" w:cs="Times New Roman"/>
          <w:color w:val="000000"/>
        </w:rPr>
        <w:t>parasitoids</w:t>
      </w:r>
      <w:proofErr w:type="spellEnd"/>
      <w:r w:rsidR="00FE2C45">
        <w:rPr>
          <w:rFonts w:ascii="Times New Roman" w:hAnsi="Times New Roman" w:cs="Times New Roman"/>
          <w:color w:val="000000"/>
        </w:rPr>
        <w:t>. Direct and indirect genetic effects resulted</w:t>
      </w:r>
      <w:r w:rsidR="007C4A59">
        <w:rPr>
          <w:rFonts w:ascii="Times New Roman" w:hAnsi="Times New Roman" w:cs="Times New Roman"/>
          <w:color w:val="000000"/>
        </w:rPr>
        <w:t xml:space="preserve"> in distinct compositions of trophic interactions</w:t>
      </w:r>
      <w:r w:rsidR="00B12039">
        <w:rPr>
          <w:rFonts w:ascii="Times New Roman" w:hAnsi="Times New Roman" w:cs="Times New Roman"/>
          <w:color w:val="000000"/>
        </w:rPr>
        <w:t xml:space="preserve"> associated with each</w:t>
      </w:r>
      <w:r w:rsidR="002159E5">
        <w:rPr>
          <w:rFonts w:ascii="Times New Roman" w:hAnsi="Times New Roman" w:cs="Times New Roman"/>
          <w:color w:val="000000"/>
        </w:rPr>
        <w:t xml:space="preserve"> host-</w:t>
      </w:r>
      <w:r w:rsidR="007C4A59">
        <w:rPr>
          <w:rFonts w:ascii="Times New Roman" w:hAnsi="Times New Roman" w:cs="Times New Roman"/>
          <w:color w:val="000000"/>
        </w:rPr>
        <w:t>plant genotype</w:t>
      </w:r>
      <w:r w:rsidR="00FE2C45">
        <w:rPr>
          <w:rFonts w:ascii="Times New Roman" w:hAnsi="Times New Roman" w:cs="Times New Roman"/>
          <w:color w:val="000000"/>
        </w:rPr>
        <w:t xml:space="preserve">. Moreover, we found that </w:t>
      </w:r>
      <w:r w:rsidR="001F4E05">
        <w:rPr>
          <w:rFonts w:ascii="Times New Roman" w:hAnsi="Times New Roman" w:cs="Times New Roman"/>
          <w:color w:val="000000"/>
        </w:rPr>
        <w:t>food-web complexity</w:t>
      </w:r>
      <w:r w:rsidR="000744EC">
        <w:rPr>
          <w:rFonts w:ascii="Times New Roman" w:hAnsi="Times New Roman" w:cs="Times New Roman"/>
          <w:color w:val="000000"/>
        </w:rPr>
        <w:t xml:space="preserve"> increase</w:t>
      </w:r>
      <w:r w:rsidR="00CA3659">
        <w:rPr>
          <w:rFonts w:ascii="Times New Roman" w:hAnsi="Times New Roman" w:cs="Times New Roman"/>
          <w:color w:val="000000"/>
        </w:rPr>
        <w:t>d</w:t>
      </w:r>
      <w:r w:rsidR="000744EC">
        <w:rPr>
          <w:rFonts w:ascii="Times New Roman" w:hAnsi="Times New Roman" w:cs="Times New Roman"/>
          <w:color w:val="000000"/>
        </w:rPr>
        <w:t xml:space="preserve"> by </w:t>
      </w:r>
      <w:ins w:id="9" w:author="Matthew Barbour" w:date="2015-10-28T12:12:00Z">
        <w:r w:rsidR="00B574B9">
          <w:rPr>
            <w:rFonts w:ascii="Times New Roman" w:hAnsi="Times New Roman" w:cs="Times New Roman"/>
            <w:color w:val="000000"/>
          </w:rPr>
          <w:t>2</w:t>
        </w:r>
      </w:ins>
      <w:r w:rsidR="000744EC">
        <w:rPr>
          <w:rFonts w:ascii="Times New Roman" w:hAnsi="Times New Roman" w:cs="Times New Roman"/>
          <w:color w:val="000000"/>
        </w:rPr>
        <w:t xml:space="preserve">0% over the range of genetic variation in the </w:t>
      </w:r>
      <w:r w:rsidR="003778C5">
        <w:rPr>
          <w:rFonts w:ascii="Times New Roman" w:hAnsi="Times New Roman" w:cs="Times New Roman"/>
          <w:color w:val="000000"/>
        </w:rPr>
        <w:t xml:space="preserve">experimental population of host </w:t>
      </w:r>
      <w:r w:rsidR="000744EC">
        <w:rPr>
          <w:rFonts w:ascii="Times New Roman" w:hAnsi="Times New Roman" w:cs="Times New Roman"/>
          <w:color w:val="000000"/>
        </w:rPr>
        <w:t>plant</w:t>
      </w:r>
      <w:r w:rsidR="003778C5">
        <w:rPr>
          <w:rFonts w:ascii="Times New Roman" w:hAnsi="Times New Roman" w:cs="Times New Roman"/>
          <w:color w:val="000000"/>
        </w:rPr>
        <w:t>s</w:t>
      </w:r>
      <w:r w:rsidR="000744EC">
        <w:rPr>
          <w:rFonts w:ascii="Times New Roman" w:hAnsi="Times New Roman" w:cs="Times New Roman"/>
          <w:color w:val="000000"/>
        </w:rPr>
        <w:t xml:space="preserve">. </w:t>
      </w:r>
      <w:r w:rsidR="00822407">
        <w:rPr>
          <w:rFonts w:ascii="Times New Roman" w:hAnsi="Times New Roman" w:cs="Times New Roman"/>
          <w:color w:val="000000"/>
        </w:rPr>
        <w:t xml:space="preserve">Taken together, our results indicate that </w:t>
      </w:r>
      <w:r w:rsidR="009A263C">
        <w:rPr>
          <w:rFonts w:ascii="Times New Roman" w:hAnsi="Times New Roman" w:cs="Times New Roman"/>
          <w:color w:val="000000"/>
        </w:rPr>
        <w:t xml:space="preserve">intraspecific </w:t>
      </w:r>
      <w:r w:rsidR="00822407">
        <w:rPr>
          <w:rFonts w:ascii="Times New Roman" w:hAnsi="Times New Roman" w:cs="Times New Roman"/>
          <w:color w:val="000000"/>
        </w:rPr>
        <w:t>genetic variation can play a key role in structuring ecological networks</w:t>
      </w:r>
      <w:r w:rsidR="007C3FCB">
        <w:rPr>
          <w:rFonts w:ascii="Times New Roman" w:hAnsi="Times New Roman" w:cs="Times New Roman"/>
          <w:color w:val="000000"/>
        </w:rPr>
        <w:t>, which may in turn</w:t>
      </w:r>
      <w:r w:rsidR="009229BC">
        <w:rPr>
          <w:rFonts w:ascii="Times New Roman" w:hAnsi="Times New Roman" w:cs="Times New Roman"/>
          <w:color w:val="000000"/>
        </w:rPr>
        <w:t xml:space="preserve"> affect network </w:t>
      </w:r>
      <w:r w:rsidR="009E22D1">
        <w:rPr>
          <w:rFonts w:ascii="Times New Roman" w:hAnsi="Times New Roman" w:cs="Times New Roman"/>
          <w:color w:val="000000"/>
        </w:rPr>
        <w:t>persistence</w:t>
      </w:r>
      <w:r w:rsidR="009229BC">
        <w:rPr>
          <w:rFonts w:ascii="Times New Roman" w:hAnsi="Times New Roman" w:cs="Times New Roman"/>
          <w:color w:val="000000"/>
        </w:rPr>
        <w:t xml:space="preserve">. </w:t>
      </w:r>
    </w:p>
    <w:bookmarkEnd w:id="6"/>
    <w:bookmarkEnd w:id="7"/>
    <w:p w14:paraId="7E038666" w14:textId="77777777" w:rsidR="00804B90" w:rsidRDefault="00804B9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i/>
          <w:color w:val="000000"/>
        </w:rPr>
      </w:pPr>
    </w:p>
    <w:p w14:paraId="1DD1AFC4" w14:textId="67484837" w:rsidR="00F028BD" w:rsidRPr="000E420B" w:rsidRDefault="00F028BD"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b/>
          <w:color w:val="000000"/>
        </w:rPr>
      </w:pPr>
      <w:r>
        <w:rPr>
          <w:rFonts w:ascii="Times New Roman" w:hAnsi="Times New Roman" w:cs="Times New Roman"/>
          <w:b/>
          <w:color w:val="000000"/>
        </w:rPr>
        <w:t>Significance</w:t>
      </w:r>
    </w:p>
    <w:p w14:paraId="6847F588" w14:textId="1AE89ADC" w:rsidR="00804B90" w:rsidRPr="00804B90" w:rsidRDefault="0082099E"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bookmarkStart w:id="10" w:name="OLE_LINK5"/>
      <w:bookmarkStart w:id="11" w:name="OLE_LINK6"/>
      <w:r>
        <w:rPr>
          <w:rFonts w:ascii="Times New Roman" w:hAnsi="Times New Roman" w:cs="Times New Roman"/>
          <w:color w:val="000000"/>
        </w:rPr>
        <w:t xml:space="preserve">We know that the gain or loss of species </w:t>
      </w:r>
      <w:r w:rsidR="00C46D5A">
        <w:rPr>
          <w:rFonts w:ascii="Times New Roman" w:hAnsi="Times New Roman" w:cs="Times New Roman"/>
          <w:color w:val="000000"/>
        </w:rPr>
        <w:t>can have cascading effects on the complexity</w:t>
      </w:r>
      <w:r w:rsidR="000158A7">
        <w:rPr>
          <w:rFonts w:ascii="Times New Roman" w:hAnsi="Times New Roman" w:cs="Times New Roman"/>
          <w:color w:val="000000"/>
        </w:rPr>
        <w:t xml:space="preserve"> </w:t>
      </w:r>
      <w:r w:rsidR="0097680D">
        <w:rPr>
          <w:rFonts w:ascii="Times New Roman" w:hAnsi="Times New Roman" w:cs="Times New Roman"/>
          <w:color w:val="000000"/>
        </w:rPr>
        <w:t xml:space="preserve">of a </w:t>
      </w:r>
      <w:r w:rsidR="00B24B8D">
        <w:rPr>
          <w:rFonts w:ascii="Times New Roman" w:hAnsi="Times New Roman" w:cs="Times New Roman"/>
          <w:color w:val="000000"/>
        </w:rPr>
        <w:t>food web</w:t>
      </w:r>
      <w:r w:rsidR="00C46D5A">
        <w:rPr>
          <w:rFonts w:ascii="Times New Roman" w:hAnsi="Times New Roman" w:cs="Times New Roman"/>
          <w:color w:val="000000"/>
        </w:rPr>
        <w:t xml:space="preserve">; however, </w:t>
      </w:r>
      <w:r>
        <w:rPr>
          <w:rFonts w:ascii="Times New Roman" w:hAnsi="Times New Roman" w:cs="Times New Roman"/>
          <w:color w:val="000000"/>
        </w:rPr>
        <w:t xml:space="preserve">it is less clear </w:t>
      </w:r>
      <w:r w:rsidR="00525AD1">
        <w:rPr>
          <w:rFonts w:ascii="Times New Roman" w:hAnsi="Times New Roman" w:cs="Times New Roman"/>
          <w:color w:val="000000"/>
        </w:rPr>
        <w:t xml:space="preserve">whether </w:t>
      </w:r>
      <w:r w:rsidR="008454B4">
        <w:rPr>
          <w:rFonts w:ascii="Times New Roman" w:hAnsi="Times New Roman" w:cs="Times New Roman"/>
          <w:color w:val="000000"/>
        </w:rPr>
        <w:t>the gain or loss of</w:t>
      </w:r>
      <w:r w:rsidR="001E17C2">
        <w:rPr>
          <w:rFonts w:ascii="Times New Roman" w:hAnsi="Times New Roman" w:cs="Times New Roman"/>
          <w:color w:val="000000"/>
        </w:rPr>
        <w:t xml:space="preserve"> </w:t>
      </w:r>
      <w:r w:rsidR="00C46D5A">
        <w:rPr>
          <w:rFonts w:ascii="Times New Roman" w:hAnsi="Times New Roman" w:cs="Times New Roman"/>
          <w:color w:val="000000"/>
        </w:rPr>
        <w:t>genetic variation</w:t>
      </w:r>
      <w:r w:rsidR="008454B4">
        <w:rPr>
          <w:rFonts w:ascii="Times New Roman" w:hAnsi="Times New Roman" w:cs="Times New Roman"/>
          <w:color w:val="000000"/>
        </w:rPr>
        <w:t xml:space="preserve"> within species</w:t>
      </w:r>
      <w:r w:rsidR="00B24B8D">
        <w:rPr>
          <w:rFonts w:ascii="Times New Roman" w:hAnsi="Times New Roman" w:cs="Times New Roman"/>
          <w:color w:val="000000"/>
        </w:rPr>
        <w:t>,</w:t>
      </w:r>
      <w:r w:rsidR="00C46D5A">
        <w:rPr>
          <w:rFonts w:ascii="Times New Roman" w:hAnsi="Times New Roman" w:cs="Times New Roman"/>
          <w:color w:val="000000"/>
        </w:rPr>
        <w:t xml:space="preserve"> </w:t>
      </w:r>
      <w:r w:rsidR="00BA0538">
        <w:rPr>
          <w:rFonts w:ascii="Times New Roman" w:hAnsi="Times New Roman" w:cs="Times New Roman"/>
          <w:color w:val="000000"/>
        </w:rPr>
        <w:t>an often over-looked component of biodiversity</w:t>
      </w:r>
      <w:r w:rsidR="00B24B8D">
        <w:rPr>
          <w:rFonts w:ascii="Times New Roman" w:hAnsi="Times New Roman" w:cs="Times New Roman"/>
          <w:color w:val="000000"/>
        </w:rPr>
        <w:t xml:space="preserve">, </w:t>
      </w:r>
      <w:r w:rsidR="00525AD1">
        <w:rPr>
          <w:rFonts w:ascii="Times New Roman" w:hAnsi="Times New Roman" w:cs="Times New Roman"/>
          <w:color w:val="000000"/>
        </w:rPr>
        <w:t xml:space="preserve">will similarly affect </w:t>
      </w:r>
      <w:r w:rsidR="001F4E05">
        <w:rPr>
          <w:rFonts w:ascii="Times New Roman" w:hAnsi="Times New Roman" w:cs="Times New Roman"/>
          <w:color w:val="000000"/>
        </w:rPr>
        <w:t>food-web structure</w:t>
      </w:r>
      <w:r w:rsidR="00BA0538">
        <w:rPr>
          <w:rFonts w:ascii="Times New Roman" w:hAnsi="Times New Roman" w:cs="Times New Roman"/>
          <w:color w:val="000000"/>
        </w:rPr>
        <w:t>.</w:t>
      </w:r>
      <w:r>
        <w:rPr>
          <w:rFonts w:ascii="Times New Roman" w:hAnsi="Times New Roman" w:cs="Times New Roman"/>
          <w:color w:val="000000"/>
        </w:rPr>
        <w:t xml:space="preserve"> </w:t>
      </w:r>
      <w:r w:rsidR="00155A7A">
        <w:rPr>
          <w:rFonts w:ascii="Times New Roman" w:hAnsi="Times New Roman" w:cs="Times New Roman"/>
          <w:color w:val="000000"/>
        </w:rPr>
        <w:t>Here</w:t>
      </w:r>
      <w:r w:rsidR="00C46D5A">
        <w:rPr>
          <w:rFonts w:ascii="Times New Roman" w:hAnsi="Times New Roman" w:cs="Times New Roman"/>
          <w:color w:val="000000"/>
        </w:rPr>
        <w:t xml:space="preserve">, we </w:t>
      </w:r>
      <w:r w:rsidR="00E65C29">
        <w:rPr>
          <w:rFonts w:ascii="Times New Roman" w:hAnsi="Times New Roman" w:cs="Times New Roman"/>
          <w:color w:val="000000"/>
        </w:rPr>
        <w:t>identify</w:t>
      </w:r>
      <w:r w:rsidR="00155A7A">
        <w:rPr>
          <w:rFonts w:ascii="Times New Roman" w:hAnsi="Times New Roman" w:cs="Times New Roman"/>
          <w:color w:val="000000"/>
        </w:rPr>
        <w:t xml:space="preserve"> </w:t>
      </w:r>
      <w:r w:rsidR="00E65C29">
        <w:rPr>
          <w:rFonts w:ascii="Times New Roman" w:hAnsi="Times New Roman" w:cs="Times New Roman"/>
          <w:color w:val="000000"/>
        </w:rPr>
        <w:t>how</w:t>
      </w:r>
      <w:r w:rsidR="00155A7A">
        <w:rPr>
          <w:rFonts w:ascii="Times New Roman" w:hAnsi="Times New Roman" w:cs="Times New Roman"/>
          <w:color w:val="000000"/>
        </w:rPr>
        <w:t xml:space="preserve"> </w:t>
      </w:r>
      <w:r w:rsidR="00525AD1">
        <w:rPr>
          <w:rFonts w:ascii="Times New Roman" w:hAnsi="Times New Roman" w:cs="Times New Roman"/>
          <w:color w:val="000000"/>
        </w:rPr>
        <w:t xml:space="preserve">genetic variation within a </w:t>
      </w:r>
      <w:r w:rsidR="00526C05">
        <w:rPr>
          <w:rFonts w:ascii="Times New Roman" w:hAnsi="Times New Roman" w:cs="Times New Roman"/>
          <w:color w:val="000000"/>
        </w:rPr>
        <w:t xml:space="preserve">host </w:t>
      </w:r>
      <w:r w:rsidR="00525AD1">
        <w:rPr>
          <w:rFonts w:ascii="Times New Roman" w:hAnsi="Times New Roman" w:cs="Times New Roman"/>
          <w:color w:val="000000"/>
        </w:rPr>
        <w:t xml:space="preserve">plant </w:t>
      </w:r>
      <w:r w:rsidR="00E65C29">
        <w:rPr>
          <w:rFonts w:ascii="Times New Roman" w:hAnsi="Times New Roman" w:cs="Times New Roman"/>
          <w:color w:val="000000"/>
        </w:rPr>
        <w:t>directly and indirectly affects</w:t>
      </w:r>
      <w:r w:rsidR="00155A7A">
        <w:rPr>
          <w:rFonts w:ascii="Times New Roman" w:hAnsi="Times New Roman" w:cs="Times New Roman"/>
          <w:color w:val="000000"/>
        </w:rPr>
        <w:t xml:space="preserve"> its associated insect food web</w:t>
      </w:r>
      <w:r w:rsidR="00E65C29">
        <w:rPr>
          <w:rFonts w:ascii="Times New Roman" w:hAnsi="Times New Roman" w:cs="Times New Roman"/>
          <w:color w:val="000000"/>
        </w:rPr>
        <w:t xml:space="preserve">, resulting </w:t>
      </w:r>
      <w:r w:rsidR="00647492">
        <w:rPr>
          <w:rFonts w:ascii="Times New Roman" w:hAnsi="Times New Roman" w:cs="Times New Roman"/>
          <w:color w:val="000000"/>
        </w:rPr>
        <w:t xml:space="preserve">in </w:t>
      </w:r>
      <w:r w:rsidR="00F4318B">
        <w:rPr>
          <w:rFonts w:ascii="Times New Roman" w:hAnsi="Times New Roman" w:cs="Times New Roman"/>
          <w:color w:val="000000"/>
        </w:rPr>
        <w:t xml:space="preserve">distinct trophic interactions </w:t>
      </w:r>
      <w:r w:rsidR="001D6FAB">
        <w:rPr>
          <w:rFonts w:ascii="Times New Roman" w:hAnsi="Times New Roman" w:cs="Times New Roman"/>
          <w:color w:val="000000"/>
        </w:rPr>
        <w:t>occurring on</w:t>
      </w:r>
      <w:r w:rsidR="00647492">
        <w:rPr>
          <w:rFonts w:ascii="Times New Roman" w:hAnsi="Times New Roman" w:cs="Times New Roman"/>
          <w:color w:val="000000"/>
        </w:rPr>
        <w:t xml:space="preserve"> each host</w:t>
      </w:r>
      <w:r w:rsidR="0067125F">
        <w:rPr>
          <w:rFonts w:ascii="Times New Roman" w:hAnsi="Times New Roman" w:cs="Times New Roman"/>
          <w:color w:val="000000"/>
        </w:rPr>
        <w:t>-</w:t>
      </w:r>
      <w:r w:rsidR="00647492">
        <w:rPr>
          <w:rFonts w:ascii="Times New Roman" w:hAnsi="Times New Roman" w:cs="Times New Roman"/>
          <w:color w:val="000000"/>
        </w:rPr>
        <w:t>plant genotype. More</w:t>
      </w:r>
      <w:r w:rsidR="000158A7">
        <w:rPr>
          <w:rFonts w:ascii="Times New Roman" w:hAnsi="Times New Roman" w:cs="Times New Roman"/>
          <w:color w:val="000000"/>
        </w:rPr>
        <w:t>o</w:t>
      </w:r>
      <w:r w:rsidR="00647492">
        <w:rPr>
          <w:rFonts w:ascii="Times New Roman" w:hAnsi="Times New Roman" w:cs="Times New Roman"/>
          <w:color w:val="000000"/>
        </w:rPr>
        <w:t>ver, we</w:t>
      </w:r>
      <w:r w:rsidR="00525AD1">
        <w:rPr>
          <w:rFonts w:ascii="Times New Roman" w:hAnsi="Times New Roman" w:cs="Times New Roman"/>
          <w:color w:val="000000"/>
        </w:rPr>
        <w:t xml:space="preserve"> found that</w:t>
      </w:r>
      <w:r w:rsidR="00AC0A90">
        <w:rPr>
          <w:rFonts w:ascii="Times New Roman" w:hAnsi="Times New Roman" w:cs="Times New Roman"/>
          <w:color w:val="000000"/>
        </w:rPr>
        <w:t xml:space="preserve"> </w:t>
      </w:r>
      <w:r w:rsidR="00A33780">
        <w:rPr>
          <w:rFonts w:ascii="Times New Roman" w:hAnsi="Times New Roman" w:cs="Times New Roman"/>
          <w:color w:val="000000"/>
        </w:rPr>
        <w:t>higher levels of</w:t>
      </w:r>
      <w:r w:rsidR="00CF5F20">
        <w:rPr>
          <w:rFonts w:ascii="Times New Roman" w:hAnsi="Times New Roman" w:cs="Times New Roman"/>
          <w:color w:val="000000"/>
        </w:rPr>
        <w:t xml:space="preserve"> </w:t>
      </w:r>
      <w:r w:rsidR="0067125F">
        <w:rPr>
          <w:rFonts w:ascii="Times New Roman" w:hAnsi="Times New Roman" w:cs="Times New Roman"/>
          <w:color w:val="000000"/>
        </w:rPr>
        <w:t xml:space="preserve">host-plant </w:t>
      </w:r>
      <w:r w:rsidR="00525AD1">
        <w:rPr>
          <w:rFonts w:ascii="Times New Roman" w:hAnsi="Times New Roman" w:cs="Times New Roman"/>
          <w:color w:val="000000"/>
        </w:rPr>
        <w:t xml:space="preserve">genetic variation </w:t>
      </w:r>
      <w:r w:rsidR="0097680D">
        <w:rPr>
          <w:rFonts w:ascii="Times New Roman" w:hAnsi="Times New Roman" w:cs="Times New Roman"/>
          <w:color w:val="000000"/>
        </w:rPr>
        <w:t>lead</w:t>
      </w:r>
      <w:r w:rsidR="00CF5F20">
        <w:rPr>
          <w:rFonts w:ascii="Times New Roman" w:hAnsi="Times New Roman" w:cs="Times New Roman"/>
          <w:color w:val="000000"/>
        </w:rPr>
        <w:t xml:space="preserve"> </w:t>
      </w:r>
      <w:r w:rsidR="000158A7">
        <w:rPr>
          <w:rFonts w:ascii="Times New Roman" w:hAnsi="Times New Roman" w:cs="Times New Roman"/>
          <w:color w:val="000000"/>
        </w:rPr>
        <w:t xml:space="preserve">to </w:t>
      </w:r>
      <w:r w:rsidR="0067125F">
        <w:rPr>
          <w:rFonts w:ascii="Times New Roman" w:hAnsi="Times New Roman" w:cs="Times New Roman"/>
          <w:color w:val="000000"/>
        </w:rPr>
        <w:t xml:space="preserve">a </w:t>
      </w:r>
      <w:r w:rsidR="00CF5F20">
        <w:rPr>
          <w:rFonts w:ascii="Times New Roman" w:hAnsi="Times New Roman" w:cs="Times New Roman"/>
          <w:color w:val="000000"/>
        </w:rPr>
        <w:t>more complex</w:t>
      </w:r>
      <w:r w:rsidR="00A33780">
        <w:rPr>
          <w:rFonts w:ascii="Times New Roman" w:hAnsi="Times New Roman" w:cs="Times New Roman"/>
          <w:color w:val="000000"/>
        </w:rPr>
        <w:t xml:space="preserve"> </w:t>
      </w:r>
      <w:r w:rsidR="0067125F">
        <w:rPr>
          <w:rFonts w:ascii="Times New Roman" w:hAnsi="Times New Roman" w:cs="Times New Roman"/>
          <w:color w:val="000000"/>
        </w:rPr>
        <w:t xml:space="preserve">plant-insect </w:t>
      </w:r>
      <w:r w:rsidR="00A33780">
        <w:rPr>
          <w:rFonts w:ascii="Times New Roman" w:hAnsi="Times New Roman" w:cs="Times New Roman"/>
          <w:color w:val="000000"/>
        </w:rPr>
        <w:t>food web</w:t>
      </w:r>
      <w:r w:rsidR="00CF5F20">
        <w:rPr>
          <w:rFonts w:ascii="Times New Roman" w:hAnsi="Times New Roman" w:cs="Times New Roman"/>
          <w:color w:val="000000"/>
        </w:rPr>
        <w:t>.</w:t>
      </w:r>
      <w:r w:rsidR="00525AD1">
        <w:rPr>
          <w:rFonts w:ascii="Times New Roman" w:hAnsi="Times New Roman" w:cs="Times New Roman"/>
          <w:color w:val="000000"/>
        </w:rPr>
        <w:t xml:space="preserve"> </w:t>
      </w:r>
      <w:r w:rsidR="00155A7A">
        <w:rPr>
          <w:rFonts w:ascii="Times New Roman" w:hAnsi="Times New Roman" w:cs="Times New Roman"/>
          <w:color w:val="000000"/>
        </w:rPr>
        <w:t>O</w:t>
      </w:r>
      <w:r w:rsidR="00525AD1">
        <w:rPr>
          <w:rFonts w:ascii="Times New Roman" w:hAnsi="Times New Roman" w:cs="Times New Roman"/>
          <w:color w:val="000000"/>
        </w:rPr>
        <w:t xml:space="preserve">ur results suggest that preserving genetic variation within </w:t>
      </w:r>
      <w:r w:rsidR="008454B4">
        <w:rPr>
          <w:rFonts w:ascii="Times New Roman" w:hAnsi="Times New Roman" w:cs="Times New Roman"/>
          <w:color w:val="000000"/>
        </w:rPr>
        <w:t xml:space="preserve">key </w:t>
      </w:r>
      <w:r w:rsidR="00525AD1">
        <w:rPr>
          <w:rFonts w:ascii="Times New Roman" w:hAnsi="Times New Roman" w:cs="Times New Roman"/>
          <w:color w:val="000000"/>
        </w:rPr>
        <w:t>species may be</w:t>
      </w:r>
      <w:r w:rsidR="00BA0538">
        <w:rPr>
          <w:rFonts w:ascii="Times New Roman" w:hAnsi="Times New Roman" w:cs="Times New Roman"/>
          <w:color w:val="000000"/>
        </w:rPr>
        <w:t xml:space="preserve"> </w:t>
      </w:r>
      <w:r w:rsidR="00525AD1">
        <w:rPr>
          <w:rFonts w:ascii="Times New Roman" w:hAnsi="Times New Roman" w:cs="Times New Roman"/>
          <w:color w:val="000000"/>
        </w:rPr>
        <w:t>cr</w:t>
      </w:r>
      <w:r w:rsidR="00BA0538">
        <w:rPr>
          <w:rFonts w:ascii="Times New Roman" w:hAnsi="Times New Roman" w:cs="Times New Roman"/>
          <w:color w:val="000000"/>
        </w:rPr>
        <w:t>itical</w:t>
      </w:r>
      <w:r w:rsidR="00525AD1">
        <w:rPr>
          <w:rFonts w:ascii="Times New Roman" w:hAnsi="Times New Roman" w:cs="Times New Roman"/>
          <w:color w:val="000000"/>
        </w:rPr>
        <w:t xml:space="preserve"> for </w:t>
      </w:r>
      <w:r w:rsidR="00BA0538">
        <w:rPr>
          <w:rFonts w:ascii="Times New Roman" w:hAnsi="Times New Roman" w:cs="Times New Roman"/>
          <w:color w:val="000000"/>
        </w:rPr>
        <w:t xml:space="preserve">maintaining complex </w:t>
      </w:r>
      <w:r w:rsidR="0086478B">
        <w:rPr>
          <w:rFonts w:ascii="Times New Roman" w:hAnsi="Times New Roman" w:cs="Times New Roman"/>
          <w:color w:val="000000"/>
        </w:rPr>
        <w:t xml:space="preserve">and robust </w:t>
      </w:r>
      <w:r w:rsidR="00525AD1">
        <w:rPr>
          <w:rFonts w:ascii="Times New Roman" w:hAnsi="Times New Roman" w:cs="Times New Roman"/>
          <w:color w:val="000000"/>
        </w:rPr>
        <w:t>food web</w:t>
      </w:r>
      <w:r w:rsidR="00BA0538">
        <w:rPr>
          <w:rFonts w:ascii="Times New Roman" w:hAnsi="Times New Roman" w:cs="Times New Roman"/>
          <w:color w:val="000000"/>
        </w:rPr>
        <w:t>s</w:t>
      </w:r>
      <w:r w:rsidR="00B363BE">
        <w:rPr>
          <w:rFonts w:ascii="Times New Roman" w:hAnsi="Times New Roman" w:cs="Times New Roman"/>
          <w:color w:val="000000"/>
        </w:rPr>
        <w:t xml:space="preserve"> </w:t>
      </w:r>
      <w:r w:rsidR="0086478B">
        <w:rPr>
          <w:rFonts w:ascii="Times New Roman" w:hAnsi="Times New Roman" w:cs="Times New Roman"/>
          <w:color w:val="000000"/>
        </w:rPr>
        <w:t>under future environmental change.</w:t>
      </w:r>
      <w:r w:rsidR="00525AD1">
        <w:rPr>
          <w:rFonts w:ascii="Times New Roman" w:hAnsi="Times New Roman" w:cs="Times New Roman"/>
          <w:color w:val="000000"/>
        </w:rPr>
        <w:t xml:space="preserve"> </w:t>
      </w:r>
    </w:p>
    <w:bookmarkEnd w:id="10"/>
    <w:bookmarkEnd w:id="11"/>
    <w:p w14:paraId="2BA353A0" w14:textId="77777777" w:rsidR="00804B90" w:rsidRPr="00804B90" w:rsidRDefault="00804B9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p>
    <w:p w14:paraId="33CBE636" w14:textId="46EE3D0B" w:rsidR="00804B90" w:rsidRPr="00804B90" w:rsidRDefault="0027408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r>
        <w:rPr>
          <w:rFonts w:ascii="Times New Roman" w:hAnsi="Times New Roman" w:cs="Times New Roman"/>
          <w:color w:val="000000"/>
        </w:rPr>
        <w:t>/body</w:t>
      </w:r>
    </w:p>
    <w:p w14:paraId="304B6B3A" w14:textId="77777777" w:rsidR="00804B90" w:rsidRPr="00804B90" w:rsidRDefault="00804B9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b/>
          <w:bCs/>
          <w:color w:val="000000"/>
        </w:rPr>
      </w:pPr>
      <w:r w:rsidRPr="00804B90">
        <w:rPr>
          <w:rFonts w:ascii="Times New Roman" w:hAnsi="Times New Roman" w:cs="Times New Roman"/>
          <w:b/>
          <w:bCs/>
          <w:color w:val="000000"/>
        </w:rPr>
        <w:t xml:space="preserve">Introduction </w:t>
      </w:r>
    </w:p>
    <w:p w14:paraId="585D6018" w14:textId="7C808D15" w:rsidR="00804B90" w:rsidRPr="00804B90" w:rsidRDefault="00D310B6"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r>
        <w:rPr>
          <w:rFonts w:ascii="Times New Roman" w:hAnsi="Times New Roman" w:cs="Times New Roman"/>
          <w:color w:val="000000"/>
        </w:rPr>
        <w:t>N</w:t>
      </w:r>
      <w:r w:rsidR="00804B90" w:rsidRPr="00804B90">
        <w:rPr>
          <w:rFonts w:ascii="Times New Roman" w:hAnsi="Times New Roman" w:cs="Times New Roman"/>
          <w:color w:val="000000"/>
        </w:rPr>
        <w:t>etwork theory has provided both a conceptual and quantitati</w:t>
      </w:r>
      <w:r>
        <w:rPr>
          <w:rFonts w:ascii="Times New Roman" w:hAnsi="Times New Roman" w:cs="Times New Roman"/>
          <w:color w:val="000000"/>
        </w:rPr>
        <w:t xml:space="preserve">ve approach for mapping </w:t>
      </w:r>
      <w:r w:rsidR="00804B90" w:rsidRPr="00804B90">
        <w:rPr>
          <w:rFonts w:ascii="Times New Roman" w:hAnsi="Times New Roman" w:cs="Times New Roman"/>
          <w:color w:val="000000"/>
        </w:rPr>
        <w:t>interactions between species and maki</w:t>
      </w:r>
      <w:r w:rsidR="002415D2">
        <w:rPr>
          <w:rFonts w:ascii="Times New Roman" w:hAnsi="Times New Roman" w:cs="Times New Roman"/>
          <w:color w:val="000000"/>
        </w:rPr>
        <w:t xml:space="preserve">ng predictions </w:t>
      </w:r>
      <w:r w:rsidR="00270235">
        <w:rPr>
          <w:rFonts w:ascii="Times New Roman" w:hAnsi="Times New Roman" w:cs="Times New Roman"/>
          <w:color w:val="000000"/>
        </w:rPr>
        <w:t>about</w:t>
      </w:r>
      <w:r w:rsidR="002415D2">
        <w:rPr>
          <w:rFonts w:ascii="Times New Roman" w:hAnsi="Times New Roman" w:cs="Times New Roman"/>
          <w:color w:val="000000"/>
        </w:rPr>
        <w:t xml:space="preserve"> how the gain or </w:t>
      </w:r>
      <w:r w:rsidR="00804B90" w:rsidRPr="00804B90">
        <w:rPr>
          <w:rFonts w:ascii="Times New Roman" w:hAnsi="Times New Roman" w:cs="Times New Roman"/>
          <w:color w:val="000000"/>
        </w:rPr>
        <w:t xml:space="preserve">loss of species </w:t>
      </w:r>
      <w:r w:rsidR="00BB533B">
        <w:rPr>
          <w:rFonts w:ascii="Times New Roman" w:hAnsi="Times New Roman" w:cs="Times New Roman"/>
          <w:color w:val="000000"/>
        </w:rPr>
        <w:t xml:space="preserve">will </w:t>
      </w:r>
      <w:r w:rsidR="00804B90" w:rsidRPr="00804B90">
        <w:rPr>
          <w:rFonts w:ascii="Times New Roman" w:hAnsi="Times New Roman" w:cs="Times New Roman"/>
          <w:color w:val="000000"/>
        </w:rPr>
        <w:t xml:space="preserve">affect </w:t>
      </w:r>
      <w:r>
        <w:rPr>
          <w:rFonts w:ascii="Times New Roman" w:hAnsi="Times New Roman" w:cs="Times New Roman"/>
          <w:color w:val="000000"/>
        </w:rPr>
        <w:t xml:space="preserve">the </w:t>
      </w:r>
      <w:r w:rsidR="00804B90" w:rsidRPr="00804B90">
        <w:rPr>
          <w:rFonts w:ascii="Times New Roman" w:hAnsi="Times New Roman" w:cs="Times New Roman"/>
          <w:color w:val="000000"/>
        </w:rPr>
        <w:t xml:space="preserve">structure and dynamics </w:t>
      </w:r>
      <w:r>
        <w:rPr>
          <w:rFonts w:ascii="Times New Roman" w:hAnsi="Times New Roman" w:cs="Times New Roman"/>
          <w:color w:val="000000"/>
        </w:rPr>
        <w:t>of ecological networks</w:t>
      </w:r>
      <w:r w:rsidR="004D213B">
        <w:rPr>
          <w:rFonts w:ascii="Times New Roman" w:hAnsi="Times New Roman" w:cs="Times New Roman"/>
          <w:color w:val="000000"/>
        </w:rPr>
        <w:t xml:space="preserve"> </w:t>
      </w:r>
      <w:r w:rsidR="00071158">
        <w:rPr>
          <w:rFonts w:ascii="Times New Roman" w:hAnsi="Times New Roman" w:cs="Times New Roman"/>
          <w:color w:val="000000"/>
        </w:rPr>
        <w:fldChar w:fldCharType="begin">
          <w:fldData xml:space="preserve">NgA5ADUAMABlADEAYwA3AC0AOABiADgANAAtADQANgAzADcALQA5AGQAZAA5AC0AZQA3ADQANgA0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</w:fldData>
        </w:fldChar>
      </w:r>
      <w:r w:rsidR="00071158">
        <w:rPr>
          <w:rFonts w:ascii="Times New Roman" w:hAnsi="Times New Roman" w:cs="Times New Roman"/>
          <w:color w:val="000000"/>
        </w:rPr>
        <w:instrText>ADDIN LABTIVA_CITE \* MERGEFORMAT</w:instrText>
      </w:r>
      <w:r w:rsidR="00071158">
        <w:rPr>
          <w:rFonts w:ascii="Times New Roman" w:hAnsi="Times New Roman" w:cs="Times New Roman"/>
          <w:color w:val="000000"/>
        </w:rPr>
      </w:r>
      <w:r w:rsidR="00071158">
        <w:rPr>
          <w:rFonts w:ascii="Times New Roman" w:hAnsi="Times New Roman" w:cs="Times New Roman"/>
          <w:color w:val="000000"/>
        </w:rPr>
        <w:fldChar w:fldCharType="separate"/>
      </w:r>
      <w:r w:rsidR="007224BF" w:rsidRPr="007224BF">
        <w:rPr>
          <w:rFonts w:ascii="Times New Roman" w:hAnsi="Times New Roman" w:cs="Times New Roman"/>
          <w:noProof/>
          <w:color w:val="000000"/>
          <w:lang w:val="en-US"/>
        </w:rPr>
        <w:t>(1–3)</w:t>
      </w:r>
      <w:r w:rsidR="00071158">
        <w:rPr>
          <w:rFonts w:ascii="Times New Roman" w:hAnsi="Times New Roman" w:cs="Times New Roman"/>
          <w:color w:val="000000"/>
        </w:rPr>
        <w:fldChar w:fldCharType="end"/>
      </w:r>
      <w:r w:rsidR="004D213B">
        <w:rPr>
          <w:rFonts w:ascii="Times New Roman" w:hAnsi="Times New Roman" w:cs="Times New Roman"/>
          <w:color w:val="000000"/>
        </w:rPr>
        <w:t xml:space="preserve">. </w:t>
      </w:r>
      <w:r w:rsidR="00804B90" w:rsidRPr="00804B90">
        <w:rPr>
          <w:rFonts w:ascii="Times New Roman" w:hAnsi="Times New Roman" w:cs="Times New Roman"/>
          <w:color w:val="000000"/>
        </w:rPr>
        <w:t xml:space="preserve">Representing a </w:t>
      </w:r>
      <w:r>
        <w:rPr>
          <w:rFonts w:ascii="Times New Roman" w:hAnsi="Times New Roman" w:cs="Times New Roman"/>
          <w:color w:val="000000"/>
        </w:rPr>
        <w:t xml:space="preserve">network </w:t>
      </w:r>
      <w:r w:rsidR="00804B90" w:rsidRPr="00804B90">
        <w:rPr>
          <w:rFonts w:ascii="Times New Roman" w:hAnsi="Times New Roman" w:cs="Times New Roman"/>
          <w:color w:val="000000"/>
        </w:rPr>
        <w:t xml:space="preserve">at the species-level, however, makes the implicit assumption that each species consists of a homogenous population of individuals, all of which interact equally with individuals of different species. Yet, most populations are </w:t>
      </w:r>
      <w:r w:rsidR="009E1DAE" w:rsidRPr="00804B90">
        <w:rPr>
          <w:rFonts w:ascii="Times New Roman" w:hAnsi="Times New Roman" w:cs="Times New Roman"/>
          <w:color w:val="000000"/>
        </w:rPr>
        <w:t>heterogeneous</w:t>
      </w:r>
      <w:r w:rsidR="00804B90" w:rsidRPr="00804B90">
        <w:rPr>
          <w:rFonts w:ascii="Times New Roman" w:hAnsi="Times New Roman" w:cs="Times New Roman"/>
          <w:color w:val="000000"/>
        </w:rPr>
        <w:t xml:space="preserve"> mixtures of individuals that vary </w:t>
      </w:r>
      <w:r>
        <w:rPr>
          <w:rFonts w:ascii="Times New Roman" w:hAnsi="Times New Roman" w:cs="Times New Roman"/>
          <w:color w:val="000000"/>
        </w:rPr>
        <w:t>in their phenotypes</w:t>
      </w:r>
      <w:r w:rsidR="00804B90" w:rsidRPr="00804B90">
        <w:rPr>
          <w:rFonts w:ascii="Times New Roman" w:hAnsi="Times New Roman" w:cs="Times New Roman"/>
          <w:color w:val="000000"/>
        </w:rPr>
        <w:t xml:space="preserve"> and there is </w:t>
      </w:r>
      <w:r>
        <w:rPr>
          <w:rFonts w:ascii="Times New Roman" w:hAnsi="Times New Roman" w:cs="Times New Roman"/>
          <w:color w:val="000000"/>
        </w:rPr>
        <w:t>growing</w:t>
      </w:r>
      <w:r w:rsidR="00804B90" w:rsidRPr="00804B90">
        <w:rPr>
          <w:rFonts w:ascii="Times New Roman" w:hAnsi="Times New Roman" w:cs="Times New Roman"/>
          <w:color w:val="000000"/>
        </w:rPr>
        <w:t xml:space="preserve"> evidence that this intraspecific variation is an important factor governing the assembly of ecological communities</w:t>
      </w:r>
      <w:r w:rsidR="004D213B">
        <w:rPr>
          <w:rFonts w:ascii="Times New Roman" w:hAnsi="Times New Roman" w:cs="Times New Roman"/>
          <w:color w:val="000000"/>
        </w:rPr>
        <w:t xml:space="preserve"> </w:t>
      </w:r>
      <w:r w:rsidR="0015167A">
        <w:rPr>
          <w:rFonts w:ascii="Times New Roman" w:hAnsi="Times New Roman" w:cs="Times New Roman"/>
          <w:color w:val="000000"/>
        </w:rPr>
        <w:fldChar w:fldCharType="begin">
          <w:fldData xml:space="preserve">NgA5ADUAMABlADEAYwA3AC0AOABiADgANAAtADQANgAzADcALQA5AGQAZAA5AC0AZQA3ADQANgA0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</w:fldData>
        </w:fldChar>
      </w:r>
      <w:r w:rsidR="0015167A">
        <w:rPr>
          <w:rFonts w:ascii="Times New Roman" w:hAnsi="Times New Roman" w:cs="Times New Roman"/>
          <w:color w:val="000000"/>
        </w:rPr>
        <w:instrText>ADDIN LABTIVA_CITE \* MERGEFORMAT</w:instrText>
      </w:r>
      <w:r w:rsidR="0015167A">
        <w:rPr>
          <w:rFonts w:ascii="Times New Roman" w:hAnsi="Times New Roman" w:cs="Times New Roman"/>
          <w:color w:val="000000"/>
        </w:rPr>
      </w:r>
      <w:r w:rsidR="0015167A">
        <w:rPr>
          <w:rFonts w:ascii="Times New Roman" w:hAnsi="Times New Roman" w:cs="Times New Roman"/>
          <w:color w:val="000000"/>
        </w:rPr>
        <w:fldChar w:fldCharType="separate"/>
      </w:r>
      <w:r w:rsidR="007224BF" w:rsidRPr="007224BF">
        <w:rPr>
          <w:rFonts w:ascii="Times New Roman" w:hAnsi="Times New Roman" w:cs="Times New Roman"/>
          <w:noProof/>
          <w:color w:val="000000"/>
          <w:lang w:val="en-US"/>
        </w:rPr>
        <w:t>(4–6)</w:t>
      </w:r>
      <w:r w:rsidR="0015167A">
        <w:rPr>
          <w:rFonts w:ascii="Times New Roman" w:hAnsi="Times New Roman" w:cs="Times New Roman"/>
          <w:color w:val="000000"/>
        </w:rPr>
        <w:fldChar w:fldCharType="end"/>
      </w:r>
      <w:r w:rsidR="004D213B">
        <w:rPr>
          <w:rFonts w:ascii="Times New Roman" w:hAnsi="Times New Roman" w:cs="Times New Roman"/>
          <w:color w:val="000000"/>
        </w:rPr>
        <w:t xml:space="preserve">. </w:t>
      </w:r>
      <w:r w:rsidR="00804B90" w:rsidRPr="00804B90">
        <w:rPr>
          <w:rFonts w:ascii="Times New Roman" w:hAnsi="Times New Roman" w:cs="Times New Roman"/>
          <w:color w:val="000000"/>
        </w:rPr>
        <w:t xml:space="preserve">Consequently, there is a clear need to account for the role of intraspecific variation in structuring </w:t>
      </w:r>
      <w:r>
        <w:rPr>
          <w:rFonts w:ascii="Times New Roman" w:hAnsi="Times New Roman" w:cs="Times New Roman"/>
          <w:color w:val="000000"/>
        </w:rPr>
        <w:t>ecological networks</w:t>
      </w:r>
      <w:r w:rsidR="004D213B">
        <w:rPr>
          <w:rFonts w:ascii="Times New Roman" w:hAnsi="Times New Roman" w:cs="Times New Roman"/>
          <w:color w:val="000000"/>
        </w:rPr>
        <w:t xml:space="preserve"> </w:t>
      </w:r>
      <w:r w:rsidR="0015167A">
        <w:rPr>
          <w:rFonts w:ascii="Times New Roman" w:hAnsi="Times New Roman" w:cs="Times New Roman"/>
          <w:color w:val="000000"/>
        </w:rPr>
        <w:fldChar w:fldCharType="begin">
          <w:fldData xml:space="preserve">NgA5ADUAMABlADEAYwA3AC0AOABiADgANAAtADQANgAzADcALQA5AGQAZAA5AC0AZQA3ADQANgA0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</w:fldData>
        </w:fldChar>
      </w:r>
      <w:r w:rsidR="0015167A">
        <w:rPr>
          <w:rFonts w:ascii="Times New Roman" w:hAnsi="Times New Roman" w:cs="Times New Roman"/>
          <w:color w:val="000000"/>
        </w:rPr>
        <w:instrText>ADDIN LABTIVA_CITE \* MERGEFORMAT</w:instrText>
      </w:r>
      <w:r w:rsidR="0015167A">
        <w:rPr>
          <w:rFonts w:ascii="Times New Roman" w:hAnsi="Times New Roman" w:cs="Times New Roman"/>
          <w:color w:val="000000"/>
        </w:rPr>
      </w:r>
      <w:r w:rsidR="0015167A">
        <w:rPr>
          <w:rFonts w:ascii="Times New Roman" w:hAnsi="Times New Roman" w:cs="Times New Roman"/>
          <w:color w:val="000000"/>
        </w:rPr>
        <w:fldChar w:fldCharType="separate"/>
      </w:r>
      <w:r w:rsidR="007224BF" w:rsidRPr="007224BF">
        <w:rPr>
          <w:rFonts w:ascii="Times New Roman" w:hAnsi="Times New Roman" w:cs="Times New Roman"/>
          <w:noProof/>
          <w:color w:val="000000"/>
          <w:lang w:val="en-US"/>
        </w:rPr>
        <w:t>(7)</w:t>
      </w:r>
      <w:r w:rsidR="0015167A">
        <w:rPr>
          <w:rFonts w:ascii="Times New Roman" w:hAnsi="Times New Roman" w:cs="Times New Roman"/>
          <w:color w:val="000000"/>
        </w:rPr>
        <w:fldChar w:fldCharType="end"/>
      </w:r>
      <w:r w:rsidR="004D213B">
        <w:rPr>
          <w:rFonts w:ascii="Times New Roman" w:hAnsi="Times New Roman" w:cs="Times New Roman"/>
          <w:color w:val="000000"/>
        </w:rPr>
        <w:t>.</w:t>
      </w:r>
    </w:p>
    <w:p w14:paraId="113C5243" w14:textId="77777777" w:rsidR="00804B90" w:rsidRPr="00804B90" w:rsidRDefault="00804B9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p>
    <w:p w14:paraId="7F864F94" w14:textId="5747CD15" w:rsidR="00804B90" w:rsidRPr="00804B90" w:rsidRDefault="00804B90" w:rsidP="002833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r w:rsidRPr="00804B90">
        <w:rPr>
          <w:rFonts w:ascii="Times New Roman" w:hAnsi="Times New Roman" w:cs="Times New Roman"/>
          <w:color w:val="000000"/>
        </w:rPr>
        <w:t>Genetic variation is a key driver of intraspecific variation and many studies have now demonstrated direct and indirect genetic effects on species interactions</w:t>
      </w:r>
      <w:r w:rsidR="004D213B">
        <w:rPr>
          <w:rFonts w:ascii="Times New Roman" w:hAnsi="Times New Roman" w:cs="Times New Roman"/>
          <w:color w:val="000000"/>
        </w:rPr>
        <w:t xml:space="preserve"> </w:t>
      </w:r>
      <w:r w:rsidR="0015167A">
        <w:rPr>
          <w:rFonts w:ascii="Times New Roman" w:hAnsi="Times New Roman" w:cs="Times New Roman"/>
          <w:color w:val="000000"/>
        </w:rPr>
        <w:fldChar w:fldCharType="begin">
          <w:fldData xml:space="preserve">NgA5ADUAMABlADEAYwA3AC0AOABiADgANAAtADQANgAzADcALQA5AGQAZAA5AC0AZQA3ADQANgA0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</w:fldData>
        </w:fldChar>
      </w:r>
      <w:r w:rsidR="0091360B">
        <w:rPr>
          <w:rFonts w:ascii="Times New Roman" w:hAnsi="Times New Roman" w:cs="Times New Roman"/>
          <w:color w:val="000000"/>
        </w:rPr>
        <w:instrText>ADDIN LABTIVA_CITE \* MERGEFORMAT</w:instrText>
      </w:r>
      <w:r w:rsidR="0015167A">
        <w:rPr>
          <w:rFonts w:ascii="Times New Roman" w:hAnsi="Times New Roman" w:cs="Times New Roman"/>
          <w:color w:val="000000"/>
        </w:rPr>
      </w:r>
      <w:r w:rsidR="0015167A">
        <w:rPr>
          <w:rFonts w:ascii="Times New Roman" w:hAnsi="Times New Roman" w:cs="Times New Roman"/>
          <w:color w:val="000000"/>
        </w:rPr>
        <w:fldChar w:fldCharType="separate"/>
      </w:r>
      <w:r w:rsidR="007224BF" w:rsidRPr="007224BF">
        <w:rPr>
          <w:rFonts w:ascii="Times New Roman" w:hAnsi="Times New Roman" w:cs="Times New Roman"/>
          <w:noProof/>
          <w:color w:val="000000"/>
          <w:lang w:val="en-US"/>
        </w:rPr>
        <w:t>(8–10)</w:t>
      </w:r>
      <w:r w:rsidR="0015167A">
        <w:rPr>
          <w:rFonts w:ascii="Times New Roman" w:hAnsi="Times New Roman" w:cs="Times New Roman"/>
          <w:color w:val="000000"/>
        </w:rPr>
        <w:fldChar w:fldCharType="end"/>
      </w:r>
      <w:r w:rsidR="004D213B">
        <w:rPr>
          <w:rFonts w:ascii="Times New Roman" w:hAnsi="Times New Roman" w:cs="Times New Roman"/>
          <w:color w:val="000000"/>
        </w:rPr>
        <w:t xml:space="preserve"> </w:t>
      </w:r>
      <w:r w:rsidRPr="00804B90">
        <w:rPr>
          <w:rFonts w:ascii="Times New Roman" w:hAnsi="Times New Roman" w:cs="Times New Roman"/>
          <w:color w:val="000000"/>
        </w:rPr>
        <w:t>and the composition of communities across multip</w:t>
      </w:r>
      <w:bookmarkStart w:id="12" w:name="_GoBack"/>
      <w:bookmarkEnd w:id="12"/>
      <w:r w:rsidRPr="00804B90">
        <w:rPr>
          <w:rFonts w:ascii="Times New Roman" w:hAnsi="Times New Roman" w:cs="Times New Roman"/>
          <w:color w:val="000000"/>
        </w:rPr>
        <w:t>le trophic levels</w:t>
      </w:r>
      <w:r w:rsidR="004D213B">
        <w:rPr>
          <w:rFonts w:ascii="Times New Roman" w:hAnsi="Times New Roman" w:cs="Times New Roman"/>
          <w:color w:val="000000"/>
        </w:rPr>
        <w:t xml:space="preserve"> </w:t>
      </w:r>
      <w:r w:rsidR="0091360B">
        <w:rPr>
          <w:rFonts w:ascii="Times New Roman" w:hAnsi="Times New Roman" w:cs="Times New Roman"/>
          <w:color w:val="000000"/>
        </w:rPr>
        <w:fldChar w:fldCharType="begin">
          <w:fldData xml:space="preserve">NgA5ADUAMABlADEAYwA3AC0AOABiADgANAAtADQANgAzADcALQA5AGQAZAA5AC0AZQA3ADQANgA0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</w:fldData>
        </w:fldChar>
      </w:r>
      <w:r w:rsidR="0091360B">
        <w:rPr>
          <w:rFonts w:ascii="Times New Roman" w:hAnsi="Times New Roman" w:cs="Times New Roman"/>
          <w:color w:val="000000"/>
        </w:rPr>
        <w:instrText>ADDIN LABTIVA_CITE \* MERGEFORMAT</w:instrText>
      </w:r>
      <w:r w:rsidR="0091360B">
        <w:rPr>
          <w:rFonts w:ascii="Times New Roman" w:hAnsi="Times New Roman" w:cs="Times New Roman"/>
          <w:color w:val="000000"/>
        </w:rPr>
      </w:r>
      <w:r w:rsidR="0091360B">
        <w:rPr>
          <w:rFonts w:ascii="Times New Roman" w:hAnsi="Times New Roman" w:cs="Times New Roman"/>
          <w:color w:val="000000"/>
        </w:rPr>
        <w:fldChar w:fldCharType="separate"/>
      </w:r>
      <w:r w:rsidR="007224BF" w:rsidRPr="007224BF">
        <w:rPr>
          <w:rFonts w:ascii="Times New Roman" w:hAnsi="Times New Roman" w:cs="Times New Roman"/>
          <w:noProof/>
          <w:color w:val="000000"/>
          <w:lang w:val="en-US"/>
        </w:rPr>
        <w:t>(11–14)</w:t>
      </w:r>
      <w:r w:rsidR="0091360B">
        <w:rPr>
          <w:rFonts w:ascii="Times New Roman" w:hAnsi="Times New Roman" w:cs="Times New Roman"/>
          <w:color w:val="000000"/>
        </w:rPr>
        <w:fldChar w:fldCharType="end"/>
      </w:r>
      <w:r w:rsidR="004D213B">
        <w:rPr>
          <w:rFonts w:ascii="Times New Roman" w:hAnsi="Times New Roman" w:cs="Times New Roman"/>
          <w:color w:val="000000"/>
        </w:rPr>
        <w:t xml:space="preserve">. </w:t>
      </w:r>
      <w:ins w:id="13" w:author="Matthew Barbour" w:date="2015-10-05T13:07:00Z">
        <w:r w:rsidR="00A0568D">
          <w:rPr>
            <w:rFonts w:ascii="Times New Roman" w:hAnsi="Times New Roman" w:cs="Times New Roman"/>
            <w:color w:val="000000"/>
          </w:rPr>
          <w:t xml:space="preserve">This prior work forms a clear expectation that </w:t>
        </w:r>
      </w:ins>
      <w:ins w:id="14" w:author="Matthew Barbour" w:date="2015-10-05T14:06:00Z">
        <w:r w:rsidR="00905353">
          <w:rPr>
            <w:rFonts w:ascii="Times New Roman" w:hAnsi="Times New Roman" w:cs="Times New Roman"/>
            <w:color w:val="000000"/>
          </w:rPr>
          <w:t xml:space="preserve">intraspecific genetic variation </w:t>
        </w:r>
      </w:ins>
      <w:ins w:id="15" w:author="Matthew Barbour" w:date="2015-10-05T13:07:00Z">
        <w:r w:rsidR="005A3DE4">
          <w:rPr>
            <w:rFonts w:ascii="Times New Roman" w:hAnsi="Times New Roman" w:cs="Times New Roman"/>
            <w:color w:val="000000"/>
          </w:rPr>
          <w:t>is capable of scaling</w:t>
        </w:r>
        <w:r w:rsidR="00A0568D">
          <w:rPr>
            <w:rFonts w:ascii="Times New Roman" w:hAnsi="Times New Roman" w:cs="Times New Roman"/>
            <w:color w:val="000000"/>
          </w:rPr>
          <w:t xml:space="preserve"> up to affect the structure of </w:t>
        </w:r>
      </w:ins>
      <w:ins w:id="16" w:author="Matthew Barbour" w:date="2015-10-05T14:30:00Z">
        <w:r w:rsidR="005A3DE4">
          <w:rPr>
            <w:rFonts w:ascii="Times New Roman" w:hAnsi="Times New Roman" w:cs="Times New Roman"/>
            <w:color w:val="000000"/>
          </w:rPr>
          <w:t xml:space="preserve">an </w:t>
        </w:r>
      </w:ins>
      <w:ins w:id="17" w:author="Matthew Barbour" w:date="2015-10-05T13:07:00Z">
        <w:r w:rsidR="005A3DE4">
          <w:rPr>
            <w:rFonts w:ascii="Times New Roman" w:hAnsi="Times New Roman" w:cs="Times New Roman"/>
            <w:color w:val="000000"/>
          </w:rPr>
          <w:t>ecological network</w:t>
        </w:r>
      </w:ins>
      <w:ins w:id="18" w:author="Matthew Barbour" w:date="2015-10-05T13:09:00Z">
        <w:r w:rsidR="00500AE2">
          <w:rPr>
            <w:rFonts w:ascii="Times New Roman" w:hAnsi="Times New Roman" w:cs="Times New Roman"/>
            <w:color w:val="000000"/>
          </w:rPr>
          <w:t>.</w:t>
        </w:r>
        <w:r w:rsidR="00F37BA7">
          <w:rPr>
            <w:rFonts w:ascii="Times New Roman" w:hAnsi="Times New Roman" w:cs="Times New Roman"/>
            <w:color w:val="000000"/>
          </w:rPr>
          <w:t xml:space="preserve"> </w:t>
        </w:r>
      </w:ins>
      <w:ins w:id="19" w:author="Matthew Barbour" w:date="2015-10-05T14:21:00Z">
        <w:r w:rsidR="00283342">
          <w:rPr>
            <w:rFonts w:ascii="Times New Roman" w:hAnsi="Times New Roman" w:cs="Times New Roman"/>
            <w:color w:val="000000"/>
          </w:rPr>
          <w:t xml:space="preserve">In particular, </w:t>
        </w:r>
      </w:ins>
      <w:ins w:id="20" w:author="Matthew Barbour" w:date="2015-10-05T14:26:00Z">
        <w:r w:rsidR="00283342">
          <w:rPr>
            <w:rFonts w:ascii="Times New Roman" w:hAnsi="Times New Roman" w:cs="Times New Roman"/>
            <w:color w:val="000000"/>
          </w:rPr>
          <w:t xml:space="preserve">we expect that </w:t>
        </w:r>
      </w:ins>
      <w:ins w:id="21" w:author="Matthew Barbour" w:date="2015-10-05T14:21:00Z">
        <w:r w:rsidR="00283342">
          <w:rPr>
            <w:rFonts w:ascii="Times New Roman" w:hAnsi="Times New Roman" w:cs="Times New Roman"/>
            <w:color w:val="000000"/>
          </w:rPr>
          <w:t xml:space="preserve">network </w:t>
        </w:r>
      </w:ins>
      <w:r w:rsidR="00D17865">
        <w:rPr>
          <w:rFonts w:ascii="Times New Roman" w:hAnsi="Times New Roman" w:cs="Times New Roman"/>
          <w:color w:val="000000"/>
        </w:rPr>
        <w:t xml:space="preserve">structure </w:t>
      </w:r>
      <w:ins w:id="22" w:author="Matthew Barbour" w:date="2015-10-05T14:26:00Z">
        <w:r w:rsidR="00283342">
          <w:rPr>
            <w:rFonts w:ascii="Times New Roman" w:hAnsi="Times New Roman" w:cs="Times New Roman"/>
            <w:color w:val="000000"/>
          </w:rPr>
          <w:t>will</w:t>
        </w:r>
      </w:ins>
      <w:r w:rsidR="005F7EEE">
        <w:rPr>
          <w:rFonts w:ascii="Times New Roman" w:hAnsi="Times New Roman" w:cs="Times New Roman"/>
          <w:color w:val="000000"/>
        </w:rPr>
        <w:t xml:space="preserve"> be affected by genetic variation </w:t>
      </w:r>
      <w:r w:rsidR="00D17865">
        <w:rPr>
          <w:rFonts w:ascii="Times New Roman" w:hAnsi="Times New Roman" w:cs="Times New Roman"/>
          <w:color w:val="000000"/>
        </w:rPr>
        <w:t>through at least t</w:t>
      </w:r>
      <w:r w:rsidR="00C17C70">
        <w:rPr>
          <w:rFonts w:ascii="Times New Roman" w:hAnsi="Times New Roman" w:cs="Times New Roman"/>
          <w:color w:val="000000"/>
        </w:rPr>
        <w:t>wo</w:t>
      </w:r>
      <w:r w:rsidR="00D17865">
        <w:rPr>
          <w:rFonts w:ascii="Times New Roman" w:hAnsi="Times New Roman" w:cs="Times New Roman"/>
          <w:color w:val="000000"/>
        </w:rPr>
        <w:t xml:space="preserve"> different </w:t>
      </w:r>
      <w:r w:rsidR="00C17C70">
        <w:rPr>
          <w:rFonts w:ascii="Times New Roman" w:hAnsi="Times New Roman" w:cs="Times New Roman"/>
          <w:color w:val="000000"/>
        </w:rPr>
        <w:t>mechanisms</w:t>
      </w:r>
      <w:r w:rsidRPr="00804B90">
        <w:rPr>
          <w:rFonts w:ascii="Times New Roman" w:hAnsi="Times New Roman" w:cs="Times New Roman"/>
          <w:color w:val="000000"/>
        </w:rPr>
        <w:t xml:space="preserve">. </w:t>
      </w:r>
      <w:r w:rsidR="00D17865">
        <w:rPr>
          <w:rFonts w:ascii="Times New Roman" w:hAnsi="Times New Roman" w:cs="Times New Roman"/>
          <w:color w:val="000000"/>
        </w:rPr>
        <w:t xml:space="preserve">For a food web (network of trophic </w:t>
      </w:r>
      <w:r w:rsidR="00C75D2E">
        <w:rPr>
          <w:rFonts w:ascii="Times New Roman" w:hAnsi="Times New Roman" w:cs="Times New Roman"/>
          <w:color w:val="000000"/>
        </w:rPr>
        <w:t>interactions</w:t>
      </w:r>
      <w:r w:rsidR="00D17865">
        <w:rPr>
          <w:rFonts w:ascii="Times New Roman" w:hAnsi="Times New Roman" w:cs="Times New Roman"/>
          <w:color w:val="000000"/>
        </w:rPr>
        <w:t>),</w:t>
      </w:r>
      <w:r w:rsidRPr="00804B90">
        <w:rPr>
          <w:rFonts w:ascii="Times New Roman" w:hAnsi="Times New Roman" w:cs="Times New Roman"/>
          <w:color w:val="000000"/>
        </w:rPr>
        <w:t xml:space="preserve"> genetic variation in </w:t>
      </w:r>
      <w:r w:rsidR="0002174E">
        <w:rPr>
          <w:rFonts w:ascii="Times New Roman" w:hAnsi="Times New Roman" w:cs="Times New Roman"/>
          <w:color w:val="000000"/>
        </w:rPr>
        <w:t xml:space="preserve">the quality of a basal </w:t>
      </w:r>
      <w:r w:rsidRPr="00804B90">
        <w:rPr>
          <w:rFonts w:ascii="Times New Roman" w:hAnsi="Times New Roman" w:cs="Times New Roman"/>
          <w:color w:val="000000"/>
        </w:rPr>
        <w:t>resource ma</w:t>
      </w:r>
      <w:r w:rsidR="002415D2">
        <w:rPr>
          <w:rFonts w:ascii="Times New Roman" w:hAnsi="Times New Roman" w:cs="Times New Roman"/>
          <w:color w:val="000000"/>
        </w:rPr>
        <w:t xml:space="preserve">y alter the </w:t>
      </w:r>
      <w:r w:rsidR="0067125F">
        <w:rPr>
          <w:rFonts w:ascii="Times New Roman" w:hAnsi="Times New Roman" w:cs="Times New Roman"/>
          <w:color w:val="000000"/>
        </w:rPr>
        <w:t>(</w:t>
      </w:r>
      <w:proofErr w:type="spellStart"/>
      <w:r w:rsidR="0067125F">
        <w:rPr>
          <w:rFonts w:ascii="Times New Roman" w:hAnsi="Times New Roman" w:cs="Times New Roman"/>
          <w:color w:val="000000"/>
        </w:rPr>
        <w:t>i</w:t>
      </w:r>
      <w:proofErr w:type="spellEnd"/>
      <w:r w:rsidR="0067125F">
        <w:rPr>
          <w:rFonts w:ascii="Times New Roman" w:hAnsi="Times New Roman" w:cs="Times New Roman"/>
          <w:color w:val="000000"/>
        </w:rPr>
        <w:t xml:space="preserve">) </w:t>
      </w:r>
      <w:r w:rsidR="0035269C">
        <w:rPr>
          <w:rFonts w:ascii="Times New Roman" w:hAnsi="Times New Roman" w:cs="Times New Roman"/>
          <w:color w:val="000000"/>
        </w:rPr>
        <w:t xml:space="preserve">abundances or </w:t>
      </w:r>
      <w:r w:rsidR="0067125F">
        <w:rPr>
          <w:rFonts w:ascii="Times New Roman" w:hAnsi="Times New Roman" w:cs="Times New Roman"/>
          <w:color w:val="000000"/>
        </w:rPr>
        <w:t xml:space="preserve">(ii) </w:t>
      </w:r>
      <w:r w:rsidR="002415D2">
        <w:rPr>
          <w:rFonts w:ascii="Times New Roman" w:hAnsi="Times New Roman" w:cs="Times New Roman"/>
          <w:color w:val="000000"/>
        </w:rPr>
        <w:t>phenotypes</w:t>
      </w:r>
      <w:r w:rsidR="0035269C">
        <w:rPr>
          <w:rFonts w:ascii="Times New Roman" w:hAnsi="Times New Roman" w:cs="Times New Roman"/>
          <w:color w:val="000000"/>
        </w:rPr>
        <w:t xml:space="preserve"> </w:t>
      </w:r>
      <w:r w:rsidRPr="00804B90">
        <w:rPr>
          <w:rFonts w:ascii="Times New Roman" w:hAnsi="Times New Roman" w:cs="Times New Roman"/>
          <w:color w:val="000000"/>
        </w:rPr>
        <w:t>of consumer species</w:t>
      </w:r>
      <w:r w:rsidR="0067125F">
        <w:rPr>
          <w:rFonts w:ascii="Times New Roman" w:hAnsi="Times New Roman" w:cs="Times New Roman"/>
          <w:color w:val="000000"/>
        </w:rPr>
        <w:t xml:space="preserve"> or both</w:t>
      </w:r>
      <w:r w:rsidR="004D213B">
        <w:rPr>
          <w:rFonts w:ascii="Times New Roman" w:hAnsi="Times New Roman" w:cs="Times New Roman"/>
          <w:color w:val="000000"/>
        </w:rPr>
        <w:t xml:space="preserve"> </w:t>
      </w:r>
      <w:r w:rsidR="0044733C">
        <w:rPr>
          <w:rFonts w:ascii="Times New Roman" w:hAnsi="Times New Roman" w:cs="Times New Roman"/>
          <w:color w:val="000000"/>
        </w:rPr>
        <w:fldChar w:fldCharType="begin">
          <w:fldData xml:space="preserve">NgA5ADUAMABlADEAYwA3AC0AOABiADgANAAtADQANgAzADcALQA5AGQAZAA5AC0AZQA3ADQANgA0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</w:fldData>
        </w:fldChar>
      </w:r>
      <w:r w:rsidR="0044733C">
        <w:rPr>
          <w:rFonts w:ascii="Times New Roman" w:hAnsi="Times New Roman" w:cs="Times New Roman"/>
          <w:color w:val="000000"/>
        </w:rPr>
        <w:instrText>ADDIN LABTIVA_CITE \* MERGEFORMAT</w:instrText>
      </w:r>
      <w:r w:rsidR="0044733C">
        <w:rPr>
          <w:rFonts w:ascii="Times New Roman" w:hAnsi="Times New Roman" w:cs="Times New Roman"/>
          <w:color w:val="000000"/>
        </w:rPr>
      </w:r>
      <w:r w:rsidR="0044733C">
        <w:rPr>
          <w:rFonts w:ascii="Times New Roman" w:hAnsi="Times New Roman" w:cs="Times New Roman"/>
          <w:color w:val="000000"/>
        </w:rPr>
        <w:fldChar w:fldCharType="separate"/>
      </w:r>
      <w:r w:rsidR="007224BF" w:rsidRPr="007224BF">
        <w:rPr>
          <w:rFonts w:ascii="Times New Roman" w:hAnsi="Times New Roman" w:cs="Times New Roman"/>
          <w:noProof/>
          <w:color w:val="000000"/>
          <w:lang w:val="en-US"/>
        </w:rPr>
        <w:t>(16)</w:t>
      </w:r>
      <w:r w:rsidR="0044733C">
        <w:rPr>
          <w:rFonts w:ascii="Times New Roman" w:hAnsi="Times New Roman" w:cs="Times New Roman"/>
          <w:color w:val="000000"/>
        </w:rPr>
        <w:fldChar w:fldCharType="end"/>
      </w:r>
      <w:r w:rsidR="004D213B">
        <w:rPr>
          <w:rFonts w:ascii="Times New Roman" w:hAnsi="Times New Roman" w:cs="Times New Roman"/>
          <w:color w:val="000000"/>
        </w:rPr>
        <w:t xml:space="preserve">. </w:t>
      </w:r>
      <w:r w:rsidRPr="00804B90">
        <w:rPr>
          <w:rFonts w:ascii="Times New Roman" w:hAnsi="Times New Roman" w:cs="Times New Roman"/>
          <w:color w:val="000000"/>
        </w:rPr>
        <w:t xml:space="preserve">These direct </w:t>
      </w:r>
      <w:r w:rsidR="00FB629F">
        <w:rPr>
          <w:rFonts w:ascii="Times New Roman" w:hAnsi="Times New Roman" w:cs="Times New Roman"/>
          <w:color w:val="000000"/>
        </w:rPr>
        <w:t xml:space="preserve">genetic </w:t>
      </w:r>
      <w:r w:rsidRPr="00804B90">
        <w:rPr>
          <w:rFonts w:ascii="Times New Roman" w:hAnsi="Times New Roman" w:cs="Times New Roman"/>
          <w:color w:val="000000"/>
        </w:rPr>
        <w:t>effects on consumers may then have cascading effects on the strength of trophic interactions between consumers and their predators</w:t>
      </w:r>
      <w:r w:rsidR="004D213B">
        <w:rPr>
          <w:rFonts w:ascii="Times New Roman" w:hAnsi="Times New Roman" w:cs="Times New Roman"/>
          <w:color w:val="000000"/>
        </w:rPr>
        <w:t xml:space="preserve"> </w:t>
      </w:r>
      <w:r w:rsidR="00BB533B">
        <w:rPr>
          <w:rFonts w:ascii="Times New Roman" w:hAnsi="Times New Roman" w:cs="Times New Roman"/>
          <w:color w:val="000000"/>
        </w:rPr>
        <w:fldChar w:fldCharType="begin">
          <w:fldData xml:space="preserve">NgA5ADUAMABlADEAYwA3AC0AOABiADgANAAtADQANgAzADcALQA5AGQAZAA5AC0AZQA3ADQANgA0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</w:fldData>
        </w:fldChar>
      </w:r>
      <w:r w:rsidR="00BB533B">
        <w:rPr>
          <w:rFonts w:ascii="Times New Roman" w:hAnsi="Times New Roman" w:cs="Times New Roman"/>
          <w:color w:val="000000"/>
        </w:rPr>
        <w:instrText>ADDIN LABTIVA_CITE \* MERGEFORMAT</w:instrText>
      </w:r>
      <w:r w:rsidR="00BB533B">
        <w:rPr>
          <w:rFonts w:ascii="Times New Roman" w:hAnsi="Times New Roman" w:cs="Times New Roman"/>
          <w:color w:val="000000"/>
        </w:rPr>
      </w:r>
      <w:r w:rsidR="00BB533B">
        <w:rPr>
          <w:rFonts w:ascii="Times New Roman" w:hAnsi="Times New Roman" w:cs="Times New Roman"/>
          <w:color w:val="000000"/>
        </w:rPr>
        <w:fldChar w:fldCharType="separate"/>
      </w:r>
      <w:r w:rsidR="007224BF" w:rsidRPr="007224BF">
        <w:rPr>
          <w:rFonts w:ascii="Times New Roman" w:hAnsi="Times New Roman" w:cs="Times New Roman"/>
          <w:noProof/>
          <w:color w:val="000000"/>
          <w:lang w:val="en-US"/>
        </w:rPr>
        <w:t>(16)</w:t>
      </w:r>
      <w:r w:rsidR="00BB533B">
        <w:rPr>
          <w:rFonts w:ascii="Times New Roman" w:hAnsi="Times New Roman" w:cs="Times New Roman"/>
          <w:color w:val="000000"/>
        </w:rPr>
        <w:fldChar w:fldCharType="end"/>
      </w:r>
      <w:r w:rsidR="004D213B">
        <w:rPr>
          <w:rFonts w:ascii="Times New Roman" w:hAnsi="Times New Roman" w:cs="Times New Roman"/>
          <w:color w:val="000000"/>
        </w:rPr>
        <w:t xml:space="preserve">, </w:t>
      </w:r>
      <w:r w:rsidR="00062F63">
        <w:rPr>
          <w:rFonts w:ascii="Times New Roman" w:hAnsi="Times New Roman" w:cs="Times New Roman"/>
          <w:color w:val="000000"/>
        </w:rPr>
        <w:t>resulting in distinct compositions of trophic interactions</w:t>
      </w:r>
      <w:r w:rsidR="00FB629F">
        <w:rPr>
          <w:rFonts w:ascii="Times New Roman" w:hAnsi="Times New Roman" w:cs="Times New Roman"/>
          <w:color w:val="000000"/>
        </w:rPr>
        <w:t xml:space="preserve"> associated with different genotypes of the basal resource</w:t>
      </w:r>
      <w:r w:rsidR="002562B9">
        <w:rPr>
          <w:rFonts w:ascii="Times New Roman" w:hAnsi="Times New Roman" w:cs="Times New Roman"/>
          <w:color w:val="000000"/>
        </w:rPr>
        <w:t xml:space="preserve"> (Fig. 1)</w:t>
      </w:r>
      <w:r w:rsidRPr="00804B90">
        <w:rPr>
          <w:rFonts w:ascii="Times New Roman" w:hAnsi="Times New Roman" w:cs="Times New Roman"/>
          <w:color w:val="000000"/>
        </w:rPr>
        <w:t xml:space="preserve">. </w:t>
      </w:r>
      <w:r w:rsidR="001A237C">
        <w:rPr>
          <w:rFonts w:ascii="Times New Roman" w:hAnsi="Times New Roman" w:cs="Times New Roman"/>
          <w:color w:val="000000"/>
        </w:rPr>
        <w:t>If</w:t>
      </w:r>
      <w:r w:rsidRPr="00804B90">
        <w:rPr>
          <w:rFonts w:ascii="Times New Roman" w:hAnsi="Times New Roman" w:cs="Times New Roman"/>
          <w:color w:val="000000"/>
        </w:rPr>
        <w:t xml:space="preserve"> </w:t>
      </w:r>
      <w:r w:rsidR="001A237C">
        <w:rPr>
          <w:rFonts w:ascii="Times New Roman" w:hAnsi="Times New Roman" w:cs="Times New Roman"/>
          <w:color w:val="000000"/>
        </w:rPr>
        <w:t xml:space="preserve">such </w:t>
      </w:r>
      <w:r w:rsidR="00C17C70">
        <w:rPr>
          <w:rFonts w:ascii="Times New Roman" w:hAnsi="Times New Roman" w:cs="Times New Roman"/>
          <w:color w:val="000000"/>
        </w:rPr>
        <w:t>genetic specificity in the composition of trophic interactions</w:t>
      </w:r>
      <w:r w:rsidR="001A237C">
        <w:rPr>
          <w:rFonts w:ascii="Times New Roman" w:hAnsi="Times New Roman" w:cs="Times New Roman"/>
          <w:color w:val="000000"/>
        </w:rPr>
        <w:t xml:space="preserve"> occurs</w:t>
      </w:r>
      <w:r w:rsidR="00C17C70">
        <w:rPr>
          <w:rFonts w:ascii="Times New Roman" w:hAnsi="Times New Roman" w:cs="Times New Roman"/>
          <w:color w:val="000000"/>
        </w:rPr>
        <w:t xml:space="preserve">, </w:t>
      </w:r>
      <w:r w:rsidRPr="00804B90">
        <w:rPr>
          <w:rFonts w:ascii="Times New Roman" w:hAnsi="Times New Roman" w:cs="Times New Roman"/>
          <w:color w:val="000000"/>
        </w:rPr>
        <w:t xml:space="preserve">then </w:t>
      </w:r>
      <w:r w:rsidR="0044733C">
        <w:rPr>
          <w:rFonts w:ascii="Times New Roman" w:hAnsi="Times New Roman" w:cs="Times New Roman"/>
          <w:color w:val="000000"/>
        </w:rPr>
        <w:t>theory</w:t>
      </w:r>
      <w:r w:rsidR="009242E4">
        <w:rPr>
          <w:rFonts w:ascii="Times New Roman" w:hAnsi="Times New Roman" w:cs="Times New Roman"/>
          <w:color w:val="000000"/>
        </w:rPr>
        <w:t xml:space="preserve"> </w:t>
      </w:r>
      <w:r w:rsidR="0035269C">
        <w:rPr>
          <w:rFonts w:ascii="Times New Roman" w:hAnsi="Times New Roman" w:cs="Times New Roman"/>
          <w:color w:val="000000"/>
        </w:rPr>
        <w:t>predict</w:t>
      </w:r>
      <w:r w:rsidR="0044733C">
        <w:rPr>
          <w:rFonts w:ascii="Times New Roman" w:hAnsi="Times New Roman" w:cs="Times New Roman"/>
          <w:color w:val="000000"/>
        </w:rPr>
        <w:t>s</w:t>
      </w:r>
      <w:r w:rsidRPr="00804B90">
        <w:rPr>
          <w:rFonts w:ascii="Times New Roman" w:hAnsi="Times New Roman" w:cs="Times New Roman"/>
          <w:color w:val="000000"/>
        </w:rPr>
        <w:t xml:space="preserve"> that increasing genetic variation </w:t>
      </w:r>
      <w:r w:rsidR="00D310B6">
        <w:rPr>
          <w:rFonts w:ascii="Times New Roman" w:hAnsi="Times New Roman" w:cs="Times New Roman"/>
          <w:color w:val="000000"/>
        </w:rPr>
        <w:t>w</w:t>
      </w:r>
      <w:r w:rsidR="001A237C">
        <w:rPr>
          <w:rFonts w:ascii="Times New Roman" w:hAnsi="Times New Roman" w:cs="Times New Roman"/>
          <w:color w:val="000000"/>
        </w:rPr>
        <w:t>ill</w:t>
      </w:r>
      <w:r w:rsidR="00D310B6">
        <w:rPr>
          <w:rFonts w:ascii="Times New Roman" w:hAnsi="Times New Roman" w:cs="Times New Roman"/>
          <w:color w:val="000000"/>
        </w:rPr>
        <w:t xml:space="preserve"> result in </w:t>
      </w:r>
      <w:r w:rsidR="001A237C">
        <w:rPr>
          <w:rFonts w:ascii="Times New Roman" w:hAnsi="Times New Roman" w:cs="Times New Roman"/>
          <w:color w:val="000000"/>
        </w:rPr>
        <w:t xml:space="preserve">more interactions per species </w:t>
      </w:r>
      <w:r w:rsidR="001A237C">
        <w:rPr>
          <w:rFonts w:ascii="Times New Roman" w:hAnsi="Times New Roman" w:cs="Times New Roman"/>
          <w:color w:val="000000"/>
        </w:rPr>
        <w:fldChar w:fldCharType="begin">
          <w:fldData xml:space="preserve">NgA5ADUAMABlADEAYwA3AC0AOABiADgANAAtADQANgAzADcALQA5AGQAZAA5AC0AZQA3ADQANgA0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</w:fldData>
        </w:fldChar>
      </w:r>
      <w:r w:rsidR="001A237C">
        <w:rPr>
          <w:rFonts w:ascii="Times New Roman" w:hAnsi="Times New Roman" w:cs="Times New Roman"/>
          <w:color w:val="000000"/>
        </w:rPr>
        <w:instrText>ADDIN LABTIVA_CITE \* MERGEFORMAT</w:instrText>
      </w:r>
      <w:r w:rsidR="001A237C">
        <w:rPr>
          <w:rFonts w:ascii="Times New Roman" w:hAnsi="Times New Roman" w:cs="Times New Roman"/>
          <w:color w:val="000000"/>
        </w:rPr>
      </w:r>
      <w:r w:rsidR="001A237C">
        <w:rPr>
          <w:rFonts w:ascii="Times New Roman" w:hAnsi="Times New Roman" w:cs="Times New Roman"/>
          <w:color w:val="000000"/>
        </w:rPr>
        <w:fldChar w:fldCharType="separate"/>
      </w:r>
      <w:r w:rsidR="007224BF" w:rsidRPr="007224BF">
        <w:rPr>
          <w:rFonts w:ascii="Times New Roman" w:hAnsi="Times New Roman" w:cs="Times New Roman"/>
          <w:noProof/>
          <w:color w:val="000000"/>
          <w:lang w:val="en-US"/>
        </w:rPr>
        <w:t>(6, 17)</w:t>
      </w:r>
      <w:r w:rsidR="001A237C">
        <w:rPr>
          <w:rFonts w:ascii="Times New Roman" w:hAnsi="Times New Roman" w:cs="Times New Roman"/>
          <w:color w:val="000000"/>
        </w:rPr>
        <w:fldChar w:fldCharType="end"/>
      </w:r>
      <w:r w:rsidR="004D213B">
        <w:rPr>
          <w:rFonts w:ascii="Times New Roman" w:hAnsi="Times New Roman" w:cs="Times New Roman"/>
          <w:color w:val="000000"/>
        </w:rPr>
        <w:t xml:space="preserve">, </w:t>
      </w:r>
      <w:r w:rsidR="001A237C">
        <w:rPr>
          <w:rFonts w:ascii="Times New Roman" w:hAnsi="Times New Roman" w:cs="Times New Roman"/>
          <w:color w:val="000000"/>
        </w:rPr>
        <w:t xml:space="preserve">and therefore </w:t>
      </w:r>
      <w:r w:rsidR="00D310B6">
        <w:rPr>
          <w:rFonts w:ascii="Times New Roman" w:hAnsi="Times New Roman" w:cs="Times New Roman"/>
          <w:color w:val="000000"/>
        </w:rPr>
        <w:t xml:space="preserve">greater </w:t>
      </w:r>
      <w:r w:rsidR="001F4E05">
        <w:rPr>
          <w:rFonts w:ascii="Times New Roman" w:hAnsi="Times New Roman" w:cs="Times New Roman"/>
          <w:color w:val="000000"/>
        </w:rPr>
        <w:t>food-web complexity</w:t>
      </w:r>
      <w:r w:rsidRPr="00804B90">
        <w:rPr>
          <w:rFonts w:ascii="Times New Roman" w:hAnsi="Times New Roman" w:cs="Times New Roman"/>
          <w:color w:val="000000"/>
        </w:rPr>
        <w:t xml:space="preserve"> </w:t>
      </w:r>
      <w:r w:rsidR="008325A9">
        <w:rPr>
          <w:rFonts w:ascii="Times New Roman" w:hAnsi="Times New Roman" w:cs="Times New Roman"/>
          <w:color w:val="000000"/>
        </w:rPr>
        <w:t>(Fig. 2)</w:t>
      </w:r>
      <w:r w:rsidR="00E97FC2">
        <w:rPr>
          <w:rFonts w:ascii="Times New Roman" w:hAnsi="Times New Roman" w:cs="Times New Roman"/>
          <w:color w:val="000000"/>
        </w:rPr>
        <w:t xml:space="preserve">. </w:t>
      </w:r>
      <w:r w:rsidR="005F7F45">
        <w:rPr>
          <w:rFonts w:ascii="Times New Roman" w:hAnsi="Times New Roman" w:cs="Times New Roman"/>
          <w:color w:val="000000"/>
        </w:rPr>
        <w:t>Moreover, g</w:t>
      </w:r>
      <w:r w:rsidRPr="00804B90">
        <w:rPr>
          <w:rFonts w:ascii="Times New Roman" w:hAnsi="Times New Roman" w:cs="Times New Roman"/>
          <w:color w:val="000000"/>
        </w:rPr>
        <w:t xml:space="preserve">reater complexity may in turn affect </w:t>
      </w:r>
      <w:r w:rsidR="0044733C">
        <w:rPr>
          <w:rFonts w:ascii="Times New Roman" w:hAnsi="Times New Roman" w:cs="Times New Roman"/>
          <w:color w:val="000000"/>
        </w:rPr>
        <w:t xml:space="preserve">food web </w:t>
      </w:r>
      <w:r w:rsidRPr="00804B90">
        <w:rPr>
          <w:rFonts w:ascii="Times New Roman" w:hAnsi="Times New Roman" w:cs="Times New Roman"/>
          <w:color w:val="000000"/>
        </w:rPr>
        <w:t>dynamics, as more complex food webs are predicted to be more robust to species extinctions</w:t>
      </w:r>
      <w:r w:rsidR="004D213B">
        <w:rPr>
          <w:rFonts w:ascii="Times New Roman" w:hAnsi="Times New Roman" w:cs="Times New Roman"/>
          <w:color w:val="000000"/>
        </w:rPr>
        <w:t xml:space="preserve"> </w:t>
      </w:r>
      <w:r w:rsidR="00FA61CF">
        <w:rPr>
          <w:rFonts w:ascii="Times New Roman" w:hAnsi="Times New Roman" w:cs="Times New Roman"/>
          <w:color w:val="000000"/>
        </w:rPr>
        <w:fldChar w:fldCharType="begin">
          <w:fldData xml:space="preserve">NgA5ADUAMABlADEAYwA3AC0AOABiADgANAAtADQANgAzADcALQA5AGQAZAA5AC0AZQA3ADQANgA0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</w:fldData>
        </w:fldChar>
      </w:r>
      <w:r w:rsidR="00FA61CF">
        <w:rPr>
          <w:rFonts w:ascii="Times New Roman" w:hAnsi="Times New Roman" w:cs="Times New Roman"/>
          <w:color w:val="000000"/>
        </w:rPr>
        <w:instrText>ADDIN LABTIVA_CITE \* MERGEFORMAT</w:instrText>
      </w:r>
      <w:r w:rsidR="00FA61CF">
        <w:rPr>
          <w:rFonts w:ascii="Times New Roman" w:hAnsi="Times New Roman" w:cs="Times New Roman"/>
          <w:color w:val="000000"/>
        </w:rPr>
      </w:r>
      <w:r w:rsidR="00FA61CF">
        <w:rPr>
          <w:rFonts w:ascii="Times New Roman" w:hAnsi="Times New Roman" w:cs="Times New Roman"/>
          <w:color w:val="000000"/>
        </w:rPr>
        <w:fldChar w:fldCharType="separate"/>
      </w:r>
      <w:r w:rsidR="007224BF" w:rsidRPr="007224BF">
        <w:rPr>
          <w:rFonts w:ascii="Times New Roman" w:hAnsi="Times New Roman" w:cs="Times New Roman"/>
          <w:noProof/>
          <w:color w:val="000000"/>
          <w:lang w:val="en-US"/>
        </w:rPr>
        <w:t>(1, 18)</w:t>
      </w:r>
      <w:r w:rsidR="00FA61CF">
        <w:rPr>
          <w:rFonts w:ascii="Times New Roman" w:hAnsi="Times New Roman" w:cs="Times New Roman"/>
          <w:color w:val="000000"/>
        </w:rPr>
        <w:fldChar w:fldCharType="end"/>
      </w:r>
      <w:r w:rsidR="004D213B">
        <w:rPr>
          <w:rFonts w:ascii="Times New Roman" w:hAnsi="Times New Roman" w:cs="Times New Roman"/>
          <w:color w:val="000000"/>
        </w:rPr>
        <w:t>.</w:t>
      </w:r>
      <w:r w:rsidRPr="00804B90">
        <w:rPr>
          <w:rFonts w:ascii="Times New Roman" w:hAnsi="Times New Roman" w:cs="Times New Roman"/>
          <w:color w:val="000000"/>
        </w:rPr>
        <w:t xml:space="preserve"> </w:t>
      </w:r>
      <w:ins w:id="23" w:author="Matthew Barbour" w:date="2015-10-05T14:10:00Z">
        <w:r w:rsidR="00500AE2">
          <w:rPr>
            <w:rFonts w:ascii="Times New Roman" w:hAnsi="Times New Roman" w:cs="Times New Roman"/>
            <w:color w:val="000000"/>
          </w:rPr>
          <w:t xml:space="preserve">However, whether genetic variation </w:t>
        </w:r>
      </w:ins>
      <w:ins w:id="24" w:author="Matthew Barbour" w:date="2015-10-05T14:24:00Z">
        <w:r w:rsidR="00283342">
          <w:rPr>
            <w:rFonts w:ascii="Times New Roman" w:hAnsi="Times New Roman" w:cs="Times New Roman"/>
            <w:color w:val="000000"/>
          </w:rPr>
          <w:t xml:space="preserve">is capable of </w:t>
        </w:r>
      </w:ins>
      <w:ins w:id="25" w:author="Matthew Barbour" w:date="2015-10-05T14:23:00Z">
        <w:r w:rsidR="00283342">
          <w:rPr>
            <w:rFonts w:ascii="Times New Roman" w:hAnsi="Times New Roman" w:cs="Times New Roman"/>
            <w:color w:val="000000"/>
          </w:rPr>
          <w:t xml:space="preserve">scaling up to </w:t>
        </w:r>
      </w:ins>
      <w:ins w:id="26" w:author="Matthew Barbour" w:date="2015-10-05T14:10:00Z">
        <w:r w:rsidR="00283342">
          <w:rPr>
            <w:rFonts w:ascii="Times New Roman" w:hAnsi="Times New Roman" w:cs="Times New Roman"/>
            <w:color w:val="000000"/>
          </w:rPr>
          <w:t>affect</w:t>
        </w:r>
        <w:r w:rsidR="00500AE2">
          <w:rPr>
            <w:rFonts w:ascii="Times New Roman" w:hAnsi="Times New Roman" w:cs="Times New Roman"/>
            <w:color w:val="000000"/>
          </w:rPr>
          <w:t xml:space="preserve"> food-web complexity</w:t>
        </w:r>
      </w:ins>
      <w:ins w:id="27" w:author="Matthew Barbour" w:date="2015-10-05T14:23:00Z">
        <w:r w:rsidR="00283342">
          <w:rPr>
            <w:rFonts w:ascii="Times New Roman" w:hAnsi="Times New Roman" w:cs="Times New Roman"/>
            <w:color w:val="000000"/>
          </w:rPr>
          <w:t xml:space="preserve"> is currently unclear.</w:t>
        </w:r>
      </w:ins>
    </w:p>
    <w:p w14:paraId="5EA7E0F7" w14:textId="77777777" w:rsidR="00804B90" w:rsidRPr="00804B90" w:rsidRDefault="00804B9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p>
    <w:p w14:paraId="49C62777" w14:textId="2149E102" w:rsidR="00804B90" w:rsidRPr="00483D9A" w:rsidRDefault="00613B67"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r>
        <w:rPr>
          <w:rFonts w:ascii="Times New Roman" w:hAnsi="Times New Roman" w:cs="Times New Roman"/>
          <w:color w:val="000000"/>
        </w:rPr>
        <w:t>In this study</w:t>
      </w:r>
      <w:r w:rsidR="00804B90" w:rsidRPr="00804B90">
        <w:rPr>
          <w:rFonts w:ascii="Times New Roman" w:hAnsi="Times New Roman" w:cs="Times New Roman"/>
          <w:color w:val="000000"/>
        </w:rPr>
        <w:t>, we quantify the genetic</w:t>
      </w:r>
      <w:r w:rsidR="00E9364E">
        <w:rPr>
          <w:rFonts w:ascii="Times New Roman" w:hAnsi="Times New Roman" w:cs="Times New Roman"/>
          <w:color w:val="000000"/>
        </w:rPr>
        <w:t xml:space="preserve"> specificity</w:t>
      </w:r>
      <w:r w:rsidR="00804B90" w:rsidRPr="00804B90">
        <w:rPr>
          <w:rFonts w:ascii="Times New Roman" w:hAnsi="Times New Roman" w:cs="Times New Roman"/>
          <w:color w:val="000000"/>
        </w:rPr>
        <w:t xml:space="preserve"> </w:t>
      </w:r>
      <w:r w:rsidR="00942056">
        <w:rPr>
          <w:rFonts w:ascii="Times New Roman" w:hAnsi="Times New Roman" w:cs="Times New Roman"/>
          <w:color w:val="000000"/>
        </w:rPr>
        <w:t xml:space="preserve">of </w:t>
      </w:r>
      <w:r w:rsidR="00804B90" w:rsidRPr="00804B90">
        <w:rPr>
          <w:rFonts w:ascii="Times New Roman" w:hAnsi="Times New Roman" w:cs="Times New Roman"/>
          <w:color w:val="000000"/>
        </w:rPr>
        <w:t>trophic interaction</w:t>
      </w:r>
      <w:r w:rsidR="00D310B6">
        <w:rPr>
          <w:rFonts w:ascii="Times New Roman" w:hAnsi="Times New Roman" w:cs="Times New Roman"/>
          <w:color w:val="000000"/>
        </w:rPr>
        <w:t>s</w:t>
      </w:r>
      <w:r w:rsidR="00804B90" w:rsidRPr="00804B90">
        <w:rPr>
          <w:rFonts w:ascii="Times New Roman" w:hAnsi="Times New Roman" w:cs="Times New Roman"/>
          <w:color w:val="000000"/>
        </w:rPr>
        <w:t xml:space="preserve"> and </w:t>
      </w:r>
      <w:ins w:id="28" w:author="Matthew Barbour" w:date="2015-10-05T14:11:00Z">
        <w:r w:rsidR="00500AE2">
          <w:rPr>
            <w:rFonts w:ascii="Times New Roman" w:hAnsi="Times New Roman" w:cs="Times New Roman"/>
            <w:color w:val="000000"/>
          </w:rPr>
          <w:t>examine whether</w:t>
        </w:r>
      </w:ins>
      <w:r w:rsidR="00804B90" w:rsidRPr="00804B90">
        <w:rPr>
          <w:rFonts w:ascii="Times New Roman" w:hAnsi="Times New Roman" w:cs="Times New Roman"/>
          <w:color w:val="000000"/>
        </w:rPr>
        <w:t xml:space="preserve"> </w:t>
      </w:r>
      <w:r w:rsidR="007C0AA3">
        <w:rPr>
          <w:rFonts w:ascii="Times New Roman" w:hAnsi="Times New Roman" w:cs="Times New Roman"/>
          <w:color w:val="000000"/>
        </w:rPr>
        <w:t xml:space="preserve">increasing </w:t>
      </w:r>
      <w:r w:rsidR="00804B90" w:rsidRPr="00804B90">
        <w:rPr>
          <w:rFonts w:ascii="Times New Roman" w:hAnsi="Times New Roman" w:cs="Times New Roman"/>
          <w:color w:val="000000"/>
        </w:rPr>
        <w:t>genetic varia</w:t>
      </w:r>
      <w:r w:rsidR="00D310B6">
        <w:rPr>
          <w:rFonts w:ascii="Times New Roman" w:hAnsi="Times New Roman" w:cs="Times New Roman"/>
          <w:color w:val="000000"/>
        </w:rPr>
        <w:t xml:space="preserve">tion results in greater network complexity </w:t>
      </w:r>
      <w:r w:rsidR="00804B90" w:rsidRPr="00804B90">
        <w:rPr>
          <w:rFonts w:ascii="Times New Roman" w:hAnsi="Times New Roman" w:cs="Times New Roman"/>
          <w:color w:val="000000"/>
        </w:rPr>
        <w:t>using a</w:t>
      </w:r>
      <w:r w:rsidR="00D731D6">
        <w:rPr>
          <w:rFonts w:ascii="Times New Roman" w:hAnsi="Times New Roman" w:cs="Times New Roman"/>
          <w:color w:val="000000"/>
        </w:rPr>
        <w:t xml:space="preserve"> common garden experiment of a</w:t>
      </w:r>
      <w:r w:rsidR="00804B90" w:rsidRPr="00804B90">
        <w:rPr>
          <w:rFonts w:ascii="Times New Roman" w:hAnsi="Times New Roman" w:cs="Times New Roman"/>
          <w:color w:val="000000"/>
        </w:rPr>
        <w:t xml:space="preserve"> </w:t>
      </w:r>
      <w:r w:rsidR="0044733C">
        <w:rPr>
          <w:rFonts w:ascii="Times New Roman" w:hAnsi="Times New Roman" w:cs="Times New Roman"/>
          <w:color w:val="000000"/>
        </w:rPr>
        <w:t>host plant</w:t>
      </w:r>
      <w:r w:rsidR="009F309D">
        <w:rPr>
          <w:rFonts w:ascii="Times New Roman" w:hAnsi="Times New Roman" w:cs="Times New Roman"/>
          <w:color w:val="000000"/>
        </w:rPr>
        <w:t xml:space="preserve"> (</w:t>
      </w:r>
      <w:r w:rsidR="002554F0">
        <w:rPr>
          <w:rFonts w:ascii="Times New Roman" w:hAnsi="Times New Roman" w:cs="Times New Roman"/>
          <w:color w:val="000000"/>
        </w:rPr>
        <w:t xml:space="preserve">26 genotypes of </w:t>
      </w:r>
      <w:r w:rsidR="009F309D">
        <w:rPr>
          <w:rFonts w:ascii="Times New Roman" w:hAnsi="Times New Roman" w:cs="Times New Roman"/>
          <w:color w:val="000000"/>
        </w:rPr>
        <w:t>c</w:t>
      </w:r>
      <w:r w:rsidR="00804B90" w:rsidRPr="00804B90">
        <w:rPr>
          <w:rFonts w:ascii="Times New Roman" w:hAnsi="Times New Roman" w:cs="Times New Roman"/>
          <w:color w:val="000000"/>
        </w:rPr>
        <w:t xml:space="preserve">oastal willow, </w:t>
      </w:r>
      <w:r w:rsidR="00804B90" w:rsidRPr="00804B90">
        <w:rPr>
          <w:rFonts w:ascii="Times New Roman" w:hAnsi="Times New Roman" w:cs="Times New Roman"/>
          <w:i/>
          <w:iCs/>
          <w:color w:val="000000"/>
        </w:rPr>
        <w:t xml:space="preserve">Salix </w:t>
      </w:r>
      <w:proofErr w:type="spellStart"/>
      <w:r w:rsidR="00804B90" w:rsidRPr="00804B90">
        <w:rPr>
          <w:rFonts w:ascii="Times New Roman" w:hAnsi="Times New Roman" w:cs="Times New Roman"/>
          <w:i/>
          <w:iCs/>
          <w:color w:val="000000"/>
        </w:rPr>
        <w:t>hookeriana</w:t>
      </w:r>
      <w:proofErr w:type="spellEnd"/>
      <w:r w:rsidR="00804B90" w:rsidRPr="00804B90">
        <w:rPr>
          <w:rFonts w:ascii="Times New Roman" w:hAnsi="Times New Roman" w:cs="Times New Roman"/>
          <w:color w:val="000000"/>
        </w:rPr>
        <w:t xml:space="preserve">) and its associated </w:t>
      </w:r>
      <w:r w:rsidR="00B05BD5">
        <w:rPr>
          <w:rFonts w:ascii="Times New Roman" w:hAnsi="Times New Roman" w:cs="Times New Roman"/>
          <w:color w:val="000000"/>
        </w:rPr>
        <w:t xml:space="preserve">food web of insect galls and </w:t>
      </w:r>
      <w:proofErr w:type="spellStart"/>
      <w:r w:rsidR="00B05BD5">
        <w:rPr>
          <w:rFonts w:ascii="Times New Roman" w:hAnsi="Times New Roman" w:cs="Times New Roman"/>
          <w:color w:val="000000"/>
        </w:rPr>
        <w:t>parasitoids</w:t>
      </w:r>
      <w:proofErr w:type="spellEnd"/>
      <w:r w:rsidR="00804B90" w:rsidRPr="00804B90">
        <w:rPr>
          <w:rFonts w:ascii="Times New Roman" w:hAnsi="Times New Roman" w:cs="Times New Roman"/>
          <w:color w:val="000000"/>
        </w:rPr>
        <w:t xml:space="preserve"> (Fig</w:t>
      </w:r>
      <w:r w:rsidR="009242E4">
        <w:rPr>
          <w:rFonts w:ascii="Times New Roman" w:hAnsi="Times New Roman" w:cs="Times New Roman"/>
          <w:color w:val="000000"/>
        </w:rPr>
        <w:t>.</w:t>
      </w:r>
      <w:r w:rsidR="00804B90" w:rsidRPr="00804B90">
        <w:rPr>
          <w:rFonts w:ascii="Times New Roman" w:hAnsi="Times New Roman" w:cs="Times New Roman"/>
          <w:color w:val="000000"/>
        </w:rPr>
        <w:t xml:space="preserve"> 1). We focused on this plant-insect food web for three reasons. First, we have demonstrated in previous work that </w:t>
      </w:r>
      <w:r w:rsidR="00804B90" w:rsidRPr="00804B90">
        <w:rPr>
          <w:rFonts w:ascii="Times New Roman" w:hAnsi="Times New Roman" w:cs="Times New Roman"/>
          <w:i/>
          <w:iCs/>
          <w:color w:val="000000"/>
        </w:rPr>
        <w:t xml:space="preserve">S. </w:t>
      </w:r>
      <w:proofErr w:type="spellStart"/>
      <w:r w:rsidR="00804B90" w:rsidRPr="00804B90">
        <w:rPr>
          <w:rFonts w:ascii="Times New Roman" w:hAnsi="Times New Roman" w:cs="Times New Roman"/>
          <w:i/>
          <w:iCs/>
          <w:color w:val="000000"/>
        </w:rPr>
        <w:t>hookeriana</w:t>
      </w:r>
      <w:proofErr w:type="spellEnd"/>
      <w:r w:rsidR="00804B90" w:rsidRPr="00804B90">
        <w:rPr>
          <w:rFonts w:ascii="Times New Roman" w:hAnsi="Times New Roman" w:cs="Times New Roman"/>
          <w:color w:val="000000"/>
        </w:rPr>
        <w:t xml:space="preserve"> </w:t>
      </w:r>
      <w:r w:rsidR="00596D1D">
        <w:rPr>
          <w:rFonts w:ascii="Times New Roman" w:hAnsi="Times New Roman" w:cs="Times New Roman"/>
          <w:color w:val="000000"/>
        </w:rPr>
        <w:t xml:space="preserve">(hereafter, willow) </w:t>
      </w:r>
      <w:r w:rsidR="00804B90" w:rsidRPr="00804B90">
        <w:rPr>
          <w:rFonts w:ascii="Times New Roman" w:hAnsi="Times New Roman" w:cs="Times New Roman"/>
          <w:color w:val="000000"/>
        </w:rPr>
        <w:t xml:space="preserve">displays </w:t>
      </w:r>
      <w:ins w:id="29" w:author="Matthew Barbour" w:date="2015-09-17T14:01:00Z">
        <w:r w:rsidR="00BB33A8">
          <w:rPr>
            <w:rFonts w:ascii="Times New Roman" w:hAnsi="Times New Roman" w:cs="Times New Roman"/>
            <w:color w:val="000000"/>
          </w:rPr>
          <w:t>heritable</w:t>
        </w:r>
      </w:ins>
      <w:r w:rsidR="00804B90" w:rsidRPr="00804B90">
        <w:rPr>
          <w:rFonts w:ascii="Times New Roman" w:hAnsi="Times New Roman" w:cs="Times New Roman"/>
          <w:color w:val="000000"/>
        </w:rPr>
        <w:t xml:space="preserve"> variation in </w:t>
      </w:r>
      <w:ins w:id="30" w:author="Matthew Barbour" w:date="2015-09-17T14:07:00Z">
        <w:r w:rsidR="00BB33A8">
          <w:rPr>
            <w:rFonts w:ascii="Times New Roman" w:hAnsi="Times New Roman" w:cs="Times New Roman"/>
            <w:color w:val="000000"/>
          </w:rPr>
          <w:t xml:space="preserve">traits associated with </w:t>
        </w:r>
      </w:ins>
      <w:ins w:id="31" w:author="Matthew Barbour" w:date="2015-09-17T14:01:00Z">
        <w:r w:rsidR="0017337A">
          <w:rPr>
            <w:rFonts w:ascii="Times New Roman" w:hAnsi="Times New Roman" w:cs="Times New Roman"/>
            <w:color w:val="000000"/>
          </w:rPr>
          <w:t xml:space="preserve">leaf quality </w:t>
        </w:r>
      </w:ins>
      <w:ins w:id="32" w:author="Matthew Barbour" w:date="2015-09-17T14:05:00Z">
        <w:r w:rsidR="00BB33A8">
          <w:rPr>
            <w:rFonts w:ascii="Times New Roman" w:hAnsi="Times New Roman" w:cs="Times New Roman"/>
            <w:color w:val="000000"/>
          </w:rPr>
          <w:t xml:space="preserve">(36 traits, mean </w:t>
        </w:r>
        <w:r w:rsidR="00BB33A8" w:rsidRPr="00683CFE">
          <w:rPr>
            <w:rFonts w:ascii="Times New Roman" w:hAnsi="Times New Roman" w:cs="Times New Roman"/>
            <w:i/>
            <w:color w:val="000000"/>
          </w:rPr>
          <w:t>H</w:t>
        </w:r>
        <w:r w:rsidR="00BB33A8" w:rsidRPr="00683CFE">
          <w:rPr>
            <w:rFonts w:ascii="Times New Roman" w:hAnsi="Times New Roman" w:cs="Times New Roman"/>
            <w:i/>
            <w:color w:val="000000"/>
            <w:vertAlign w:val="superscript"/>
          </w:rPr>
          <w:t>2</w:t>
        </w:r>
        <w:r w:rsidR="00BB33A8">
          <w:rPr>
            <w:rFonts w:ascii="Times New Roman" w:hAnsi="Times New Roman" w:cs="Times New Roman"/>
            <w:color w:val="000000"/>
          </w:rPr>
          <w:t xml:space="preserve"> = 0.72) </w:t>
        </w:r>
      </w:ins>
      <w:ins w:id="33" w:author="Matthew Barbour" w:date="2015-09-17T14:01:00Z">
        <w:r w:rsidR="0017337A">
          <w:rPr>
            <w:rFonts w:ascii="Times New Roman" w:hAnsi="Times New Roman" w:cs="Times New Roman"/>
            <w:color w:val="000000"/>
          </w:rPr>
          <w:t>and plant architecture</w:t>
        </w:r>
      </w:ins>
      <w:ins w:id="34" w:author="Matthew Barbour" w:date="2015-09-17T14:06:00Z">
        <w:r w:rsidR="00BB33A8">
          <w:rPr>
            <w:rFonts w:ascii="Times New Roman" w:hAnsi="Times New Roman" w:cs="Times New Roman"/>
            <w:color w:val="000000"/>
          </w:rPr>
          <w:t xml:space="preserve"> (4 traits, mean </w:t>
        </w:r>
        <w:r w:rsidR="00BB33A8" w:rsidRPr="00683CFE">
          <w:rPr>
            <w:rFonts w:ascii="Times New Roman" w:hAnsi="Times New Roman" w:cs="Times New Roman"/>
            <w:i/>
            <w:color w:val="000000"/>
          </w:rPr>
          <w:t>H</w:t>
        </w:r>
        <w:r w:rsidR="00BB33A8" w:rsidRPr="00683CFE">
          <w:rPr>
            <w:rFonts w:ascii="Times New Roman" w:hAnsi="Times New Roman" w:cs="Times New Roman"/>
            <w:i/>
            <w:color w:val="000000"/>
            <w:vertAlign w:val="superscript"/>
          </w:rPr>
          <w:t>2</w:t>
        </w:r>
        <w:r w:rsidR="00BB33A8">
          <w:rPr>
            <w:rFonts w:ascii="Times New Roman" w:hAnsi="Times New Roman" w:cs="Times New Roman"/>
            <w:color w:val="000000"/>
          </w:rPr>
          <w:t xml:space="preserve"> = 0.27)</w:t>
        </w:r>
      </w:ins>
      <w:ins w:id="35" w:author="Matthew Barbour" w:date="2015-09-17T14:01:00Z">
        <w:r w:rsidR="00BB33A8">
          <w:rPr>
            <w:rFonts w:ascii="Times New Roman" w:hAnsi="Times New Roman" w:cs="Times New Roman"/>
            <w:color w:val="000000"/>
          </w:rPr>
          <w:t xml:space="preserve">, some of which </w:t>
        </w:r>
        <w:r w:rsidR="0017337A">
          <w:rPr>
            <w:rFonts w:ascii="Times New Roman" w:hAnsi="Times New Roman" w:cs="Times New Roman"/>
            <w:color w:val="000000"/>
          </w:rPr>
          <w:t xml:space="preserve">are </w:t>
        </w:r>
      </w:ins>
      <w:ins w:id="36" w:author="Matthew Barbour" w:date="2015-09-21T11:51:00Z">
        <w:r w:rsidR="004A3D31">
          <w:rPr>
            <w:rFonts w:ascii="Times New Roman" w:hAnsi="Times New Roman" w:cs="Times New Roman"/>
            <w:color w:val="000000"/>
          </w:rPr>
          <w:t xml:space="preserve">also </w:t>
        </w:r>
      </w:ins>
      <w:ins w:id="37" w:author="Matthew Barbour" w:date="2015-09-17T14:01:00Z">
        <w:r w:rsidR="0017337A">
          <w:rPr>
            <w:rFonts w:ascii="Times New Roman" w:hAnsi="Times New Roman" w:cs="Times New Roman"/>
            <w:color w:val="000000"/>
          </w:rPr>
          <w:t xml:space="preserve">associated with </w:t>
        </w:r>
      </w:ins>
      <w:r w:rsidR="00804B90" w:rsidRPr="00804B90">
        <w:rPr>
          <w:rFonts w:ascii="Times New Roman" w:hAnsi="Times New Roman" w:cs="Times New Roman"/>
          <w:color w:val="000000"/>
        </w:rPr>
        <w:t xml:space="preserve">resistance to its </w:t>
      </w:r>
      <w:r w:rsidR="003B2E18">
        <w:rPr>
          <w:rFonts w:ascii="Times New Roman" w:hAnsi="Times New Roman" w:cs="Times New Roman"/>
          <w:color w:val="000000"/>
        </w:rPr>
        <w:t xml:space="preserve">community of </w:t>
      </w:r>
      <w:r w:rsidR="00804B90" w:rsidRPr="00804B90">
        <w:rPr>
          <w:rFonts w:ascii="Times New Roman" w:hAnsi="Times New Roman" w:cs="Times New Roman"/>
          <w:color w:val="000000"/>
        </w:rPr>
        <w:t xml:space="preserve">galling </w:t>
      </w:r>
      <w:r w:rsidR="003B2E18">
        <w:rPr>
          <w:rFonts w:ascii="Times New Roman" w:hAnsi="Times New Roman" w:cs="Times New Roman"/>
          <w:color w:val="000000"/>
        </w:rPr>
        <w:t>herbivores</w:t>
      </w:r>
      <w:r w:rsidR="004D213B">
        <w:rPr>
          <w:rFonts w:ascii="Times New Roman" w:hAnsi="Times New Roman" w:cs="Times New Roman"/>
          <w:color w:val="000000"/>
        </w:rPr>
        <w:t xml:space="preserve"> </w:t>
      </w:r>
      <w:r w:rsidR="0091360B">
        <w:rPr>
          <w:rFonts w:ascii="Times New Roman" w:hAnsi="Times New Roman" w:cs="Times New Roman"/>
          <w:color w:val="000000"/>
        </w:rPr>
        <w:fldChar w:fldCharType="begin">
          <w:fldData xml:space="preserve">NgA5ADUAMABlADEAYwA3AC0AOABiADgANAAtADQANgAzADcALQA5AGQAZAA5AC0AZQA3ADQANgA0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==
</w:fldData>
        </w:fldChar>
      </w:r>
      <w:r w:rsidR="0091360B">
        <w:rPr>
          <w:rFonts w:ascii="Times New Roman" w:hAnsi="Times New Roman" w:cs="Times New Roman"/>
          <w:color w:val="000000"/>
        </w:rPr>
        <w:instrText>ADDIN LABTIVA_CITE \* MERGEFORMAT</w:instrText>
      </w:r>
      <w:r w:rsidR="0091360B">
        <w:rPr>
          <w:rFonts w:ascii="Times New Roman" w:hAnsi="Times New Roman" w:cs="Times New Roman"/>
          <w:color w:val="000000"/>
        </w:rPr>
      </w:r>
      <w:r w:rsidR="0091360B">
        <w:rPr>
          <w:rFonts w:ascii="Times New Roman" w:hAnsi="Times New Roman" w:cs="Times New Roman"/>
          <w:color w:val="000000"/>
        </w:rPr>
        <w:fldChar w:fldCharType="separate"/>
      </w:r>
      <w:r w:rsidR="007224BF" w:rsidRPr="007224BF">
        <w:rPr>
          <w:rFonts w:ascii="Times New Roman" w:hAnsi="Times New Roman" w:cs="Times New Roman"/>
          <w:noProof/>
          <w:color w:val="000000"/>
          <w:lang w:val="en-US"/>
        </w:rPr>
        <w:t>(19)</w:t>
      </w:r>
      <w:r w:rsidR="0091360B">
        <w:rPr>
          <w:rFonts w:ascii="Times New Roman" w:hAnsi="Times New Roman" w:cs="Times New Roman"/>
          <w:color w:val="000000"/>
        </w:rPr>
        <w:fldChar w:fldCharType="end"/>
      </w:r>
      <w:r w:rsidR="004D213B">
        <w:rPr>
          <w:rFonts w:ascii="Times New Roman" w:hAnsi="Times New Roman" w:cs="Times New Roman"/>
          <w:color w:val="000000"/>
        </w:rPr>
        <w:t xml:space="preserve">. </w:t>
      </w:r>
      <w:r w:rsidR="00804B90" w:rsidRPr="00804B90">
        <w:rPr>
          <w:rFonts w:ascii="Times New Roman" w:hAnsi="Times New Roman" w:cs="Times New Roman"/>
          <w:color w:val="000000"/>
        </w:rPr>
        <w:t>Second, the unique biology of gal</w:t>
      </w:r>
      <w:r w:rsidR="00C72E15">
        <w:rPr>
          <w:rFonts w:ascii="Times New Roman" w:hAnsi="Times New Roman" w:cs="Times New Roman"/>
          <w:color w:val="000000"/>
        </w:rPr>
        <w:t>ling insects makes them ideal</w:t>
      </w:r>
      <w:r w:rsidR="00804B90" w:rsidRPr="00804B90">
        <w:rPr>
          <w:rFonts w:ascii="Times New Roman" w:hAnsi="Times New Roman" w:cs="Times New Roman"/>
          <w:color w:val="000000"/>
        </w:rPr>
        <w:t xml:space="preserve"> for building quantitative food webs. In particular, galls provide a refuge for larva from attack by most </w:t>
      </w:r>
      <w:r w:rsidR="003B2E18">
        <w:rPr>
          <w:rFonts w:ascii="Times New Roman" w:hAnsi="Times New Roman" w:cs="Times New Roman"/>
          <w:color w:val="000000"/>
        </w:rPr>
        <w:t xml:space="preserve">generalist </w:t>
      </w:r>
      <w:r w:rsidR="00804B90" w:rsidRPr="00804B90">
        <w:rPr>
          <w:rFonts w:ascii="Times New Roman" w:hAnsi="Times New Roman" w:cs="Times New Roman"/>
          <w:color w:val="000000"/>
        </w:rPr>
        <w:t>predators</w:t>
      </w:r>
      <w:ins w:id="38" w:author="Matthew Barbour" w:date="2015-10-05T12:32:00Z">
        <w:r w:rsidR="00C747C9">
          <w:rPr>
            <w:rFonts w:ascii="Times New Roman" w:hAnsi="Times New Roman" w:cs="Times New Roman"/>
            <w:color w:val="000000"/>
          </w:rPr>
          <w:t xml:space="preserve"> (20)</w:t>
        </w:r>
      </w:ins>
      <w:ins w:id="39" w:author="Matthew Barbour" w:date="2015-10-05T12:30:00Z">
        <w:r w:rsidR="00C747C9">
          <w:rPr>
            <w:rFonts w:ascii="Times New Roman" w:hAnsi="Times New Roman" w:cs="Times New Roman"/>
            <w:color w:val="000000"/>
          </w:rPr>
          <w:t xml:space="preserve">; therefore, galls and their natural enemies </w:t>
        </w:r>
      </w:ins>
      <w:ins w:id="40" w:author="Matthew Barbour" w:date="2015-10-05T12:34:00Z">
        <w:r w:rsidR="00C747C9">
          <w:rPr>
            <w:rFonts w:ascii="Times New Roman" w:hAnsi="Times New Roman" w:cs="Times New Roman"/>
            <w:color w:val="000000"/>
          </w:rPr>
          <w:t>often form</w:t>
        </w:r>
      </w:ins>
      <w:ins w:id="41" w:author="Matthew Barbour" w:date="2015-10-05T12:30:00Z">
        <w:r w:rsidR="00C747C9">
          <w:rPr>
            <w:rFonts w:ascii="Times New Roman" w:hAnsi="Times New Roman" w:cs="Times New Roman"/>
            <w:color w:val="000000"/>
          </w:rPr>
          <w:t xml:space="preserve"> a distinct</w:t>
        </w:r>
      </w:ins>
      <w:ins w:id="42" w:author="Matthew Barbour" w:date="2015-10-05T12:31:00Z">
        <w:r w:rsidR="00C747C9">
          <w:rPr>
            <w:rFonts w:ascii="Times New Roman" w:hAnsi="Times New Roman" w:cs="Times New Roman"/>
            <w:color w:val="000000"/>
          </w:rPr>
          <w:t xml:space="preserve"> </w:t>
        </w:r>
      </w:ins>
      <w:ins w:id="43" w:author="Matthew Barbour" w:date="2015-10-28T12:15:00Z">
        <w:r w:rsidR="00B574B9">
          <w:rPr>
            <w:rFonts w:ascii="Times New Roman" w:hAnsi="Times New Roman" w:cs="Times New Roman"/>
            <w:color w:val="000000"/>
          </w:rPr>
          <w:t>subset</w:t>
        </w:r>
      </w:ins>
      <w:ins w:id="44" w:author="Matthew Barbour" w:date="2015-10-05T12:31:00Z">
        <w:r w:rsidR="00C747C9">
          <w:rPr>
            <w:rFonts w:ascii="Times New Roman" w:hAnsi="Times New Roman" w:cs="Times New Roman"/>
            <w:color w:val="000000"/>
          </w:rPr>
          <w:t xml:space="preserve"> of the larger food web</w:t>
        </w:r>
      </w:ins>
      <w:ins w:id="45" w:author="Matthew Barbour" w:date="2015-10-05T12:33:00Z">
        <w:r w:rsidR="00C747C9">
          <w:rPr>
            <w:rFonts w:ascii="Times New Roman" w:hAnsi="Times New Roman" w:cs="Times New Roman"/>
            <w:color w:val="000000"/>
          </w:rPr>
          <w:t xml:space="preserve"> associated with host-plants.</w:t>
        </w:r>
      </w:ins>
      <w:ins w:id="46" w:author="Matthew Barbour" w:date="2015-10-05T12:30:00Z">
        <w:r w:rsidR="00C747C9">
          <w:rPr>
            <w:rFonts w:ascii="Times New Roman" w:hAnsi="Times New Roman" w:cs="Times New Roman"/>
            <w:color w:val="000000"/>
          </w:rPr>
          <w:t xml:space="preserve"> </w:t>
        </w:r>
      </w:ins>
      <w:r w:rsidR="00804B90" w:rsidRPr="00804B90">
        <w:rPr>
          <w:rFonts w:ascii="Times New Roman" w:hAnsi="Times New Roman" w:cs="Times New Roman"/>
          <w:color w:val="000000"/>
        </w:rPr>
        <w:t xml:space="preserve">In our system, all of the natural enemies are insect </w:t>
      </w:r>
      <w:proofErr w:type="spellStart"/>
      <w:r w:rsidR="00804B90" w:rsidRPr="00804B90">
        <w:rPr>
          <w:rFonts w:ascii="Times New Roman" w:hAnsi="Times New Roman" w:cs="Times New Roman"/>
          <w:color w:val="000000"/>
        </w:rPr>
        <w:t>parasitoids</w:t>
      </w:r>
      <w:proofErr w:type="spellEnd"/>
      <w:r w:rsidR="00804B90" w:rsidRPr="00804B90">
        <w:rPr>
          <w:rFonts w:ascii="Times New Roman" w:hAnsi="Times New Roman" w:cs="Times New Roman"/>
          <w:color w:val="000000"/>
        </w:rPr>
        <w:t xml:space="preserve"> that complete their development within the gall after parasitizing</w:t>
      </w:r>
      <w:r w:rsidR="00210CFC" w:rsidRPr="00804B90">
        <w:rPr>
          <w:rFonts w:ascii="Times New Roman" w:hAnsi="Times New Roman" w:cs="Times New Roman"/>
          <w:color w:val="000000"/>
        </w:rPr>
        <w:t xml:space="preserve"> </w:t>
      </w:r>
      <w:r w:rsidR="00804B90" w:rsidRPr="00804B90">
        <w:rPr>
          <w:rFonts w:ascii="Times New Roman" w:hAnsi="Times New Roman" w:cs="Times New Roman"/>
          <w:color w:val="000000"/>
        </w:rPr>
        <w:t xml:space="preserve">larva, making it easy to identify and quantify </w:t>
      </w:r>
      <w:ins w:id="47" w:author="Matthew Barbour" w:date="2015-10-05T12:37:00Z">
        <w:r w:rsidR="00C747C9">
          <w:rPr>
            <w:rFonts w:ascii="Times New Roman" w:hAnsi="Times New Roman" w:cs="Times New Roman"/>
            <w:color w:val="000000"/>
          </w:rPr>
          <w:t xml:space="preserve">all of </w:t>
        </w:r>
      </w:ins>
      <w:r w:rsidR="00804B90" w:rsidRPr="00804B90">
        <w:rPr>
          <w:rFonts w:ascii="Times New Roman" w:hAnsi="Times New Roman" w:cs="Times New Roman"/>
          <w:color w:val="000000"/>
        </w:rPr>
        <w:t>the</w:t>
      </w:r>
      <w:ins w:id="48" w:author="Matthew Barbour" w:date="2015-10-05T12:36:00Z">
        <w:r w:rsidR="00C747C9">
          <w:rPr>
            <w:rFonts w:ascii="Times New Roman" w:hAnsi="Times New Roman" w:cs="Times New Roman"/>
            <w:color w:val="000000"/>
          </w:rPr>
          <w:t xml:space="preserve"> trophic interactions within this food web</w:t>
        </w:r>
      </w:ins>
      <w:r w:rsidR="00804B90" w:rsidRPr="00804B90">
        <w:rPr>
          <w:rFonts w:ascii="Times New Roman" w:hAnsi="Times New Roman" w:cs="Times New Roman"/>
          <w:color w:val="000000"/>
        </w:rPr>
        <w:t>. Third, the biology of galls is also ideal for identifying the mechanisms mediating trophic intera</w:t>
      </w:r>
      <w:r w:rsidR="00C255D8">
        <w:rPr>
          <w:rFonts w:ascii="Times New Roman" w:hAnsi="Times New Roman" w:cs="Times New Roman"/>
          <w:color w:val="000000"/>
        </w:rPr>
        <w:t>ctions</w:t>
      </w:r>
      <w:r w:rsidR="00804B90" w:rsidRPr="00804B90">
        <w:rPr>
          <w:rFonts w:ascii="Times New Roman" w:hAnsi="Times New Roman" w:cs="Times New Roman"/>
          <w:color w:val="000000"/>
        </w:rPr>
        <w:t xml:space="preserve">. In particular, gall size is a key trait that affects the ability of </w:t>
      </w:r>
      <w:proofErr w:type="spellStart"/>
      <w:r w:rsidR="00804B90" w:rsidRPr="00804B90">
        <w:rPr>
          <w:rFonts w:ascii="Times New Roman" w:hAnsi="Times New Roman" w:cs="Times New Roman"/>
          <w:color w:val="000000"/>
        </w:rPr>
        <w:t>parasitoids</w:t>
      </w:r>
      <w:proofErr w:type="spellEnd"/>
      <w:r w:rsidR="00804B90" w:rsidRPr="00804B90">
        <w:rPr>
          <w:rFonts w:ascii="Times New Roman" w:hAnsi="Times New Roman" w:cs="Times New Roman"/>
          <w:color w:val="000000"/>
        </w:rPr>
        <w:t xml:space="preserve"> to successfully oviposit through the gall wall and into the larva within the gall (i.e. larger galls provide a refuge from parasitism</w:t>
      </w:r>
      <w:r w:rsidR="004D213B">
        <w:rPr>
          <w:rFonts w:ascii="Times New Roman" w:hAnsi="Times New Roman" w:cs="Times New Roman"/>
          <w:color w:val="000000"/>
        </w:rPr>
        <w:t>,</w:t>
      </w:r>
      <w:r w:rsidR="00E90B84">
        <w:rPr>
          <w:rFonts w:ascii="Times New Roman" w:hAnsi="Times New Roman" w:cs="Times New Roman"/>
          <w:color w:val="000000"/>
        </w:rPr>
        <w:fldChar w:fldCharType="begin">
          <w:fldData xml:space="preserve">NgA5ADUAMABlADEAYwA3AC0AOABiADgANAAtADQANgAzADcALQA5AGQAZAA5AC0AZQA3ADQANgA0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</w:fldData>
        </w:fldChar>
      </w:r>
      <w:r w:rsidR="00E90B84">
        <w:rPr>
          <w:rFonts w:ascii="Times New Roman" w:hAnsi="Times New Roman" w:cs="Times New Roman"/>
          <w:color w:val="000000"/>
        </w:rPr>
        <w:instrText>ADDIN LABTIVA_CITE \* MERGEFORMAT</w:instrText>
      </w:r>
      <w:r w:rsidR="00E90B84">
        <w:rPr>
          <w:rFonts w:ascii="Times New Roman" w:hAnsi="Times New Roman" w:cs="Times New Roman"/>
          <w:color w:val="000000"/>
        </w:rPr>
      </w:r>
      <w:r w:rsidR="00E90B84">
        <w:rPr>
          <w:rFonts w:ascii="Times New Roman" w:hAnsi="Times New Roman" w:cs="Times New Roman"/>
          <w:color w:val="000000"/>
        </w:rPr>
        <w:fldChar w:fldCharType="separate"/>
      </w:r>
      <w:r w:rsidR="004D213B">
        <w:rPr>
          <w:rFonts w:ascii="Times New Roman" w:hAnsi="Times New Roman" w:cs="Times New Roman"/>
          <w:noProof/>
          <w:color w:val="000000"/>
          <w:lang w:val="en-US"/>
        </w:rPr>
        <w:t xml:space="preserve"> </w:t>
      </w:r>
      <w:r w:rsidR="007224BF" w:rsidRPr="007224BF">
        <w:rPr>
          <w:rFonts w:ascii="Times New Roman" w:hAnsi="Times New Roman" w:cs="Times New Roman"/>
          <w:noProof/>
          <w:color w:val="000000"/>
          <w:lang w:val="en-US"/>
        </w:rPr>
        <w:t>21)</w:t>
      </w:r>
      <w:r w:rsidR="00E90B84">
        <w:rPr>
          <w:rFonts w:ascii="Times New Roman" w:hAnsi="Times New Roman" w:cs="Times New Roman"/>
          <w:color w:val="000000"/>
        </w:rPr>
        <w:fldChar w:fldCharType="end"/>
      </w:r>
      <w:r w:rsidR="004D213B">
        <w:rPr>
          <w:rFonts w:ascii="Times New Roman" w:hAnsi="Times New Roman" w:cs="Times New Roman"/>
          <w:color w:val="000000"/>
        </w:rPr>
        <w:t xml:space="preserve">. </w:t>
      </w:r>
      <w:r w:rsidR="00B46935">
        <w:rPr>
          <w:rFonts w:ascii="Times New Roman" w:hAnsi="Times New Roman" w:cs="Times New Roman"/>
          <w:color w:val="000000"/>
        </w:rPr>
        <w:t>More</w:t>
      </w:r>
      <w:r w:rsidR="000535D8">
        <w:rPr>
          <w:rFonts w:ascii="Times New Roman" w:hAnsi="Times New Roman" w:cs="Times New Roman"/>
          <w:color w:val="000000"/>
        </w:rPr>
        <w:t>o</w:t>
      </w:r>
      <w:r w:rsidR="00B46935">
        <w:rPr>
          <w:rFonts w:ascii="Times New Roman" w:hAnsi="Times New Roman" w:cs="Times New Roman"/>
          <w:color w:val="000000"/>
        </w:rPr>
        <w:t>ver,</w:t>
      </w:r>
      <w:r w:rsidR="00804B90" w:rsidRPr="00804B90">
        <w:rPr>
          <w:rFonts w:ascii="Times New Roman" w:hAnsi="Times New Roman" w:cs="Times New Roman"/>
          <w:color w:val="000000"/>
        </w:rPr>
        <w:t xml:space="preserve"> gall </w:t>
      </w:r>
      <w:r w:rsidR="00214A11">
        <w:rPr>
          <w:rFonts w:ascii="Times New Roman" w:hAnsi="Times New Roman" w:cs="Times New Roman"/>
          <w:color w:val="000000"/>
        </w:rPr>
        <w:t>size</w:t>
      </w:r>
      <w:r w:rsidR="00214A11" w:rsidRPr="00804B90">
        <w:rPr>
          <w:rFonts w:ascii="Times New Roman" w:hAnsi="Times New Roman" w:cs="Times New Roman"/>
          <w:color w:val="000000"/>
        </w:rPr>
        <w:t xml:space="preserve"> </w:t>
      </w:r>
      <w:r w:rsidR="00804B90" w:rsidRPr="00804B90">
        <w:rPr>
          <w:rFonts w:ascii="Times New Roman" w:hAnsi="Times New Roman" w:cs="Times New Roman"/>
          <w:color w:val="000000"/>
        </w:rPr>
        <w:t>is determined, in part, by the genotype of the plant</w:t>
      </w:r>
      <w:r w:rsidR="004D213B">
        <w:rPr>
          <w:rFonts w:ascii="Times New Roman" w:hAnsi="Times New Roman" w:cs="Times New Roman"/>
          <w:color w:val="000000"/>
        </w:rPr>
        <w:t xml:space="preserve"> </w:t>
      </w:r>
      <w:r w:rsidR="00E90B84">
        <w:rPr>
          <w:rFonts w:ascii="Times New Roman" w:hAnsi="Times New Roman" w:cs="Times New Roman"/>
          <w:color w:val="000000"/>
        </w:rPr>
        <w:fldChar w:fldCharType="begin">
          <w:fldData xml:space="preserve">NgA5ADUAMABlADEAYwA3AC0AOABiADgANAAtADQANgAzADcALQA5AGQAZAA5AC0AZQA3ADQANgA0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</w:fldData>
        </w:fldChar>
      </w:r>
      <w:r w:rsidR="00E90B84">
        <w:rPr>
          <w:rFonts w:ascii="Times New Roman" w:hAnsi="Times New Roman" w:cs="Times New Roman"/>
          <w:color w:val="000000"/>
        </w:rPr>
        <w:instrText>ADDIN LABTIVA_CITE \* MERGEFORMAT</w:instrText>
      </w:r>
      <w:r w:rsidR="00E90B84">
        <w:rPr>
          <w:rFonts w:ascii="Times New Roman" w:hAnsi="Times New Roman" w:cs="Times New Roman"/>
          <w:color w:val="000000"/>
        </w:rPr>
      </w:r>
      <w:r w:rsidR="00E90B84">
        <w:rPr>
          <w:rFonts w:ascii="Times New Roman" w:hAnsi="Times New Roman" w:cs="Times New Roman"/>
          <w:color w:val="000000"/>
        </w:rPr>
        <w:fldChar w:fldCharType="separate"/>
      </w:r>
      <w:r w:rsidR="007224BF" w:rsidRPr="007224BF">
        <w:rPr>
          <w:rFonts w:ascii="Times New Roman" w:hAnsi="Times New Roman" w:cs="Times New Roman"/>
          <w:noProof/>
          <w:color w:val="000000"/>
          <w:lang w:val="en-US"/>
        </w:rPr>
        <w:t>(21)</w:t>
      </w:r>
      <w:r w:rsidR="00E90B84">
        <w:rPr>
          <w:rFonts w:ascii="Times New Roman" w:hAnsi="Times New Roman" w:cs="Times New Roman"/>
          <w:color w:val="000000"/>
        </w:rPr>
        <w:fldChar w:fldCharType="end"/>
      </w:r>
      <w:r w:rsidR="004D213B">
        <w:rPr>
          <w:rFonts w:ascii="Times New Roman" w:hAnsi="Times New Roman" w:cs="Times New Roman"/>
          <w:color w:val="000000"/>
        </w:rPr>
        <w:t xml:space="preserve">, </w:t>
      </w:r>
      <w:r w:rsidR="00B46935">
        <w:rPr>
          <w:rFonts w:ascii="Times New Roman" w:hAnsi="Times New Roman" w:cs="Times New Roman"/>
          <w:color w:val="000000"/>
        </w:rPr>
        <w:t xml:space="preserve">so </w:t>
      </w:r>
      <w:r w:rsidR="00804B90" w:rsidRPr="00804B90">
        <w:rPr>
          <w:rFonts w:ascii="Times New Roman" w:hAnsi="Times New Roman" w:cs="Times New Roman"/>
          <w:color w:val="000000"/>
        </w:rPr>
        <w:t xml:space="preserve">we have a clear mechanism by which genetic variation can affect the strength of trophic interactions. </w:t>
      </w:r>
      <w:r w:rsidR="00483D9A" w:rsidRPr="00804B90">
        <w:rPr>
          <w:rFonts w:ascii="Times New Roman" w:hAnsi="Times New Roman" w:cs="Times New Roman"/>
          <w:color w:val="000000"/>
        </w:rPr>
        <w:t xml:space="preserve">Taken together, our study seeks to test theoretical predictions for </w:t>
      </w:r>
      <w:r w:rsidR="00231536">
        <w:rPr>
          <w:rFonts w:ascii="Times New Roman" w:hAnsi="Times New Roman" w:cs="Times New Roman"/>
          <w:color w:val="000000"/>
        </w:rPr>
        <w:t>how</w:t>
      </w:r>
      <w:r w:rsidR="00483D9A" w:rsidRPr="00804B90">
        <w:rPr>
          <w:rFonts w:ascii="Times New Roman" w:hAnsi="Times New Roman" w:cs="Times New Roman"/>
          <w:color w:val="000000"/>
        </w:rPr>
        <w:t xml:space="preserve"> </w:t>
      </w:r>
      <w:r w:rsidR="00B57FD8">
        <w:rPr>
          <w:rFonts w:ascii="Times New Roman" w:hAnsi="Times New Roman" w:cs="Times New Roman"/>
          <w:color w:val="000000"/>
        </w:rPr>
        <w:t xml:space="preserve">intraspecific </w:t>
      </w:r>
      <w:r w:rsidR="00483D9A" w:rsidRPr="00804B90">
        <w:rPr>
          <w:rFonts w:ascii="Times New Roman" w:hAnsi="Times New Roman" w:cs="Times New Roman"/>
          <w:color w:val="000000"/>
        </w:rPr>
        <w:t xml:space="preserve">genetic variation influences </w:t>
      </w:r>
      <w:r w:rsidR="00483D9A">
        <w:rPr>
          <w:rFonts w:ascii="Times New Roman" w:hAnsi="Times New Roman" w:cs="Times New Roman"/>
          <w:color w:val="000000"/>
        </w:rPr>
        <w:t>the</w:t>
      </w:r>
      <w:r w:rsidR="00483D9A" w:rsidRPr="00804B90">
        <w:rPr>
          <w:rFonts w:ascii="Times New Roman" w:hAnsi="Times New Roman" w:cs="Times New Roman"/>
          <w:color w:val="000000"/>
        </w:rPr>
        <w:t xml:space="preserve"> structure </w:t>
      </w:r>
      <w:r w:rsidR="00483D9A">
        <w:rPr>
          <w:rFonts w:ascii="Times New Roman" w:hAnsi="Times New Roman" w:cs="Times New Roman"/>
          <w:color w:val="000000"/>
        </w:rPr>
        <w:t>of ecological networks</w:t>
      </w:r>
      <w:r w:rsidR="00483D9A" w:rsidRPr="00804B90">
        <w:rPr>
          <w:rFonts w:ascii="Times New Roman" w:hAnsi="Times New Roman" w:cs="Times New Roman"/>
          <w:color w:val="000000"/>
        </w:rPr>
        <w:t xml:space="preserve">. In doing so, our study takes a crucial step toward a more predictive </w:t>
      </w:r>
      <w:r w:rsidR="002554F0">
        <w:rPr>
          <w:rFonts w:ascii="Times New Roman" w:hAnsi="Times New Roman" w:cs="Times New Roman"/>
          <w:color w:val="000000"/>
        </w:rPr>
        <w:t>understanding of</w:t>
      </w:r>
      <w:r w:rsidR="002415D2">
        <w:rPr>
          <w:rFonts w:ascii="Times New Roman" w:hAnsi="Times New Roman" w:cs="Times New Roman"/>
          <w:color w:val="000000"/>
        </w:rPr>
        <w:t xml:space="preserve"> how the gain or </w:t>
      </w:r>
      <w:r w:rsidR="00F4318B">
        <w:rPr>
          <w:rFonts w:ascii="Times New Roman" w:hAnsi="Times New Roman" w:cs="Times New Roman"/>
          <w:color w:val="000000"/>
        </w:rPr>
        <w:t>loss of genetic variation</w:t>
      </w:r>
      <w:r w:rsidR="00483D9A" w:rsidRPr="00804B90">
        <w:rPr>
          <w:rFonts w:ascii="Times New Roman" w:hAnsi="Times New Roman" w:cs="Times New Roman"/>
          <w:color w:val="000000"/>
        </w:rPr>
        <w:t xml:space="preserve"> will affect the dynamics o</w:t>
      </w:r>
      <w:r w:rsidR="00483D9A">
        <w:rPr>
          <w:rFonts w:ascii="Times New Roman" w:hAnsi="Times New Roman" w:cs="Times New Roman"/>
          <w:color w:val="000000"/>
        </w:rPr>
        <w:t>f ecological networks</w:t>
      </w:r>
      <w:r w:rsidR="00483D9A" w:rsidRPr="00804B90">
        <w:rPr>
          <w:rFonts w:ascii="Times New Roman" w:hAnsi="Times New Roman" w:cs="Times New Roman"/>
          <w:color w:val="000000"/>
        </w:rPr>
        <w:t>.</w:t>
      </w:r>
      <w:r w:rsidR="00804B90" w:rsidRPr="00804B90">
        <w:rPr>
          <w:rFonts w:ascii="Cambria" w:hAnsi="Cambria" w:cs="Cambria"/>
          <w:color w:val="000000"/>
        </w:rPr>
        <w:t xml:space="preserve"> </w:t>
      </w:r>
    </w:p>
    <w:p w14:paraId="47F712C4" w14:textId="77777777" w:rsidR="00804B90" w:rsidRPr="00804B90" w:rsidRDefault="00804B9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p>
    <w:p w14:paraId="6C97B481" w14:textId="5993128B" w:rsidR="00804B90" w:rsidRPr="002D5EA6" w:rsidRDefault="00804B9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b/>
          <w:bCs/>
          <w:color w:val="000000"/>
        </w:rPr>
      </w:pPr>
      <w:r w:rsidRPr="002D5EA6">
        <w:rPr>
          <w:rFonts w:ascii="Times New Roman" w:hAnsi="Times New Roman" w:cs="Times New Roman"/>
          <w:b/>
          <w:bCs/>
          <w:color w:val="000000"/>
        </w:rPr>
        <w:t>R</w:t>
      </w:r>
      <w:r w:rsidR="002D5EA6" w:rsidRPr="000E420B">
        <w:rPr>
          <w:rFonts w:ascii="Times New Roman" w:hAnsi="Times New Roman" w:cs="Times New Roman"/>
          <w:b/>
          <w:bCs/>
          <w:color w:val="000000"/>
        </w:rPr>
        <w:t>esults and Discussion</w:t>
      </w:r>
    </w:p>
    <w:p w14:paraId="12F4A7C3" w14:textId="263640C9" w:rsidR="00804B90" w:rsidRPr="00804B90" w:rsidRDefault="008860ED"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r>
        <w:rPr>
          <w:rFonts w:ascii="Times New Roman" w:hAnsi="Times New Roman" w:cs="Times New Roman"/>
          <w:b/>
          <w:color w:val="000000"/>
        </w:rPr>
        <w:t>Quantifying</w:t>
      </w:r>
      <w:r w:rsidR="00730C04">
        <w:rPr>
          <w:rFonts w:ascii="Times New Roman" w:hAnsi="Times New Roman" w:cs="Times New Roman"/>
          <w:b/>
          <w:color w:val="000000"/>
        </w:rPr>
        <w:t xml:space="preserve"> the g</w:t>
      </w:r>
      <w:r w:rsidR="00F6463D" w:rsidRPr="00F6463D">
        <w:rPr>
          <w:rFonts w:ascii="Times New Roman" w:hAnsi="Times New Roman" w:cs="Times New Roman"/>
          <w:b/>
          <w:color w:val="000000"/>
        </w:rPr>
        <w:t xml:space="preserve">enetic </w:t>
      </w:r>
      <w:r w:rsidR="00E9364E">
        <w:rPr>
          <w:rFonts w:ascii="Times New Roman" w:hAnsi="Times New Roman" w:cs="Times New Roman"/>
          <w:b/>
          <w:color w:val="000000"/>
        </w:rPr>
        <w:t>specificity of</w:t>
      </w:r>
      <w:r w:rsidR="002D5EA6" w:rsidRPr="000E420B">
        <w:rPr>
          <w:rFonts w:ascii="Times New Roman" w:hAnsi="Times New Roman" w:cs="Times New Roman"/>
          <w:b/>
          <w:color w:val="000000"/>
        </w:rPr>
        <w:t xml:space="preserve"> </w:t>
      </w:r>
      <w:r w:rsidR="00730C04">
        <w:rPr>
          <w:rFonts w:ascii="Times New Roman" w:hAnsi="Times New Roman" w:cs="Times New Roman"/>
          <w:b/>
          <w:color w:val="000000"/>
        </w:rPr>
        <w:t xml:space="preserve">the </w:t>
      </w:r>
      <w:r w:rsidR="002B76DF">
        <w:rPr>
          <w:rFonts w:ascii="Times New Roman" w:hAnsi="Times New Roman" w:cs="Times New Roman"/>
          <w:b/>
          <w:color w:val="000000"/>
        </w:rPr>
        <w:t>plant-insect food web.</w:t>
      </w:r>
      <w:r w:rsidR="002D5EA6">
        <w:rPr>
          <w:rFonts w:ascii="Times New Roman" w:hAnsi="Times New Roman" w:cs="Times New Roman"/>
          <w:color w:val="000000"/>
        </w:rPr>
        <w:t xml:space="preserve"> </w:t>
      </w:r>
      <w:r w:rsidR="002B78CE">
        <w:rPr>
          <w:rFonts w:ascii="Times New Roman" w:hAnsi="Times New Roman" w:cs="Times New Roman"/>
          <w:color w:val="000000"/>
        </w:rPr>
        <w:t>In concordance with previous work in this system</w:t>
      </w:r>
      <w:r w:rsidR="004D213B">
        <w:rPr>
          <w:rFonts w:ascii="Times New Roman" w:hAnsi="Times New Roman" w:cs="Times New Roman"/>
          <w:color w:val="000000"/>
        </w:rPr>
        <w:t xml:space="preserve"> </w:t>
      </w:r>
      <w:r w:rsidR="002B78CE">
        <w:rPr>
          <w:rFonts w:ascii="Times New Roman" w:hAnsi="Times New Roman" w:cs="Times New Roman"/>
          <w:color w:val="000000"/>
        </w:rPr>
        <w:fldChar w:fldCharType="begin">
          <w:fldData xml:space="preserve">NgA5ADUAMABlADEAYwA3AC0AOABiADgANAAtADQANgAzADcALQA5AGQAZAA5AC0AZQA3ADQANgA0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==
</w:fldData>
        </w:fldChar>
      </w:r>
      <w:r w:rsidR="002B78CE">
        <w:rPr>
          <w:rFonts w:ascii="Times New Roman" w:hAnsi="Times New Roman" w:cs="Times New Roman"/>
          <w:color w:val="000000"/>
        </w:rPr>
        <w:instrText>ADDIN LABTIVA_CITE \* MERGEFORMAT</w:instrText>
      </w:r>
      <w:r w:rsidR="002B78CE">
        <w:rPr>
          <w:rFonts w:ascii="Times New Roman" w:hAnsi="Times New Roman" w:cs="Times New Roman"/>
          <w:color w:val="000000"/>
        </w:rPr>
      </w:r>
      <w:r w:rsidR="002B78CE">
        <w:rPr>
          <w:rFonts w:ascii="Times New Roman" w:hAnsi="Times New Roman" w:cs="Times New Roman"/>
          <w:color w:val="000000"/>
        </w:rPr>
        <w:fldChar w:fldCharType="separate"/>
      </w:r>
      <w:r w:rsidR="007224BF" w:rsidRPr="007224BF">
        <w:rPr>
          <w:rFonts w:ascii="Times New Roman" w:hAnsi="Times New Roman" w:cs="Times New Roman"/>
          <w:noProof/>
          <w:color w:val="000000"/>
          <w:lang w:val="en-US"/>
        </w:rPr>
        <w:t>(19)</w:t>
      </w:r>
      <w:r w:rsidR="002B78CE">
        <w:rPr>
          <w:rFonts w:ascii="Times New Roman" w:hAnsi="Times New Roman" w:cs="Times New Roman"/>
          <w:color w:val="000000"/>
        </w:rPr>
        <w:fldChar w:fldCharType="end"/>
      </w:r>
      <w:r w:rsidR="004D213B">
        <w:rPr>
          <w:rFonts w:ascii="Times New Roman" w:hAnsi="Times New Roman" w:cs="Times New Roman"/>
          <w:color w:val="000000"/>
        </w:rPr>
        <w:t xml:space="preserve">, </w:t>
      </w:r>
      <w:r w:rsidR="007C0AA3">
        <w:rPr>
          <w:rFonts w:ascii="Times New Roman" w:hAnsi="Times New Roman" w:cs="Times New Roman"/>
          <w:color w:val="000000"/>
        </w:rPr>
        <w:t xml:space="preserve">we </w:t>
      </w:r>
      <w:r w:rsidR="00416B99">
        <w:rPr>
          <w:rFonts w:ascii="Times New Roman" w:hAnsi="Times New Roman" w:cs="Times New Roman"/>
          <w:color w:val="000000"/>
        </w:rPr>
        <w:t xml:space="preserve">observed clear differences in the abundance of 3 of the 4 galling insects among willow genotypes </w:t>
      </w:r>
      <w:r w:rsidR="00BF6425">
        <w:rPr>
          <w:rFonts w:ascii="Times New Roman" w:hAnsi="Times New Roman" w:cs="Times New Roman"/>
          <w:color w:val="000000"/>
        </w:rPr>
        <w:t xml:space="preserve">(multivariate GLM, </w:t>
      </w:r>
      <w:r w:rsidR="006A686F">
        <w:rPr>
          <w:rFonts w:ascii="STIXGeneral-Regular" w:hAnsi="STIXGeneral-Regular" w:cs="STIXGeneral-Regular"/>
          <w:color w:val="000000"/>
        </w:rPr>
        <w:t>χ</w:t>
      </w:r>
      <w:r w:rsidR="00BF6425" w:rsidRPr="00455202">
        <w:rPr>
          <w:rFonts w:ascii="Times New Roman" w:hAnsi="Times New Roman" w:cs="Times New Roman"/>
          <w:color w:val="000000"/>
          <w:szCs w:val="16"/>
          <w:vertAlign w:val="superscript"/>
        </w:rPr>
        <w:t>2</w:t>
      </w:r>
      <w:r w:rsidR="00BF6425" w:rsidRPr="00455202">
        <w:rPr>
          <w:rFonts w:ascii="Times New Roman" w:hAnsi="Times New Roman" w:cs="Times New Roman"/>
          <w:color w:val="000000"/>
          <w:szCs w:val="16"/>
          <w:vertAlign w:val="subscript"/>
        </w:rPr>
        <w:t>25</w:t>
      </w:r>
      <w:proofErr w:type="gramStart"/>
      <w:r w:rsidR="00BF6425" w:rsidRPr="00455202">
        <w:rPr>
          <w:rFonts w:ascii="Times New Roman" w:hAnsi="Times New Roman" w:cs="Times New Roman"/>
          <w:color w:val="000000"/>
          <w:szCs w:val="16"/>
          <w:vertAlign w:val="subscript"/>
        </w:rPr>
        <w:t>,119</w:t>
      </w:r>
      <w:proofErr w:type="gramEnd"/>
      <w:r w:rsidR="00BF6425" w:rsidRPr="00804B90">
        <w:rPr>
          <w:rFonts w:ascii="Times New Roman" w:hAnsi="Times New Roman" w:cs="Times New Roman"/>
          <w:color w:val="000000"/>
        </w:rPr>
        <w:t xml:space="preserve"> = 202.4</w:t>
      </w:r>
      <w:r w:rsidR="00BF6425">
        <w:rPr>
          <w:rFonts w:ascii="Times New Roman" w:hAnsi="Times New Roman" w:cs="Times New Roman"/>
          <w:color w:val="000000"/>
        </w:rPr>
        <w:t>0</w:t>
      </w:r>
      <w:r w:rsidR="00BF6425" w:rsidRPr="00804B90">
        <w:rPr>
          <w:rFonts w:ascii="Times New Roman" w:hAnsi="Times New Roman" w:cs="Times New Roman"/>
          <w:color w:val="000000"/>
        </w:rPr>
        <w:t xml:space="preserve">, </w:t>
      </w:r>
      <w:r w:rsidR="00BF6425" w:rsidRPr="00804B90">
        <w:rPr>
          <w:rFonts w:ascii="Times New Roman" w:hAnsi="Times New Roman" w:cs="Times New Roman"/>
          <w:i/>
          <w:iCs/>
          <w:color w:val="000000"/>
        </w:rPr>
        <w:t xml:space="preserve">P </w:t>
      </w:r>
      <w:r w:rsidR="00BF6425">
        <w:rPr>
          <w:rFonts w:ascii="Times New Roman" w:hAnsi="Times New Roman" w:cs="Times New Roman"/>
          <w:color w:val="000000"/>
        </w:rPr>
        <w:t>= 0.001</w:t>
      </w:r>
      <w:r w:rsidR="002B4929">
        <w:rPr>
          <w:rFonts w:ascii="Times New Roman" w:hAnsi="Times New Roman" w:cs="Times New Roman"/>
          <w:color w:val="000000"/>
        </w:rPr>
        <w:t>; Table S1</w:t>
      </w:r>
      <w:r w:rsidR="00BF6425">
        <w:rPr>
          <w:rFonts w:ascii="Times New Roman" w:hAnsi="Times New Roman" w:cs="Times New Roman"/>
          <w:color w:val="000000"/>
        </w:rPr>
        <w:t>)</w:t>
      </w:r>
      <w:r w:rsidR="002B78CE">
        <w:rPr>
          <w:rFonts w:ascii="Times New Roman" w:hAnsi="Times New Roman" w:cs="Times New Roman"/>
          <w:color w:val="000000"/>
        </w:rPr>
        <w:t xml:space="preserve">. </w:t>
      </w:r>
      <w:r w:rsidR="00416B99">
        <w:rPr>
          <w:rFonts w:ascii="Times New Roman" w:hAnsi="Times New Roman" w:cs="Times New Roman"/>
          <w:color w:val="000000"/>
        </w:rPr>
        <w:t>Specifically</w:t>
      </w:r>
      <w:r w:rsidR="00BF6425">
        <w:rPr>
          <w:rFonts w:ascii="Times New Roman" w:hAnsi="Times New Roman" w:cs="Times New Roman"/>
          <w:color w:val="000000"/>
        </w:rPr>
        <w:t xml:space="preserve">, we found that the average abundance of leaf, bud, and apical-stem galls varied 10-, 8-, and 1.4-fold among willow genotypes, respectively </w:t>
      </w:r>
      <w:r w:rsidR="00BF6425" w:rsidRPr="00804B90">
        <w:rPr>
          <w:rFonts w:ascii="Times New Roman" w:hAnsi="Times New Roman" w:cs="Times New Roman"/>
          <w:color w:val="000000"/>
        </w:rPr>
        <w:t>(</w:t>
      </w:r>
      <w:r w:rsidR="00F87619">
        <w:rPr>
          <w:rFonts w:ascii="Times New Roman" w:hAnsi="Times New Roman" w:cs="Times New Roman"/>
          <w:color w:val="000000"/>
        </w:rPr>
        <w:t>Fig. 3</w:t>
      </w:r>
      <w:r w:rsidR="00BF6425">
        <w:rPr>
          <w:rFonts w:ascii="Times New Roman" w:hAnsi="Times New Roman" w:cs="Times New Roman"/>
          <w:color w:val="000000"/>
        </w:rPr>
        <w:t>A-C</w:t>
      </w:r>
      <w:r w:rsidR="00BF6425" w:rsidRPr="00804B90">
        <w:rPr>
          <w:rFonts w:ascii="Times New Roman" w:hAnsi="Times New Roman" w:cs="Times New Roman"/>
          <w:color w:val="000000"/>
        </w:rPr>
        <w:t>)</w:t>
      </w:r>
      <w:r w:rsidR="001F4E05">
        <w:rPr>
          <w:rFonts w:ascii="Times New Roman" w:hAnsi="Times New Roman" w:cs="Times New Roman"/>
          <w:color w:val="000000"/>
        </w:rPr>
        <w:t>. This variation</w:t>
      </w:r>
      <w:r w:rsidR="00BF6425">
        <w:rPr>
          <w:rFonts w:ascii="Times New Roman" w:hAnsi="Times New Roman" w:cs="Times New Roman"/>
          <w:color w:val="000000"/>
        </w:rPr>
        <w:t xml:space="preserve"> </w:t>
      </w:r>
      <w:r w:rsidR="00804B90" w:rsidRPr="00804B90">
        <w:rPr>
          <w:rFonts w:ascii="Times New Roman" w:hAnsi="Times New Roman" w:cs="Times New Roman"/>
          <w:color w:val="000000"/>
        </w:rPr>
        <w:t>result</w:t>
      </w:r>
      <w:r w:rsidR="001F4E05">
        <w:rPr>
          <w:rFonts w:ascii="Times New Roman" w:hAnsi="Times New Roman" w:cs="Times New Roman"/>
          <w:color w:val="000000"/>
        </w:rPr>
        <w:t>ed</w:t>
      </w:r>
      <w:r w:rsidR="00804B90" w:rsidRPr="00804B90">
        <w:rPr>
          <w:rFonts w:ascii="Times New Roman" w:hAnsi="Times New Roman" w:cs="Times New Roman"/>
          <w:color w:val="000000"/>
        </w:rPr>
        <w:t xml:space="preserve"> in </w:t>
      </w:r>
      <w:r w:rsidR="00730C04">
        <w:rPr>
          <w:rFonts w:ascii="Times New Roman" w:hAnsi="Times New Roman" w:cs="Times New Roman"/>
          <w:color w:val="000000"/>
        </w:rPr>
        <w:t xml:space="preserve">69% dissimilarity in </w:t>
      </w:r>
      <w:r w:rsidR="00455202">
        <w:rPr>
          <w:rFonts w:ascii="Times New Roman" w:hAnsi="Times New Roman" w:cs="Times New Roman"/>
          <w:color w:val="000000"/>
        </w:rPr>
        <w:t xml:space="preserve">the </w:t>
      </w:r>
      <w:r w:rsidR="007C0AA3">
        <w:rPr>
          <w:rFonts w:ascii="Times New Roman" w:hAnsi="Times New Roman" w:cs="Times New Roman"/>
          <w:color w:val="000000"/>
        </w:rPr>
        <w:t xml:space="preserve">average </w:t>
      </w:r>
      <w:r w:rsidR="00455202">
        <w:rPr>
          <w:rFonts w:ascii="Times New Roman" w:hAnsi="Times New Roman" w:cs="Times New Roman"/>
          <w:color w:val="000000"/>
        </w:rPr>
        <w:t>composition of gall</w:t>
      </w:r>
      <w:ins w:id="49" w:author="Matthew Barbour" w:date="2015-11-03T11:51:00Z">
        <w:r w:rsidR="00FE078F">
          <w:rPr>
            <w:rFonts w:ascii="Times New Roman" w:hAnsi="Times New Roman" w:cs="Times New Roman"/>
            <w:color w:val="000000"/>
          </w:rPr>
          <w:t>s</w:t>
        </w:r>
      </w:ins>
      <w:r w:rsidR="00455202">
        <w:rPr>
          <w:rFonts w:ascii="Times New Roman" w:hAnsi="Times New Roman" w:cs="Times New Roman"/>
          <w:color w:val="000000"/>
        </w:rPr>
        <w:t xml:space="preserve"> </w:t>
      </w:r>
      <w:del w:id="50" w:author="Matthew Barbour" w:date="2015-11-03T11:51:00Z">
        <w:r w:rsidR="00455202" w:rsidDel="00FE078F">
          <w:rPr>
            <w:rFonts w:ascii="Times New Roman" w:hAnsi="Times New Roman" w:cs="Times New Roman"/>
            <w:color w:val="000000"/>
          </w:rPr>
          <w:delText xml:space="preserve">communities </w:delText>
        </w:r>
      </w:del>
      <w:r w:rsidR="001F4E05">
        <w:rPr>
          <w:rFonts w:ascii="Times New Roman" w:hAnsi="Times New Roman" w:cs="Times New Roman"/>
          <w:color w:val="000000"/>
        </w:rPr>
        <w:t xml:space="preserve">among willow genotypes </w:t>
      </w:r>
      <w:r w:rsidR="00804B90" w:rsidRPr="00804B90">
        <w:rPr>
          <w:rFonts w:ascii="Times New Roman" w:hAnsi="Times New Roman" w:cs="Times New Roman"/>
          <w:color w:val="000000"/>
        </w:rPr>
        <w:t>(</w:t>
      </w:r>
      <w:r w:rsidR="00804B90" w:rsidRPr="00455202">
        <w:rPr>
          <w:rFonts w:ascii="Times New Roman" w:hAnsi="Times New Roman" w:cs="Times New Roman"/>
          <w:i/>
          <w:color w:val="000000"/>
        </w:rPr>
        <w:t>F</w:t>
      </w:r>
      <w:r w:rsidR="00804B90" w:rsidRPr="00455202">
        <w:rPr>
          <w:rFonts w:ascii="Times New Roman" w:hAnsi="Times New Roman" w:cs="Times New Roman"/>
          <w:color w:val="000000"/>
          <w:szCs w:val="16"/>
          <w:vertAlign w:val="subscript"/>
        </w:rPr>
        <w:t>22</w:t>
      </w:r>
      <w:proofErr w:type="gramStart"/>
      <w:r w:rsidR="00804B90" w:rsidRPr="00455202">
        <w:rPr>
          <w:rFonts w:ascii="Times New Roman" w:hAnsi="Times New Roman" w:cs="Times New Roman"/>
          <w:color w:val="000000"/>
          <w:szCs w:val="16"/>
          <w:vertAlign w:val="subscript"/>
        </w:rPr>
        <w:t>,89</w:t>
      </w:r>
      <w:proofErr w:type="gramEnd"/>
      <w:r w:rsidR="00455202">
        <w:rPr>
          <w:rFonts w:ascii="Times New Roman" w:hAnsi="Times New Roman" w:cs="Times New Roman"/>
          <w:color w:val="000000"/>
        </w:rPr>
        <w:t xml:space="preserve"> = 1.96</w:t>
      </w:r>
      <w:r w:rsidR="00804B90" w:rsidRPr="00804B90">
        <w:rPr>
          <w:rFonts w:ascii="Times New Roman" w:hAnsi="Times New Roman" w:cs="Times New Roman"/>
          <w:color w:val="000000"/>
        </w:rPr>
        <w:t xml:space="preserve">, </w:t>
      </w:r>
      <w:r w:rsidR="00804B90" w:rsidRPr="00455202">
        <w:rPr>
          <w:rFonts w:ascii="Times New Roman" w:hAnsi="Times New Roman" w:cs="Times New Roman"/>
          <w:i/>
          <w:color w:val="000000"/>
        </w:rPr>
        <w:t>P</w:t>
      </w:r>
      <w:r w:rsidR="00804B90" w:rsidRPr="00804B90">
        <w:rPr>
          <w:rFonts w:ascii="Times New Roman" w:hAnsi="Times New Roman" w:cs="Times New Roman"/>
          <w:color w:val="000000"/>
        </w:rPr>
        <w:t xml:space="preserve"> = 0.001).</w:t>
      </w:r>
      <w:r w:rsidR="00A554D8">
        <w:rPr>
          <w:rFonts w:ascii="Times New Roman" w:hAnsi="Times New Roman" w:cs="Times New Roman"/>
          <w:color w:val="000000"/>
        </w:rPr>
        <w:t xml:space="preserve"> </w:t>
      </w:r>
      <w:r w:rsidR="00BF6425">
        <w:rPr>
          <w:rFonts w:ascii="Times New Roman" w:hAnsi="Times New Roman" w:cs="Times New Roman"/>
          <w:color w:val="000000"/>
        </w:rPr>
        <w:t xml:space="preserve">Moreover, we found that the average diameter of leaf galls </w:t>
      </w:r>
      <w:r w:rsidR="00BF6425" w:rsidRPr="00804B90">
        <w:rPr>
          <w:rFonts w:ascii="Times New Roman" w:hAnsi="Times New Roman" w:cs="Times New Roman"/>
          <w:color w:val="000000"/>
        </w:rPr>
        <w:t xml:space="preserve">varied </w:t>
      </w:r>
      <w:r w:rsidR="00BF6425">
        <w:rPr>
          <w:rFonts w:ascii="Times New Roman" w:hAnsi="Times New Roman" w:cs="Times New Roman"/>
          <w:color w:val="000000"/>
        </w:rPr>
        <w:t xml:space="preserve">2-fold </w:t>
      </w:r>
      <w:r w:rsidR="00BF6425" w:rsidRPr="00804B90">
        <w:rPr>
          <w:rFonts w:ascii="Times New Roman" w:hAnsi="Times New Roman" w:cs="Times New Roman"/>
          <w:color w:val="000000"/>
        </w:rPr>
        <w:t>among willow genotypes (</w:t>
      </w:r>
      <w:r w:rsidR="00F87619">
        <w:rPr>
          <w:rFonts w:ascii="Times New Roman" w:hAnsi="Times New Roman" w:cs="Times New Roman"/>
          <w:color w:val="000000"/>
        </w:rPr>
        <w:t>Fig. 3</w:t>
      </w:r>
      <w:r w:rsidR="00BF6425">
        <w:rPr>
          <w:rFonts w:ascii="Times New Roman" w:hAnsi="Times New Roman" w:cs="Times New Roman"/>
          <w:color w:val="000000"/>
        </w:rPr>
        <w:t>D).</w:t>
      </w:r>
      <w:r w:rsidR="00830F9C">
        <w:rPr>
          <w:rFonts w:ascii="Times New Roman" w:hAnsi="Times New Roman" w:cs="Times New Roman"/>
          <w:color w:val="000000"/>
        </w:rPr>
        <w:t xml:space="preserve"> </w:t>
      </w:r>
      <w:r w:rsidR="00DC7420">
        <w:rPr>
          <w:rFonts w:ascii="Times New Roman" w:hAnsi="Times New Roman" w:cs="Times New Roman"/>
          <w:color w:val="000000"/>
        </w:rPr>
        <w:t xml:space="preserve">This </w:t>
      </w:r>
      <w:r w:rsidR="00A554D8">
        <w:rPr>
          <w:rFonts w:ascii="Times New Roman" w:hAnsi="Times New Roman" w:cs="Times New Roman"/>
          <w:color w:val="000000"/>
        </w:rPr>
        <w:t xml:space="preserve">observed </w:t>
      </w:r>
      <w:r w:rsidR="00DC7420">
        <w:rPr>
          <w:rFonts w:ascii="Times New Roman" w:hAnsi="Times New Roman" w:cs="Times New Roman"/>
          <w:color w:val="000000"/>
        </w:rPr>
        <w:t xml:space="preserve">genetic specificity </w:t>
      </w:r>
      <w:r w:rsidR="00416B99">
        <w:rPr>
          <w:rFonts w:ascii="Times New Roman" w:hAnsi="Times New Roman" w:cs="Times New Roman"/>
          <w:color w:val="000000"/>
        </w:rPr>
        <w:t xml:space="preserve">in the abundance and phenotypes of insect herbivores </w:t>
      </w:r>
      <w:r w:rsidR="00DC7420">
        <w:rPr>
          <w:rFonts w:ascii="Times New Roman" w:hAnsi="Times New Roman" w:cs="Times New Roman"/>
          <w:color w:val="000000"/>
        </w:rPr>
        <w:t xml:space="preserve">corroborates decades of work in </w:t>
      </w:r>
      <w:r w:rsidR="00A554D8">
        <w:rPr>
          <w:rFonts w:ascii="Times New Roman" w:hAnsi="Times New Roman" w:cs="Times New Roman"/>
          <w:color w:val="000000"/>
        </w:rPr>
        <w:t xml:space="preserve">other </w:t>
      </w:r>
      <w:r w:rsidR="00DC7420">
        <w:rPr>
          <w:rFonts w:ascii="Times New Roman" w:hAnsi="Times New Roman" w:cs="Times New Roman"/>
          <w:color w:val="000000"/>
        </w:rPr>
        <w:t>plant-gall</w:t>
      </w:r>
      <w:r w:rsidR="004D213B">
        <w:rPr>
          <w:rFonts w:ascii="Times New Roman" w:hAnsi="Times New Roman" w:cs="Times New Roman"/>
          <w:color w:val="000000"/>
        </w:rPr>
        <w:t xml:space="preserve"> </w:t>
      </w:r>
      <w:r w:rsidR="00DC7420">
        <w:rPr>
          <w:rFonts w:ascii="Times New Roman" w:hAnsi="Times New Roman" w:cs="Times New Roman"/>
          <w:color w:val="000000"/>
        </w:rPr>
        <w:fldChar w:fldCharType="begin">
          <w:fldData xml:space="preserve">NgA5ADUAMABlADEAYwA3AC0AOABiADgANAAtADQANgAzADcALQA5AGQAZAA5AC0AZQA3ADQANgA0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</w:fldData>
        </w:fldChar>
      </w:r>
      <w:r w:rsidR="00DC7420">
        <w:rPr>
          <w:rFonts w:ascii="Times New Roman" w:hAnsi="Times New Roman" w:cs="Times New Roman"/>
          <w:color w:val="000000"/>
        </w:rPr>
        <w:instrText>ADDIN LABTIVA_CITE \* MERGEFORMAT</w:instrText>
      </w:r>
      <w:r w:rsidR="00DC7420">
        <w:rPr>
          <w:rFonts w:ascii="Times New Roman" w:hAnsi="Times New Roman" w:cs="Times New Roman"/>
          <w:color w:val="000000"/>
        </w:rPr>
      </w:r>
      <w:r w:rsidR="00DC7420">
        <w:rPr>
          <w:rFonts w:ascii="Times New Roman" w:hAnsi="Times New Roman" w:cs="Times New Roman"/>
          <w:color w:val="000000"/>
        </w:rPr>
        <w:fldChar w:fldCharType="separate"/>
      </w:r>
      <w:r w:rsidR="007224BF" w:rsidRPr="007224BF">
        <w:rPr>
          <w:rFonts w:ascii="Times New Roman" w:hAnsi="Times New Roman" w:cs="Times New Roman"/>
          <w:noProof/>
          <w:color w:val="000000"/>
          <w:lang w:val="en-US"/>
        </w:rPr>
        <w:t>(8, 11, 21)</w:t>
      </w:r>
      <w:r w:rsidR="00DC7420">
        <w:rPr>
          <w:rFonts w:ascii="Times New Roman" w:hAnsi="Times New Roman" w:cs="Times New Roman"/>
          <w:color w:val="000000"/>
        </w:rPr>
        <w:fldChar w:fldCharType="end"/>
      </w:r>
      <w:r w:rsidR="004D213B">
        <w:rPr>
          <w:rFonts w:ascii="Times New Roman" w:hAnsi="Times New Roman" w:cs="Times New Roman"/>
          <w:color w:val="000000"/>
        </w:rPr>
        <w:t xml:space="preserve"> </w:t>
      </w:r>
      <w:r w:rsidR="00DC7420">
        <w:rPr>
          <w:rFonts w:ascii="Times New Roman" w:hAnsi="Times New Roman" w:cs="Times New Roman"/>
          <w:color w:val="000000"/>
        </w:rPr>
        <w:t>and plant-herbivore systems</w:t>
      </w:r>
      <w:r w:rsidR="004D213B">
        <w:rPr>
          <w:rFonts w:ascii="Times New Roman" w:hAnsi="Times New Roman" w:cs="Times New Roman"/>
          <w:color w:val="000000"/>
        </w:rPr>
        <w:t xml:space="preserve"> </w:t>
      </w:r>
      <w:r w:rsidR="00EC64CB">
        <w:rPr>
          <w:rFonts w:ascii="Times New Roman" w:hAnsi="Times New Roman" w:cs="Times New Roman"/>
          <w:color w:val="000000"/>
        </w:rPr>
        <w:fldChar w:fldCharType="begin">
          <w:fldData xml:space="preserve">NgA5ADUAMABlADEAYwA3AC0AOABiADgANAAtADQANgAzADcALQA5AGQAZAA5AC0AZQA3ADQANgA0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</w:fldData>
        </w:fldChar>
      </w:r>
      <w:r w:rsidR="00EC64CB">
        <w:rPr>
          <w:rFonts w:ascii="Times New Roman" w:hAnsi="Times New Roman" w:cs="Times New Roman"/>
          <w:color w:val="000000"/>
        </w:rPr>
        <w:instrText>ADDIN LABTIVA_CITE \* MERGEFORMAT</w:instrText>
      </w:r>
      <w:r w:rsidR="00EC64CB">
        <w:rPr>
          <w:rFonts w:ascii="Times New Roman" w:hAnsi="Times New Roman" w:cs="Times New Roman"/>
          <w:color w:val="000000"/>
        </w:rPr>
      </w:r>
      <w:r w:rsidR="00EC64CB">
        <w:rPr>
          <w:rFonts w:ascii="Times New Roman" w:hAnsi="Times New Roman" w:cs="Times New Roman"/>
          <w:color w:val="000000"/>
        </w:rPr>
        <w:fldChar w:fldCharType="separate"/>
      </w:r>
      <w:r w:rsidR="007224BF" w:rsidRPr="007224BF">
        <w:rPr>
          <w:rFonts w:ascii="Times New Roman" w:hAnsi="Times New Roman" w:cs="Times New Roman"/>
          <w:noProof/>
          <w:color w:val="000000"/>
          <w:lang w:val="en-US"/>
        </w:rPr>
        <w:t>(12, 15)</w:t>
      </w:r>
      <w:r w:rsidR="00EC64CB">
        <w:rPr>
          <w:rFonts w:ascii="Times New Roman" w:hAnsi="Times New Roman" w:cs="Times New Roman"/>
          <w:color w:val="000000"/>
        </w:rPr>
        <w:fldChar w:fldCharType="end"/>
      </w:r>
      <w:r w:rsidR="004D213B">
        <w:rPr>
          <w:rFonts w:ascii="Times New Roman" w:hAnsi="Times New Roman" w:cs="Times New Roman"/>
          <w:color w:val="000000"/>
        </w:rPr>
        <w:t>.</w:t>
      </w:r>
    </w:p>
    <w:p w14:paraId="4ED490B9" w14:textId="77777777" w:rsidR="00C72E15" w:rsidRDefault="00C72E15"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p>
    <w:p w14:paraId="4BC0DB7A" w14:textId="7971145E" w:rsidR="00804B90" w:rsidRPr="00804B90" w:rsidRDefault="00A554D8"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r>
        <w:rPr>
          <w:rFonts w:ascii="Times New Roman" w:hAnsi="Times New Roman" w:cs="Times New Roman"/>
          <w:color w:val="000000"/>
        </w:rPr>
        <w:t xml:space="preserve">Importantly though, our extensive screening of </w:t>
      </w:r>
      <w:r w:rsidR="00F566C3">
        <w:rPr>
          <w:rFonts w:ascii="Times New Roman" w:hAnsi="Times New Roman" w:cs="Times New Roman"/>
          <w:color w:val="000000"/>
        </w:rPr>
        <w:t>willow phenotypes</w:t>
      </w:r>
      <w:r>
        <w:rPr>
          <w:rFonts w:ascii="Times New Roman" w:hAnsi="Times New Roman" w:cs="Times New Roman"/>
          <w:color w:val="000000"/>
        </w:rPr>
        <w:t xml:space="preserve"> </w:t>
      </w:r>
      <w:r w:rsidR="00EC64CB">
        <w:rPr>
          <w:rFonts w:ascii="Times New Roman" w:hAnsi="Times New Roman" w:cs="Times New Roman"/>
          <w:color w:val="000000"/>
        </w:rPr>
        <w:t>(</w:t>
      </w:r>
      <w:r w:rsidR="00EC64CB" w:rsidRPr="000E420B">
        <w:rPr>
          <w:rFonts w:ascii="Times New Roman" w:hAnsi="Times New Roman" w:cs="Times New Roman"/>
          <w:i/>
          <w:color w:val="000000"/>
        </w:rPr>
        <w:t>Materials and Methods</w:t>
      </w:r>
      <w:r w:rsidR="00EC64CB">
        <w:rPr>
          <w:rFonts w:ascii="Times New Roman" w:hAnsi="Times New Roman" w:cs="Times New Roman"/>
          <w:color w:val="000000"/>
        </w:rPr>
        <w:t xml:space="preserve">) </w:t>
      </w:r>
      <w:r>
        <w:rPr>
          <w:rFonts w:ascii="Times New Roman" w:hAnsi="Times New Roman" w:cs="Times New Roman"/>
          <w:color w:val="000000"/>
        </w:rPr>
        <w:t xml:space="preserve">enabled us to </w:t>
      </w:r>
      <w:ins w:id="51" w:author="Matthew Barbour" w:date="2015-09-17T10:04:00Z">
        <w:r w:rsidR="001E1C54">
          <w:rPr>
            <w:rFonts w:ascii="Times New Roman" w:hAnsi="Times New Roman" w:cs="Times New Roman"/>
            <w:color w:val="000000"/>
          </w:rPr>
          <w:t>identify</w:t>
        </w:r>
      </w:ins>
      <w:r w:rsidR="00B3724F">
        <w:rPr>
          <w:rFonts w:ascii="Times New Roman" w:hAnsi="Times New Roman" w:cs="Times New Roman"/>
          <w:color w:val="000000"/>
        </w:rPr>
        <w:t xml:space="preserve"> </w:t>
      </w:r>
      <w:r w:rsidR="009E1DAE">
        <w:rPr>
          <w:rFonts w:ascii="Times New Roman" w:hAnsi="Times New Roman" w:cs="Times New Roman"/>
          <w:color w:val="000000"/>
        </w:rPr>
        <w:t xml:space="preserve">traits </w:t>
      </w:r>
      <w:ins w:id="52" w:author="Matthew Barbour" w:date="2015-09-17T10:04:00Z">
        <w:r w:rsidR="001E1C54">
          <w:rPr>
            <w:rFonts w:ascii="Times New Roman" w:hAnsi="Times New Roman" w:cs="Times New Roman"/>
            <w:color w:val="000000"/>
          </w:rPr>
          <w:t xml:space="preserve">that may be </w:t>
        </w:r>
      </w:ins>
      <w:r w:rsidR="009E1DAE">
        <w:rPr>
          <w:rFonts w:ascii="Times New Roman" w:hAnsi="Times New Roman" w:cs="Times New Roman"/>
          <w:color w:val="000000"/>
        </w:rPr>
        <w:t>mediatin</w:t>
      </w:r>
      <w:r w:rsidR="00F87619">
        <w:rPr>
          <w:rFonts w:ascii="Times New Roman" w:hAnsi="Times New Roman" w:cs="Times New Roman"/>
          <w:color w:val="000000"/>
        </w:rPr>
        <w:t>g the genetic specificity of trophic interactions with galling insects</w:t>
      </w:r>
      <w:r w:rsidR="00B3724F">
        <w:rPr>
          <w:rFonts w:ascii="Times New Roman" w:hAnsi="Times New Roman" w:cs="Times New Roman"/>
          <w:color w:val="000000"/>
        </w:rPr>
        <w:t xml:space="preserve">. </w:t>
      </w:r>
      <w:r w:rsidR="002D522E">
        <w:rPr>
          <w:rFonts w:ascii="Times New Roman" w:hAnsi="Times New Roman" w:cs="Times New Roman"/>
          <w:color w:val="000000"/>
        </w:rPr>
        <w:t>In particular</w:t>
      </w:r>
      <w:r w:rsidR="00B3724F">
        <w:rPr>
          <w:rFonts w:ascii="Times New Roman" w:hAnsi="Times New Roman" w:cs="Times New Roman"/>
          <w:color w:val="000000"/>
        </w:rPr>
        <w:t xml:space="preserve">, we found </w:t>
      </w:r>
      <w:r w:rsidR="00150F0B">
        <w:rPr>
          <w:rFonts w:ascii="Times New Roman" w:hAnsi="Times New Roman" w:cs="Times New Roman"/>
          <w:color w:val="000000"/>
        </w:rPr>
        <w:t xml:space="preserve">that </w:t>
      </w:r>
      <w:r w:rsidR="00B465E6">
        <w:rPr>
          <w:rFonts w:ascii="Times New Roman" w:hAnsi="Times New Roman" w:cs="Times New Roman"/>
          <w:color w:val="000000"/>
        </w:rPr>
        <w:t xml:space="preserve">leaf </w:t>
      </w:r>
      <w:r w:rsidR="00376B96">
        <w:rPr>
          <w:rFonts w:ascii="Times New Roman" w:hAnsi="Times New Roman" w:cs="Times New Roman"/>
          <w:color w:val="000000"/>
        </w:rPr>
        <w:t>C</w:t>
      </w:r>
      <w:proofErr w:type="gramStart"/>
      <w:r w:rsidR="00376B96">
        <w:rPr>
          <w:rFonts w:ascii="Times New Roman" w:hAnsi="Times New Roman" w:cs="Times New Roman"/>
          <w:color w:val="000000"/>
        </w:rPr>
        <w:t>:N</w:t>
      </w:r>
      <w:proofErr w:type="gramEnd"/>
      <w:r w:rsidR="00376B96">
        <w:rPr>
          <w:rFonts w:ascii="Times New Roman" w:hAnsi="Times New Roman" w:cs="Times New Roman"/>
          <w:color w:val="000000"/>
        </w:rPr>
        <w:t xml:space="preserve">, </w:t>
      </w:r>
      <w:r w:rsidR="00506A22">
        <w:rPr>
          <w:rFonts w:ascii="Times New Roman" w:hAnsi="Times New Roman" w:cs="Times New Roman"/>
          <w:color w:val="000000"/>
        </w:rPr>
        <w:t xml:space="preserve">certain leaf secondary </w:t>
      </w:r>
      <w:r w:rsidR="00385DCF">
        <w:rPr>
          <w:rFonts w:ascii="Times New Roman" w:hAnsi="Times New Roman" w:cs="Times New Roman"/>
          <w:color w:val="000000"/>
        </w:rPr>
        <w:t>metabolites</w:t>
      </w:r>
      <w:r w:rsidR="00376B96">
        <w:rPr>
          <w:rFonts w:ascii="Times New Roman" w:hAnsi="Times New Roman" w:cs="Times New Roman"/>
          <w:color w:val="000000"/>
        </w:rPr>
        <w:t xml:space="preserve"> </w:t>
      </w:r>
      <w:r w:rsidR="002D522E">
        <w:rPr>
          <w:rFonts w:ascii="Times New Roman" w:hAnsi="Times New Roman" w:cs="Times New Roman"/>
          <w:color w:val="000000"/>
        </w:rPr>
        <w:t>(</w:t>
      </w:r>
      <w:proofErr w:type="spellStart"/>
      <w:r w:rsidR="002D522E">
        <w:rPr>
          <w:rFonts w:ascii="Times New Roman" w:hAnsi="Times New Roman" w:cs="Times New Roman"/>
          <w:color w:val="000000"/>
        </w:rPr>
        <w:t>flavanones</w:t>
      </w:r>
      <w:proofErr w:type="spellEnd"/>
      <w:r w:rsidR="002D522E">
        <w:rPr>
          <w:rFonts w:ascii="Times New Roman" w:hAnsi="Times New Roman" w:cs="Times New Roman"/>
          <w:color w:val="000000"/>
        </w:rPr>
        <w:t>/</w:t>
      </w:r>
      <w:proofErr w:type="spellStart"/>
      <w:r w:rsidR="002D522E">
        <w:rPr>
          <w:rFonts w:ascii="Times New Roman" w:hAnsi="Times New Roman" w:cs="Times New Roman"/>
          <w:color w:val="000000"/>
        </w:rPr>
        <w:t>flavanonols</w:t>
      </w:r>
      <w:proofErr w:type="spellEnd"/>
      <w:r w:rsidR="002D522E">
        <w:rPr>
          <w:rFonts w:ascii="Times New Roman" w:hAnsi="Times New Roman" w:cs="Times New Roman"/>
          <w:color w:val="000000"/>
        </w:rPr>
        <w:t xml:space="preserve"> PC1), and plant size were</w:t>
      </w:r>
      <w:r w:rsidR="0035269C">
        <w:rPr>
          <w:rFonts w:ascii="Times New Roman" w:hAnsi="Times New Roman" w:cs="Times New Roman"/>
          <w:color w:val="000000"/>
        </w:rPr>
        <w:t xml:space="preserve"> associated with changes in the </w:t>
      </w:r>
      <w:r w:rsidR="002D522E">
        <w:rPr>
          <w:rFonts w:ascii="Times New Roman" w:hAnsi="Times New Roman" w:cs="Times New Roman"/>
          <w:color w:val="000000"/>
        </w:rPr>
        <w:t xml:space="preserve">abundance of galling </w:t>
      </w:r>
      <w:r w:rsidR="0035269C">
        <w:rPr>
          <w:rFonts w:ascii="Times New Roman" w:hAnsi="Times New Roman" w:cs="Times New Roman"/>
          <w:color w:val="000000"/>
        </w:rPr>
        <w:t>insects</w:t>
      </w:r>
      <w:r w:rsidR="002D522E">
        <w:rPr>
          <w:rFonts w:ascii="Times New Roman" w:hAnsi="Times New Roman" w:cs="Times New Roman"/>
          <w:color w:val="000000"/>
        </w:rPr>
        <w:t xml:space="preserve"> (</w:t>
      </w:r>
      <w:r w:rsidR="00E04D63">
        <w:rPr>
          <w:rFonts w:ascii="Times New Roman" w:hAnsi="Times New Roman" w:cs="Times New Roman"/>
          <w:color w:val="000000"/>
        </w:rPr>
        <w:t xml:space="preserve">multivariate GLM, </w:t>
      </w:r>
      <w:r w:rsidR="006A686F">
        <w:rPr>
          <w:rFonts w:ascii="STIXGeneral-Regular" w:hAnsi="STIXGeneral-Regular" w:cs="STIXGeneral-Regular"/>
          <w:color w:val="000000"/>
        </w:rPr>
        <w:t>χ</w:t>
      </w:r>
      <w:r w:rsidR="00E04D63" w:rsidRPr="004B0CC0">
        <w:rPr>
          <w:rFonts w:ascii="Times New Roman" w:hAnsi="Times New Roman" w:cs="Times New Roman"/>
          <w:color w:val="000000"/>
          <w:szCs w:val="16"/>
          <w:vertAlign w:val="superscript"/>
        </w:rPr>
        <w:t>2</w:t>
      </w:r>
      <w:r w:rsidR="00E04D63">
        <w:rPr>
          <w:rFonts w:ascii="Times New Roman" w:hAnsi="Times New Roman" w:cs="Times New Roman"/>
          <w:color w:val="000000"/>
          <w:szCs w:val="16"/>
          <w:vertAlign w:val="subscript"/>
        </w:rPr>
        <w:t>3</w:t>
      </w:r>
      <w:r w:rsidR="00E04D63" w:rsidRPr="004B0CC0">
        <w:rPr>
          <w:rFonts w:ascii="Times New Roman" w:hAnsi="Times New Roman" w:cs="Times New Roman"/>
          <w:color w:val="000000"/>
          <w:szCs w:val="16"/>
          <w:vertAlign w:val="subscript"/>
        </w:rPr>
        <w:t>,1</w:t>
      </w:r>
      <w:r w:rsidR="00E04D63">
        <w:rPr>
          <w:rFonts w:ascii="Times New Roman" w:hAnsi="Times New Roman" w:cs="Times New Roman"/>
          <w:color w:val="000000"/>
          <w:szCs w:val="16"/>
          <w:vertAlign w:val="subscript"/>
        </w:rPr>
        <w:t>04</w:t>
      </w:r>
      <w:r w:rsidR="00E04D63">
        <w:rPr>
          <w:rFonts w:ascii="Times New Roman" w:hAnsi="Times New Roman" w:cs="Times New Roman"/>
          <w:color w:val="000000"/>
        </w:rPr>
        <w:t xml:space="preserve"> = 28.44</w:t>
      </w:r>
      <w:r w:rsidR="00E04D63" w:rsidRPr="00804B90">
        <w:rPr>
          <w:rFonts w:ascii="Times New Roman" w:hAnsi="Times New Roman" w:cs="Times New Roman"/>
          <w:color w:val="000000"/>
        </w:rPr>
        <w:t xml:space="preserve">, </w:t>
      </w:r>
      <w:r w:rsidR="00E04D63" w:rsidRPr="00804B90">
        <w:rPr>
          <w:rFonts w:ascii="Times New Roman" w:hAnsi="Times New Roman" w:cs="Times New Roman"/>
          <w:i/>
          <w:iCs/>
          <w:color w:val="000000"/>
        </w:rPr>
        <w:t xml:space="preserve">P </w:t>
      </w:r>
      <w:r w:rsidR="00E04D63">
        <w:rPr>
          <w:rFonts w:ascii="Times New Roman" w:hAnsi="Times New Roman" w:cs="Times New Roman"/>
          <w:color w:val="000000"/>
        </w:rPr>
        <w:t>= 0.004</w:t>
      </w:r>
      <w:r w:rsidR="003B16F6">
        <w:rPr>
          <w:rFonts w:ascii="Times New Roman" w:hAnsi="Times New Roman" w:cs="Times New Roman"/>
          <w:color w:val="000000"/>
        </w:rPr>
        <w:t xml:space="preserve">; </w:t>
      </w:r>
      <w:r w:rsidR="002B4929">
        <w:rPr>
          <w:rFonts w:ascii="Times New Roman" w:hAnsi="Times New Roman" w:cs="Times New Roman"/>
          <w:color w:val="000000"/>
        </w:rPr>
        <w:t>Table S2</w:t>
      </w:r>
      <w:r w:rsidR="002D522E">
        <w:rPr>
          <w:rFonts w:ascii="Times New Roman" w:hAnsi="Times New Roman" w:cs="Times New Roman"/>
          <w:color w:val="000000"/>
        </w:rPr>
        <w:t>)</w:t>
      </w:r>
      <w:r w:rsidR="00416B99">
        <w:rPr>
          <w:rFonts w:ascii="Times New Roman" w:hAnsi="Times New Roman" w:cs="Times New Roman"/>
          <w:color w:val="000000"/>
        </w:rPr>
        <w:t>, whereas leaf gall diameter</w:t>
      </w:r>
      <w:r w:rsidR="002D522E">
        <w:rPr>
          <w:rFonts w:ascii="Times New Roman" w:hAnsi="Times New Roman" w:cs="Times New Roman"/>
          <w:color w:val="000000"/>
        </w:rPr>
        <w:t xml:space="preserve"> was </w:t>
      </w:r>
      <w:ins w:id="53" w:author="Matthew Barbour" w:date="2015-09-17T10:05:00Z">
        <w:r w:rsidR="001E1C54">
          <w:rPr>
            <w:rFonts w:ascii="Times New Roman" w:hAnsi="Times New Roman" w:cs="Times New Roman"/>
            <w:color w:val="000000"/>
          </w:rPr>
          <w:t>associated with</w:t>
        </w:r>
      </w:ins>
      <w:r w:rsidR="002D522E">
        <w:rPr>
          <w:rFonts w:ascii="Times New Roman" w:hAnsi="Times New Roman" w:cs="Times New Roman"/>
          <w:color w:val="000000"/>
        </w:rPr>
        <w:t xml:space="preserve"> variation </w:t>
      </w:r>
      <w:r w:rsidR="00506A22">
        <w:rPr>
          <w:rFonts w:ascii="Times New Roman" w:hAnsi="Times New Roman" w:cs="Times New Roman"/>
          <w:color w:val="000000"/>
        </w:rPr>
        <w:t>in a different suite</w:t>
      </w:r>
      <w:r w:rsidR="002D522E">
        <w:rPr>
          <w:rFonts w:ascii="Times New Roman" w:hAnsi="Times New Roman" w:cs="Times New Roman"/>
          <w:color w:val="000000"/>
        </w:rPr>
        <w:t xml:space="preserve"> of leaf secondary </w:t>
      </w:r>
      <w:r w:rsidR="00385DCF">
        <w:rPr>
          <w:rFonts w:ascii="Times New Roman" w:hAnsi="Times New Roman" w:cs="Times New Roman"/>
          <w:color w:val="000000"/>
        </w:rPr>
        <w:t>metabolites</w:t>
      </w:r>
      <w:r w:rsidR="002D522E">
        <w:rPr>
          <w:rFonts w:ascii="Times New Roman" w:hAnsi="Times New Roman" w:cs="Times New Roman"/>
          <w:color w:val="000000"/>
        </w:rPr>
        <w:t xml:space="preserve"> </w:t>
      </w:r>
      <w:r w:rsidR="000A6335">
        <w:rPr>
          <w:rFonts w:ascii="Times New Roman" w:hAnsi="Times New Roman" w:cs="Times New Roman"/>
          <w:color w:val="000000"/>
        </w:rPr>
        <w:t>(salicy</w:t>
      </w:r>
      <w:r w:rsidR="002D522E">
        <w:rPr>
          <w:rFonts w:ascii="Times New Roman" w:hAnsi="Times New Roman" w:cs="Times New Roman"/>
          <w:color w:val="000000"/>
        </w:rPr>
        <w:t>lates/tannins PC1 and</w:t>
      </w:r>
      <w:r w:rsidR="00376B96">
        <w:rPr>
          <w:rFonts w:ascii="Times New Roman" w:hAnsi="Times New Roman" w:cs="Times New Roman"/>
          <w:color w:val="000000"/>
        </w:rPr>
        <w:t xml:space="preserve"> flavones/</w:t>
      </w:r>
      <w:proofErr w:type="spellStart"/>
      <w:r w:rsidR="00376B96">
        <w:rPr>
          <w:rFonts w:ascii="Times New Roman" w:hAnsi="Times New Roman" w:cs="Times New Roman"/>
          <w:color w:val="000000"/>
        </w:rPr>
        <w:t>flavonols</w:t>
      </w:r>
      <w:proofErr w:type="spellEnd"/>
      <w:r w:rsidR="00376B96">
        <w:rPr>
          <w:rFonts w:ascii="Times New Roman" w:hAnsi="Times New Roman" w:cs="Times New Roman"/>
          <w:color w:val="000000"/>
        </w:rPr>
        <w:t xml:space="preserve"> PC1</w:t>
      </w:r>
      <w:r w:rsidR="003B16F6">
        <w:rPr>
          <w:rFonts w:ascii="Times New Roman" w:hAnsi="Times New Roman" w:cs="Times New Roman"/>
          <w:color w:val="000000"/>
        </w:rPr>
        <w:t xml:space="preserve">)(weighted linear model, </w:t>
      </w:r>
      <w:r w:rsidR="00E04D63" w:rsidRPr="00455202">
        <w:rPr>
          <w:rFonts w:ascii="Times New Roman" w:hAnsi="Times New Roman" w:cs="Times New Roman"/>
          <w:i/>
          <w:color w:val="000000"/>
        </w:rPr>
        <w:t>F</w:t>
      </w:r>
      <w:r w:rsidR="00E04D63">
        <w:rPr>
          <w:rFonts w:ascii="Times New Roman" w:hAnsi="Times New Roman" w:cs="Times New Roman"/>
          <w:color w:val="000000"/>
          <w:szCs w:val="16"/>
          <w:vertAlign w:val="subscript"/>
        </w:rPr>
        <w:t>2,5</w:t>
      </w:r>
      <w:r w:rsidR="00E04D63" w:rsidRPr="00455202">
        <w:rPr>
          <w:rFonts w:ascii="Times New Roman" w:hAnsi="Times New Roman" w:cs="Times New Roman"/>
          <w:color w:val="000000"/>
          <w:szCs w:val="16"/>
          <w:vertAlign w:val="subscript"/>
        </w:rPr>
        <w:t>9</w:t>
      </w:r>
      <w:r w:rsidR="00E04D63">
        <w:rPr>
          <w:rFonts w:ascii="Times New Roman" w:hAnsi="Times New Roman" w:cs="Times New Roman"/>
          <w:color w:val="000000"/>
        </w:rPr>
        <w:t xml:space="preserve"> = 8.27</w:t>
      </w:r>
      <w:r w:rsidR="00E04D63" w:rsidRPr="00804B90">
        <w:rPr>
          <w:rFonts w:ascii="Times New Roman" w:hAnsi="Times New Roman" w:cs="Times New Roman"/>
          <w:color w:val="000000"/>
        </w:rPr>
        <w:t xml:space="preserve">, </w:t>
      </w:r>
      <w:r w:rsidR="00E04D63" w:rsidRPr="00455202">
        <w:rPr>
          <w:rFonts w:ascii="Times New Roman" w:hAnsi="Times New Roman" w:cs="Times New Roman"/>
          <w:i/>
          <w:color w:val="000000"/>
        </w:rPr>
        <w:t>P</w:t>
      </w:r>
      <w:r w:rsidR="00E04D63">
        <w:rPr>
          <w:rFonts w:ascii="Times New Roman" w:hAnsi="Times New Roman" w:cs="Times New Roman"/>
          <w:color w:val="000000"/>
        </w:rPr>
        <w:t xml:space="preserve"> &lt; 0.001</w:t>
      </w:r>
      <w:r w:rsidR="003B16F6">
        <w:rPr>
          <w:rFonts w:ascii="Times New Roman" w:hAnsi="Times New Roman" w:cs="Times New Roman"/>
          <w:color w:val="000000"/>
        </w:rPr>
        <w:t xml:space="preserve">; </w:t>
      </w:r>
      <w:r w:rsidR="002B4929">
        <w:rPr>
          <w:rFonts w:ascii="Times New Roman" w:hAnsi="Times New Roman" w:cs="Times New Roman"/>
          <w:color w:val="000000"/>
        </w:rPr>
        <w:t>Table S2</w:t>
      </w:r>
      <w:r w:rsidR="002D522E">
        <w:rPr>
          <w:rFonts w:ascii="Times New Roman" w:hAnsi="Times New Roman" w:cs="Times New Roman"/>
          <w:color w:val="000000"/>
        </w:rPr>
        <w:t xml:space="preserve">). </w:t>
      </w:r>
      <w:r w:rsidR="00150F0B">
        <w:rPr>
          <w:rFonts w:ascii="Times New Roman" w:hAnsi="Times New Roman" w:cs="Times New Roman"/>
          <w:color w:val="000000"/>
        </w:rPr>
        <w:t>These</w:t>
      </w:r>
      <w:r w:rsidR="00DC7420">
        <w:rPr>
          <w:rFonts w:ascii="Times New Roman" w:hAnsi="Times New Roman" w:cs="Times New Roman"/>
          <w:color w:val="000000"/>
        </w:rPr>
        <w:t xml:space="preserve"> results highlight that </w:t>
      </w:r>
      <w:r w:rsidR="002760AE">
        <w:rPr>
          <w:rFonts w:ascii="Times New Roman" w:hAnsi="Times New Roman" w:cs="Times New Roman"/>
          <w:color w:val="000000"/>
        </w:rPr>
        <w:t>accounting for intraspecific variation in multiple plant traits is important for</w:t>
      </w:r>
      <w:r w:rsidR="00DC7420">
        <w:rPr>
          <w:rFonts w:ascii="Times New Roman" w:hAnsi="Times New Roman" w:cs="Times New Roman"/>
          <w:color w:val="000000"/>
        </w:rPr>
        <w:t xml:space="preserve"> predicting </w:t>
      </w:r>
      <w:r w:rsidR="002D522E">
        <w:rPr>
          <w:rFonts w:ascii="Times New Roman" w:hAnsi="Times New Roman" w:cs="Times New Roman"/>
          <w:color w:val="000000"/>
        </w:rPr>
        <w:t xml:space="preserve">antagonistic interactions between </w:t>
      </w:r>
      <w:r w:rsidR="005C656A">
        <w:rPr>
          <w:rFonts w:ascii="Times New Roman" w:hAnsi="Times New Roman" w:cs="Times New Roman"/>
          <w:color w:val="000000"/>
        </w:rPr>
        <w:t>plant</w:t>
      </w:r>
      <w:r w:rsidR="002D522E">
        <w:rPr>
          <w:rFonts w:ascii="Times New Roman" w:hAnsi="Times New Roman" w:cs="Times New Roman"/>
          <w:color w:val="000000"/>
        </w:rPr>
        <w:t>s and insect herbivores</w:t>
      </w:r>
      <w:r w:rsidR="001C7351">
        <w:rPr>
          <w:rFonts w:ascii="Times New Roman" w:hAnsi="Times New Roman" w:cs="Times New Roman"/>
          <w:color w:val="000000"/>
        </w:rPr>
        <w:t xml:space="preserve"> </w:t>
      </w:r>
      <w:r w:rsidR="00F92812">
        <w:rPr>
          <w:rFonts w:ascii="Times New Roman" w:hAnsi="Times New Roman" w:cs="Times New Roman"/>
          <w:color w:val="000000"/>
        </w:rPr>
        <w:fldChar w:fldCharType="begin">
          <w:fldData xml:space="preserve">NgA5ADUAMABlADEAYwA3AC0AOABiADgANAAtADQANgAzADcALQA5AGQAZAA5AC0AZQA3ADQANgA0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</w:fldData>
        </w:fldChar>
      </w:r>
      <w:r w:rsidR="00F92812">
        <w:rPr>
          <w:rFonts w:ascii="Times New Roman" w:hAnsi="Times New Roman" w:cs="Times New Roman"/>
          <w:color w:val="000000"/>
        </w:rPr>
        <w:instrText>ADDIN LABTIVA_CITE \* MERGEFORMAT</w:instrText>
      </w:r>
      <w:r w:rsidR="00F92812">
        <w:rPr>
          <w:rFonts w:ascii="Times New Roman" w:hAnsi="Times New Roman" w:cs="Times New Roman"/>
          <w:color w:val="000000"/>
        </w:rPr>
      </w:r>
      <w:r w:rsidR="00F92812">
        <w:rPr>
          <w:rFonts w:ascii="Times New Roman" w:hAnsi="Times New Roman" w:cs="Times New Roman"/>
          <w:color w:val="000000"/>
        </w:rPr>
        <w:fldChar w:fldCharType="separate"/>
      </w:r>
      <w:r w:rsidR="007224BF" w:rsidRPr="007224BF">
        <w:rPr>
          <w:rFonts w:ascii="Times New Roman" w:hAnsi="Times New Roman" w:cs="Times New Roman"/>
          <w:noProof/>
          <w:color w:val="000000"/>
          <w:lang w:val="en-US"/>
        </w:rPr>
        <w:t>(19)</w:t>
      </w:r>
      <w:r w:rsidR="00F92812">
        <w:rPr>
          <w:rFonts w:ascii="Times New Roman" w:hAnsi="Times New Roman" w:cs="Times New Roman"/>
          <w:color w:val="000000"/>
        </w:rPr>
        <w:fldChar w:fldCharType="end"/>
      </w:r>
      <w:r w:rsidR="001C7351">
        <w:rPr>
          <w:rFonts w:ascii="Times New Roman" w:hAnsi="Times New Roman" w:cs="Times New Roman"/>
          <w:color w:val="000000"/>
        </w:rPr>
        <w:t xml:space="preserve">, </w:t>
      </w:r>
      <w:r w:rsidR="00231536">
        <w:rPr>
          <w:rFonts w:ascii="Times New Roman" w:hAnsi="Times New Roman" w:cs="Times New Roman"/>
          <w:color w:val="000000"/>
        </w:rPr>
        <w:t xml:space="preserve">and should therefore be incorporated into mechanistic models of </w:t>
      </w:r>
      <w:r w:rsidR="001F4E05">
        <w:rPr>
          <w:rFonts w:ascii="Times New Roman" w:hAnsi="Times New Roman" w:cs="Times New Roman"/>
          <w:color w:val="000000"/>
        </w:rPr>
        <w:t>food-web structure</w:t>
      </w:r>
      <w:r w:rsidR="00231536">
        <w:rPr>
          <w:rFonts w:ascii="Times New Roman" w:hAnsi="Times New Roman" w:cs="Times New Roman"/>
          <w:color w:val="000000"/>
        </w:rPr>
        <w:t>.</w:t>
      </w:r>
      <w:r w:rsidR="00231536" w:rsidDel="00231536">
        <w:rPr>
          <w:rFonts w:ascii="Times New Roman" w:hAnsi="Times New Roman" w:cs="Times New Roman"/>
          <w:color w:val="000000"/>
        </w:rPr>
        <w:t xml:space="preserve"> </w:t>
      </w:r>
    </w:p>
    <w:p w14:paraId="40B0C218" w14:textId="77777777" w:rsidR="00804B90" w:rsidRPr="00804B90" w:rsidRDefault="00804B9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p>
    <w:p w14:paraId="67D29797" w14:textId="452530C5" w:rsidR="00DA620C" w:rsidRDefault="00072B8B"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r>
        <w:rPr>
          <w:rFonts w:ascii="Times New Roman" w:hAnsi="Times New Roman" w:cs="Times New Roman"/>
          <w:color w:val="000000"/>
        </w:rPr>
        <w:t>We found that the effects of willow genetic variation extended beyond pairwise interactions</w:t>
      </w:r>
      <w:r w:rsidR="00B12038">
        <w:rPr>
          <w:rFonts w:ascii="Times New Roman" w:hAnsi="Times New Roman" w:cs="Times New Roman"/>
          <w:color w:val="000000"/>
        </w:rPr>
        <w:t xml:space="preserve"> with herbivores</w:t>
      </w:r>
      <w:r w:rsidR="001C7351">
        <w:rPr>
          <w:rFonts w:ascii="Times New Roman" w:hAnsi="Times New Roman" w:cs="Times New Roman"/>
          <w:color w:val="000000"/>
        </w:rPr>
        <w:t xml:space="preserve"> </w:t>
      </w:r>
      <w:r w:rsidR="00B21A2D">
        <w:rPr>
          <w:rFonts w:ascii="Times New Roman" w:hAnsi="Times New Roman" w:cs="Times New Roman"/>
          <w:color w:val="000000"/>
        </w:rPr>
        <w:fldChar w:fldCharType="begin">
          <w:fldData xml:space="preserve">NgA5ADUAMABlADEAYwA3AC0AOABiADgANAAtADQANgAzADcALQA5AGQAZAA5AC0AZQA3ADQANgA0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</w:fldData>
        </w:fldChar>
      </w:r>
      <w:r w:rsidR="00B21A2D">
        <w:rPr>
          <w:rFonts w:ascii="Times New Roman" w:hAnsi="Times New Roman" w:cs="Times New Roman"/>
          <w:color w:val="000000"/>
        </w:rPr>
        <w:instrText>ADDIN LABTIVA_CITE \* MERGEFORMAT</w:instrText>
      </w:r>
      <w:r w:rsidR="00B21A2D">
        <w:rPr>
          <w:rFonts w:ascii="Times New Roman" w:hAnsi="Times New Roman" w:cs="Times New Roman"/>
          <w:color w:val="000000"/>
        </w:rPr>
      </w:r>
      <w:r w:rsidR="00B21A2D">
        <w:rPr>
          <w:rFonts w:ascii="Times New Roman" w:hAnsi="Times New Roman" w:cs="Times New Roman"/>
          <w:color w:val="000000"/>
        </w:rPr>
        <w:fldChar w:fldCharType="separate"/>
      </w:r>
      <w:r w:rsidR="007224BF" w:rsidRPr="007224BF">
        <w:rPr>
          <w:rFonts w:ascii="Times New Roman" w:hAnsi="Times New Roman" w:cs="Times New Roman"/>
          <w:noProof/>
          <w:color w:val="000000"/>
          <w:lang w:val="en-US"/>
        </w:rPr>
        <w:t>(11, 12, 15)</w:t>
      </w:r>
      <w:r w:rsidR="00B21A2D">
        <w:rPr>
          <w:rFonts w:ascii="Times New Roman" w:hAnsi="Times New Roman" w:cs="Times New Roman"/>
          <w:color w:val="000000"/>
        </w:rPr>
        <w:fldChar w:fldCharType="end"/>
      </w:r>
      <w:r w:rsidR="001C7351">
        <w:rPr>
          <w:rFonts w:ascii="Times New Roman" w:hAnsi="Times New Roman" w:cs="Times New Roman"/>
          <w:color w:val="000000"/>
        </w:rPr>
        <w:t xml:space="preserve"> and simple tri-trophic interactions </w:t>
      </w:r>
      <w:r w:rsidR="00F92812">
        <w:rPr>
          <w:rFonts w:ascii="Times New Roman" w:hAnsi="Times New Roman" w:cs="Times New Roman"/>
          <w:color w:val="000000"/>
        </w:rPr>
        <w:fldChar w:fldCharType="begin">
          <w:fldData xml:space="preserve">NgA5ADUAMABlADEAYwA3AC0AOABiADgANAAtADQANgAzADcALQA5AGQAZAA5AC0AZQA3ADQANgA0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</w:fldData>
        </w:fldChar>
      </w:r>
      <w:r w:rsidR="00F92812">
        <w:rPr>
          <w:rFonts w:ascii="Times New Roman" w:hAnsi="Times New Roman" w:cs="Times New Roman"/>
          <w:color w:val="000000"/>
        </w:rPr>
        <w:instrText>ADDIN LABTIVA_CITE \* MERGEFORMAT</w:instrText>
      </w:r>
      <w:r w:rsidR="00F92812">
        <w:rPr>
          <w:rFonts w:ascii="Times New Roman" w:hAnsi="Times New Roman" w:cs="Times New Roman"/>
          <w:color w:val="000000"/>
        </w:rPr>
      </w:r>
      <w:r w:rsidR="00F92812">
        <w:rPr>
          <w:rFonts w:ascii="Times New Roman" w:hAnsi="Times New Roman" w:cs="Times New Roman"/>
          <w:color w:val="000000"/>
        </w:rPr>
        <w:fldChar w:fldCharType="separate"/>
      </w:r>
      <w:r w:rsidR="007224BF" w:rsidRPr="007224BF">
        <w:rPr>
          <w:rFonts w:ascii="Times New Roman" w:hAnsi="Times New Roman" w:cs="Times New Roman"/>
          <w:noProof/>
          <w:color w:val="000000"/>
          <w:lang w:val="en-US"/>
        </w:rPr>
        <w:t>(8–10, 21)</w:t>
      </w:r>
      <w:r w:rsidR="00F92812">
        <w:rPr>
          <w:rFonts w:ascii="Times New Roman" w:hAnsi="Times New Roman" w:cs="Times New Roman"/>
          <w:color w:val="000000"/>
        </w:rPr>
        <w:fldChar w:fldCharType="end"/>
      </w:r>
      <w:r w:rsidR="001C7351">
        <w:rPr>
          <w:rFonts w:ascii="Times New Roman" w:hAnsi="Times New Roman" w:cs="Times New Roman"/>
          <w:color w:val="000000"/>
        </w:rPr>
        <w:t xml:space="preserve"> </w:t>
      </w:r>
      <w:r w:rsidR="00D73A0B">
        <w:rPr>
          <w:rFonts w:ascii="Times New Roman" w:hAnsi="Times New Roman" w:cs="Times New Roman"/>
          <w:color w:val="000000"/>
        </w:rPr>
        <w:t xml:space="preserve">to determine </w:t>
      </w:r>
      <w:r>
        <w:rPr>
          <w:rFonts w:ascii="Times New Roman" w:hAnsi="Times New Roman" w:cs="Times New Roman"/>
          <w:color w:val="000000"/>
        </w:rPr>
        <w:t xml:space="preserve">the assembly of the </w:t>
      </w:r>
      <w:r w:rsidR="002B76DF">
        <w:rPr>
          <w:rFonts w:ascii="Times New Roman" w:hAnsi="Times New Roman" w:cs="Times New Roman"/>
          <w:color w:val="000000"/>
        </w:rPr>
        <w:t xml:space="preserve">network of </w:t>
      </w:r>
      <w:r>
        <w:rPr>
          <w:rFonts w:ascii="Times New Roman" w:hAnsi="Times New Roman" w:cs="Times New Roman"/>
          <w:color w:val="000000"/>
        </w:rPr>
        <w:t>gall-</w:t>
      </w:r>
      <w:proofErr w:type="spellStart"/>
      <w:r>
        <w:rPr>
          <w:rFonts w:ascii="Times New Roman" w:hAnsi="Times New Roman" w:cs="Times New Roman"/>
          <w:color w:val="000000"/>
        </w:rPr>
        <w:t>parasitoid</w:t>
      </w:r>
      <w:proofErr w:type="spellEnd"/>
      <w:r>
        <w:rPr>
          <w:rFonts w:ascii="Times New Roman" w:hAnsi="Times New Roman" w:cs="Times New Roman"/>
          <w:color w:val="000000"/>
        </w:rPr>
        <w:t xml:space="preserve"> interaction</w:t>
      </w:r>
      <w:r w:rsidR="002B76DF">
        <w:rPr>
          <w:rFonts w:ascii="Times New Roman" w:hAnsi="Times New Roman" w:cs="Times New Roman"/>
          <w:color w:val="000000"/>
        </w:rPr>
        <w:t>s</w:t>
      </w:r>
      <w:r w:rsidR="00DB63B7">
        <w:rPr>
          <w:rFonts w:ascii="Times New Roman" w:hAnsi="Times New Roman" w:cs="Times New Roman"/>
          <w:color w:val="000000"/>
        </w:rPr>
        <w:t xml:space="preserve"> </w:t>
      </w:r>
      <w:r w:rsidR="00DB63B7" w:rsidRPr="00804B90">
        <w:rPr>
          <w:rFonts w:ascii="Times New Roman" w:hAnsi="Times New Roman" w:cs="Times New Roman"/>
          <w:color w:val="000000"/>
        </w:rPr>
        <w:t>(</w:t>
      </w:r>
      <w:r w:rsidR="00BF6425">
        <w:rPr>
          <w:rFonts w:ascii="Times New Roman" w:hAnsi="Times New Roman" w:cs="Times New Roman"/>
          <w:color w:val="000000"/>
        </w:rPr>
        <w:t xml:space="preserve">multivariate GLM, </w:t>
      </w:r>
      <w:r w:rsidR="006A686F">
        <w:rPr>
          <w:rFonts w:ascii="STIXGeneral-Regular" w:hAnsi="STIXGeneral-Regular" w:cs="STIXGeneral-Regular"/>
          <w:color w:val="000000"/>
        </w:rPr>
        <w:t>χ</w:t>
      </w:r>
      <w:r w:rsidR="00DB63B7" w:rsidRPr="004B0CC0">
        <w:rPr>
          <w:rFonts w:ascii="Times New Roman" w:hAnsi="Times New Roman" w:cs="Times New Roman"/>
          <w:color w:val="000000"/>
          <w:szCs w:val="16"/>
          <w:vertAlign w:val="superscript"/>
        </w:rPr>
        <w:t>2</w:t>
      </w:r>
      <w:r w:rsidR="00DB63B7" w:rsidRPr="004B0CC0">
        <w:rPr>
          <w:rFonts w:ascii="Times New Roman" w:hAnsi="Times New Roman" w:cs="Times New Roman"/>
          <w:color w:val="000000"/>
          <w:szCs w:val="16"/>
          <w:vertAlign w:val="subscript"/>
        </w:rPr>
        <w:t>25</w:t>
      </w:r>
      <w:proofErr w:type="gramStart"/>
      <w:r w:rsidR="00DB63B7" w:rsidRPr="004B0CC0">
        <w:rPr>
          <w:rFonts w:ascii="Times New Roman" w:hAnsi="Times New Roman" w:cs="Times New Roman"/>
          <w:color w:val="000000"/>
          <w:szCs w:val="16"/>
          <w:vertAlign w:val="subscript"/>
        </w:rPr>
        <w:t>,119</w:t>
      </w:r>
      <w:proofErr w:type="gramEnd"/>
      <w:r w:rsidR="00DB63B7" w:rsidRPr="00804B90">
        <w:rPr>
          <w:rFonts w:ascii="Times New Roman" w:hAnsi="Times New Roman" w:cs="Times New Roman"/>
          <w:color w:val="000000"/>
        </w:rPr>
        <w:t xml:space="preserve"> = 357.10, </w:t>
      </w:r>
      <w:r w:rsidR="00DB63B7" w:rsidRPr="00804B90">
        <w:rPr>
          <w:rFonts w:ascii="Times New Roman" w:hAnsi="Times New Roman" w:cs="Times New Roman"/>
          <w:i/>
          <w:iCs/>
          <w:color w:val="000000"/>
        </w:rPr>
        <w:t xml:space="preserve">P </w:t>
      </w:r>
      <w:r w:rsidR="00DB63B7" w:rsidRPr="00804B90">
        <w:rPr>
          <w:rFonts w:ascii="Times New Roman" w:hAnsi="Times New Roman" w:cs="Times New Roman"/>
          <w:color w:val="000000"/>
        </w:rPr>
        <w:t>= 0.001</w:t>
      </w:r>
      <w:r w:rsidR="00830F9C">
        <w:rPr>
          <w:rFonts w:ascii="Times New Roman" w:hAnsi="Times New Roman" w:cs="Times New Roman"/>
          <w:color w:val="000000"/>
        </w:rPr>
        <w:t>; Table S1</w:t>
      </w:r>
      <w:r w:rsidR="00DB63B7" w:rsidRPr="00804B90">
        <w:rPr>
          <w:rFonts w:ascii="Times New Roman" w:hAnsi="Times New Roman" w:cs="Times New Roman"/>
          <w:color w:val="000000"/>
        </w:rPr>
        <w:t>)</w:t>
      </w:r>
      <w:r>
        <w:rPr>
          <w:rFonts w:ascii="Times New Roman" w:hAnsi="Times New Roman" w:cs="Times New Roman"/>
          <w:color w:val="000000"/>
        </w:rPr>
        <w:t>.</w:t>
      </w:r>
      <w:r w:rsidR="00804B90" w:rsidRPr="00804B90">
        <w:rPr>
          <w:rFonts w:ascii="Times New Roman" w:hAnsi="Times New Roman" w:cs="Times New Roman"/>
          <w:color w:val="000000"/>
        </w:rPr>
        <w:t xml:space="preserve"> </w:t>
      </w:r>
      <w:r w:rsidR="00B12038">
        <w:rPr>
          <w:rFonts w:ascii="Times New Roman" w:hAnsi="Times New Roman" w:cs="Times New Roman"/>
          <w:color w:val="000000"/>
        </w:rPr>
        <w:t>In particular</w:t>
      </w:r>
      <w:r w:rsidR="00804B90" w:rsidRPr="00804B90">
        <w:rPr>
          <w:rFonts w:ascii="Times New Roman" w:hAnsi="Times New Roman" w:cs="Times New Roman"/>
          <w:color w:val="000000"/>
        </w:rPr>
        <w:t xml:space="preserve">, </w:t>
      </w:r>
      <w:r w:rsidR="00AA4513">
        <w:rPr>
          <w:rFonts w:ascii="Times New Roman" w:hAnsi="Times New Roman" w:cs="Times New Roman"/>
          <w:color w:val="000000"/>
        </w:rPr>
        <w:t xml:space="preserve">we found that </w:t>
      </w:r>
      <w:r w:rsidR="00830F9C">
        <w:rPr>
          <w:rFonts w:ascii="Times New Roman" w:hAnsi="Times New Roman" w:cs="Times New Roman"/>
          <w:color w:val="000000"/>
        </w:rPr>
        <w:t xml:space="preserve">the frequency of </w:t>
      </w:r>
      <w:r w:rsidR="00804B90" w:rsidRPr="00804B90">
        <w:rPr>
          <w:rFonts w:ascii="Times New Roman" w:hAnsi="Times New Roman" w:cs="Times New Roman"/>
          <w:color w:val="000000"/>
        </w:rPr>
        <w:t xml:space="preserve">parasitism from three </w:t>
      </w:r>
      <w:proofErr w:type="spellStart"/>
      <w:r w:rsidR="00804B90" w:rsidRPr="00804B90">
        <w:rPr>
          <w:rFonts w:ascii="Times New Roman" w:hAnsi="Times New Roman" w:cs="Times New Roman"/>
          <w:color w:val="000000"/>
        </w:rPr>
        <w:t>parasitoids</w:t>
      </w:r>
      <w:proofErr w:type="spellEnd"/>
      <w:r w:rsidR="00804B90" w:rsidRPr="00804B90">
        <w:rPr>
          <w:rFonts w:ascii="Times New Roman" w:hAnsi="Times New Roman" w:cs="Times New Roman"/>
          <w:color w:val="000000"/>
        </w:rPr>
        <w:t xml:space="preserve"> (</w:t>
      </w:r>
      <w:proofErr w:type="spellStart"/>
      <w:r w:rsidR="00804B90" w:rsidRPr="00804B90">
        <w:rPr>
          <w:rFonts w:ascii="Times New Roman" w:hAnsi="Times New Roman" w:cs="Times New Roman"/>
          <w:i/>
          <w:iCs/>
          <w:color w:val="000000"/>
        </w:rPr>
        <w:t>Platygaster</w:t>
      </w:r>
      <w:proofErr w:type="spellEnd"/>
      <w:r w:rsidR="00804B90" w:rsidRPr="00804B90">
        <w:rPr>
          <w:rFonts w:ascii="Times New Roman" w:hAnsi="Times New Roman" w:cs="Times New Roman"/>
          <w:color w:val="000000"/>
        </w:rPr>
        <w:t xml:space="preserve"> sp., </w:t>
      </w:r>
      <w:proofErr w:type="spellStart"/>
      <w:r w:rsidR="00804B90" w:rsidRPr="00804B90">
        <w:rPr>
          <w:rFonts w:ascii="Times New Roman" w:hAnsi="Times New Roman" w:cs="Times New Roman"/>
          <w:i/>
          <w:iCs/>
          <w:color w:val="000000"/>
        </w:rPr>
        <w:t>Mesopolobus</w:t>
      </w:r>
      <w:proofErr w:type="spellEnd"/>
      <w:r w:rsidR="00804B90" w:rsidRPr="00804B90">
        <w:rPr>
          <w:rFonts w:ascii="Times New Roman" w:hAnsi="Times New Roman" w:cs="Times New Roman"/>
          <w:color w:val="000000"/>
        </w:rPr>
        <w:t xml:space="preserve"> sp., and </w:t>
      </w:r>
      <w:proofErr w:type="spellStart"/>
      <w:r w:rsidR="00804B90" w:rsidRPr="00804B90">
        <w:rPr>
          <w:rFonts w:ascii="Times New Roman" w:hAnsi="Times New Roman" w:cs="Times New Roman"/>
          <w:i/>
          <w:iCs/>
          <w:color w:val="000000"/>
        </w:rPr>
        <w:t>Torymus</w:t>
      </w:r>
      <w:proofErr w:type="spellEnd"/>
      <w:r w:rsidR="000E0885">
        <w:rPr>
          <w:rFonts w:ascii="Times New Roman" w:hAnsi="Times New Roman" w:cs="Times New Roman"/>
          <w:color w:val="000000"/>
        </w:rPr>
        <w:t xml:space="preserve"> sp.) on leaf galls varied </w:t>
      </w:r>
      <w:r w:rsidR="004208D6">
        <w:rPr>
          <w:rFonts w:ascii="Times New Roman" w:hAnsi="Times New Roman" w:cs="Times New Roman"/>
          <w:color w:val="000000"/>
        </w:rPr>
        <w:t>270%, 30%, and 40%</w:t>
      </w:r>
      <w:r w:rsidR="00804B90" w:rsidRPr="00804B90">
        <w:rPr>
          <w:rFonts w:ascii="Times New Roman" w:hAnsi="Times New Roman" w:cs="Times New Roman"/>
          <w:color w:val="000000"/>
        </w:rPr>
        <w:t xml:space="preserve"> among willow genotypes,</w:t>
      </w:r>
      <w:r w:rsidR="004208D6">
        <w:rPr>
          <w:rFonts w:ascii="Times New Roman" w:hAnsi="Times New Roman" w:cs="Times New Roman"/>
          <w:color w:val="000000"/>
        </w:rPr>
        <w:t xml:space="preserve"> respectively</w:t>
      </w:r>
      <w:r w:rsidR="007065D7">
        <w:rPr>
          <w:rFonts w:ascii="Times New Roman" w:hAnsi="Times New Roman" w:cs="Times New Roman"/>
          <w:color w:val="000000"/>
        </w:rPr>
        <w:t xml:space="preserve"> (Fig. 4</w:t>
      </w:r>
      <w:r w:rsidR="00830F9C">
        <w:rPr>
          <w:rFonts w:ascii="Times New Roman" w:hAnsi="Times New Roman" w:cs="Times New Roman"/>
          <w:color w:val="000000"/>
        </w:rPr>
        <w:t>A-C)</w:t>
      </w:r>
      <w:r w:rsidR="001F4E05">
        <w:rPr>
          <w:rFonts w:ascii="Times New Roman" w:hAnsi="Times New Roman" w:cs="Times New Roman"/>
          <w:color w:val="000000"/>
        </w:rPr>
        <w:t>. This variation resulted</w:t>
      </w:r>
      <w:r w:rsidR="00804B90" w:rsidRPr="00804B90">
        <w:rPr>
          <w:rFonts w:ascii="Times New Roman" w:hAnsi="Times New Roman" w:cs="Times New Roman"/>
          <w:color w:val="000000"/>
        </w:rPr>
        <w:t xml:space="preserve"> in 78% dissimilarity in </w:t>
      </w:r>
      <w:r w:rsidR="00DB63B7">
        <w:rPr>
          <w:rFonts w:ascii="Times New Roman" w:hAnsi="Times New Roman" w:cs="Times New Roman"/>
          <w:color w:val="000000"/>
        </w:rPr>
        <w:t xml:space="preserve">the </w:t>
      </w:r>
      <w:r w:rsidR="00AA4513">
        <w:rPr>
          <w:rFonts w:ascii="Times New Roman" w:hAnsi="Times New Roman" w:cs="Times New Roman"/>
          <w:color w:val="000000"/>
        </w:rPr>
        <w:t xml:space="preserve">average </w:t>
      </w:r>
      <w:r w:rsidR="00DB63B7">
        <w:rPr>
          <w:rFonts w:ascii="Times New Roman" w:hAnsi="Times New Roman" w:cs="Times New Roman"/>
          <w:color w:val="000000"/>
        </w:rPr>
        <w:t xml:space="preserve">composition of </w:t>
      </w:r>
      <w:r w:rsidR="00804B90" w:rsidRPr="00804B90">
        <w:rPr>
          <w:rFonts w:ascii="Times New Roman" w:hAnsi="Times New Roman" w:cs="Times New Roman"/>
          <w:color w:val="000000"/>
        </w:rPr>
        <w:t>gall-</w:t>
      </w:r>
      <w:proofErr w:type="spellStart"/>
      <w:r w:rsidR="00804B90" w:rsidRPr="00804B90">
        <w:rPr>
          <w:rFonts w:ascii="Times New Roman" w:hAnsi="Times New Roman" w:cs="Times New Roman"/>
          <w:color w:val="000000"/>
        </w:rPr>
        <w:t>parasitoid</w:t>
      </w:r>
      <w:proofErr w:type="spellEnd"/>
      <w:r w:rsidR="00804B90" w:rsidRPr="00804B90">
        <w:rPr>
          <w:rFonts w:ascii="Times New Roman" w:hAnsi="Times New Roman" w:cs="Times New Roman"/>
          <w:color w:val="000000"/>
        </w:rPr>
        <w:t xml:space="preserve"> </w:t>
      </w:r>
      <w:r w:rsidR="00DB63B7">
        <w:rPr>
          <w:rFonts w:ascii="Times New Roman" w:hAnsi="Times New Roman" w:cs="Times New Roman"/>
          <w:color w:val="000000"/>
        </w:rPr>
        <w:t>interactions</w:t>
      </w:r>
      <w:r w:rsidR="00167DBE">
        <w:rPr>
          <w:rFonts w:ascii="Times New Roman" w:hAnsi="Times New Roman" w:cs="Times New Roman"/>
          <w:color w:val="000000"/>
        </w:rPr>
        <w:t xml:space="preserve"> </w:t>
      </w:r>
      <w:r w:rsidR="001F4E05">
        <w:rPr>
          <w:rFonts w:ascii="Times New Roman" w:hAnsi="Times New Roman" w:cs="Times New Roman"/>
          <w:color w:val="000000"/>
        </w:rPr>
        <w:t xml:space="preserve">among willow genotypes </w:t>
      </w:r>
      <w:r w:rsidR="00DB63B7">
        <w:rPr>
          <w:rFonts w:ascii="Times New Roman" w:hAnsi="Times New Roman" w:cs="Times New Roman"/>
          <w:color w:val="000000"/>
        </w:rPr>
        <w:t>(</w:t>
      </w:r>
      <w:r w:rsidR="00DB63B7" w:rsidRPr="00167DBE">
        <w:rPr>
          <w:rFonts w:ascii="Times New Roman" w:hAnsi="Times New Roman" w:cs="Times New Roman"/>
          <w:i/>
          <w:color w:val="000000"/>
        </w:rPr>
        <w:t>F</w:t>
      </w:r>
      <w:r w:rsidR="00DB63B7" w:rsidRPr="00167DBE">
        <w:rPr>
          <w:rFonts w:ascii="Times New Roman" w:hAnsi="Times New Roman" w:cs="Times New Roman"/>
          <w:color w:val="000000"/>
          <w:vertAlign w:val="subscript"/>
        </w:rPr>
        <w:t>12</w:t>
      </w:r>
      <w:proofErr w:type="gramStart"/>
      <w:r w:rsidR="00DB63B7" w:rsidRPr="00167DBE">
        <w:rPr>
          <w:rFonts w:ascii="Times New Roman" w:hAnsi="Times New Roman" w:cs="Times New Roman"/>
          <w:color w:val="000000"/>
          <w:vertAlign w:val="subscript"/>
        </w:rPr>
        <w:t>,45</w:t>
      </w:r>
      <w:proofErr w:type="gramEnd"/>
      <w:r w:rsidR="00DB63B7" w:rsidRPr="00167DBE">
        <w:rPr>
          <w:rFonts w:ascii="Times New Roman" w:hAnsi="Times New Roman" w:cs="Times New Roman"/>
          <w:color w:val="000000"/>
          <w:vertAlign w:val="subscript"/>
        </w:rPr>
        <w:t xml:space="preserve"> </w:t>
      </w:r>
      <w:r w:rsidR="00DB63B7">
        <w:rPr>
          <w:rFonts w:ascii="Times New Roman" w:hAnsi="Times New Roman" w:cs="Times New Roman"/>
          <w:color w:val="000000"/>
        </w:rPr>
        <w:t xml:space="preserve">= 1.57, </w:t>
      </w:r>
      <w:r w:rsidR="00DB63B7" w:rsidRPr="00167DBE">
        <w:rPr>
          <w:rFonts w:ascii="Times New Roman" w:hAnsi="Times New Roman" w:cs="Times New Roman"/>
          <w:i/>
          <w:color w:val="000000"/>
        </w:rPr>
        <w:t>P</w:t>
      </w:r>
      <w:r w:rsidR="00830F9C">
        <w:rPr>
          <w:rFonts w:ascii="Times New Roman" w:hAnsi="Times New Roman" w:cs="Times New Roman"/>
          <w:color w:val="000000"/>
        </w:rPr>
        <w:t xml:space="preserve"> = 0.007)</w:t>
      </w:r>
      <w:r w:rsidR="00804B90" w:rsidRPr="00804B90">
        <w:rPr>
          <w:rFonts w:ascii="Times New Roman" w:hAnsi="Times New Roman" w:cs="Times New Roman"/>
          <w:color w:val="000000"/>
        </w:rPr>
        <w:t>.</w:t>
      </w:r>
      <w:r w:rsidR="0029358B">
        <w:rPr>
          <w:rFonts w:ascii="Times New Roman" w:hAnsi="Times New Roman" w:cs="Times New Roman"/>
          <w:color w:val="000000"/>
        </w:rPr>
        <w:t xml:space="preserve"> </w:t>
      </w:r>
      <w:r w:rsidR="002B76DF">
        <w:rPr>
          <w:rFonts w:ascii="Times New Roman" w:hAnsi="Times New Roman" w:cs="Times New Roman"/>
          <w:color w:val="000000"/>
        </w:rPr>
        <w:t xml:space="preserve">Furthermore, we found that </w:t>
      </w:r>
      <w:r w:rsidR="00DA620C">
        <w:rPr>
          <w:rFonts w:ascii="Times New Roman" w:hAnsi="Times New Roman" w:cs="Times New Roman"/>
          <w:color w:val="000000"/>
        </w:rPr>
        <w:t>the probability of a gall being parasitized also depended</w:t>
      </w:r>
      <w:r w:rsidR="00DA620C" w:rsidRPr="00804B90">
        <w:rPr>
          <w:rFonts w:ascii="Times New Roman" w:hAnsi="Times New Roman" w:cs="Times New Roman"/>
          <w:color w:val="000000"/>
        </w:rPr>
        <w:t xml:space="preserve"> on willow genotype</w:t>
      </w:r>
      <w:r w:rsidR="00830F9C">
        <w:rPr>
          <w:rFonts w:ascii="Times New Roman" w:hAnsi="Times New Roman" w:cs="Times New Roman"/>
          <w:color w:val="000000"/>
        </w:rPr>
        <w:t xml:space="preserve"> (Table S1)</w:t>
      </w:r>
      <w:r w:rsidR="00DA620C" w:rsidRPr="00804B90">
        <w:rPr>
          <w:rFonts w:ascii="Times New Roman" w:hAnsi="Times New Roman" w:cs="Times New Roman"/>
          <w:color w:val="000000"/>
        </w:rPr>
        <w:t xml:space="preserve">, </w:t>
      </w:r>
      <w:r w:rsidR="00DA620C">
        <w:rPr>
          <w:rFonts w:ascii="Times New Roman" w:hAnsi="Times New Roman" w:cs="Times New Roman"/>
          <w:color w:val="000000"/>
        </w:rPr>
        <w:t xml:space="preserve">a pattern that was particularly strong </w:t>
      </w:r>
      <w:r w:rsidR="00DA620C" w:rsidRPr="00804B90">
        <w:rPr>
          <w:rFonts w:ascii="Times New Roman" w:hAnsi="Times New Roman" w:cs="Times New Roman"/>
          <w:color w:val="000000"/>
        </w:rPr>
        <w:t>for leaf galls (</w:t>
      </w:r>
      <w:r w:rsidR="007065D7">
        <w:rPr>
          <w:rFonts w:ascii="Times New Roman" w:hAnsi="Times New Roman" w:cs="Times New Roman"/>
          <w:color w:val="000000"/>
        </w:rPr>
        <w:t>Fig. 4</w:t>
      </w:r>
      <w:r w:rsidR="00830F9C">
        <w:rPr>
          <w:rFonts w:ascii="Times New Roman" w:hAnsi="Times New Roman" w:cs="Times New Roman"/>
          <w:color w:val="000000"/>
        </w:rPr>
        <w:t>D</w:t>
      </w:r>
      <w:r w:rsidR="00DA620C" w:rsidRPr="00804B90">
        <w:rPr>
          <w:rFonts w:ascii="Times New Roman" w:hAnsi="Times New Roman" w:cs="Times New Roman"/>
          <w:color w:val="000000"/>
        </w:rPr>
        <w:t xml:space="preserve">). </w:t>
      </w:r>
    </w:p>
    <w:p w14:paraId="0C5944A7" w14:textId="77777777" w:rsidR="00DA620C" w:rsidRDefault="00DA620C"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p>
    <w:p w14:paraId="11C3A8A8" w14:textId="2674AE59" w:rsidR="00D52244" w:rsidRPr="00804B90" w:rsidRDefault="00385D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r>
        <w:rPr>
          <w:rFonts w:ascii="Times New Roman" w:hAnsi="Times New Roman" w:cs="Times New Roman"/>
          <w:color w:val="000000"/>
        </w:rPr>
        <w:t>The g</w:t>
      </w:r>
      <w:r w:rsidR="00C17C70">
        <w:rPr>
          <w:rFonts w:ascii="Times New Roman" w:hAnsi="Times New Roman" w:cs="Times New Roman"/>
          <w:color w:val="000000"/>
        </w:rPr>
        <w:t>enetic specificity</w:t>
      </w:r>
      <w:r w:rsidR="00DA620C">
        <w:rPr>
          <w:rFonts w:ascii="Times New Roman" w:hAnsi="Times New Roman" w:cs="Times New Roman"/>
          <w:color w:val="000000"/>
        </w:rPr>
        <w:t xml:space="preserve"> </w:t>
      </w:r>
      <w:r>
        <w:rPr>
          <w:rFonts w:ascii="Times New Roman" w:hAnsi="Times New Roman" w:cs="Times New Roman"/>
          <w:color w:val="000000"/>
        </w:rPr>
        <w:t>of</w:t>
      </w:r>
      <w:r w:rsidR="00804B90" w:rsidRPr="00804B90">
        <w:rPr>
          <w:rFonts w:ascii="Times New Roman" w:hAnsi="Times New Roman" w:cs="Times New Roman"/>
          <w:color w:val="000000"/>
        </w:rPr>
        <w:t xml:space="preserve"> </w:t>
      </w:r>
      <w:r w:rsidR="007D6B2D">
        <w:rPr>
          <w:rFonts w:ascii="Times New Roman" w:hAnsi="Times New Roman" w:cs="Times New Roman"/>
          <w:color w:val="000000"/>
        </w:rPr>
        <w:t xml:space="preserve">the </w:t>
      </w:r>
      <w:r w:rsidR="006A686F">
        <w:rPr>
          <w:rFonts w:ascii="Times New Roman" w:hAnsi="Times New Roman" w:cs="Times New Roman"/>
          <w:color w:val="000000"/>
        </w:rPr>
        <w:t xml:space="preserve">network of </w:t>
      </w:r>
      <w:r w:rsidR="007D6B2D">
        <w:rPr>
          <w:rFonts w:ascii="Times New Roman" w:hAnsi="Times New Roman" w:cs="Times New Roman"/>
          <w:color w:val="000000"/>
        </w:rPr>
        <w:t>gall-</w:t>
      </w:r>
      <w:proofErr w:type="spellStart"/>
      <w:r w:rsidR="007D6B2D">
        <w:rPr>
          <w:rFonts w:ascii="Times New Roman" w:hAnsi="Times New Roman" w:cs="Times New Roman"/>
          <w:color w:val="000000"/>
        </w:rPr>
        <w:t>parasitoid</w:t>
      </w:r>
      <w:proofErr w:type="spellEnd"/>
      <w:r w:rsidR="00167DBE">
        <w:rPr>
          <w:rFonts w:ascii="Times New Roman" w:hAnsi="Times New Roman" w:cs="Times New Roman"/>
          <w:color w:val="000000"/>
        </w:rPr>
        <w:t xml:space="preserve"> </w:t>
      </w:r>
      <w:r w:rsidR="003B16F6">
        <w:rPr>
          <w:rFonts w:ascii="Times New Roman" w:hAnsi="Times New Roman" w:cs="Times New Roman"/>
          <w:color w:val="000000"/>
        </w:rPr>
        <w:t>interaction</w:t>
      </w:r>
      <w:r w:rsidR="006A686F">
        <w:rPr>
          <w:rFonts w:ascii="Times New Roman" w:hAnsi="Times New Roman" w:cs="Times New Roman"/>
          <w:color w:val="000000"/>
        </w:rPr>
        <w:t>s</w:t>
      </w:r>
      <w:r w:rsidR="00C75D2E">
        <w:rPr>
          <w:rFonts w:ascii="Times New Roman" w:hAnsi="Times New Roman" w:cs="Times New Roman"/>
          <w:color w:val="000000"/>
        </w:rPr>
        <w:t xml:space="preserve"> </w:t>
      </w:r>
      <w:r w:rsidR="006602A3">
        <w:rPr>
          <w:rFonts w:ascii="Times New Roman" w:hAnsi="Times New Roman" w:cs="Times New Roman"/>
          <w:color w:val="000000"/>
        </w:rPr>
        <w:t xml:space="preserve">was determined by </w:t>
      </w:r>
      <w:r w:rsidR="00EF2A2D">
        <w:rPr>
          <w:rFonts w:ascii="Times New Roman" w:hAnsi="Times New Roman" w:cs="Times New Roman"/>
          <w:color w:val="000000"/>
        </w:rPr>
        <w:t xml:space="preserve">variation in </w:t>
      </w:r>
      <w:r w:rsidR="00A02BFF">
        <w:rPr>
          <w:rFonts w:ascii="Times New Roman" w:hAnsi="Times New Roman" w:cs="Times New Roman"/>
          <w:color w:val="000000"/>
        </w:rPr>
        <w:t xml:space="preserve">both </w:t>
      </w:r>
      <w:r w:rsidR="006F2CC3">
        <w:rPr>
          <w:rFonts w:ascii="Times New Roman" w:hAnsi="Times New Roman" w:cs="Times New Roman"/>
          <w:color w:val="000000"/>
        </w:rPr>
        <w:t>the abundance and size of galling insects</w:t>
      </w:r>
      <w:r w:rsidR="00A02BFF">
        <w:rPr>
          <w:rFonts w:ascii="Times New Roman" w:hAnsi="Times New Roman" w:cs="Times New Roman"/>
          <w:color w:val="000000"/>
        </w:rPr>
        <w:t>. Specifically, we found that the abundance of 67% (8 of 12) of the gall-</w:t>
      </w:r>
      <w:proofErr w:type="spellStart"/>
      <w:r w:rsidR="00A02BFF">
        <w:rPr>
          <w:rFonts w:ascii="Times New Roman" w:hAnsi="Times New Roman" w:cs="Times New Roman"/>
          <w:color w:val="000000"/>
        </w:rPr>
        <w:t>parasitoid</w:t>
      </w:r>
      <w:proofErr w:type="spellEnd"/>
      <w:r w:rsidR="006F2CC3">
        <w:rPr>
          <w:rFonts w:ascii="Times New Roman" w:hAnsi="Times New Roman" w:cs="Times New Roman"/>
          <w:color w:val="000000"/>
        </w:rPr>
        <w:t xml:space="preserve"> </w:t>
      </w:r>
      <w:r w:rsidR="00A02BFF">
        <w:rPr>
          <w:rFonts w:ascii="Times New Roman" w:hAnsi="Times New Roman" w:cs="Times New Roman"/>
          <w:color w:val="000000"/>
        </w:rPr>
        <w:t>interactions increased with the abundance of their associated galls, and that leaf gal</w:t>
      </w:r>
      <w:r w:rsidR="002B76DF">
        <w:rPr>
          <w:rFonts w:ascii="Times New Roman" w:hAnsi="Times New Roman" w:cs="Times New Roman"/>
          <w:color w:val="000000"/>
        </w:rPr>
        <w:t>l size affected</w:t>
      </w:r>
      <w:r w:rsidR="00A02BFF">
        <w:rPr>
          <w:rFonts w:ascii="Times New Roman" w:hAnsi="Times New Roman" w:cs="Times New Roman"/>
          <w:color w:val="000000"/>
        </w:rPr>
        <w:t xml:space="preserve"> trophic interactions with both leaf and bud galls </w:t>
      </w:r>
      <w:r w:rsidR="00EF2A2D">
        <w:rPr>
          <w:rFonts w:ascii="Times New Roman" w:hAnsi="Times New Roman" w:cs="Times New Roman"/>
          <w:color w:val="000000"/>
        </w:rPr>
        <w:t>(</w:t>
      </w:r>
      <w:r w:rsidR="003B16F6">
        <w:rPr>
          <w:rFonts w:ascii="Times New Roman" w:hAnsi="Times New Roman" w:cs="Times New Roman"/>
          <w:color w:val="000000"/>
        </w:rPr>
        <w:t>m</w:t>
      </w:r>
      <w:r>
        <w:rPr>
          <w:rFonts w:ascii="Times New Roman" w:hAnsi="Times New Roman" w:cs="Times New Roman"/>
          <w:color w:val="000000"/>
        </w:rPr>
        <w:t xml:space="preserve">ultivariate GLM, </w:t>
      </w:r>
      <w:r w:rsidR="006A686F">
        <w:rPr>
          <w:rFonts w:ascii="STIXGeneral-Regular" w:hAnsi="STIXGeneral-Regular" w:cs="STIXGeneral-Regular"/>
          <w:color w:val="000000"/>
        </w:rPr>
        <w:t>χ</w:t>
      </w:r>
      <w:r w:rsidR="00716961" w:rsidRPr="0033227E">
        <w:rPr>
          <w:rFonts w:ascii="Times New Roman" w:hAnsi="Times New Roman" w:cs="Times New Roman"/>
          <w:color w:val="000000"/>
          <w:szCs w:val="16"/>
          <w:vertAlign w:val="superscript"/>
        </w:rPr>
        <w:t>2</w:t>
      </w:r>
      <w:r w:rsidR="00716961">
        <w:rPr>
          <w:rFonts w:ascii="Times New Roman" w:hAnsi="Times New Roman" w:cs="Times New Roman"/>
          <w:color w:val="000000"/>
          <w:szCs w:val="16"/>
          <w:vertAlign w:val="subscript"/>
        </w:rPr>
        <w:t>4</w:t>
      </w:r>
      <w:proofErr w:type="gramStart"/>
      <w:r w:rsidR="00716961" w:rsidRPr="0033227E">
        <w:rPr>
          <w:rFonts w:ascii="Times New Roman" w:hAnsi="Times New Roman" w:cs="Times New Roman"/>
          <w:color w:val="000000"/>
          <w:szCs w:val="16"/>
          <w:vertAlign w:val="subscript"/>
        </w:rPr>
        <w:t>,7</w:t>
      </w:r>
      <w:r w:rsidR="00716961">
        <w:rPr>
          <w:rFonts w:ascii="Times New Roman" w:hAnsi="Times New Roman" w:cs="Times New Roman"/>
          <w:color w:val="000000"/>
          <w:szCs w:val="16"/>
          <w:vertAlign w:val="subscript"/>
        </w:rPr>
        <w:t>6</w:t>
      </w:r>
      <w:proofErr w:type="gramEnd"/>
      <w:r w:rsidR="00716961">
        <w:rPr>
          <w:rFonts w:ascii="Times New Roman" w:hAnsi="Times New Roman" w:cs="Times New Roman"/>
          <w:color w:val="000000"/>
        </w:rPr>
        <w:t xml:space="preserve"> = 179.80</w:t>
      </w:r>
      <w:r w:rsidR="00716961" w:rsidRPr="00804B90">
        <w:rPr>
          <w:rFonts w:ascii="Times New Roman" w:hAnsi="Times New Roman" w:cs="Times New Roman"/>
          <w:color w:val="000000"/>
        </w:rPr>
        <w:t xml:space="preserve">, </w:t>
      </w:r>
      <w:r w:rsidR="00716961" w:rsidRPr="00804B90">
        <w:rPr>
          <w:rFonts w:ascii="Times New Roman" w:hAnsi="Times New Roman" w:cs="Times New Roman"/>
          <w:i/>
          <w:iCs/>
          <w:color w:val="000000"/>
        </w:rPr>
        <w:t>P</w:t>
      </w:r>
      <w:r w:rsidR="00716961">
        <w:rPr>
          <w:rFonts w:ascii="Times New Roman" w:hAnsi="Times New Roman" w:cs="Times New Roman"/>
          <w:color w:val="000000"/>
        </w:rPr>
        <w:t xml:space="preserve"> =</w:t>
      </w:r>
      <w:r w:rsidR="00716961" w:rsidRPr="00804B90">
        <w:rPr>
          <w:rFonts w:ascii="Times New Roman" w:hAnsi="Times New Roman" w:cs="Times New Roman"/>
          <w:color w:val="000000"/>
        </w:rPr>
        <w:t xml:space="preserve"> 0.001</w:t>
      </w:r>
      <w:r w:rsidR="002B4929">
        <w:rPr>
          <w:rFonts w:ascii="Times New Roman" w:hAnsi="Times New Roman" w:cs="Times New Roman"/>
          <w:color w:val="000000"/>
        </w:rPr>
        <w:t>; Table S2</w:t>
      </w:r>
      <w:r w:rsidR="00B770E3">
        <w:rPr>
          <w:rFonts w:ascii="Times New Roman" w:hAnsi="Times New Roman" w:cs="Times New Roman"/>
          <w:color w:val="000000"/>
        </w:rPr>
        <w:t>)</w:t>
      </w:r>
      <w:r w:rsidR="00841A1D">
        <w:rPr>
          <w:rFonts w:ascii="Times New Roman" w:hAnsi="Times New Roman" w:cs="Times New Roman"/>
          <w:color w:val="000000"/>
        </w:rPr>
        <w:t>.</w:t>
      </w:r>
      <w:r w:rsidR="00804B90" w:rsidRPr="00804B90">
        <w:rPr>
          <w:rFonts w:ascii="Times New Roman" w:hAnsi="Times New Roman" w:cs="Times New Roman"/>
          <w:color w:val="000000"/>
        </w:rPr>
        <w:t xml:space="preserve"> </w:t>
      </w:r>
      <w:r w:rsidR="00A02BFF">
        <w:rPr>
          <w:rFonts w:ascii="Times New Roman" w:hAnsi="Times New Roman" w:cs="Times New Roman"/>
          <w:color w:val="000000"/>
        </w:rPr>
        <w:t xml:space="preserve">In terms of interaction strength, we found that </w:t>
      </w:r>
      <w:r w:rsidR="00804B90" w:rsidRPr="00804B90">
        <w:rPr>
          <w:rFonts w:ascii="Times New Roman" w:hAnsi="Times New Roman" w:cs="Times New Roman"/>
          <w:color w:val="000000"/>
        </w:rPr>
        <w:t>the odds of a leaf gall being parasitized decreased by 25% with every 1 mm increase in</w:t>
      </w:r>
      <w:r w:rsidR="0033227E">
        <w:rPr>
          <w:rFonts w:ascii="Times New Roman" w:hAnsi="Times New Roman" w:cs="Times New Roman"/>
          <w:color w:val="000000"/>
        </w:rPr>
        <w:t xml:space="preserve"> leaf</w:t>
      </w:r>
      <w:r w:rsidR="00804B90" w:rsidRPr="00804B90">
        <w:rPr>
          <w:rFonts w:ascii="Times New Roman" w:hAnsi="Times New Roman" w:cs="Times New Roman"/>
          <w:color w:val="000000"/>
        </w:rPr>
        <w:t xml:space="preserve"> gall diameter</w:t>
      </w:r>
      <w:r w:rsidR="00B240BA">
        <w:rPr>
          <w:rFonts w:ascii="Times New Roman" w:hAnsi="Times New Roman" w:cs="Times New Roman"/>
          <w:color w:val="000000"/>
        </w:rPr>
        <w:t xml:space="preserve"> </w:t>
      </w:r>
      <w:r w:rsidR="00B240BA" w:rsidRPr="00804B90">
        <w:rPr>
          <w:rFonts w:ascii="Times New Roman" w:hAnsi="Times New Roman" w:cs="Times New Roman"/>
          <w:color w:val="000000"/>
        </w:rPr>
        <w:t>(</w:t>
      </w:r>
      <w:r w:rsidR="0064297C">
        <w:rPr>
          <w:rFonts w:ascii="Times New Roman" w:hAnsi="Times New Roman" w:cs="Times New Roman"/>
          <w:color w:val="000000"/>
        </w:rPr>
        <w:t xml:space="preserve">GLM, </w:t>
      </w:r>
      <w:r w:rsidR="006A686F">
        <w:rPr>
          <w:rFonts w:ascii="STIXGeneral-Regular" w:hAnsi="STIXGeneral-Regular" w:cs="STIXGeneral-Regular"/>
          <w:color w:val="000000"/>
        </w:rPr>
        <w:t>χ</w:t>
      </w:r>
      <w:r w:rsidR="00B240BA" w:rsidRPr="0033227E">
        <w:rPr>
          <w:rFonts w:ascii="Times New Roman" w:hAnsi="Times New Roman" w:cs="Times New Roman"/>
          <w:color w:val="000000"/>
          <w:szCs w:val="16"/>
          <w:vertAlign w:val="superscript"/>
        </w:rPr>
        <w:t>2</w:t>
      </w:r>
      <w:r w:rsidR="00B240BA" w:rsidRPr="0033227E">
        <w:rPr>
          <w:rFonts w:ascii="Times New Roman" w:hAnsi="Times New Roman" w:cs="Times New Roman"/>
          <w:color w:val="000000"/>
          <w:szCs w:val="16"/>
          <w:vertAlign w:val="subscript"/>
        </w:rPr>
        <w:t>1</w:t>
      </w:r>
      <w:proofErr w:type="gramStart"/>
      <w:r w:rsidR="00B240BA" w:rsidRPr="0033227E">
        <w:rPr>
          <w:rFonts w:ascii="Times New Roman" w:hAnsi="Times New Roman" w:cs="Times New Roman"/>
          <w:color w:val="000000"/>
          <w:szCs w:val="16"/>
          <w:vertAlign w:val="subscript"/>
        </w:rPr>
        <w:t>,79</w:t>
      </w:r>
      <w:proofErr w:type="gramEnd"/>
      <w:r w:rsidR="00B240BA">
        <w:rPr>
          <w:rFonts w:ascii="Times New Roman" w:hAnsi="Times New Roman" w:cs="Times New Roman"/>
          <w:color w:val="000000"/>
        </w:rPr>
        <w:t xml:space="preserve"> = 22.28</w:t>
      </w:r>
      <w:r w:rsidR="00B240BA" w:rsidRPr="00804B90">
        <w:rPr>
          <w:rFonts w:ascii="Times New Roman" w:hAnsi="Times New Roman" w:cs="Times New Roman"/>
          <w:color w:val="000000"/>
        </w:rPr>
        <w:t xml:space="preserve">, </w:t>
      </w:r>
      <w:r w:rsidR="00B240BA" w:rsidRPr="00804B90">
        <w:rPr>
          <w:rFonts w:ascii="Times New Roman" w:hAnsi="Times New Roman" w:cs="Times New Roman"/>
          <w:i/>
          <w:iCs/>
          <w:color w:val="000000"/>
        </w:rPr>
        <w:t>P</w:t>
      </w:r>
      <w:r w:rsidR="00B240BA">
        <w:rPr>
          <w:rFonts w:ascii="Times New Roman" w:hAnsi="Times New Roman" w:cs="Times New Roman"/>
          <w:color w:val="000000"/>
        </w:rPr>
        <w:t xml:space="preserve"> &lt;</w:t>
      </w:r>
      <w:r w:rsidR="00B240BA" w:rsidRPr="00804B90">
        <w:rPr>
          <w:rFonts w:ascii="Times New Roman" w:hAnsi="Times New Roman" w:cs="Times New Roman"/>
          <w:color w:val="000000"/>
        </w:rPr>
        <w:t xml:space="preserve"> 0.001)</w:t>
      </w:r>
      <w:r w:rsidR="0033227E">
        <w:rPr>
          <w:rFonts w:ascii="Times New Roman" w:hAnsi="Times New Roman" w:cs="Times New Roman"/>
          <w:color w:val="000000"/>
        </w:rPr>
        <w:t>. Nevertheless</w:t>
      </w:r>
      <w:r w:rsidR="00804B90" w:rsidRPr="00804B90">
        <w:rPr>
          <w:rFonts w:ascii="Times New Roman" w:hAnsi="Times New Roman" w:cs="Times New Roman"/>
          <w:color w:val="000000"/>
        </w:rPr>
        <w:t xml:space="preserve">, </w:t>
      </w:r>
      <w:r w:rsidR="00A02BFF">
        <w:rPr>
          <w:rFonts w:ascii="Times New Roman" w:hAnsi="Times New Roman" w:cs="Times New Roman"/>
          <w:color w:val="000000"/>
        </w:rPr>
        <w:t xml:space="preserve">the strength of trophic interactions with </w:t>
      </w:r>
      <w:r w:rsidR="00804B90" w:rsidRPr="00804B90">
        <w:rPr>
          <w:rFonts w:ascii="Times New Roman" w:hAnsi="Times New Roman" w:cs="Times New Roman"/>
          <w:color w:val="000000"/>
        </w:rPr>
        <w:t xml:space="preserve">individual </w:t>
      </w:r>
      <w:proofErr w:type="spellStart"/>
      <w:r w:rsidR="00804B90" w:rsidRPr="00804B90">
        <w:rPr>
          <w:rFonts w:ascii="Times New Roman" w:hAnsi="Times New Roman" w:cs="Times New Roman"/>
          <w:color w:val="000000"/>
        </w:rPr>
        <w:t>parasitoid</w:t>
      </w:r>
      <w:proofErr w:type="spellEnd"/>
      <w:r w:rsidR="00804B90" w:rsidRPr="00804B90">
        <w:rPr>
          <w:rFonts w:ascii="Times New Roman" w:hAnsi="Times New Roman" w:cs="Times New Roman"/>
          <w:color w:val="000000"/>
        </w:rPr>
        <w:t xml:space="preserve"> species </w:t>
      </w:r>
      <w:r w:rsidR="0033227E">
        <w:rPr>
          <w:rFonts w:ascii="Times New Roman" w:hAnsi="Times New Roman" w:cs="Times New Roman"/>
          <w:color w:val="000000"/>
        </w:rPr>
        <w:t xml:space="preserve">depended on both </w:t>
      </w:r>
      <w:r w:rsidR="000D3C49">
        <w:rPr>
          <w:rFonts w:ascii="Times New Roman" w:hAnsi="Times New Roman" w:cs="Times New Roman"/>
          <w:color w:val="000000"/>
        </w:rPr>
        <w:t xml:space="preserve">leaf </w:t>
      </w:r>
      <w:r w:rsidR="0033227E">
        <w:rPr>
          <w:rFonts w:ascii="Times New Roman" w:hAnsi="Times New Roman" w:cs="Times New Roman"/>
          <w:color w:val="000000"/>
        </w:rPr>
        <w:t xml:space="preserve">gall size and abundance </w:t>
      </w:r>
      <w:r w:rsidR="00F73140">
        <w:rPr>
          <w:rFonts w:ascii="Times New Roman" w:hAnsi="Times New Roman" w:cs="Times New Roman"/>
          <w:color w:val="000000"/>
        </w:rPr>
        <w:t>(</w:t>
      </w:r>
      <w:r w:rsidR="006602A3">
        <w:rPr>
          <w:rFonts w:ascii="Times New Roman" w:hAnsi="Times New Roman" w:cs="Times New Roman"/>
          <w:color w:val="000000"/>
        </w:rPr>
        <w:t>Fig. 5</w:t>
      </w:r>
      <w:r w:rsidR="00EF2A2D">
        <w:rPr>
          <w:rFonts w:ascii="Times New Roman" w:hAnsi="Times New Roman" w:cs="Times New Roman"/>
          <w:color w:val="000000"/>
        </w:rPr>
        <w:t>A-B</w:t>
      </w:r>
      <w:r w:rsidR="002B4929">
        <w:rPr>
          <w:rFonts w:ascii="Times New Roman" w:hAnsi="Times New Roman" w:cs="Times New Roman"/>
          <w:color w:val="000000"/>
        </w:rPr>
        <w:t>; Table S3</w:t>
      </w:r>
      <w:r w:rsidR="00EF2A2D">
        <w:rPr>
          <w:rFonts w:ascii="Times New Roman" w:hAnsi="Times New Roman" w:cs="Times New Roman"/>
          <w:color w:val="000000"/>
        </w:rPr>
        <w:t>)</w:t>
      </w:r>
      <w:r w:rsidR="006F2CC3">
        <w:rPr>
          <w:rFonts w:ascii="Times New Roman" w:hAnsi="Times New Roman" w:cs="Times New Roman"/>
          <w:color w:val="000000"/>
        </w:rPr>
        <w:t>,</w:t>
      </w:r>
      <w:r w:rsidR="002760AE">
        <w:rPr>
          <w:rFonts w:ascii="Times New Roman" w:hAnsi="Times New Roman" w:cs="Times New Roman"/>
          <w:color w:val="000000"/>
        </w:rPr>
        <w:t xml:space="preserve"> suggesting that </w:t>
      </w:r>
      <w:r w:rsidR="007749F8">
        <w:rPr>
          <w:rFonts w:ascii="Times New Roman" w:hAnsi="Times New Roman" w:cs="Times New Roman"/>
          <w:color w:val="000000"/>
        </w:rPr>
        <w:t xml:space="preserve">natural selection has the potential to shape </w:t>
      </w:r>
      <w:r w:rsidR="001F4E05">
        <w:rPr>
          <w:rFonts w:ascii="Times New Roman" w:hAnsi="Times New Roman" w:cs="Times New Roman"/>
          <w:color w:val="000000"/>
        </w:rPr>
        <w:t>food-web structure</w:t>
      </w:r>
      <w:r w:rsidR="002760AE">
        <w:rPr>
          <w:rFonts w:ascii="Times New Roman" w:hAnsi="Times New Roman" w:cs="Times New Roman"/>
          <w:color w:val="000000"/>
        </w:rPr>
        <w:t xml:space="preserve">. </w:t>
      </w:r>
      <w:r w:rsidR="00D52244">
        <w:rPr>
          <w:rFonts w:ascii="Times New Roman" w:hAnsi="Times New Roman" w:cs="Times New Roman"/>
          <w:color w:val="000000"/>
        </w:rPr>
        <w:t xml:space="preserve">For example, if there </w:t>
      </w:r>
      <w:r w:rsidR="00940C0D">
        <w:rPr>
          <w:rFonts w:ascii="Times New Roman" w:hAnsi="Times New Roman" w:cs="Times New Roman"/>
          <w:color w:val="000000"/>
        </w:rPr>
        <w:t>were</w:t>
      </w:r>
      <w:r w:rsidR="00D52244">
        <w:rPr>
          <w:rFonts w:ascii="Times New Roman" w:hAnsi="Times New Roman" w:cs="Times New Roman"/>
          <w:color w:val="000000"/>
        </w:rPr>
        <w:t xml:space="preserve"> selection</w:t>
      </w:r>
      <w:r w:rsidR="00C975B7">
        <w:rPr>
          <w:rFonts w:ascii="Times New Roman" w:hAnsi="Times New Roman" w:cs="Times New Roman"/>
          <w:color w:val="000000"/>
        </w:rPr>
        <w:t xml:space="preserve"> on willows</w:t>
      </w:r>
      <w:r w:rsidR="00D52244">
        <w:rPr>
          <w:rFonts w:ascii="Times New Roman" w:hAnsi="Times New Roman" w:cs="Times New Roman"/>
          <w:color w:val="000000"/>
        </w:rPr>
        <w:t xml:space="preserve"> for increased resistance to leaf galls through smaller galls and lower gall abundances, then we would expect to see </w:t>
      </w:r>
      <w:r w:rsidR="00B12038">
        <w:rPr>
          <w:rFonts w:ascii="Times New Roman" w:hAnsi="Times New Roman" w:cs="Times New Roman"/>
          <w:color w:val="000000"/>
        </w:rPr>
        <w:t>more parasitism overall</w:t>
      </w:r>
      <w:r w:rsidR="00D52244">
        <w:rPr>
          <w:rFonts w:ascii="Times New Roman" w:hAnsi="Times New Roman" w:cs="Times New Roman"/>
          <w:color w:val="000000"/>
        </w:rPr>
        <w:t xml:space="preserve"> and a shift in dominance from </w:t>
      </w:r>
      <w:proofErr w:type="spellStart"/>
      <w:r w:rsidR="00D52244" w:rsidRPr="009B0902">
        <w:rPr>
          <w:rFonts w:ascii="Times New Roman" w:hAnsi="Times New Roman" w:cs="Times New Roman"/>
          <w:i/>
          <w:color w:val="000000"/>
        </w:rPr>
        <w:t>Platygaster</w:t>
      </w:r>
      <w:proofErr w:type="spellEnd"/>
      <w:r w:rsidR="00D52244">
        <w:rPr>
          <w:rFonts w:ascii="Times New Roman" w:hAnsi="Times New Roman" w:cs="Times New Roman"/>
          <w:color w:val="000000"/>
        </w:rPr>
        <w:t xml:space="preserve"> to </w:t>
      </w:r>
      <w:proofErr w:type="spellStart"/>
      <w:r w:rsidR="00D52244" w:rsidRPr="009B0902">
        <w:rPr>
          <w:rFonts w:ascii="Times New Roman" w:hAnsi="Times New Roman" w:cs="Times New Roman"/>
          <w:i/>
          <w:color w:val="000000"/>
        </w:rPr>
        <w:t>Mesopolobus</w:t>
      </w:r>
      <w:proofErr w:type="spellEnd"/>
      <w:r w:rsidR="00D52244">
        <w:rPr>
          <w:rFonts w:ascii="Times New Roman" w:hAnsi="Times New Roman" w:cs="Times New Roman"/>
          <w:color w:val="000000"/>
        </w:rPr>
        <w:t xml:space="preserve">, </w:t>
      </w:r>
      <w:r w:rsidR="00D73A0B">
        <w:rPr>
          <w:rFonts w:ascii="Times New Roman" w:hAnsi="Times New Roman" w:cs="Times New Roman"/>
          <w:color w:val="000000"/>
        </w:rPr>
        <w:t xml:space="preserve">since </w:t>
      </w:r>
      <w:proofErr w:type="spellStart"/>
      <w:r w:rsidR="00D52244" w:rsidRPr="009B0902">
        <w:rPr>
          <w:rFonts w:ascii="Times New Roman" w:hAnsi="Times New Roman" w:cs="Times New Roman"/>
          <w:i/>
          <w:color w:val="000000"/>
        </w:rPr>
        <w:t>Mesopolobus</w:t>
      </w:r>
      <w:proofErr w:type="spellEnd"/>
      <w:r w:rsidR="00D52244">
        <w:rPr>
          <w:rFonts w:ascii="Times New Roman" w:hAnsi="Times New Roman" w:cs="Times New Roman"/>
          <w:color w:val="000000"/>
        </w:rPr>
        <w:t xml:space="preserve"> had its highest attack rates on small galls at low abundances (Fig.</w:t>
      </w:r>
      <w:r w:rsidR="006602A3">
        <w:rPr>
          <w:rFonts w:ascii="Times New Roman" w:hAnsi="Times New Roman" w:cs="Times New Roman"/>
          <w:color w:val="000000"/>
        </w:rPr>
        <w:t xml:space="preserve"> 5A</w:t>
      </w:r>
      <w:r w:rsidR="00D52244">
        <w:rPr>
          <w:rFonts w:ascii="Times New Roman" w:hAnsi="Times New Roman" w:cs="Times New Roman"/>
          <w:color w:val="000000"/>
        </w:rPr>
        <w:t>).</w:t>
      </w:r>
      <w:r w:rsidR="0065174F">
        <w:rPr>
          <w:rFonts w:ascii="Times New Roman" w:hAnsi="Times New Roman" w:cs="Times New Roman"/>
          <w:color w:val="000000"/>
        </w:rPr>
        <w:t xml:space="preserve"> </w:t>
      </w:r>
      <w:r w:rsidR="005B774B">
        <w:rPr>
          <w:rFonts w:ascii="Times New Roman" w:hAnsi="Times New Roman" w:cs="Times New Roman"/>
          <w:color w:val="000000"/>
        </w:rPr>
        <w:t xml:space="preserve">While our results are limited to examining the effects of standing genetic variation on a tri-trophic food web over a single season, there is </w:t>
      </w:r>
      <w:r w:rsidR="006916D0">
        <w:rPr>
          <w:rFonts w:ascii="Times New Roman" w:hAnsi="Times New Roman" w:cs="Times New Roman"/>
          <w:color w:val="000000"/>
        </w:rPr>
        <w:t>ample</w:t>
      </w:r>
      <w:r w:rsidR="005B774B">
        <w:rPr>
          <w:rFonts w:ascii="Times New Roman" w:hAnsi="Times New Roman" w:cs="Times New Roman"/>
          <w:color w:val="000000"/>
        </w:rPr>
        <w:t xml:space="preserve"> evidence</w:t>
      </w:r>
      <w:r w:rsidR="006916D0">
        <w:rPr>
          <w:rFonts w:ascii="Times New Roman" w:hAnsi="Times New Roman" w:cs="Times New Roman"/>
          <w:color w:val="000000"/>
        </w:rPr>
        <w:t xml:space="preserve"> from other studies</w:t>
      </w:r>
      <w:r w:rsidR="005B774B">
        <w:rPr>
          <w:rFonts w:ascii="Times New Roman" w:hAnsi="Times New Roman" w:cs="Times New Roman"/>
          <w:color w:val="000000"/>
        </w:rPr>
        <w:t xml:space="preserve"> that </w:t>
      </w:r>
      <w:r w:rsidR="00BF7515">
        <w:rPr>
          <w:rFonts w:ascii="Times New Roman" w:hAnsi="Times New Roman" w:cs="Times New Roman"/>
          <w:color w:val="000000"/>
        </w:rPr>
        <w:t>natural selection</w:t>
      </w:r>
      <w:r w:rsidR="005B774B">
        <w:rPr>
          <w:rFonts w:ascii="Times New Roman" w:hAnsi="Times New Roman" w:cs="Times New Roman"/>
          <w:color w:val="000000"/>
        </w:rPr>
        <w:t xml:space="preserve"> </w:t>
      </w:r>
      <w:r w:rsidR="006916D0">
        <w:rPr>
          <w:rFonts w:ascii="Times New Roman" w:hAnsi="Times New Roman" w:cs="Times New Roman"/>
          <w:color w:val="000000"/>
        </w:rPr>
        <w:t xml:space="preserve">can </w:t>
      </w:r>
      <w:r w:rsidR="005B774B">
        <w:rPr>
          <w:rFonts w:ascii="Times New Roman" w:hAnsi="Times New Roman" w:cs="Times New Roman"/>
          <w:color w:val="000000"/>
        </w:rPr>
        <w:t>play an importan</w:t>
      </w:r>
      <w:r w:rsidR="002B76DF">
        <w:rPr>
          <w:rFonts w:ascii="Times New Roman" w:hAnsi="Times New Roman" w:cs="Times New Roman"/>
          <w:color w:val="000000"/>
        </w:rPr>
        <w:t xml:space="preserve">t role in </w:t>
      </w:r>
      <w:r w:rsidR="00BF7515">
        <w:rPr>
          <w:rFonts w:ascii="Times New Roman" w:hAnsi="Times New Roman" w:cs="Times New Roman"/>
          <w:color w:val="000000"/>
        </w:rPr>
        <w:t xml:space="preserve">shaping </w:t>
      </w:r>
      <w:r w:rsidR="005B774B">
        <w:rPr>
          <w:rFonts w:ascii="Times New Roman" w:hAnsi="Times New Roman" w:cs="Times New Roman"/>
          <w:color w:val="000000"/>
        </w:rPr>
        <w:t xml:space="preserve">consumer-resource </w:t>
      </w:r>
      <w:r w:rsidR="00BF7515">
        <w:rPr>
          <w:rFonts w:ascii="Times New Roman" w:hAnsi="Times New Roman" w:cs="Times New Roman"/>
          <w:color w:val="000000"/>
        </w:rPr>
        <w:t>dynamics</w:t>
      </w:r>
      <w:r w:rsidR="001C7351">
        <w:rPr>
          <w:rFonts w:ascii="Times New Roman" w:hAnsi="Times New Roman" w:cs="Times New Roman"/>
          <w:color w:val="000000"/>
        </w:rPr>
        <w:t xml:space="preserve"> </w:t>
      </w:r>
      <w:r w:rsidR="0072655C">
        <w:rPr>
          <w:rFonts w:ascii="Times New Roman" w:hAnsi="Times New Roman" w:cs="Times New Roman"/>
          <w:color w:val="000000"/>
        </w:rPr>
        <w:fldChar w:fldCharType="begin">
          <w:fldData xml:space="preserve">NgA5ADUAMABlADEAYwA3AC0AOABiADgANAAtADQANgAzADcALQA5AGQAZAA5AC0AZQA3ADQANgA0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=
</w:fldData>
        </w:fldChar>
      </w:r>
      <w:r w:rsidR="0072655C">
        <w:rPr>
          <w:rFonts w:ascii="Times New Roman" w:hAnsi="Times New Roman" w:cs="Times New Roman"/>
          <w:color w:val="000000"/>
        </w:rPr>
        <w:instrText>ADDIN LABTIVA_CITE \* MERGEFORMAT</w:instrText>
      </w:r>
      <w:r w:rsidR="0072655C">
        <w:rPr>
          <w:rFonts w:ascii="Times New Roman" w:hAnsi="Times New Roman" w:cs="Times New Roman"/>
          <w:color w:val="000000"/>
        </w:rPr>
      </w:r>
      <w:r w:rsidR="0072655C">
        <w:rPr>
          <w:rFonts w:ascii="Times New Roman" w:hAnsi="Times New Roman" w:cs="Times New Roman"/>
          <w:color w:val="000000"/>
        </w:rPr>
        <w:fldChar w:fldCharType="separate"/>
      </w:r>
      <w:r w:rsidR="007224BF" w:rsidRPr="007224BF">
        <w:rPr>
          <w:rFonts w:ascii="Times New Roman" w:hAnsi="Times New Roman" w:cs="Times New Roman"/>
          <w:noProof/>
          <w:color w:val="000000"/>
          <w:lang w:val="en-US"/>
        </w:rPr>
        <w:t>(22, 23)</w:t>
      </w:r>
      <w:r w:rsidR="0072655C">
        <w:rPr>
          <w:rFonts w:ascii="Times New Roman" w:hAnsi="Times New Roman" w:cs="Times New Roman"/>
          <w:color w:val="000000"/>
        </w:rPr>
        <w:fldChar w:fldCharType="end"/>
      </w:r>
      <w:r w:rsidR="001C7351">
        <w:rPr>
          <w:rFonts w:ascii="Times New Roman" w:hAnsi="Times New Roman" w:cs="Times New Roman"/>
          <w:color w:val="000000"/>
        </w:rPr>
        <w:t xml:space="preserve">. </w:t>
      </w:r>
      <w:r w:rsidR="002B76DF">
        <w:rPr>
          <w:rFonts w:ascii="Times New Roman" w:hAnsi="Times New Roman" w:cs="Times New Roman"/>
          <w:color w:val="000000"/>
        </w:rPr>
        <w:t>U</w:t>
      </w:r>
      <w:r w:rsidR="00916547">
        <w:rPr>
          <w:rFonts w:ascii="Times New Roman" w:hAnsi="Times New Roman" w:cs="Times New Roman"/>
          <w:color w:val="000000"/>
        </w:rPr>
        <w:t>nderstanding</w:t>
      </w:r>
      <w:r w:rsidR="002A66B7">
        <w:rPr>
          <w:rFonts w:ascii="Times New Roman" w:hAnsi="Times New Roman" w:cs="Times New Roman"/>
          <w:color w:val="000000"/>
        </w:rPr>
        <w:t xml:space="preserve"> how evolutionary processes affect the structure </w:t>
      </w:r>
      <w:r w:rsidR="00BF7515">
        <w:rPr>
          <w:rFonts w:ascii="Times New Roman" w:hAnsi="Times New Roman" w:cs="Times New Roman"/>
          <w:color w:val="000000"/>
        </w:rPr>
        <w:t xml:space="preserve">and dynamics </w:t>
      </w:r>
      <w:r w:rsidR="002A66B7">
        <w:rPr>
          <w:rFonts w:ascii="Times New Roman" w:hAnsi="Times New Roman" w:cs="Times New Roman"/>
          <w:color w:val="000000"/>
        </w:rPr>
        <w:t>of ecological networks, and vice versa</w:t>
      </w:r>
      <w:r w:rsidR="001C7351">
        <w:rPr>
          <w:rFonts w:ascii="Times New Roman" w:hAnsi="Times New Roman" w:cs="Times New Roman"/>
          <w:color w:val="000000"/>
        </w:rPr>
        <w:t xml:space="preserve"> </w:t>
      </w:r>
      <w:r w:rsidR="004E71CE">
        <w:rPr>
          <w:rFonts w:ascii="Times New Roman" w:hAnsi="Times New Roman" w:cs="Times New Roman"/>
          <w:color w:val="000000"/>
        </w:rPr>
        <w:fldChar w:fldCharType="begin">
          <w:fldData xml:space="preserve">NgA5ADUAMABlADEAYwA3AC0AOABiADgANAAtADQANgAzADcALQA5AGQAZAA5AC0AZQA3ADQANgA0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</w:fldData>
        </w:fldChar>
      </w:r>
      <w:r w:rsidR="004E71CE">
        <w:rPr>
          <w:rFonts w:ascii="Times New Roman" w:hAnsi="Times New Roman" w:cs="Times New Roman"/>
          <w:color w:val="000000"/>
        </w:rPr>
        <w:instrText>ADDIN LABTIVA_CITE \* MERGEFORMAT</w:instrText>
      </w:r>
      <w:r w:rsidR="004E71CE">
        <w:rPr>
          <w:rFonts w:ascii="Times New Roman" w:hAnsi="Times New Roman" w:cs="Times New Roman"/>
          <w:color w:val="000000"/>
        </w:rPr>
      </w:r>
      <w:r w:rsidR="004E71CE">
        <w:rPr>
          <w:rFonts w:ascii="Times New Roman" w:hAnsi="Times New Roman" w:cs="Times New Roman"/>
          <w:color w:val="000000"/>
        </w:rPr>
        <w:fldChar w:fldCharType="separate"/>
      </w:r>
      <w:r w:rsidR="007224BF" w:rsidRPr="007224BF">
        <w:rPr>
          <w:rFonts w:ascii="Times New Roman" w:hAnsi="Times New Roman" w:cs="Times New Roman"/>
          <w:noProof/>
          <w:color w:val="000000"/>
          <w:lang w:val="en-US"/>
        </w:rPr>
        <w:t>(24, 25)</w:t>
      </w:r>
      <w:r w:rsidR="004E71CE">
        <w:rPr>
          <w:rFonts w:ascii="Times New Roman" w:hAnsi="Times New Roman" w:cs="Times New Roman"/>
          <w:color w:val="000000"/>
        </w:rPr>
        <w:fldChar w:fldCharType="end"/>
      </w:r>
      <w:r w:rsidR="001C7351">
        <w:rPr>
          <w:rFonts w:ascii="Times New Roman" w:hAnsi="Times New Roman" w:cs="Times New Roman"/>
          <w:color w:val="000000"/>
        </w:rPr>
        <w:t xml:space="preserve">, </w:t>
      </w:r>
      <w:r w:rsidR="00916547">
        <w:rPr>
          <w:rFonts w:ascii="Times New Roman" w:hAnsi="Times New Roman" w:cs="Times New Roman"/>
          <w:color w:val="000000"/>
        </w:rPr>
        <w:t>is likely a fruitful topic for future research</w:t>
      </w:r>
      <w:r w:rsidR="004E71CE">
        <w:rPr>
          <w:rFonts w:ascii="Times New Roman" w:hAnsi="Times New Roman" w:cs="Times New Roman"/>
          <w:color w:val="000000"/>
        </w:rPr>
        <w:t>.</w:t>
      </w:r>
    </w:p>
    <w:p w14:paraId="6BA7281A" w14:textId="77777777" w:rsidR="00804B90" w:rsidRPr="00804B90" w:rsidRDefault="00804B9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p>
    <w:p w14:paraId="78B77292" w14:textId="05087406" w:rsidR="003073EC" w:rsidRPr="002B1F0D" w:rsidRDefault="008860ED" w:rsidP="00E5006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ins w:id="54" w:author="Matthew Barbour" w:date="2015-10-14T15:03:00Z"/>
          <w:rFonts w:ascii="Times New Roman" w:hAnsi="Times New Roman" w:cs="Times New Roman"/>
          <w:color w:val="000000"/>
        </w:rPr>
      </w:pPr>
      <w:r>
        <w:rPr>
          <w:rFonts w:ascii="Times New Roman" w:hAnsi="Times New Roman" w:cs="Times New Roman"/>
          <w:b/>
          <w:color w:val="000000"/>
        </w:rPr>
        <w:t>Intraspecific genetic variation increases</w:t>
      </w:r>
      <w:r w:rsidR="00DC7420">
        <w:rPr>
          <w:rFonts w:ascii="Times New Roman" w:hAnsi="Times New Roman" w:cs="Times New Roman"/>
          <w:b/>
          <w:color w:val="000000"/>
        </w:rPr>
        <w:t xml:space="preserve"> network complexity. </w:t>
      </w:r>
      <w:r w:rsidR="006F2CC3">
        <w:rPr>
          <w:rFonts w:ascii="Times New Roman" w:hAnsi="Times New Roman" w:cs="Times New Roman"/>
          <w:color w:val="000000"/>
        </w:rPr>
        <w:t xml:space="preserve">To </w:t>
      </w:r>
      <w:ins w:id="55" w:author="Matthew Barbour" w:date="2015-09-15T10:20:00Z">
        <w:r w:rsidR="00253290">
          <w:rPr>
            <w:rFonts w:ascii="Times New Roman" w:hAnsi="Times New Roman" w:cs="Times New Roman"/>
            <w:color w:val="000000"/>
          </w:rPr>
          <w:t>examine</w:t>
        </w:r>
      </w:ins>
      <w:r>
        <w:rPr>
          <w:rFonts w:ascii="Times New Roman" w:hAnsi="Times New Roman" w:cs="Times New Roman"/>
          <w:color w:val="000000"/>
        </w:rPr>
        <w:t xml:space="preserve"> this</w:t>
      </w:r>
      <w:r w:rsidR="006F2CC3">
        <w:rPr>
          <w:rFonts w:ascii="Times New Roman" w:hAnsi="Times New Roman" w:cs="Times New Roman"/>
          <w:color w:val="000000"/>
        </w:rPr>
        <w:t xml:space="preserve">, we used our empirical data to </w:t>
      </w:r>
      <w:ins w:id="56" w:author="Matthew Barbour" w:date="2015-09-15T10:28:00Z">
        <w:r w:rsidR="005F40DA">
          <w:rPr>
            <w:rFonts w:ascii="Times New Roman" w:hAnsi="Times New Roman" w:cs="Times New Roman"/>
            <w:color w:val="000000"/>
          </w:rPr>
          <w:t xml:space="preserve">simulate </w:t>
        </w:r>
      </w:ins>
      <w:r w:rsidR="006F2CC3">
        <w:rPr>
          <w:rFonts w:ascii="Times New Roman" w:hAnsi="Times New Roman" w:cs="Times New Roman"/>
          <w:color w:val="000000"/>
        </w:rPr>
        <w:t xml:space="preserve">how the complexity of the plant-insect food web would change </w:t>
      </w:r>
      <w:r w:rsidR="0065174F">
        <w:rPr>
          <w:rFonts w:ascii="Times New Roman" w:hAnsi="Times New Roman" w:cs="Times New Roman"/>
          <w:color w:val="000000"/>
        </w:rPr>
        <w:t xml:space="preserve">across different levels </w:t>
      </w:r>
      <w:r w:rsidR="006F2CC3">
        <w:rPr>
          <w:rFonts w:ascii="Times New Roman" w:hAnsi="Times New Roman" w:cs="Times New Roman"/>
          <w:color w:val="000000"/>
        </w:rPr>
        <w:t xml:space="preserve">of </w:t>
      </w:r>
      <w:r w:rsidR="00B46D7E">
        <w:rPr>
          <w:rFonts w:ascii="Times New Roman" w:hAnsi="Times New Roman" w:cs="Times New Roman"/>
          <w:color w:val="000000"/>
        </w:rPr>
        <w:t xml:space="preserve">willow </w:t>
      </w:r>
      <w:r w:rsidR="006F2CC3">
        <w:rPr>
          <w:rFonts w:ascii="Times New Roman" w:hAnsi="Times New Roman" w:cs="Times New Roman"/>
          <w:color w:val="000000"/>
        </w:rPr>
        <w:t>genetic variation</w:t>
      </w:r>
      <w:ins w:id="57" w:author="Matthew Barbour" w:date="2015-09-15T10:13:00Z">
        <w:r w:rsidR="005F40DA">
          <w:rPr>
            <w:rFonts w:ascii="Times New Roman" w:hAnsi="Times New Roman" w:cs="Times New Roman"/>
            <w:color w:val="000000"/>
          </w:rPr>
          <w:t xml:space="preserve"> </w:t>
        </w:r>
      </w:ins>
      <w:r w:rsidR="006F2CC3">
        <w:rPr>
          <w:rFonts w:ascii="Times New Roman" w:hAnsi="Times New Roman" w:cs="Times New Roman"/>
          <w:color w:val="000000"/>
        </w:rPr>
        <w:t>(</w:t>
      </w:r>
      <w:r w:rsidR="006F2CC3" w:rsidRPr="00D202D9">
        <w:rPr>
          <w:rFonts w:ascii="Times New Roman" w:hAnsi="Times New Roman" w:cs="Times New Roman"/>
          <w:i/>
          <w:color w:val="000000"/>
        </w:rPr>
        <w:t>Materials and Methods</w:t>
      </w:r>
      <w:r w:rsidR="006F2CC3">
        <w:rPr>
          <w:rFonts w:ascii="Times New Roman" w:hAnsi="Times New Roman" w:cs="Times New Roman"/>
          <w:color w:val="000000"/>
        </w:rPr>
        <w:t>).</w:t>
      </w:r>
      <w:ins w:id="58" w:author="Matthew Barbour" w:date="2015-09-15T10:29:00Z">
        <w:r w:rsidR="005F40DA">
          <w:rPr>
            <w:rFonts w:ascii="Times New Roman" w:hAnsi="Times New Roman" w:cs="Times New Roman"/>
            <w:color w:val="000000"/>
          </w:rPr>
          <w:t xml:space="preserve"> </w:t>
        </w:r>
      </w:ins>
      <w:ins w:id="59" w:author="Matthew Barbour" w:date="2015-10-18T19:49:00Z">
        <w:r w:rsidR="0015230D">
          <w:rPr>
            <w:rFonts w:ascii="Times New Roman" w:hAnsi="Times New Roman" w:cs="Times New Roman"/>
            <w:color w:val="000000"/>
          </w:rPr>
          <w:t xml:space="preserve">After accounting for sampling effort (dashed line, Fig. 6), </w:t>
        </w:r>
      </w:ins>
      <w:ins w:id="60" w:author="Matthew Barbour" w:date="2015-10-14T14:41:00Z">
        <w:r w:rsidR="0015230D">
          <w:rPr>
            <w:rFonts w:ascii="Times New Roman" w:hAnsi="Times New Roman" w:cs="Times New Roman"/>
            <w:color w:val="000000"/>
          </w:rPr>
          <w:t>w</w:t>
        </w:r>
        <w:r w:rsidR="004A3215">
          <w:rPr>
            <w:rFonts w:ascii="Times New Roman" w:hAnsi="Times New Roman" w:cs="Times New Roman"/>
            <w:color w:val="000000"/>
          </w:rPr>
          <w:t xml:space="preserve">e found that food-web complexity increased </w:t>
        </w:r>
      </w:ins>
      <w:ins w:id="61" w:author="Matthew Barbour" w:date="2015-10-18T19:48:00Z">
        <w:r w:rsidR="0015230D">
          <w:rPr>
            <w:rFonts w:ascii="Times New Roman" w:hAnsi="Times New Roman" w:cs="Times New Roman"/>
            <w:color w:val="000000"/>
          </w:rPr>
          <w:t>by 20%</w:t>
        </w:r>
      </w:ins>
      <w:ins w:id="62" w:author="Matthew Barbour" w:date="2015-10-14T14:41:00Z">
        <w:r w:rsidR="004A3215">
          <w:rPr>
            <w:rFonts w:ascii="Times New Roman" w:hAnsi="Times New Roman" w:cs="Times New Roman"/>
            <w:color w:val="000000"/>
          </w:rPr>
          <w:t xml:space="preserve"> with increasing genetic variation</w:t>
        </w:r>
      </w:ins>
      <w:ins w:id="63" w:author="Matthew Barbour" w:date="2015-10-14T15:00:00Z">
        <w:r w:rsidR="003073EC">
          <w:rPr>
            <w:rFonts w:ascii="Times New Roman" w:hAnsi="Times New Roman" w:cs="Times New Roman"/>
            <w:color w:val="000000"/>
          </w:rPr>
          <w:t xml:space="preserve"> (Fig. 6)</w:t>
        </w:r>
      </w:ins>
      <w:ins w:id="64" w:author="Matthew Barbour" w:date="2015-10-14T14:41:00Z">
        <w:r w:rsidR="004A3215">
          <w:rPr>
            <w:rFonts w:ascii="Times New Roman" w:hAnsi="Times New Roman" w:cs="Times New Roman"/>
            <w:color w:val="000000"/>
          </w:rPr>
          <w:t>.</w:t>
        </w:r>
      </w:ins>
      <w:ins w:id="65" w:author="Matthew Barbour" w:date="2015-10-19T11:25:00Z">
        <w:r w:rsidR="002B1F0D">
          <w:rPr>
            <w:rFonts w:ascii="Times New Roman" w:hAnsi="Times New Roman" w:cs="Times New Roman"/>
            <w:color w:val="000000"/>
          </w:rPr>
          <w:t xml:space="preserve"> </w:t>
        </w:r>
      </w:ins>
      <w:ins w:id="66" w:author="Matthew Barbour" w:date="2015-10-19T11:26:00Z">
        <w:r w:rsidR="00F37C6B">
          <w:rPr>
            <w:rFonts w:ascii="Times New Roman" w:hAnsi="Times New Roman" w:cs="Times New Roman"/>
            <w:color w:val="000000"/>
          </w:rPr>
          <w:t xml:space="preserve">This positive relationship </w:t>
        </w:r>
      </w:ins>
      <w:ins w:id="67" w:author="Matthew Barbour" w:date="2015-10-19T11:34:00Z">
        <w:r w:rsidR="00F37C6B">
          <w:rPr>
            <w:rFonts w:ascii="Times New Roman" w:hAnsi="Times New Roman" w:cs="Times New Roman"/>
            <w:color w:val="000000"/>
          </w:rPr>
          <w:t>was primarily</w:t>
        </w:r>
      </w:ins>
      <w:ins w:id="68" w:author="Matthew Barbour" w:date="2015-10-19T11:26:00Z">
        <w:r w:rsidR="002B1F0D">
          <w:rPr>
            <w:rFonts w:ascii="Times New Roman" w:hAnsi="Times New Roman" w:cs="Times New Roman"/>
            <w:color w:val="000000"/>
          </w:rPr>
          <w:t xml:space="preserve"> due to an increased likelihood of sampling genotypes with </w:t>
        </w:r>
      </w:ins>
      <w:ins w:id="69" w:author="Matthew Barbour" w:date="2015-10-19T17:59:00Z">
        <w:r w:rsidR="00FA53DB">
          <w:rPr>
            <w:rFonts w:ascii="Times New Roman" w:hAnsi="Times New Roman" w:cs="Times New Roman"/>
            <w:color w:val="000000"/>
          </w:rPr>
          <w:t>complementary</w:t>
        </w:r>
      </w:ins>
      <w:ins w:id="70" w:author="Matthew Barbour" w:date="2015-10-19T11:26:00Z">
        <w:r w:rsidR="002B1F0D">
          <w:rPr>
            <w:rFonts w:ascii="Times New Roman" w:hAnsi="Times New Roman" w:cs="Times New Roman"/>
            <w:color w:val="000000"/>
          </w:rPr>
          <w:t xml:space="preserve"> trophic interactions, as</w:t>
        </w:r>
      </w:ins>
      <w:ins w:id="71" w:author="Matthew Barbour" w:date="2015-10-14T14:59:00Z">
        <w:r w:rsidR="003073EC">
          <w:rPr>
            <w:rFonts w:ascii="Times New Roman" w:hAnsi="Times New Roman" w:cs="Times New Roman"/>
            <w:color w:val="000000"/>
          </w:rPr>
          <w:t xml:space="preserve"> </w:t>
        </w:r>
      </w:ins>
      <w:ins w:id="72" w:author="Matthew Barbour" w:date="2015-10-16T13:57:00Z">
        <w:r w:rsidR="00907292">
          <w:rPr>
            <w:rFonts w:ascii="Times New Roman" w:hAnsi="Times New Roman" w:cs="Times New Roman"/>
            <w:color w:val="000000"/>
          </w:rPr>
          <w:t xml:space="preserve">we found that </w:t>
        </w:r>
      </w:ins>
      <w:r w:rsidR="006F2CC3">
        <w:rPr>
          <w:rFonts w:ascii="Times New Roman" w:hAnsi="Times New Roman" w:cs="Times New Roman"/>
          <w:color w:val="000000"/>
        </w:rPr>
        <w:t xml:space="preserve">willow genotypes differed by 73% in </w:t>
      </w:r>
      <w:r w:rsidR="00163CD5">
        <w:rPr>
          <w:rFonts w:ascii="Times New Roman" w:hAnsi="Times New Roman" w:cs="Times New Roman"/>
          <w:color w:val="000000"/>
        </w:rPr>
        <w:t>the</w:t>
      </w:r>
      <w:r w:rsidR="00D06021">
        <w:rPr>
          <w:rFonts w:ascii="Times New Roman" w:hAnsi="Times New Roman" w:cs="Times New Roman"/>
          <w:color w:val="000000"/>
        </w:rPr>
        <w:t xml:space="preserve"> average</w:t>
      </w:r>
      <w:r w:rsidR="00163CD5">
        <w:rPr>
          <w:rFonts w:ascii="Times New Roman" w:hAnsi="Times New Roman" w:cs="Times New Roman"/>
          <w:color w:val="000000"/>
        </w:rPr>
        <w:t xml:space="preserve"> composition of </w:t>
      </w:r>
      <w:r w:rsidR="006F2CC3">
        <w:rPr>
          <w:rFonts w:ascii="Times New Roman" w:hAnsi="Times New Roman" w:cs="Times New Roman"/>
          <w:color w:val="000000"/>
        </w:rPr>
        <w:t>their trophic interactions</w:t>
      </w:r>
      <w:ins w:id="73" w:author="Matthew Barbour" w:date="2015-10-16T13:57:00Z">
        <w:r w:rsidR="00907292">
          <w:rPr>
            <w:rFonts w:ascii="Times New Roman" w:hAnsi="Times New Roman" w:cs="Times New Roman"/>
            <w:color w:val="000000"/>
          </w:rPr>
          <w:t xml:space="preserve"> (inset Fig. 6)</w:t>
        </w:r>
      </w:ins>
      <w:ins w:id="74" w:author="Matthew Barbour" w:date="2015-10-19T11:27:00Z">
        <w:r w:rsidR="002B1F0D">
          <w:rPr>
            <w:rFonts w:ascii="Times New Roman" w:hAnsi="Times New Roman" w:cs="Times New Roman"/>
            <w:color w:val="000000"/>
          </w:rPr>
          <w:t xml:space="preserve">. </w:t>
        </w:r>
      </w:ins>
      <w:ins w:id="75" w:author="Matthew Barbour" w:date="2015-10-19T11:38:00Z">
        <w:r w:rsidR="00F37C6B">
          <w:rPr>
            <w:rFonts w:ascii="Times New Roman" w:hAnsi="Times New Roman" w:cs="Times New Roman"/>
            <w:color w:val="000000"/>
          </w:rPr>
          <w:t xml:space="preserve">To more precisely understand the relationship between genetic variation, </w:t>
        </w:r>
      </w:ins>
      <w:ins w:id="76" w:author="Matthew Barbour" w:date="2015-10-19T11:40:00Z">
        <w:r w:rsidR="00B74DBB">
          <w:rPr>
            <w:rFonts w:ascii="Times New Roman" w:hAnsi="Times New Roman" w:cs="Times New Roman"/>
            <w:color w:val="000000"/>
          </w:rPr>
          <w:t xml:space="preserve">the </w:t>
        </w:r>
      </w:ins>
      <w:ins w:id="77" w:author="Matthew Barbour" w:date="2015-10-19T11:38:00Z">
        <w:r w:rsidR="00F37C6B">
          <w:rPr>
            <w:rFonts w:ascii="Times New Roman" w:hAnsi="Times New Roman" w:cs="Times New Roman"/>
            <w:color w:val="000000"/>
          </w:rPr>
          <w:t xml:space="preserve">addition of </w:t>
        </w:r>
      </w:ins>
      <w:ins w:id="78" w:author="Matthew Barbour" w:date="2015-10-19T17:58:00Z">
        <w:r w:rsidR="00FA53DB">
          <w:rPr>
            <w:rFonts w:ascii="Times New Roman" w:hAnsi="Times New Roman" w:cs="Times New Roman"/>
            <w:color w:val="000000"/>
          </w:rPr>
          <w:t>complementary</w:t>
        </w:r>
      </w:ins>
      <w:ins w:id="79" w:author="Matthew Barbour" w:date="2015-10-19T11:38:00Z">
        <w:r w:rsidR="00F37C6B">
          <w:rPr>
            <w:rFonts w:ascii="Times New Roman" w:hAnsi="Times New Roman" w:cs="Times New Roman"/>
            <w:color w:val="000000"/>
          </w:rPr>
          <w:t xml:space="preserve"> interactions, and food-web complexity, we </w:t>
        </w:r>
      </w:ins>
      <w:ins w:id="80" w:author="Matthew Barbour" w:date="2015-10-19T11:39:00Z">
        <w:r w:rsidR="00B74DBB">
          <w:rPr>
            <w:rFonts w:ascii="Times New Roman" w:hAnsi="Times New Roman" w:cs="Times New Roman"/>
            <w:color w:val="000000"/>
          </w:rPr>
          <w:t>used a structural equation model (</w:t>
        </w:r>
        <w:r w:rsidR="00B74DBB" w:rsidRPr="00683CFE">
          <w:rPr>
            <w:rFonts w:ascii="Times New Roman" w:hAnsi="Times New Roman" w:cs="Times New Roman"/>
            <w:i/>
            <w:color w:val="000000"/>
          </w:rPr>
          <w:t>Materials and Methods</w:t>
        </w:r>
        <w:r w:rsidR="00B74DBB">
          <w:rPr>
            <w:rFonts w:ascii="Times New Roman" w:hAnsi="Times New Roman" w:cs="Times New Roman"/>
            <w:color w:val="000000"/>
          </w:rPr>
          <w:t xml:space="preserve">). </w:t>
        </w:r>
      </w:ins>
      <w:ins w:id="81" w:author="Matthew Barbour" w:date="2015-10-19T11:40:00Z">
        <w:r w:rsidR="00B74DBB">
          <w:rPr>
            <w:rFonts w:ascii="Times New Roman" w:hAnsi="Times New Roman" w:cs="Times New Roman"/>
            <w:color w:val="000000"/>
          </w:rPr>
          <w:t>We</w:t>
        </w:r>
      </w:ins>
      <w:ins w:id="82" w:author="Matthew Barbour" w:date="2015-10-19T11:36:00Z">
        <w:r w:rsidR="00F37C6B">
          <w:rPr>
            <w:rFonts w:ascii="Times New Roman" w:hAnsi="Times New Roman" w:cs="Times New Roman"/>
            <w:color w:val="000000"/>
          </w:rPr>
          <w:t xml:space="preserve"> found that </w:t>
        </w:r>
      </w:ins>
      <w:ins w:id="83" w:author="Matthew Barbour" w:date="2015-10-19T11:40:00Z">
        <w:r w:rsidR="00B74DBB">
          <w:rPr>
            <w:rFonts w:ascii="Times New Roman" w:hAnsi="Times New Roman" w:cs="Times New Roman"/>
            <w:color w:val="000000"/>
          </w:rPr>
          <w:t>increasing genetic variation</w:t>
        </w:r>
      </w:ins>
      <w:ins w:id="84" w:author="Matthew Barbour" w:date="2015-10-19T11:36:00Z">
        <w:r w:rsidR="00F37C6B">
          <w:rPr>
            <w:rFonts w:ascii="Times New Roman" w:hAnsi="Times New Roman" w:cs="Times New Roman"/>
            <w:color w:val="000000"/>
          </w:rPr>
          <w:t xml:space="preserve"> </w:t>
        </w:r>
      </w:ins>
      <w:ins w:id="85" w:author="Matthew Barbour" w:date="2015-10-19T11:25:00Z">
        <w:r w:rsidR="002B1F0D">
          <w:rPr>
            <w:rFonts w:ascii="Times New Roman" w:hAnsi="Times New Roman" w:cs="Times New Roman"/>
            <w:color w:val="000000"/>
          </w:rPr>
          <w:t>resulted in a more diverse community of galls and a more generalized network of gall-</w:t>
        </w:r>
        <w:proofErr w:type="spellStart"/>
        <w:r w:rsidR="002B1F0D">
          <w:rPr>
            <w:rFonts w:ascii="Times New Roman" w:hAnsi="Times New Roman" w:cs="Times New Roman"/>
            <w:color w:val="000000"/>
          </w:rPr>
          <w:t>parasitoid</w:t>
        </w:r>
        <w:proofErr w:type="spellEnd"/>
        <w:r w:rsidR="002B1F0D">
          <w:rPr>
            <w:rFonts w:ascii="Times New Roman" w:hAnsi="Times New Roman" w:cs="Times New Roman"/>
            <w:color w:val="000000"/>
          </w:rPr>
          <w:t xml:space="preserve"> interactions, albeit through two main pathways</w:t>
        </w:r>
      </w:ins>
      <w:ins w:id="86" w:author="Matthew Barbour" w:date="2015-10-19T11:54:00Z">
        <w:r w:rsidR="00FB2DC6">
          <w:rPr>
            <w:rFonts w:ascii="Times New Roman" w:hAnsi="Times New Roman" w:cs="Times New Roman"/>
            <w:color w:val="000000"/>
          </w:rPr>
          <w:t xml:space="preserve"> (Fig. S2</w:t>
        </w:r>
        <w:r w:rsidR="00B74DBB">
          <w:rPr>
            <w:rFonts w:ascii="Times New Roman" w:hAnsi="Times New Roman" w:cs="Times New Roman"/>
            <w:color w:val="000000"/>
          </w:rPr>
          <w:t>)</w:t>
        </w:r>
      </w:ins>
      <w:ins w:id="87" w:author="Matthew Barbour" w:date="2015-10-19T11:25:00Z">
        <w:r w:rsidR="002B1F0D">
          <w:rPr>
            <w:rFonts w:ascii="Times New Roman" w:hAnsi="Times New Roman" w:cs="Times New Roman"/>
            <w:color w:val="000000"/>
          </w:rPr>
          <w:t>. On the one hand, increasing genetic variation resulted in higher gall species richness, which had a positive direct effect on food-web complexity</w:t>
        </w:r>
      </w:ins>
      <w:ins w:id="88" w:author="Matthew Barbour" w:date="2015-10-19T11:41:00Z">
        <w:r w:rsidR="00B74DBB">
          <w:rPr>
            <w:rFonts w:ascii="Times New Roman" w:hAnsi="Times New Roman" w:cs="Times New Roman"/>
            <w:color w:val="000000"/>
          </w:rPr>
          <w:t xml:space="preserve"> (standardized path effect = 0.38)</w:t>
        </w:r>
      </w:ins>
      <w:ins w:id="89" w:author="Matthew Barbour" w:date="2015-10-19T11:25:00Z">
        <w:r w:rsidR="002B1F0D">
          <w:rPr>
            <w:rFonts w:ascii="Times New Roman" w:hAnsi="Times New Roman" w:cs="Times New Roman"/>
            <w:color w:val="000000"/>
          </w:rPr>
          <w:t xml:space="preserve">. On the other hand, increasing genetic variation resulted in </w:t>
        </w:r>
      </w:ins>
      <w:ins w:id="90" w:author="Matthew Barbour" w:date="2015-10-19T11:56:00Z">
        <w:r w:rsidR="00B74DBB">
          <w:rPr>
            <w:rFonts w:ascii="Times New Roman" w:hAnsi="Times New Roman" w:cs="Times New Roman"/>
            <w:color w:val="000000"/>
          </w:rPr>
          <w:t>higher gall abundances</w:t>
        </w:r>
      </w:ins>
      <w:ins w:id="91" w:author="Matthew Barbour" w:date="2015-10-19T11:25:00Z">
        <w:r w:rsidR="00B74DBB">
          <w:rPr>
            <w:rFonts w:ascii="Times New Roman" w:hAnsi="Times New Roman" w:cs="Times New Roman"/>
            <w:color w:val="000000"/>
          </w:rPr>
          <w:t xml:space="preserve">, which </w:t>
        </w:r>
      </w:ins>
      <w:ins w:id="92" w:author="Matthew Barbour" w:date="2015-10-19T11:57:00Z">
        <w:r w:rsidR="00B74DBB">
          <w:rPr>
            <w:rFonts w:ascii="Times New Roman" w:hAnsi="Times New Roman" w:cs="Times New Roman"/>
            <w:color w:val="000000"/>
          </w:rPr>
          <w:t>indirectly increased</w:t>
        </w:r>
      </w:ins>
      <w:ins w:id="93" w:author="Matthew Barbour" w:date="2015-10-19T11:25:00Z">
        <w:r w:rsidR="00B74DBB">
          <w:rPr>
            <w:rFonts w:ascii="Times New Roman" w:hAnsi="Times New Roman" w:cs="Times New Roman"/>
            <w:color w:val="000000"/>
          </w:rPr>
          <w:t xml:space="preserve"> complexity by increasing</w:t>
        </w:r>
        <w:r w:rsidR="002B1F0D">
          <w:rPr>
            <w:rFonts w:ascii="Times New Roman" w:hAnsi="Times New Roman" w:cs="Times New Roman"/>
            <w:color w:val="000000"/>
          </w:rPr>
          <w:t xml:space="preserve"> the effective number of </w:t>
        </w:r>
        <w:proofErr w:type="spellStart"/>
        <w:r w:rsidR="002B1F0D">
          <w:rPr>
            <w:rFonts w:ascii="Times New Roman" w:hAnsi="Times New Roman" w:cs="Times New Roman"/>
            <w:color w:val="000000"/>
          </w:rPr>
          <w:t>parasitoid</w:t>
        </w:r>
        <w:proofErr w:type="spellEnd"/>
        <w:r w:rsidR="002B1F0D">
          <w:rPr>
            <w:rFonts w:ascii="Times New Roman" w:hAnsi="Times New Roman" w:cs="Times New Roman"/>
            <w:color w:val="000000"/>
          </w:rPr>
          <w:t xml:space="preserve"> species per gall (</w:t>
        </w:r>
      </w:ins>
      <w:ins w:id="94" w:author="Matthew Barbour" w:date="2015-10-19T11:42:00Z">
        <w:r w:rsidR="00B74DBB">
          <w:rPr>
            <w:rFonts w:ascii="Times New Roman" w:hAnsi="Times New Roman" w:cs="Times New Roman"/>
            <w:color w:val="000000"/>
          </w:rPr>
          <w:t>standardized path effect = 0.28</w:t>
        </w:r>
      </w:ins>
      <w:ins w:id="95" w:author="Matthew Barbour" w:date="2015-10-19T11:25:00Z">
        <w:r w:rsidR="002B1F0D">
          <w:rPr>
            <w:rFonts w:ascii="Times New Roman" w:hAnsi="Times New Roman" w:cs="Times New Roman"/>
            <w:color w:val="000000"/>
          </w:rPr>
          <w:t xml:space="preserve">). Other pathways had comparatively small and idiosyncratic effects on </w:t>
        </w:r>
      </w:ins>
      <w:ins w:id="96" w:author="Matthew Barbour" w:date="2015-10-19T11:55:00Z">
        <w:r w:rsidR="00B74DBB">
          <w:rPr>
            <w:rFonts w:ascii="Times New Roman" w:hAnsi="Times New Roman" w:cs="Times New Roman"/>
            <w:color w:val="000000"/>
          </w:rPr>
          <w:t xml:space="preserve">food-web </w:t>
        </w:r>
      </w:ins>
      <w:ins w:id="97" w:author="Matthew Barbour" w:date="2015-10-19T11:25:00Z">
        <w:r w:rsidR="002B1F0D">
          <w:rPr>
            <w:rFonts w:ascii="Times New Roman" w:hAnsi="Times New Roman" w:cs="Times New Roman"/>
            <w:color w:val="000000"/>
          </w:rPr>
          <w:t>complexity</w:t>
        </w:r>
      </w:ins>
      <w:ins w:id="98" w:author="Matthew Barbour" w:date="2015-10-19T11:42:00Z">
        <w:r w:rsidR="00B74DBB">
          <w:rPr>
            <w:rFonts w:ascii="Times New Roman" w:hAnsi="Times New Roman" w:cs="Times New Roman"/>
            <w:color w:val="000000"/>
          </w:rPr>
          <w:t xml:space="preserve"> (</w:t>
        </w:r>
      </w:ins>
      <w:ins w:id="99" w:author="Matthew Barbour" w:date="2015-10-19T11:55:00Z">
        <w:r w:rsidR="00FA53DB">
          <w:rPr>
            <w:rFonts w:ascii="Times New Roman" w:hAnsi="Times New Roman" w:cs="Times New Roman"/>
            <w:color w:val="000000"/>
          </w:rPr>
          <w:t>Fig. S2</w:t>
        </w:r>
      </w:ins>
      <w:ins w:id="100" w:author="Matthew Barbour" w:date="2015-10-19T11:42:00Z">
        <w:r w:rsidR="00B74DBB">
          <w:rPr>
            <w:rFonts w:ascii="Times New Roman" w:hAnsi="Times New Roman" w:cs="Times New Roman"/>
            <w:color w:val="000000"/>
          </w:rPr>
          <w:t>)</w:t>
        </w:r>
      </w:ins>
      <w:ins w:id="101" w:author="Matthew Barbour" w:date="2015-10-19T11:25:00Z">
        <w:r w:rsidR="002B1F0D">
          <w:rPr>
            <w:rFonts w:ascii="Times New Roman" w:hAnsi="Times New Roman" w:cs="Times New Roman"/>
            <w:color w:val="000000"/>
          </w:rPr>
          <w:t>.</w:t>
        </w:r>
      </w:ins>
    </w:p>
    <w:p w14:paraId="2AB4A49C" w14:textId="77777777" w:rsidR="003073EC" w:rsidRDefault="003073EC" w:rsidP="00E5006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ins w:id="102" w:author="Matthew Barbour" w:date="2015-10-14T15:03:00Z"/>
          <w:rFonts w:ascii="Times New Roman" w:hAnsi="Times New Roman" w:cs="Times New Roman"/>
          <w:iCs/>
          <w:color w:val="000000"/>
        </w:rPr>
      </w:pPr>
    </w:p>
    <w:p w14:paraId="2373F755" w14:textId="6F1AF4D6" w:rsidR="008C0CFA" w:rsidRDefault="00AD29B3" w:rsidP="00E5006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iCs/>
          <w:color w:val="000000"/>
        </w:rPr>
      </w:pPr>
      <w:ins w:id="103" w:author="Matthew Barbour" w:date="2015-10-05T10:07:00Z">
        <w:r>
          <w:rPr>
            <w:rFonts w:ascii="Times New Roman" w:hAnsi="Times New Roman" w:cs="Times New Roman"/>
            <w:iCs/>
            <w:color w:val="000000"/>
          </w:rPr>
          <w:t>An</w:t>
        </w:r>
      </w:ins>
      <w:r w:rsidR="00D677D8">
        <w:rPr>
          <w:rFonts w:ascii="Times New Roman" w:hAnsi="Times New Roman" w:cs="Times New Roman"/>
          <w:color w:val="000000"/>
        </w:rPr>
        <w:t xml:space="preserve"> importan</w:t>
      </w:r>
      <w:r w:rsidR="00082C79">
        <w:rPr>
          <w:rFonts w:ascii="Times New Roman" w:hAnsi="Times New Roman" w:cs="Times New Roman"/>
          <w:color w:val="000000"/>
        </w:rPr>
        <w:t xml:space="preserve">t </w:t>
      </w:r>
      <w:ins w:id="104" w:author="Matthew Barbour" w:date="2015-10-05T10:07:00Z">
        <w:r>
          <w:rPr>
            <w:rFonts w:ascii="Times New Roman" w:hAnsi="Times New Roman" w:cs="Times New Roman"/>
            <w:color w:val="000000"/>
          </w:rPr>
          <w:t xml:space="preserve">limitation of </w:t>
        </w:r>
      </w:ins>
      <w:ins w:id="105" w:author="Matthew Barbour" w:date="2015-10-14T15:08:00Z">
        <w:r w:rsidR="00545E32">
          <w:rPr>
            <w:rFonts w:ascii="Times New Roman" w:hAnsi="Times New Roman" w:cs="Times New Roman"/>
            <w:color w:val="000000"/>
          </w:rPr>
          <w:t>our</w:t>
        </w:r>
      </w:ins>
      <w:r w:rsidR="00082C79">
        <w:rPr>
          <w:rFonts w:ascii="Times New Roman" w:hAnsi="Times New Roman" w:cs="Times New Roman"/>
          <w:color w:val="000000"/>
        </w:rPr>
        <w:t xml:space="preserve"> </w:t>
      </w:r>
      <w:ins w:id="106" w:author="Matthew Barbour" w:date="2015-09-15T10:26:00Z">
        <w:r w:rsidR="005F40DA">
          <w:rPr>
            <w:rFonts w:ascii="Times New Roman" w:hAnsi="Times New Roman" w:cs="Times New Roman"/>
            <w:color w:val="000000"/>
          </w:rPr>
          <w:t xml:space="preserve">simulation </w:t>
        </w:r>
      </w:ins>
      <w:ins w:id="107" w:author="Matthew Barbour" w:date="2015-10-14T15:02:00Z">
        <w:r w:rsidR="00545E32">
          <w:rPr>
            <w:rFonts w:ascii="Times New Roman" w:hAnsi="Times New Roman" w:cs="Times New Roman"/>
            <w:color w:val="000000"/>
          </w:rPr>
          <w:t xml:space="preserve">and </w:t>
        </w:r>
        <w:r w:rsidR="003073EC">
          <w:rPr>
            <w:rFonts w:ascii="Times New Roman" w:hAnsi="Times New Roman" w:cs="Times New Roman"/>
            <w:color w:val="000000"/>
          </w:rPr>
          <w:t xml:space="preserve">experimental design </w:t>
        </w:r>
      </w:ins>
      <w:r w:rsidR="00D677D8">
        <w:rPr>
          <w:rFonts w:ascii="Times New Roman" w:hAnsi="Times New Roman" w:cs="Times New Roman"/>
          <w:color w:val="000000"/>
        </w:rPr>
        <w:t>is</w:t>
      </w:r>
      <w:ins w:id="108" w:author="Matthew Barbour" w:date="2015-10-05T10:08:00Z">
        <w:r>
          <w:rPr>
            <w:rFonts w:ascii="Times New Roman" w:hAnsi="Times New Roman" w:cs="Times New Roman"/>
            <w:color w:val="000000"/>
          </w:rPr>
          <w:t xml:space="preserve"> that </w:t>
        </w:r>
        <w:r w:rsidR="003073EC">
          <w:rPr>
            <w:rFonts w:ascii="Times New Roman" w:hAnsi="Times New Roman" w:cs="Times New Roman"/>
            <w:color w:val="000000"/>
          </w:rPr>
          <w:t xml:space="preserve">we </w:t>
        </w:r>
        <w:r w:rsidR="001E1B1B">
          <w:rPr>
            <w:rFonts w:ascii="Times New Roman" w:hAnsi="Times New Roman" w:cs="Times New Roman"/>
            <w:color w:val="000000"/>
          </w:rPr>
          <w:t>were</w:t>
        </w:r>
      </w:ins>
      <w:r w:rsidR="00D677D8">
        <w:rPr>
          <w:rFonts w:ascii="Times New Roman" w:hAnsi="Times New Roman" w:cs="Times New Roman"/>
          <w:color w:val="000000"/>
        </w:rPr>
        <w:t xml:space="preserve"> </w:t>
      </w:r>
      <w:ins w:id="109" w:author="Matthew Barbour" w:date="2015-09-15T12:26:00Z">
        <w:r w:rsidR="004C4914">
          <w:rPr>
            <w:rFonts w:ascii="Times New Roman" w:hAnsi="Times New Roman" w:cs="Times New Roman"/>
            <w:color w:val="000000"/>
          </w:rPr>
          <w:t xml:space="preserve">unable to </w:t>
        </w:r>
      </w:ins>
      <w:ins w:id="110" w:author="Matthew Barbour" w:date="2015-10-05T10:07:00Z">
        <w:r>
          <w:rPr>
            <w:rFonts w:ascii="Times New Roman" w:hAnsi="Times New Roman" w:cs="Times New Roman"/>
            <w:color w:val="000000"/>
          </w:rPr>
          <w:t xml:space="preserve">estimate </w:t>
        </w:r>
      </w:ins>
      <w:ins w:id="111" w:author="Matthew Barbour" w:date="2015-10-14T15:50:00Z">
        <w:r w:rsidR="00D672D6">
          <w:rPr>
            <w:rFonts w:ascii="Times New Roman" w:hAnsi="Times New Roman" w:cs="Times New Roman"/>
            <w:color w:val="000000"/>
          </w:rPr>
          <w:t xml:space="preserve">the extent to which </w:t>
        </w:r>
      </w:ins>
      <w:ins w:id="112" w:author="Matthew Barbour" w:date="2015-10-14T15:48:00Z">
        <w:r w:rsidR="00D672D6">
          <w:rPr>
            <w:rFonts w:ascii="Times New Roman" w:hAnsi="Times New Roman" w:cs="Times New Roman"/>
            <w:color w:val="000000"/>
          </w:rPr>
          <w:t xml:space="preserve">food-web complexity is influenced by </w:t>
        </w:r>
      </w:ins>
      <w:ins w:id="113" w:author="Matthew Barbour" w:date="2015-09-15T12:26:00Z">
        <w:r w:rsidR="004C4914">
          <w:rPr>
            <w:rFonts w:ascii="Times New Roman" w:hAnsi="Times New Roman" w:cs="Times New Roman"/>
            <w:color w:val="000000"/>
          </w:rPr>
          <w:t>non-additive effects</w:t>
        </w:r>
      </w:ins>
      <w:ins w:id="114" w:author="Matthew Barbour" w:date="2015-10-14T15:51:00Z">
        <w:r w:rsidR="00D672D6">
          <w:rPr>
            <w:rFonts w:ascii="Times New Roman" w:hAnsi="Times New Roman" w:cs="Times New Roman"/>
            <w:color w:val="000000"/>
          </w:rPr>
          <w:t xml:space="preserve"> of genetic variation</w:t>
        </w:r>
      </w:ins>
      <w:ins w:id="115" w:author="Matthew Barbour" w:date="2015-10-14T15:52:00Z">
        <w:r w:rsidR="00D672D6">
          <w:rPr>
            <w:rFonts w:ascii="Times New Roman" w:hAnsi="Times New Roman" w:cs="Times New Roman"/>
            <w:color w:val="000000"/>
          </w:rPr>
          <w:t>. Non-additive effects may arise in a variety of ways</w:t>
        </w:r>
      </w:ins>
      <w:ins w:id="116" w:author="Matthew Barbour" w:date="2015-10-14T15:55:00Z">
        <w:r w:rsidR="001E1B1B">
          <w:rPr>
            <w:rFonts w:ascii="Times New Roman" w:hAnsi="Times New Roman" w:cs="Times New Roman"/>
            <w:color w:val="000000"/>
          </w:rPr>
          <w:t xml:space="preserve"> (e.g. </w:t>
        </w:r>
      </w:ins>
      <w:ins w:id="117" w:author="Matthew Barbour" w:date="2015-10-14T15:56:00Z">
        <w:r w:rsidR="001E1B1B">
          <w:rPr>
            <w:rFonts w:ascii="Times New Roman" w:hAnsi="Times New Roman" w:cs="Times New Roman"/>
            <w:color w:val="000000"/>
          </w:rPr>
          <w:t>competition and facilitation, associational resistance/susceptibility, source-sink dynamics)</w:t>
        </w:r>
      </w:ins>
      <w:ins w:id="118" w:author="Matthew Barbour" w:date="2015-09-15T12:26:00Z">
        <w:r w:rsidR="00D672D6">
          <w:rPr>
            <w:rFonts w:ascii="Times New Roman" w:hAnsi="Times New Roman" w:cs="Times New Roman"/>
            <w:color w:val="000000"/>
          </w:rPr>
          <w:t>,</w:t>
        </w:r>
      </w:ins>
      <w:ins w:id="119" w:author="Matthew Barbour" w:date="2015-10-14T15:57:00Z">
        <w:r w:rsidR="001E1B1B">
          <w:rPr>
            <w:rFonts w:ascii="Times New Roman" w:hAnsi="Times New Roman" w:cs="Times New Roman"/>
            <w:color w:val="000000"/>
          </w:rPr>
          <w:t xml:space="preserve"> and</w:t>
        </w:r>
      </w:ins>
      <w:ins w:id="120" w:author="Matthew Barbour" w:date="2015-10-05T10:08:00Z">
        <w:r>
          <w:rPr>
            <w:rFonts w:ascii="Times New Roman" w:hAnsi="Times New Roman" w:cs="Times New Roman"/>
            <w:color w:val="000000"/>
          </w:rPr>
          <w:t xml:space="preserve"> </w:t>
        </w:r>
      </w:ins>
      <w:ins w:id="121" w:author="Matthew Barbour" w:date="2015-10-06T11:45:00Z">
        <w:r w:rsidR="001E1B1B">
          <w:rPr>
            <w:rFonts w:ascii="Times New Roman" w:hAnsi="Times New Roman" w:cs="Times New Roman"/>
            <w:color w:val="000000"/>
          </w:rPr>
          <w:t>p</w:t>
        </w:r>
        <w:r w:rsidR="00342CEE">
          <w:rPr>
            <w:rFonts w:ascii="Times New Roman" w:hAnsi="Times New Roman" w:cs="Times New Roman"/>
            <w:color w:val="000000"/>
          </w:rPr>
          <w:t xml:space="preserve">rior work has shown </w:t>
        </w:r>
      </w:ins>
      <w:r w:rsidR="00D677D8">
        <w:rPr>
          <w:rFonts w:ascii="Times New Roman" w:hAnsi="Times New Roman" w:cs="Times New Roman"/>
          <w:color w:val="000000"/>
        </w:rPr>
        <w:t xml:space="preserve">that </w:t>
      </w:r>
      <w:r w:rsidR="00D76DEF">
        <w:rPr>
          <w:rFonts w:ascii="Times New Roman" w:hAnsi="Times New Roman" w:cs="Times New Roman"/>
          <w:color w:val="000000"/>
        </w:rPr>
        <w:t>host</w:t>
      </w:r>
      <w:r w:rsidR="00B46D7E">
        <w:rPr>
          <w:rFonts w:ascii="Times New Roman" w:hAnsi="Times New Roman" w:cs="Times New Roman"/>
          <w:color w:val="000000"/>
        </w:rPr>
        <w:t>-</w:t>
      </w:r>
      <w:r w:rsidR="00D677D8">
        <w:rPr>
          <w:rFonts w:ascii="Times New Roman" w:hAnsi="Times New Roman" w:cs="Times New Roman"/>
          <w:color w:val="000000"/>
        </w:rPr>
        <w:t>plant g</w:t>
      </w:r>
      <w:r w:rsidR="000621BC">
        <w:rPr>
          <w:rFonts w:ascii="Times New Roman" w:hAnsi="Times New Roman" w:cs="Times New Roman"/>
          <w:color w:val="000000"/>
        </w:rPr>
        <w:t>enetic variation</w:t>
      </w:r>
      <w:r w:rsidR="00D677D8">
        <w:rPr>
          <w:rFonts w:ascii="Times New Roman" w:hAnsi="Times New Roman" w:cs="Times New Roman"/>
          <w:color w:val="000000"/>
        </w:rPr>
        <w:t xml:space="preserve"> can have </w:t>
      </w:r>
      <w:ins w:id="122" w:author="Matthew Barbour" w:date="2015-10-06T11:45:00Z">
        <w:r w:rsidR="00342CEE">
          <w:rPr>
            <w:rFonts w:ascii="Times New Roman" w:hAnsi="Times New Roman" w:cs="Times New Roman"/>
            <w:color w:val="000000"/>
          </w:rPr>
          <w:t>positive</w:t>
        </w:r>
      </w:ins>
      <w:ins w:id="123" w:author="Matthew Barbour" w:date="2015-10-06T11:48:00Z">
        <w:r w:rsidR="00545E32">
          <w:rPr>
            <w:rFonts w:ascii="Times New Roman" w:hAnsi="Times New Roman" w:cs="Times New Roman"/>
            <w:color w:val="000000"/>
          </w:rPr>
          <w:t xml:space="preserve"> </w:t>
        </w:r>
      </w:ins>
      <w:ins w:id="124" w:author="Matthew Barbour" w:date="2015-10-14T15:17:00Z">
        <w:r w:rsidR="001B676E">
          <w:rPr>
            <w:rFonts w:ascii="Times New Roman" w:hAnsi="Times New Roman" w:cs="Times New Roman"/>
            <w:color w:val="000000"/>
          </w:rPr>
          <w:fldChar w:fldCharType="begin">
            <w:fldData xml:space="preserve">NgA5ADUAMABlADEAYwA3AC0AOABiADgANAAtADQANgAzADcALQA5AGQAZAA5AC0AZQA3ADQANgA0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</w:fldData>
          </w:fldChar>
        </w:r>
        <w:r w:rsidR="001B676E">
          <w:rPr>
            <w:rFonts w:ascii="Times New Roman" w:hAnsi="Times New Roman" w:cs="Times New Roman"/>
            <w:color w:val="000000"/>
          </w:rPr>
          <w:instrText>ADDIN LABTIVA_CITE \* MERGEFORMAT</w:instrText>
        </w:r>
      </w:ins>
      <w:r w:rsidR="001B676E">
        <w:rPr>
          <w:rFonts w:ascii="Times New Roman" w:hAnsi="Times New Roman" w:cs="Times New Roman"/>
          <w:color w:val="000000"/>
        </w:rPr>
      </w:r>
      <w:r w:rsidR="001B676E">
        <w:rPr>
          <w:rFonts w:ascii="Times New Roman" w:hAnsi="Times New Roman" w:cs="Times New Roman"/>
          <w:color w:val="000000"/>
        </w:rPr>
        <w:fldChar w:fldCharType="separate"/>
      </w:r>
      <w:ins w:id="125" w:author="Matthew Barbour" w:date="2015-10-14T15:17:00Z">
        <w:r w:rsidR="001B676E" w:rsidRPr="00683CFE">
          <w:rPr>
            <w:rFonts w:ascii="Times New Roman" w:hAnsi="Times New Roman" w:cs="Times New Roman"/>
            <w:noProof/>
            <w:color w:val="000000"/>
            <w:lang w:val="en-US"/>
          </w:rPr>
          <w:t>(25)</w:t>
        </w:r>
        <w:r w:rsidR="001B676E">
          <w:rPr>
            <w:rFonts w:ascii="Times New Roman" w:hAnsi="Times New Roman" w:cs="Times New Roman"/>
            <w:color w:val="000000"/>
          </w:rPr>
          <w:fldChar w:fldCharType="end"/>
        </w:r>
      </w:ins>
      <w:ins w:id="126" w:author="Matthew Barbour" w:date="2015-10-06T11:50:00Z">
        <w:r w:rsidR="00342CEE">
          <w:rPr>
            <w:rFonts w:ascii="Times New Roman" w:hAnsi="Times New Roman" w:cs="Times New Roman"/>
            <w:color w:val="000000"/>
          </w:rPr>
          <w:t>, neutral</w:t>
        </w:r>
      </w:ins>
      <w:ins w:id="127" w:author="Matthew Barbour" w:date="2015-10-14T15:17:00Z">
        <w:r w:rsidR="001B676E">
          <w:rPr>
            <w:rFonts w:ascii="Times New Roman" w:hAnsi="Times New Roman" w:cs="Times New Roman"/>
            <w:color w:val="000000"/>
          </w:rPr>
          <w:t xml:space="preserve"> </w:t>
        </w:r>
      </w:ins>
      <w:ins w:id="128" w:author="Matthew Barbour" w:date="2015-10-14T15:44:00Z">
        <w:r w:rsidR="00555735">
          <w:rPr>
            <w:rFonts w:ascii="Times New Roman" w:hAnsi="Times New Roman" w:cs="Times New Roman"/>
            <w:color w:val="000000"/>
          </w:rPr>
          <w:fldChar w:fldCharType="begin">
            <w:fldData xml:space="preserve">NgA5ADUAMABlADEAYwA3AC0AOABiADgANAAtADQANgAzADcALQA5AGQAZAA5AC0AZQA3ADQANgA0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</w:fldData>
          </w:fldChar>
        </w:r>
        <w:r w:rsidR="00555735">
          <w:rPr>
            <w:rFonts w:ascii="Times New Roman" w:hAnsi="Times New Roman" w:cs="Times New Roman"/>
            <w:color w:val="000000"/>
          </w:rPr>
          <w:instrText>ADDIN LABTIVA_CITE \* MERGEFORMAT</w:instrText>
        </w:r>
        <w:r w:rsidR="00555735">
          <w:rPr>
            <w:rFonts w:ascii="Times New Roman" w:hAnsi="Times New Roman" w:cs="Times New Roman"/>
            <w:color w:val="000000"/>
          </w:rPr>
        </w:r>
        <w:r w:rsidR="00555735">
          <w:rPr>
            <w:rFonts w:ascii="Times New Roman" w:hAnsi="Times New Roman" w:cs="Times New Roman"/>
            <w:color w:val="000000"/>
          </w:rPr>
          <w:fldChar w:fldCharType="separate"/>
        </w:r>
        <w:r w:rsidR="00555735">
          <w:rPr>
            <w:rFonts w:ascii="Times New Roman" w:hAnsi="Times New Roman" w:cs="Times New Roman"/>
            <w:noProof/>
            <w:color w:val="000000"/>
            <w:lang w:val="en-US"/>
          </w:rPr>
          <w:t>(</w:t>
        </w:r>
        <w:r w:rsidR="00555735" w:rsidRPr="007224BF">
          <w:rPr>
            <w:rFonts w:ascii="Times New Roman" w:hAnsi="Times New Roman" w:cs="Times New Roman"/>
            <w:noProof/>
            <w:color w:val="000000"/>
            <w:lang w:val="en-US"/>
          </w:rPr>
          <w:t>28)</w:t>
        </w:r>
        <w:r w:rsidR="00555735">
          <w:rPr>
            <w:rFonts w:ascii="Times New Roman" w:hAnsi="Times New Roman" w:cs="Times New Roman"/>
            <w:color w:val="000000"/>
          </w:rPr>
          <w:fldChar w:fldCharType="end"/>
        </w:r>
      </w:ins>
      <w:ins w:id="129" w:author="Matthew Barbour" w:date="2015-10-06T11:50:00Z">
        <w:r w:rsidR="00342CEE">
          <w:rPr>
            <w:rFonts w:ascii="Times New Roman" w:hAnsi="Times New Roman" w:cs="Times New Roman"/>
            <w:color w:val="000000"/>
          </w:rPr>
          <w:t>,</w:t>
        </w:r>
      </w:ins>
      <w:ins w:id="130" w:author="Matthew Barbour" w:date="2015-10-06T11:45:00Z">
        <w:r w:rsidR="00342CEE">
          <w:rPr>
            <w:rFonts w:ascii="Times New Roman" w:hAnsi="Times New Roman" w:cs="Times New Roman"/>
            <w:color w:val="000000"/>
          </w:rPr>
          <w:t xml:space="preserve"> or negative</w:t>
        </w:r>
      </w:ins>
      <w:ins w:id="131" w:author="Matthew Barbour" w:date="2015-10-06T11:49:00Z">
        <w:r w:rsidR="00D672D6">
          <w:rPr>
            <w:rFonts w:ascii="Times New Roman" w:hAnsi="Times New Roman" w:cs="Times New Roman"/>
            <w:color w:val="000000"/>
          </w:rPr>
          <w:t xml:space="preserve"> </w:t>
        </w:r>
      </w:ins>
      <w:ins w:id="132" w:author="Matthew Barbour" w:date="2015-10-14T15:48:00Z">
        <w:r w:rsidR="00D672D6">
          <w:rPr>
            <w:rFonts w:ascii="Times New Roman" w:hAnsi="Times New Roman" w:cs="Times New Roman"/>
            <w:color w:val="000000"/>
          </w:rPr>
          <w:fldChar w:fldCharType="begin">
            <w:fldData xml:space="preserve">NgA5ADUAMABlADEAYwA3AC0AOABiADgANAAtADQANgAzADcALQA5AGQAZAA5AC0AZQA3ADQANgA0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</w:fldData>
          </w:fldChar>
        </w:r>
        <w:r w:rsidR="00D672D6">
          <w:rPr>
            <w:rFonts w:ascii="Times New Roman" w:hAnsi="Times New Roman" w:cs="Times New Roman"/>
            <w:color w:val="000000"/>
          </w:rPr>
          <w:instrText>ADDIN LABTIVA_CITE \* MERGEFORMAT</w:instrText>
        </w:r>
      </w:ins>
      <w:r w:rsidR="00D672D6">
        <w:rPr>
          <w:rFonts w:ascii="Times New Roman" w:hAnsi="Times New Roman" w:cs="Times New Roman"/>
          <w:color w:val="000000"/>
        </w:rPr>
      </w:r>
      <w:r w:rsidR="00D672D6">
        <w:rPr>
          <w:rFonts w:ascii="Times New Roman" w:hAnsi="Times New Roman" w:cs="Times New Roman"/>
          <w:color w:val="000000"/>
        </w:rPr>
        <w:fldChar w:fldCharType="separate"/>
      </w:r>
      <w:ins w:id="133" w:author="Matthew Barbour" w:date="2015-10-14T15:48:00Z">
        <w:r w:rsidR="00D672D6" w:rsidRPr="00683CFE">
          <w:rPr>
            <w:rFonts w:ascii="Times New Roman" w:hAnsi="Times New Roman" w:cs="Times New Roman"/>
            <w:noProof/>
            <w:color w:val="000000"/>
            <w:lang w:val="en-US"/>
          </w:rPr>
          <w:t>(39)</w:t>
        </w:r>
        <w:r w:rsidR="00D672D6">
          <w:rPr>
            <w:rFonts w:ascii="Times New Roman" w:hAnsi="Times New Roman" w:cs="Times New Roman"/>
            <w:color w:val="000000"/>
          </w:rPr>
          <w:fldChar w:fldCharType="end"/>
        </w:r>
      </w:ins>
      <w:ins w:id="134" w:author="Matthew Barbour" w:date="2015-10-06T11:45:00Z">
        <w:r w:rsidR="00342CEE">
          <w:rPr>
            <w:rFonts w:ascii="Times New Roman" w:hAnsi="Times New Roman" w:cs="Times New Roman"/>
            <w:color w:val="000000"/>
          </w:rPr>
          <w:t xml:space="preserve"> </w:t>
        </w:r>
      </w:ins>
      <w:r w:rsidR="00D677D8">
        <w:rPr>
          <w:rFonts w:ascii="Times New Roman" w:hAnsi="Times New Roman" w:cs="Times New Roman"/>
          <w:color w:val="000000"/>
        </w:rPr>
        <w:t>non-additive effects on the diversity of upper trophic levels</w:t>
      </w:r>
      <w:ins w:id="135" w:author="Matthew Barbour" w:date="2015-10-06T11:46:00Z">
        <w:r w:rsidR="00342CEE">
          <w:rPr>
            <w:rFonts w:ascii="Times New Roman" w:hAnsi="Times New Roman" w:cs="Times New Roman"/>
            <w:color w:val="000000"/>
          </w:rPr>
          <w:t xml:space="preserve">. Future experiments </w:t>
        </w:r>
      </w:ins>
      <w:ins w:id="136" w:author="Matthew Barbour" w:date="2015-10-06T11:48:00Z">
        <w:r w:rsidR="00342CEE">
          <w:rPr>
            <w:rFonts w:ascii="Times New Roman" w:hAnsi="Times New Roman" w:cs="Times New Roman"/>
            <w:color w:val="000000"/>
          </w:rPr>
          <w:t xml:space="preserve">are needed </w:t>
        </w:r>
      </w:ins>
      <w:ins w:id="137" w:author="Matthew Barbour" w:date="2015-10-06T11:46:00Z">
        <w:r w:rsidR="00342CEE">
          <w:rPr>
            <w:rFonts w:ascii="Times New Roman" w:hAnsi="Times New Roman" w:cs="Times New Roman"/>
            <w:color w:val="000000"/>
          </w:rPr>
          <w:t xml:space="preserve">that explicitly manipulate levels of genetic variation and test for the presence and magnitude of </w:t>
        </w:r>
      </w:ins>
      <w:r w:rsidR="00D677D8">
        <w:rPr>
          <w:rFonts w:ascii="Times New Roman" w:hAnsi="Times New Roman" w:cs="Times New Roman"/>
          <w:color w:val="000000"/>
        </w:rPr>
        <w:t xml:space="preserve">non-additive effects on </w:t>
      </w:r>
      <w:ins w:id="138" w:author="Matthew Barbour" w:date="2015-10-05T10:17:00Z">
        <w:r w:rsidR="00B74DBB">
          <w:rPr>
            <w:rFonts w:ascii="Times New Roman" w:hAnsi="Times New Roman" w:cs="Times New Roman"/>
            <w:color w:val="000000"/>
          </w:rPr>
          <w:t>food-web structure</w:t>
        </w:r>
      </w:ins>
      <w:r w:rsidR="00D677D8">
        <w:rPr>
          <w:rFonts w:ascii="Times New Roman" w:hAnsi="Times New Roman" w:cs="Times New Roman"/>
          <w:color w:val="000000"/>
        </w:rPr>
        <w:t>.</w:t>
      </w:r>
      <w:ins w:id="139" w:author="Matthew Barbour" w:date="2015-10-14T15:07:00Z">
        <w:r w:rsidR="00545E32" w:rsidRPr="00545E32">
          <w:rPr>
            <w:rFonts w:ascii="Times New Roman" w:hAnsi="Times New Roman" w:cs="Times New Roman"/>
            <w:color w:val="000000"/>
          </w:rPr>
          <w:t xml:space="preserve"> </w:t>
        </w:r>
        <w:r w:rsidR="00545E32">
          <w:rPr>
            <w:rFonts w:ascii="Times New Roman" w:hAnsi="Times New Roman" w:cs="Times New Roman"/>
            <w:color w:val="000000"/>
          </w:rPr>
          <w:t>It</w:t>
        </w:r>
        <w:r w:rsidR="001E1B1B">
          <w:rPr>
            <w:rFonts w:ascii="Times New Roman" w:hAnsi="Times New Roman" w:cs="Times New Roman"/>
            <w:color w:val="000000"/>
          </w:rPr>
          <w:t xml:space="preserve"> is worth noting though that </w:t>
        </w:r>
      </w:ins>
      <w:ins w:id="140" w:author="Matthew Barbour" w:date="2015-10-14T16:01:00Z">
        <w:r w:rsidR="001E1B1B">
          <w:rPr>
            <w:rFonts w:ascii="Times New Roman" w:hAnsi="Times New Roman" w:cs="Times New Roman"/>
            <w:color w:val="000000"/>
          </w:rPr>
          <w:t xml:space="preserve">our qualitative conclusion, namely that </w:t>
        </w:r>
      </w:ins>
      <w:ins w:id="141" w:author="Matthew Barbour" w:date="2015-10-14T15:57:00Z">
        <w:r w:rsidR="001E1B1B">
          <w:rPr>
            <w:rFonts w:ascii="Times New Roman" w:hAnsi="Times New Roman" w:cs="Times New Roman"/>
            <w:color w:val="000000"/>
          </w:rPr>
          <w:t>genetic variation increases food-web complexity</w:t>
        </w:r>
      </w:ins>
      <w:ins w:id="142" w:author="Matthew Barbour" w:date="2015-10-14T16:02:00Z">
        <w:r w:rsidR="001E1B1B">
          <w:rPr>
            <w:rFonts w:ascii="Times New Roman" w:hAnsi="Times New Roman" w:cs="Times New Roman"/>
            <w:color w:val="000000"/>
          </w:rPr>
          <w:t>,</w:t>
        </w:r>
      </w:ins>
      <w:ins w:id="143" w:author="Matthew Barbour" w:date="2015-10-14T15:57:00Z">
        <w:r w:rsidR="001E1B1B">
          <w:rPr>
            <w:rFonts w:ascii="Times New Roman" w:hAnsi="Times New Roman" w:cs="Times New Roman"/>
            <w:color w:val="000000"/>
          </w:rPr>
          <w:t xml:space="preserve"> </w:t>
        </w:r>
      </w:ins>
      <w:ins w:id="144" w:author="Matthew Barbour" w:date="2015-10-14T15:07:00Z">
        <w:r w:rsidR="00545E32">
          <w:rPr>
            <w:rFonts w:ascii="Times New Roman" w:hAnsi="Times New Roman" w:cs="Times New Roman"/>
            <w:color w:val="000000"/>
          </w:rPr>
          <w:t>will still hold unless negative, non-additive effects are eq</w:t>
        </w:r>
        <w:r w:rsidR="001E1B1B">
          <w:rPr>
            <w:rFonts w:ascii="Times New Roman" w:hAnsi="Times New Roman" w:cs="Times New Roman"/>
            <w:color w:val="000000"/>
          </w:rPr>
          <w:t>ual or greater in magnitude compared to</w:t>
        </w:r>
        <w:r w:rsidR="00545E32">
          <w:rPr>
            <w:rFonts w:ascii="Times New Roman" w:hAnsi="Times New Roman" w:cs="Times New Roman"/>
            <w:color w:val="000000"/>
          </w:rPr>
          <w:t xml:space="preserve"> </w:t>
        </w:r>
        <w:r w:rsidR="00FB6A5F">
          <w:rPr>
            <w:rFonts w:ascii="Times New Roman" w:hAnsi="Times New Roman" w:cs="Times New Roman"/>
            <w:color w:val="000000"/>
          </w:rPr>
          <w:t>the additive effect</w:t>
        </w:r>
        <w:r w:rsidR="00545E32">
          <w:rPr>
            <w:rFonts w:ascii="Times New Roman" w:hAnsi="Times New Roman" w:cs="Times New Roman"/>
            <w:color w:val="000000"/>
          </w:rPr>
          <w:t xml:space="preserve"> we observed. </w:t>
        </w:r>
      </w:ins>
      <w:r w:rsidR="00D677D8">
        <w:rPr>
          <w:rFonts w:ascii="Times New Roman" w:hAnsi="Times New Roman" w:cs="Times New Roman"/>
          <w:color w:val="000000"/>
        </w:rPr>
        <w:t xml:space="preserve"> </w:t>
      </w:r>
    </w:p>
    <w:p w14:paraId="246E50FB" w14:textId="77777777" w:rsidR="00804B90" w:rsidRDefault="00804B9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i/>
          <w:color w:val="000000"/>
        </w:rPr>
      </w:pPr>
    </w:p>
    <w:p w14:paraId="73136210" w14:textId="3D258DDA" w:rsidR="002760AE" w:rsidRPr="000E420B" w:rsidRDefault="002D5EA6"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b/>
          <w:color w:val="000000"/>
        </w:rPr>
      </w:pPr>
      <w:r>
        <w:rPr>
          <w:rFonts w:ascii="Times New Roman" w:hAnsi="Times New Roman" w:cs="Times New Roman"/>
          <w:b/>
          <w:color w:val="000000"/>
        </w:rPr>
        <w:t>Conclusion</w:t>
      </w:r>
      <w:r w:rsidR="002760AE">
        <w:rPr>
          <w:rFonts w:ascii="Times New Roman" w:hAnsi="Times New Roman" w:cs="Times New Roman"/>
          <w:b/>
          <w:color w:val="000000"/>
        </w:rPr>
        <w:t>s</w:t>
      </w:r>
    </w:p>
    <w:p w14:paraId="37256D53" w14:textId="539DC42D" w:rsidR="00A91125" w:rsidRDefault="00480BD5" w:rsidP="00F271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r>
        <w:rPr>
          <w:rFonts w:ascii="Times New Roman" w:hAnsi="Times New Roman" w:cs="Times New Roman"/>
          <w:color w:val="000000"/>
        </w:rPr>
        <w:t>O</w:t>
      </w:r>
      <w:r w:rsidR="00385DCF">
        <w:rPr>
          <w:rFonts w:ascii="Times New Roman" w:hAnsi="Times New Roman" w:cs="Times New Roman"/>
          <w:color w:val="000000"/>
        </w:rPr>
        <w:t>ur</w:t>
      </w:r>
      <w:r w:rsidR="00B23469" w:rsidRPr="00B23469">
        <w:rPr>
          <w:rFonts w:ascii="Times New Roman" w:hAnsi="Times New Roman" w:cs="Times New Roman"/>
          <w:color w:val="000000"/>
        </w:rPr>
        <w:t xml:space="preserve"> results </w:t>
      </w:r>
      <w:r w:rsidR="00A061C5">
        <w:rPr>
          <w:rFonts w:ascii="Times New Roman" w:hAnsi="Times New Roman" w:cs="Times New Roman"/>
          <w:color w:val="000000"/>
        </w:rPr>
        <w:t>suggest</w:t>
      </w:r>
      <w:r w:rsidR="00385DCF">
        <w:rPr>
          <w:rFonts w:ascii="Times New Roman" w:hAnsi="Times New Roman" w:cs="Times New Roman"/>
          <w:color w:val="000000"/>
        </w:rPr>
        <w:t xml:space="preserve"> that</w:t>
      </w:r>
      <w:r w:rsidR="00B23469" w:rsidRPr="00B23469">
        <w:rPr>
          <w:rFonts w:ascii="Times New Roman" w:hAnsi="Times New Roman" w:cs="Times New Roman"/>
          <w:color w:val="000000"/>
        </w:rPr>
        <w:t xml:space="preserve"> </w:t>
      </w:r>
      <w:r w:rsidR="00A061C5">
        <w:rPr>
          <w:rFonts w:ascii="Times New Roman" w:hAnsi="Times New Roman" w:cs="Times New Roman"/>
          <w:color w:val="000000"/>
        </w:rPr>
        <w:t xml:space="preserve">the gain or loss of </w:t>
      </w:r>
      <w:r w:rsidR="0003197E">
        <w:rPr>
          <w:rFonts w:ascii="Times New Roman" w:hAnsi="Times New Roman" w:cs="Times New Roman"/>
          <w:color w:val="000000"/>
        </w:rPr>
        <w:t>genetic variation</w:t>
      </w:r>
      <w:r w:rsidR="00B23469" w:rsidRPr="00B23469">
        <w:rPr>
          <w:rFonts w:ascii="Times New Roman" w:hAnsi="Times New Roman" w:cs="Times New Roman"/>
          <w:color w:val="000000"/>
        </w:rPr>
        <w:t xml:space="preserve"> </w:t>
      </w:r>
      <w:r w:rsidR="00A061C5">
        <w:rPr>
          <w:rFonts w:ascii="Times New Roman" w:hAnsi="Times New Roman" w:cs="Times New Roman"/>
          <w:color w:val="000000"/>
        </w:rPr>
        <w:t xml:space="preserve">within a key species </w:t>
      </w:r>
      <w:r w:rsidR="00B23469" w:rsidRPr="00B23469">
        <w:rPr>
          <w:rFonts w:ascii="Times New Roman" w:hAnsi="Times New Roman" w:cs="Times New Roman"/>
          <w:color w:val="000000"/>
        </w:rPr>
        <w:t xml:space="preserve">can fundamentally alter </w:t>
      </w:r>
      <w:r w:rsidR="001F4E05">
        <w:rPr>
          <w:rFonts w:ascii="Times New Roman" w:hAnsi="Times New Roman" w:cs="Times New Roman"/>
          <w:color w:val="000000"/>
        </w:rPr>
        <w:t>food-web complexity</w:t>
      </w:r>
      <w:r w:rsidR="0084451E">
        <w:rPr>
          <w:rFonts w:ascii="Times New Roman" w:hAnsi="Times New Roman" w:cs="Times New Roman"/>
          <w:color w:val="000000"/>
        </w:rPr>
        <w:t xml:space="preserve"> and therefore </w:t>
      </w:r>
      <w:r w:rsidR="00E8342E">
        <w:rPr>
          <w:rFonts w:ascii="Times New Roman" w:hAnsi="Times New Roman" w:cs="Times New Roman"/>
          <w:color w:val="000000"/>
        </w:rPr>
        <w:t xml:space="preserve">the persistence of food webs. </w:t>
      </w:r>
      <w:r w:rsidR="00A91125">
        <w:rPr>
          <w:rFonts w:ascii="Times New Roman" w:hAnsi="Times New Roman" w:cs="Times New Roman"/>
          <w:color w:val="000000"/>
        </w:rPr>
        <w:t>There are two</w:t>
      </w:r>
      <w:r w:rsidR="00E8342E" w:rsidRPr="00E8342E">
        <w:rPr>
          <w:rFonts w:ascii="Times New Roman" w:hAnsi="Times New Roman" w:cs="Times New Roman"/>
          <w:color w:val="000000"/>
        </w:rPr>
        <w:t xml:space="preserve"> </w:t>
      </w:r>
      <w:r w:rsidR="0068268E">
        <w:rPr>
          <w:rFonts w:ascii="Times New Roman" w:hAnsi="Times New Roman" w:cs="Times New Roman"/>
          <w:color w:val="000000"/>
        </w:rPr>
        <w:t>main</w:t>
      </w:r>
      <w:r w:rsidR="00E8342E" w:rsidRPr="00E8342E">
        <w:rPr>
          <w:rFonts w:ascii="Times New Roman" w:hAnsi="Times New Roman" w:cs="Times New Roman"/>
          <w:color w:val="000000"/>
        </w:rPr>
        <w:t xml:space="preserve"> </w:t>
      </w:r>
      <w:r w:rsidR="0068268E">
        <w:rPr>
          <w:rFonts w:ascii="Times New Roman" w:hAnsi="Times New Roman" w:cs="Times New Roman"/>
          <w:color w:val="000000"/>
        </w:rPr>
        <w:t>conclusions</w:t>
      </w:r>
      <w:r w:rsidR="00E8342E" w:rsidRPr="00E8342E">
        <w:rPr>
          <w:rFonts w:ascii="Times New Roman" w:hAnsi="Times New Roman" w:cs="Times New Roman"/>
          <w:color w:val="000000"/>
        </w:rPr>
        <w:t xml:space="preserve"> from </w:t>
      </w:r>
      <w:r w:rsidR="0068268E">
        <w:rPr>
          <w:rFonts w:ascii="Times New Roman" w:hAnsi="Times New Roman" w:cs="Times New Roman"/>
          <w:color w:val="000000"/>
        </w:rPr>
        <w:t>our work</w:t>
      </w:r>
      <w:r w:rsidR="00E8342E" w:rsidRPr="00E8342E">
        <w:rPr>
          <w:rFonts w:ascii="Times New Roman" w:hAnsi="Times New Roman" w:cs="Times New Roman"/>
          <w:color w:val="000000"/>
        </w:rPr>
        <w:t xml:space="preserve">. First, </w:t>
      </w:r>
      <w:r w:rsidR="00E8342E">
        <w:rPr>
          <w:rFonts w:ascii="Times New Roman" w:hAnsi="Times New Roman" w:cs="Times New Roman"/>
          <w:color w:val="000000"/>
        </w:rPr>
        <w:t xml:space="preserve">intraspecific variation </w:t>
      </w:r>
      <w:r>
        <w:rPr>
          <w:rFonts w:ascii="Times New Roman" w:hAnsi="Times New Roman" w:cs="Times New Roman"/>
          <w:color w:val="000000"/>
        </w:rPr>
        <w:t xml:space="preserve">in multiple traits </w:t>
      </w:r>
      <w:r w:rsidR="00E8342E">
        <w:rPr>
          <w:rFonts w:ascii="Times New Roman" w:hAnsi="Times New Roman" w:cs="Times New Roman"/>
          <w:color w:val="000000"/>
        </w:rPr>
        <w:t xml:space="preserve">is an important driver of network </w:t>
      </w:r>
      <w:r>
        <w:rPr>
          <w:rFonts w:ascii="Times New Roman" w:hAnsi="Times New Roman" w:cs="Times New Roman"/>
          <w:color w:val="000000"/>
        </w:rPr>
        <w:t>structure;</w:t>
      </w:r>
      <w:r w:rsidR="00E8342E">
        <w:rPr>
          <w:rFonts w:ascii="Times New Roman" w:hAnsi="Times New Roman" w:cs="Times New Roman"/>
          <w:color w:val="000000"/>
        </w:rPr>
        <w:t xml:space="preserve"> therefore</w:t>
      </w:r>
      <w:r>
        <w:rPr>
          <w:rFonts w:ascii="Times New Roman" w:hAnsi="Times New Roman" w:cs="Times New Roman"/>
          <w:color w:val="000000"/>
        </w:rPr>
        <w:t>,</w:t>
      </w:r>
      <w:r w:rsidR="00E8342E">
        <w:rPr>
          <w:rFonts w:ascii="Times New Roman" w:hAnsi="Times New Roman" w:cs="Times New Roman"/>
          <w:color w:val="000000"/>
        </w:rPr>
        <w:t xml:space="preserve"> mechanistic</w:t>
      </w:r>
      <w:r w:rsidR="00E8342E" w:rsidRPr="00E8342E">
        <w:rPr>
          <w:rFonts w:ascii="Times New Roman" w:hAnsi="Times New Roman" w:cs="Times New Roman"/>
          <w:color w:val="000000"/>
        </w:rPr>
        <w:t xml:space="preserve"> models of </w:t>
      </w:r>
      <w:r w:rsidR="001F4E05">
        <w:rPr>
          <w:rFonts w:ascii="Times New Roman" w:hAnsi="Times New Roman" w:cs="Times New Roman"/>
          <w:color w:val="000000"/>
        </w:rPr>
        <w:t>food-web structure</w:t>
      </w:r>
      <w:r w:rsidR="00E8342E">
        <w:rPr>
          <w:rFonts w:ascii="Times New Roman" w:hAnsi="Times New Roman" w:cs="Times New Roman"/>
          <w:color w:val="000000"/>
        </w:rPr>
        <w:t xml:space="preserve"> should incorporate such variability</w:t>
      </w:r>
      <w:r w:rsidR="00B12038">
        <w:rPr>
          <w:rFonts w:ascii="Times New Roman" w:hAnsi="Times New Roman" w:cs="Times New Roman"/>
          <w:color w:val="000000"/>
        </w:rPr>
        <w:t xml:space="preserve"> within species</w:t>
      </w:r>
      <w:r w:rsidR="002A1156">
        <w:rPr>
          <w:rFonts w:ascii="Times New Roman" w:hAnsi="Times New Roman" w:cs="Times New Roman"/>
          <w:color w:val="000000"/>
        </w:rPr>
        <w:t xml:space="preserve"> </w:t>
      </w:r>
      <w:r w:rsidR="000C2E46">
        <w:rPr>
          <w:rFonts w:ascii="Times New Roman" w:hAnsi="Times New Roman" w:cs="Times New Roman"/>
          <w:color w:val="000000"/>
        </w:rPr>
        <w:fldChar w:fldCharType="begin">
          <w:fldData xml:space="preserve">NgA5ADUAMABlADEAYwA3AC0AOABiADgANAAtADQANgAzADcALQA5AGQAZAA5AC0AZQA3ADQANgA0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</w:fldData>
        </w:fldChar>
      </w:r>
      <w:r w:rsidR="000C2E46">
        <w:rPr>
          <w:rFonts w:ascii="Times New Roman" w:hAnsi="Times New Roman" w:cs="Times New Roman"/>
          <w:color w:val="000000"/>
        </w:rPr>
        <w:instrText>ADDIN LABTIVA_CITE \* MERGEFORMAT</w:instrText>
      </w:r>
      <w:r w:rsidR="000C2E46">
        <w:rPr>
          <w:rFonts w:ascii="Times New Roman" w:hAnsi="Times New Roman" w:cs="Times New Roman"/>
          <w:color w:val="000000"/>
        </w:rPr>
      </w:r>
      <w:r w:rsidR="000C2E46">
        <w:rPr>
          <w:rFonts w:ascii="Times New Roman" w:hAnsi="Times New Roman" w:cs="Times New Roman"/>
          <w:color w:val="000000"/>
        </w:rPr>
        <w:fldChar w:fldCharType="separate"/>
      </w:r>
      <w:r w:rsidR="007224BF" w:rsidRPr="007224BF">
        <w:rPr>
          <w:rFonts w:ascii="Times New Roman" w:hAnsi="Times New Roman" w:cs="Times New Roman"/>
          <w:noProof/>
          <w:color w:val="000000"/>
          <w:lang w:val="en-US"/>
        </w:rPr>
        <w:t>(7)</w:t>
      </w:r>
      <w:r w:rsidR="000C2E46">
        <w:rPr>
          <w:rFonts w:ascii="Times New Roman" w:hAnsi="Times New Roman" w:cs="Times New Roman"/>
          <w:color w:val="000000"/>
        </w:rPr>
        <w:fldChar w:fldCharType="end"/>
      </w:r>
      <w:r w:rsidR="002A1156">
        <w:rPr>
          <w:rFonts w:ascii="Times New Roman" w:hAnsi="Times New Roman" w:cs="Times New Roman"/>
          <w:color w:val="000000"/>
        </w:rPr>
        <w:t xml:space="preserve">, </w:t>
      </w:r>
      <w:r w:rsidR="00C7205A">
        <w:rPr>
          <w:rFonts w:ascii="Times New Roman" w:hAnsi="Times New Roman" w:cs="Times New Roman"/>
          <w:color w:val="000000"/>
        </w:rPr>
        <w:t xml:space="preserve">as this can enhance the </w:t>
      </w:r>
      <w:r w:rsidR="00046A81">
        <w:rPr>
          <w:rFonts w:ascii="Times New Roman" w:hAnsi="Times New Roman" w:cs="Times New Roman"/>
          <w:color w:val="000000"/>
        </w:rPr>
        <w:t>a</w:t>
      </w:r>
      <w:r w:rsidR="001F074E">
        <w:rPr>
          <w:rFonts w:ascii="Times New Roman" w:hAnsi="Times New Roman" w:cs="Times New Roman"/>
          <w:color w:val="000000"/>
        </w:rPr>
        <w:t>ccuracy</w:t>
      </w:r>
      <w:r w:rsidR="000043C4">
        <w:rPr>
          <w:rFonts w:ascii="Times New Roman" w:hAnsi="Times New Roman" w:cs="Times New Roman"/>
          <w:color w:val="000000"/>
        </w:rPr>
        <w:t xml:space="preserve"> of these models</w:t>
      </w:r>
      <w:r w:rsidR="001F074E">
        <w:rPr>
          <w:rFonts w:ascii="Times New Roman" w:hAnsi="Times New Roman" w:cs="Times New Roman"/>
          <w:color w:val="000000"/>
        </w:rPr>
        <w:t xml:space="preserve"> in</w:t>
      </w:r>
      <w:r w:rsidR="00B12038">
        <w:rPr>
          <w:rFonts w:ascii="Times New Roman" w:hAnsi="Times New Roman" w:cs="Times New Roman"/>
          <w:color w:val="000000"/>
        </w:rPr>
        <w:t xml:space="preserve"> predict</w:t>
      </w:r>
      <w:r w:rsidR="001F074E">
        <w:rPr>
          <w:rFonts w:ascii="Times New Roman" w:hAnsi="Times New Roman" w:cs="Times New Roman"/>
          <w:color w:val="000000"/>
        </w:rPr>
        <w:t>ing</w:t>
      </w:r>
      <w:r w:rsidR="00B12038">
        <w:rPr>
          <w:rFonts w:ascii="Times New Roman" w:hAnsi="Times New Roman" w:cs="Times New Roman"/>
          <w:color w:val="000000"/>
        </w:rPr>
        <w:t xml:space="preserve"> trophic interactions</w:t>
      </w:r>
      <w:r w:rsidR="002A1156">
        <w:rPr>
          <w:rFonts w:ascii="Times New Roman" w:hAnsi="Times New Roman" w:cs="Times New Roman"/>
          <w:color w:val="000000"/>
        </w:rPr>
        <w:t xml:space="preserve"> </w:t>
      </w:r>
      <w:r w:rsidR="00F23AC1">
        <w:rPr>
          <w:rFonts w:ascii="Times New Roman" w:hAnsi="Times New Roman" w:cs="Times New Roman"/>
          <w:color w:val="000000"/>
        </w:rPr>
        <w:fldChar w:fldCharType="begin">
          <w:fldData xml:space="preserve">NgA5ADUAMABlADEAYwA3AC0AOABiADgANAAtADQANgAzADcALQA5AGQAZAA5AC0AZQA3ADQANgA0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</w:fldData>
        </w:fldChar>
      </w:r>
      <w:r w:rsidR="00F23AC1">
        <w:rPr>
          <w:rFonts w:ascii="Times New Roman" w:hAnsi="Times New Roman" w:cs="Times New Roman"/>
          <w:color w:val="000000"/>
        </w:rPr>
        <w:instrText>ADDIN LABTIVA_CITE \* MERGEFORMAT</w:instrText>
      </w:r>
      <w:r w:rsidR="00F23AC1">
        <w:rPr>
          <w:rFonts w:ascii="Times New Roman" w:hAnsi="Times New Roman" w:cs="Times New Roman"/>
          <w:color w:val="000000"/>
        </w:rPr>
      </w:r>
      <w:r w:rsidR="00F23AC1">
        <w:rPr>
          <w:rFonts w:ascii="Times New Roman" w:hAnsi="Times New Roman" w:cs="Times New Roman"/>
          <w:color w:val="000000"/>
        </w:rPr>
        <w:fldChar w:fldCharType="separate"/>
      </w:r>
      <w:r w:rsidR="007224BF" w:rsidRPr="007224BF">
        <w:rPr>
          <w:rFonts w:ascii="Times New Roman" w:hAnsi="Times New Roman" w:cs="Times New Roman"/>
          <w:noProof/>
          <w:color w:val="000000"/>
          <w:lang w:val="en-US"/>
        </w:rPr>
        <w:t>(29)</w:t>
      </w:r>
      <w:r w:rsidR="00F23AC1">
        <w:rPr>
          <w:rFonts w:ascii="Times New Roman" w:hAnsi="Times New Roman" w:cs="Times New Roman"/>
          <w:color w:val="000000"/>
        </w:rPr>
        <w:fldChar w:fldCharType="end"/>
      </w:r>
      <w:r w:rsidR="002A1156">
        <w:rPr>
          <w:rFonts w:ascii="Times New Roman" w:hAnsi="Times New Roman" w:cs="Times New Roman"/>
          <w:color w:val="000000"/>
        </w:rPr>
        <w:t xml:space="preserve">. </w:t>
      </w:r>
      <w:r w:rsidR="00E35A4E">
        <w:rPr>
          <w:rFonts w:ascii="Times New Roman" w:hAnsi="Times New Roman" w:cs="Times New Roman"/>
          <w:color w:val="000000"/>
        </w:rPr>
        <w:t>Given that plants, insect herbivores</w:t>
      </w:r>
      <w:r w:rsidR="00C21029">
        <w:rPr>
          <w:rFonts w:ascii="Times New Roman" w:hAnsi="Times New Roman" w:cs="Times New Roman"/>
          <w:color w:val="000000"/>
        </w:rPr>
        <w:t>,</w:t>
      </w:r>
      <w:r w:rsidR="00E35A4E">
        <w:rPr>
          <w:rFonts w:ascii="Times New Roman" w:hAnsi="Times New Roman" w:cs="Times New Roman"/>
          <w:color w:val="000000"/>
        </w:rPr>
        <w:t xml:space="preserve"> and </w:t>
      </w:r>
      <w:r w:rsidR="00C21029">
        <w:rPr>
          <w:rFonts w:ascii="Times New Roman" w:hAnsi="Times New Roman" w:cs="Times New Roman"/>
          <w:color w:val="000000"/>
        </w:rPr>
        <w:t xml:space="preserve">their </w:t>
      </w:r>
      <w:proofErr w:type="spellStart"/>
      <w:r w:rsidR="00E35A4E">
        <w:rPr>
          <w:rFonts w:ascii="Times New Roman" w:hAnsi="Times New Roman" w:cs="Times New Roman"/>
          <w:color w:val="000000"/>
        </w:rPr>
        <w:t>parasitoids</w:t>
      </w:r>
      <w:proofErr w:type="spellEnd"/>
      <w:r w:rsidR="00E35A4E">
        <w:rPr>
          <w:rFonts w:ascii="Times New Roman" w:hAnsi="Times New Roman" w:cs="Times New Roman"/>
          <w:color w:val="000000"/>
        </w:rPr>
        <w:t xml:space="preserve"> comprise over half of all known species of metazoans</w:t>
      </w:r>
      <w:r w:rsidR="002A1156">
        <w:rPr>
          <w:rFonts w:ascii="Times New Roman" w:hAnsi="Times New Roman" w:cs="Times New Roman"/>
          <w:color w:val="000000"/>
        </w:rPr>
        <w:t xml:space="preserve"> </w:t>
      </w:r>
      <w:r w:rsidR="00D601F9">
        <w:rPr>
          <w:rFonts w:ascii="Times New Roman" w:hAnsi="Times New Roman" w:cs="Times New Roman"/>
          <w:color w:val="000000"/>
        </w:rPr>
        <w:fldChar w:fldCharType="begin">
          <w:fldData xml:space="preserve">NgA5ADUAMABlADEAYwA3AC0AOABiADgANAAtADQANgAzADcALQA5AGQAZAA5AC0AZQA3ADQANgA0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</w:fldData>
        </w:fldChar>
      </w:r>
      <w:r w:rsidR="00D601F9">
        <w:rPr>
          <w:rFonts w:ascii="Times New Roman" w:hAnsi="Times New Roman" w:cs="Times New Roman"/>
          <w:color w:val="000000"/>
        </w:rPr>
        <w:instrText>ADDIN LABTIVA_CITE \* MERGEFORMAT</w:instrText>
      </w:r>
      <w:r w:rsidR="00D601F9">
        <w:rPr>
          <w:rFonts w:ascii="Times New Roman" w:hAnsi="Times New Roman" w:cs="Times New Roman"/>
          <w:color w:val="000000"/>
        </w:rPr>
      </w:r>
      <w:r w:rsidR="00D601F9">
        <w:rPr>
          <w:rFonts w:ascii="Times New Roman" w:hAnsi="Times New Roman" w:cs="Times New Roman"/>
          <w:color w:val="000000"/>
        </w:rPr>
        <w:fldChar w:fldCharType="separate"/>
      </w:r>
      <w:r w:rsidR="007224BF" w:rsidRPr="007224BF">
        <w:rPr>
          <w:rFonts w:ascii="Times New Roman" w:hAnsi="Times New Roman" w:cs="Times New Roman"/>
          <w:noProof/>
          <w:color w:val="000000"/>
          <w:lang w:val="en-US"/>
        </w:rPr>
        <w:t>(30, 31)</w:t>
      </w:r>
      <w:r w:rsidR="00D601F9">
        <w:rPr>
          <w:rFonts w:ascii="Times New Roman" w:hAnsi="Times New Roman" w:cs="Times New Roman"/>
          <w:color w:val="000000"/>
        </w:rPr>
        <w:fldChar w:fldCharType="end"/>
      </w:r>
      <w:r w:rsidR="002A1156">
        <w:rPr>
          <w:rFonts w:ascii="Times New Roman" w:hAnsi="Times New Roman" w:cs="Times New Roman"/>
          <w:color w:val="000000"/>
        </w:rPr>
        <w:t xml:space="preserve">, </w:t>
      </w:r>
      <w:r>
        <w:rPr>
          <w:rFonts w:ascii="Times New Roman" w:hAnsi="Times New Roman" w:cs="Times New Roman"/>
          <w:color w:val="000000"/>
        </w:rPr>
        <w:t xml:space="preserve">accounting for intraspecific </w:t>
      </w:r>
      <w:r w:rsidR="00E35A4E">
        <w:rPr>
          <w:rFonts w:ascii="Times New Roman" w:hAnsi="Times New Roman" w:cs="Times New Roman"/>
          <w:color w:val="000000"/>
        </w:rPr>
        <w:t xml:space="preserve">variation in a </w:t>
      </w:r>
      <w:r w:rsidR="00C276B7">
        <w:rPr>
          <w:rFonts w:ascii="Times New Roman" w:hAnsi="Times New Roman" w:cs="Times New Roman"/>
          <w:color w:val="000000"/>
        </w:rPr>
        <w:t>wide range</w:t>
      </w:r>
      <w:r>
        <w:rPr>
          <w:rFonts w:ascii="Times New Roman" w:hAnsi="Times New Roman" w:cs="Times New Roman"/>
          <w:color w:val="000000"/>
        </w:rPr>
        <w:t xml:space="preserve"> of functional traits </w:t>
      </w:r>
      <w:r w:rsidR="00C276B7">
        <w:rPr>
          <w:rFonts w:ascii="Times New Roman" w:hAnsi="Times New Roman" w:cs="Times New Roman"/>
          <w:color w:val="000000"/>
        </w:rPr>
        <w:t xml:space="preserve">should be a priority </w:t>
      </w:r>
      <w:r w:rsidR="00E35A4E">
        <w:rPr>
          <w:rFonts w:ascii="Times New Roman" w:hAnsi="Times New Roman" w:cs="Times New Roman"/>
          <w:color w:val="000000"/>
        </w:rPr>
        <w:t xml:space="preserve">for </w:t>
      </w:r>
      <w:r w:rsidR="00C276B7">
        <w:rPr>
          <w:rFonts w:ascii="Times New Roman" w:hAnsi="Times New Roman" w:cs="Times New Roman"/>
          <w:color w:val="000000"/>
        </w:rPr>
        <w:t xml:space="preserve">future </w:t>
      </w:r>
      <w:r w:rsidR="00E35A4E">
        <w:rPr>
          <w:rFonts w:ascii="Times New Roman" w:hAnsi="Times New Roman" w:cs="Times New Roman"/>
          <w:color w:val="000000"/>
        </w:rPr>
        <w:t>food web models</w:t>
      </w:r>
      <w:r w:rsidR="002A1156">
        <w:rPr>
          <w:rFonts w:ascii="Times New Roman" w:hAnsi="Times New Roman" w:cs="Times New Roman"/>
          <w:color w:val="000000"/>
        </w:rPr>
        <w:t xml:space="preserve"> </w:t>
      </w:r>
      <w:r w:rsidR="00C276B7">
        <w:rPr>
          <w:rFonts w:ascii="Times New Roman" w:hAnsi="Times New Roman" w:cs="Times New Roman"/>
          <w:color w:val="000000"/>
        </w:rPr>
        <w:fldChar w:fldCharType="begin">
          <w:fldData xml:space="preserve">NgA5ADUAMABlADEAYwA3AC0AOABiADgANAAtADQANgAzADcALQA5AGQAZAA5AC0AZQA3ADQANgA0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</w:fldData>
        </w:fldChar>
      </w:r>
      <w:r w:rsidR="00C276B7">
        <w:rPr>
          <w:rFonts w:ascii="Times New Roman" w:hAnsi="Times New Roman" w:cs="Times New Roman"/>
          <w:color w:val="000000"/>
        </w:rPr>
        <w:instrText>ADDIN LABTIVA_CITE \* MERGEFORMAT</w:instrText>
      </w:r>
      <w:r w:rsidR="00C276B7">
        <w:rPr>
          <w:rFonts w:ascii="Times New Roman" w:hAnsi="Times New Roman" w:cs="Times New Roman"/>
          <w:color w:val="000000"/>
        </w:rPr>
      </w:r>
      <w:r w:rsidR="00C276B7">
        <w:rPr>
          <w:rFonts w:ascii="Times New Roman" w:hAnsi="Times New Roman" w:cs="Times New Roman"/>
          <w:color w:val="000000"/>
        </w:rPr>
        <w:fldChar w:fldCharType="separate"/>
      </w:r>
      <w:r w:rsidR="007224BF" w:rsidRPr="007224BF">
        <w:rPr>
          <w:rFonts w:ascii="Times New Roman" w:hAnsi="Times New Roman" w:cs="Times New Roman"/>
          <w:noProof/>
          <w:color w:val="000000"/>
          <w:lang w:val="en-US"/>
        </w:rPr>
        <w:t>(32)</w:t>
      </w:r>
      <w:r w:rsidR="00C276B7">
        <w:rPr>
          <w:rFonts w:ascii="Times New Roman" w:hAnsi="Times New Roman" w:cs="Times New Roman"/>
          <w:color w:val="000000"/>
        </w:rPr>
        <w:fldChar w:fldCharType="end"/>
      </w:r>
      <w:r w:rsidR="002A1156">
        <w:rPr>
          <w:rFonts w:ascii="Times New Roman" w:hAnsi="Times New Roman" w:cs="Times New Roman"/>
          <w:color w:val="000000"/>
        </w:rPr>
        <w:t xml:space="preserve">. </w:t>
      </w:r>
      <w:r w:rsidR="00AD58EC">
        <w:rPr>
          <w:rFonts w:ascii="Times New Roman" w:hAnsi="Times New Roman" w:cs="Times New Roman"/>
          <w:color w:val="000000"/>
        </w:rPr>
        <w:t xml:space="preserve">Second, understanding </w:t>
      </w:r>
      <w:r w:rsidR="00385DCF">
        <w:rPr>
          <w:rFonts w:ascii="Times New Roman" w:hAnsi="Times New Roman" w:cs="Times New Roman"/>
          <w:color w:val="000000"/>
        </w:rPr>
        <w:t>the direct and indirect effects of</w:t>
      </w:r>
      <w:r w:rsidR="00C21029">
        <w:rPr>
          <w:rFonts w:ascii="Times New Roman" w:hAnsi="Times New Roman" w:cs="Times New Roman"/>
          <w:color w:val="000000"/>
        </w:rPr>
        <w:t xml:space="preserve"> genetic variation </w:t>
      </w:r>
      <w:r w:rsidR="00385DCF">
        <w:rPr>
          <w:rFonts w:ascii="Times New Roman" w:hAnsi="Times New Roman" w:cs="Times New Roman"/>
          <w:color w:val="000000"/>
        </w:rPr>
        <w:t xml:space="preserve">on trophic interactions </w:t>
      </w:r>
      <w:r w:rsidR="00AD58EC">
        <w:rPr>
          <w:rFonts w:ascii="Times New Roman" w:hAnsi="Times New Roman" w:cs="Times New Roman"/>
          <w:color w:val="000000"/>
        </w:rPr>
        <w:t xml:space="preserve">is essential for predicting how evolutionary processes will affect the structure and </w:t>
      </w:r>
      <w:r w:rsidR="00351BFB">
        <w:rPr>
          <w:rFonts w:ascii="Times New Roman" w:hAnsi="Times New Roman" w:cs="Times New Roman"/>
          <w:color w:val="000000"/>
        </w:rPr>
        <w:t>persiste</w:t>
      </w:r>
      <w:r w:rsidR="00D52244">
        <w:rPr>
          <w:rFonts w:ascii="Times New Roman" w:hAnsi="Times New Roman" w:cs="Times New Roman"/>
          <w:color w:val="000000"/>
        </w:rPr>
        <w:t>nce</w:t>
      </w:r>
      <w:r w:rsidR="00AD58EC">
        <w:rPr>
          <w:rFonts w:ascii="Times New Roman" w:hAnsi="Times New Roman" w:cs="Times New Roman"/>
          <w:color w:val="000000"/>
        </w:rPr>
        <w:t xml:space="preserve"> of food webs</w:t>
      </w:r>
      <w:r w:rsidR="0068268E">
        <w:rPr>
          <w:rFonts w:ascii="Times New Roman" w:hAnsi="Times New Roman" w:cs="Times New Roman"/>
          <w:color w:val="000000"/>
        </w:rPr>
        <w:t xml:space="preserve"> over time</w:t>
      </w:r>
      <w:r w:rsidR="00082C79">
        <w:rPr>
          <w:rFonts w:ascii="Times New Roman" w:hAnsi="Times New Roman" w:cs="Times New Roman"/>
          <w:color w:val="000000"/>
        </w:rPr>
        <w:t>. Indeed, our analysis</w:t>
      </w:r>
      <w:r w:rsidR="00AD58EC">
        <w:rPr>
          <w:rFonts w:ascii="Times New Roman" w:hAnsi="Times New Roman" w:cs="Times New Roman"/>
          <w:color w:val="000000"/>
        </w:rPr>
        <w:t xml:space="preserve"> suggests tha</w:t>
      </w:r>
      <w:r w:rsidR="0003197E">
        <w:rPr>
          <w:rFonts w:ascii="Times New Roman" w:hAnsi="Times New Roman" w:cs="Times New Roman"/>
          <w:color w:val="000000"/>
        </w:rPr>
        <w:t xml:space="preserve">t </w:t>
      </w:r>
      <w:r w:rsidR="0068268E">
        <w:rPr>
          <w:rFonts w:ascii="Times New Roman" w:hAnsi="Times New Roman" w:cs="Times New Roman"/>
          <w:color w:val="000000"/>
        </w:rPr>
        <w:t xml:space="preserve">the loss of </w:t>
      </w:r>
      <w:r w:rsidR="0003197E">
        <w:rPr>
          <w:rFonts w:ascii="Times New Roman" w:hAnsi="Times New Roman" w:cs="Times New Roman"/>
          <w:color w:val="000000"/>
        </w:rPr>
        <w:t>genetic variation</w:t>
      </w:r>
      <w:r w:rsidR="00AD58EC">
        <w:rPr>
          <w:rFonts w:ascii="Times New Roman" w:hAnsi="Times New Roman" w:cs="Times New Roman"/>
          <w:color w:val="000000"/>
        </w:rPr>
        <w:t xml:space="preserve"> </w:t>
      </w:r>
      <w:r w:rsidR="007D53B0">
        <w:rPr>
          <w:rFonts w:ascii="Times New Roman" w:hAnsi="Times New Roman" w:cs="Times New Roman"/>
          <w:color w:val="000000"/>
        </w:rPr>
        <w:t xml:space="preserve">will </w:t>
      </w:r>
      <w:r w:rsidR="00AD58EC">
        <w:rPr>
          <w:rFonts w:ascii="Times New Roman" w:hAnsi="Times New Roman" w:cs="Times New Roman"/>
          <w:color w:val="000000"/>
        </w:rPr>
        <w:t>result in less complex food webs</w:t>
      </w:r>
      <w:r w:rsidR="00351BFB">
        <w:rPr>
          <w:rFonts w:ascii="Times New Roman" w:hAnsi="Times New Roman" w:cs="Times New Roman"/>
          <w:color w:val="000000"/>
        </w:rPr>
        <w:t>.</w:t>
      </w:r>
      <w:r w:rsidR="002A6EA5">
        <w:rPr>
          <w:rFonts w:ascii="Times New Roman" w:hAnsi="Times New Roman" w:cs="Times New Roman"/>
          <w:color w:val="000000"/>
        </w:rPr>
        <w:t xml:space="preserve"> </w:t>
      </w:r>
      <w:r w:rsidR="00A91125">
        <w:rPr>
          <w:rFonts w:ascii="Times New Roman" w:hAnsi="Times New Roman" w:cs="Times New Roman"/>
          <w:color w:val="000000"/>
        </w:rPr>
        <w:t>Moreover,</w:t>
      </w:r>
      <w:r w:rsidR="00AD58EC">
        <w:rPr>
          <w:rFonts w:ascii="Times New Roman" w:hAnsi="Times New Roman" w:cs="Times New Roman"/>
          <w:color w:val="000000"/>
        </w:rPr>
        <w:t xml:space="preserve"> genetic </w:t>
      </w:r>
      <w:r w:rsidR="0003197E">
        <w:rPr>
          <w:rFonts w:ascii="Times New Roman" w:hAnsi="Times New Roman" w:cs="Times New Roman"/>
          <w:color w:val="000000"/>
        </w:rPr>
        <w:t>variation</w:t>
      </w:r>
      <w:r w:rsidR="00AD58EC">
        <w:rPr>
          <w:rFonts w:ascii="Times New Roman" w:hAnsi="Times New Roman" w:cs="Times New Roman"/>
          <w:color w:val="000000"/>
        </w:rPr>
        <w:t xml:space="preserve"> provides the raw material for</w:t>
      </w:r>
      <w:r w:rsidR="00A91125">
        <w:rPr>
          <w:rFonts w:ascii="Times New Roman" w:hAnsi="Times New Roman" w:cs="Times New Roman"/>
          <w:color w:val="000000"/>
        </w:rPr>
        <w:t xml:space="preserve"> evolution by natural selection; therefore,</w:t>
      </w:r>
      <w:r w:rsidR="00AD58EC">
        <w:rPr>
          <w:rFonts w:ascii="Times New Roman" w:hAnsi="Times New Roman" w:cs="Times New Roman"/>
          <w:color w:val="000000"/>
        </w:rPr>
        <w:t xml:space="preserve"> losing genetic </w:t>
      </w:r>
      <w:r w:rsidR="0003197E">
        <w:rPr>
          <w:rFonts w:ascii="Times New Roman" w:hAnsi="Times New Roman" w:cs="Times New Roman"/>
          <w:color w:val="000000"/>
        </w:rPr>
        <w:t>variation</w:t>
      </w:r>
      <w:r w:rsidR="00AD58EC">
        <w:rPr>
          <w:rFonts w:ascii="Times New Roman" w:hAnsi="Times New Roman" w:cs="Times New Roman"/>
          <w:color w:val="000000"/>
        </w:rPr>
        <w:t xml:space="preserve"> </w:t>
      </w:r>
      <w:r w:rsidR="00C51F7E">
        <w:rPr>
          <w:rFonts w:ascii="Times New Roman" w:hAnsi="Times New Roman" w:cs="Times New Roman"/>
          <w:color w:val="000000"/>
        </w:rPr>
        <w:t xml:space="preserve">in </w:t>
      </w:r>
      <w:r w:rsidR="007C2E97">
        <w:rPr>
          <w:rFonts w:ascii="Times New Roman" w:hAnsi="Times New Roman" w:cs="Times New Roman"/>
          <w:color w:val="000000"/>
        </w:rPr>
        <w:t>key species</w:t>
      </w:r>
      <w:r w:rsidR="00A91125">
        <w:rPr>
          <w:rFonts w:ascii="Times New Roman" w:hAnsi="Times New Roman" w:cs="Times New Roman"/>
          <w:color w:val="000000"/>
        </w:rPr>
        <w:t xml:space="preserve"> </w:t>
      </w:r>
      <w:r w:rsidR="00AD58EC">
        <w:rPr>
          <w:rFonts w:ascii="Times New Roman" w:hAnsi="Times New Roman" w:cs="Times New Roman"/>
          <w:color w:val="000000"/>
        </w:rPr>
        <w:t>may hinder the adaptive capacity of</w:t>
      </w:r>
      <w:r w:rsidR="00A91125">
        <w:rPr>
          <w:rFonts w:ascii="Times New Roman" w:hAnsi="Times New Roman" w:cs="Times New Roman"/>
          <w:color w:val="000000"/>
        </w:rPr>
        <w:t xml:space="preserve"> both the </w:t>
      </w:r>
      <w:r w:rsidR="00C51F7E">
        <w:rPr>
          <w:rFonts w:ascii="Times New Roman" w:hAnsi="Times New Roman" w:cs="Times New Roman"/>
          <w:color w:val="000000"/>
        </w:rPr>
        <w:t>species</w:t>
      </w:r>
      <w:r w:rsidR="00A91125">
        <w:rPr>
          <w:rFonts w:ascii="Times New Roman" w:hAnsi="Times New Roman" w:cs="Times New Roman"/>
          <w:color w:val="000000"/>
        </w:rPr>
        <w:t xml:space="preserve"> and the </w:t>
      </w:r>
      <w:r w:rsidR="00D06021">
        <w:rPr>
          <w:rFonts w:ascii="Times New Roman" w:hAnsi="Times New Roman" w:cs="Times New Roman"/>
          <w:color w:val="000000"/>
        </w:rPr>
        <w:t>food web</w:t>
      </w:r>
      <w:r w:rsidR="00A91125">
        <w:rPr>
          <w:rFonts w:ascii="Times New Roman" w:hAnsi="Times New Roman" w:cs="Times New Roman"/>
          <w:color w:val="000000"/>
        </w:rPr>
        <w:t xml:space="preserve"> </w:t>
      </w:r>
      <w:r w:rsidR="00AD58EC">
        <w:rPr>
          <w:rFonts w:ascii="Times New Roman" w:hAnsi="Times New Roman" w:cs="Times New Roman"/>
          <w:color w:val="000000"/>
        </w:rPr>
        <w:t>under future environmental change</w:t>
      </w:r>
      <w:r w:rsidR="002A1156">
        <w:rPr>
          <w:rFonts w:ascii="Times New Roman" w:hAnsi="Times New Roman" w:cs="Times New Roman"/>
          <w:color w:val="000000"/>
        </w:rPr>
        <w:t xml:space="preserve"> </w:t>
      </w:r>
      <w:r w:rsidR="00732556">
        <w:rPr>
          <w:rFonts w:ascii="Times New Roman" w:hAnsi="Times New Roman" w:cs="Times New Roman"/>
          <w:color w:val="000000"/>
        </w:rPr>
        <w:fldChar w:fldCharType="begin">
          <w:fldData xml:space="preserve">NgA5ADUAMABlADEAYwA3AC0AOABiADgANAAtADQANgAzADcALQA5AGQAZAA5AC0AZQA3ADQANgA0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</w:fldData>
        </w:fldChar>
      </w:r>
      <w:r w:rsidR="00654A9D">
        <w:rPr>
          <w:rFonts w:ascii="Times New Roman" w:hAnsi="Times New Roman" w:cs="Times New Roman"/>
          <w:color w:val="000000"/>
        </w:rPr>
        <w:instrText>ADDIN LABTIVA_CITE \* MERGEFORMAT</w:instrText>
      </w:r>
      <w:r w:rsidR="00732556">
        <w:rPr>
          <w:rFonts w:ascii="Times New Roman" w:hAnsi="Times New Roman" w:cs="Times New Roman"/>
          <w:color w:val="000000"/>
        </w:rPr>
      </w:r>
      <w:r w:rsidR="00732556">
        <w:rPr>
          <w:rFonts w:ascii="Times New Roman" w:hAnsi="Times New Roman" w:cs="Times New Roman"/>
          <w:color w:val="000000"/>
        </w:rPr>
        <w:fldChar w:fldCharType="separate"/>
      </w:r>
      <w:r w:rsidR="007224BF" w:rsidRPr="007224BF">
        <w:rPr>
          <w:rFonts w:ascii="Times New Roman" w:hAnsi="Times New Roman" w:cs="Times New Roman"/>
          <w:noProof/>
          <w:color w:val="000000"/>
          <w:lang w:val="en-US"/>
        </w:rPr>
        <w:t>(33, 34)</w:t>
      </w:r>
      <w:r w:rsidR="00732556">
        <w:rPr>
          <w:rFonts w:ascii="Times New Roman" w:hAnsi="Times New Roman" w:cs="Times New Roman"/>
          <w:color w:val="000000"/>
        </w:rPr>
        <w:fldChar w:fldCharType="end"/>
      </w:r>
      <w:r w:rsidR="002A1156">
        <w:rPr>
          <w:rFonts w:ascii="Times New Roman" w:hAnsi="Times New Roman" w:cs="Times New Roman"/>
          <w:color w:val="000000"/>
        </w:rPr>
        <w:t>.</w:t>
      </w:r>
      <w:ins w:id="145" w:author="Matthew Barbour" w:date="2015-10-05T10:38:00Z">
        <w:r w:rsidR="00A67652">
          <w:rPr>
            <w:rFonts w:ascii="Times New Roman" w:hAnsi="Times New Roman" w:cs="Times New Roman"/>
            <w:color w:val="000000"/>
          </w:rPr>
          <w:t xml:space="preserve"> </w:t>
        </w:r>
      </w:ins>
      <w:ins w:id="146" w:author="Matthew Barbour" w:date="2015-10-05T11:55:00Z">
        <w:r w:rsidR="00F47B82">
          <w:rPr>
            <w:rFonts w:ascii="Times New Roman" w:hAnsi="Times New Roman" w:cs="Times New Roman"/>
            <w:color w:val="000000"/>
          </w:rPr>
          <w:t>At this point though</w:t>
        </w:r>
      </w:ins>
      <w:ins w:id="147" w:author="Matthew Barbour" w:date="2015-10-05T11:09:00Z">
        <w:r w:rsidR="00E01BE1">
          <w:rPr>
            <w:rFonts w:ascii="Times New Roman" w:hAnsi="Times New Roman" w:cs="Times New Roman"/>
            <w:color w:val="000000"/>
          </w:rPr>
          <w:t>, we are currently lacking</w:t>
        </w:r>
      </w:ins>
      <w:ins w:id="148" w:author="Matthew Barbour" w:date="2015-10-05T12:03:00Z">
        <w:r w:rsidR="00753941">
          <w:rPr>
            <w:rFonts w:ascii="Times New Roman" w:hAnsi="Times New Roman" w:cs="Times New Roman"/>
            <w:color w:val="000000"/>
          </w:rPr>
          <w:t xml:space="preserve"> a theoretical and empirical understanding of </w:t>
        </w:r>
      </w:ins>
      <w:ins w:id="149" w:author="Matthew Barbour" w:date="2015-10-05T11:09:00Z">
        <w:r w:rsidR="00E01BE1">
          <w:rPr>
            <w:rFonts w:ascii="Times New Roman" w:hAnsi="Times New Roman" w:cs="Times New Roman"/>
            <w:color w:val="000000"/>
          </w:rPr>
          <w:t>how</w:t>
        </w:r>
      </w:ins>
      <w:ins w:id="150" w:author="Matthew Barbour" w:date="2015-10-05T11:12:00Z">
        <w:r w:rsidR="00E01BE1">
          <w:rPr>
            <w:rFonts w:ascii="Times New Roman" w:hAnsi="Times New Roman" w:cs="Times New Roman"/>
            <w:color w:val="000000"/>
          </w:rPr>
          <w:t xml:space="preserve"> </w:t>
        </w:r>
      </w:ins>
      <w:ins w:id="151" w:author="Matthew Barbour" w:date="2015-10-05T11:54:00Z">
        <w:r w:rsidR="00753941">
          <w:rPr>
            <w:rFonts w:ascii="Times New Roman" w:hAnsi="Times New Roman" w:cs="Times New Roman"/>
            <w:color w:val="000000"/>
          </w:rPr>
          <w:t xml:space="preserve">genetic variation </w:t>
        </w:r>
      </w:ins>
      <w:ins w:id="152" w:author="Matthew Barbour" w:date="2015-10-05T11:58:00Z">
        <w:r w:rsidR="00753941">
          <w:rPr>
            <w:rFonts w:ascii="Times New Roman" w:hAnsi="Times New Roman" w:cs="Times New Roman"/>
            <w:color w:val="000000"/>
          </w:rPr>
          <w:t>scale</w:t>
        </w:r>
      </w:ins>
      <w:ins w:id="153" w:author="Matthew Barbour" w:date="2015-10-05T12:02:00Z">
        <w:r w:rsidR="00753941">
          <w:rPr>
            <w:rFonts w:ascii="Times New Roman" w:hAnsi="Times New Roman" w:cs="Times New Roman"/>
            <w:color w:val="000000"/>
          </w:rPr>
          <w:t>s</w:t>
        </w:r>
      </w:ins>
      <w:ins w:id="154" w:author="Matthew Barbour" w:date="2015-10-05T11:58:00Z">
        <w:r w:rsidR="00753941">
          <w:rPr>
            <w:rFonts w:ascii="Times New Roman" w:hAnsi="Times New Roman" w:cs="Times New Roman"/>
            <w:color w:val="000000"/>
          </w:rPr>
          <w:t xml:space="preserve"> up to </w:t>
        </w:r>
      </w:ins>
      <w:ins w:id="155" w:author="Matthew Barbour" w:date="2015-10-05T11:54:00Z">
        <w:r w:rsidR="00F47B82">
          <w:rPr>
            <w:rFonts w:ascii="Times New Roman" w:hAnsi="Times New Roman" w:cs="Times New Roman"/>
            <w:color w:val="000000"/>
          </w:rPr>
          <w:t xml:space="preserve">affect </w:t>
        </w:r>
      </w:ins>
      <w:ins w:id="156" w:author="Matthew Barbour" w:date="2015-10-05T12:00:00Z">
        <w:r w:rsidR="00753941">
          <w:rPr>
            <w:rFonts w:ascii="Times New Roman" w:hAnsi="Times New Roman" w:cs="Times New Roman"/>
            <w:color w:val="000000"/>
          </w:rPr>
          <w:t>the dynamics of food webs</w:t>
        </w:r>
      </w:ins>
      <w:ins w:id="157" w:author="Matthew Barbour" w:date="2015-10-05T11:54:00Z">
        <w:r w:rsidR="00F47B82">
          <w:rPr>
            <w:rFonts w:ascii="Times New Roman" w:hAnsi="Times New Roman" w:cs="Times New Roman"/>
            <w:color w:val="000000"/>
          </w:rPr>
          <w:t xml:space="preserve">. </w:t>
        </w:r>
      </w:ins>
      <w:r w:rsidR="0084451E">
        <w:rPr>
          <w:rFonts w:ascii="Times New Roman" w:hAnsi="Times New Roman" w:cs="Times New Roman"/>
          <w:color w:val="000000"/>
        </w:rPr>
        <w:t xml:space="preserve">Given that the current rate of population extinction is </w:t>
      </w:r>
      <w:r w:rsidR="00B23469" w:rsidRPr="00B23469">
        <w:rPr>
          <w:rFonts w:ascii="Times New Roman" w:hAnsi="Times New Roman" w:cs="Times New Roman"/>
          <w:color w:val="000000"/>
        </w:rPr>
        <w:t>orders of magnitude higher than</w:t>
      </w:r>
      <w:r w:rsidR="0084451E">
        <w:rPr>
          <w:rFonts w:ascii="Times New Roman" w:hAnsi="Times New Roman" w:cs="Times New Roman"/>
          <w:color w:val="000000"/>
        </w:rPr>
        <w:t xml:space="preserve"> the rate of species extinction</w:t>
      </w:r>
      <w:r w:rsidR="002A1156">
        <w:rPr>
          <w:rFonts w:ascii="Times New Roman" w:hAnsi="Times New Roman" w:cs="Times New Roman"/>
          <w:color w:val="000000"/>
        </w:rPr>
        <w:t xml:space="preserve"> </w:t>
      </w:r>
      <w:r w:rsidR="006C21E5">
        <w:rPr>
          <w:rFonts w:ascii="Times New Roman" w:hAnsi="Times New Roman" w:cs="Times New Roman"/>
          <w:color w:val="000000"/>
        </w:rPr>
        <w:fldChar w:fldCharType="begin">
          <w:fldData xml:space="preserve">NgA5ADUAMABlADEAYwA3AC0AOABiADgANAAtADQANgAzADcALQA5AGQAZAA5AC0AZQA3ADQANgA0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</w:fldData>
        </w:fldChar>
      </w:r>
      <w:r w:rsidR="006C21E5">
        <w:rPr>
          <w:rFonts w:ascii="Times New Roman" w:hAnsi="Times New Roman" w:cs="Times New Roman"/>
          <w:color w:val="000000"/>
        </w:rPr>
        <w:instrText>ADDIN LABTIVA_CITE \* MERGEFORMAT</w:instrText>
      </w:r>
      <w:r w:rsidR="006C21E5">
        <w:rPr>
          <w:rFonts w:ascii="Times New Roman" w:hAnsi="Times New Roman" w:cs="Times New Roman"/>
          <w:color w:val="000000"/>
        </w:rPr>
      </w:r>
      <w:r w:rsidR="006C21E5">
        <w:rPr>
          <w:rFonts w:ascii="Times New Roman" w:hAnsi="Times New Roman" w:cs="Times New Roman"/>
          <w:color w:val="000000"/>
        </w:rPr>
        <w:fldChar w:fldCharType="separate"/>
      </w:r>
      <w:r w:rsidR="007224BF" w:rsidRPr="007224BF">
        <w:rPr>
          <w:rFonts w:ascii="Times New Roman" w:hAnsi="Times New Roman" w:cs="Times New Roman"/>
          <w:noProof/>
          <w:color w:val="000000"/>
          <w:lang w:val="en-US"/>
        </w:rPr>
        <w:t>(35)</w:t>
      </w:r>
      <w:r w:rsidR="006C21E5">
        <w:rPr>
          <w:rFonts w:ascii="Times New Roman" w:hAnsi="Times New Roman" w:cs="Times New Roman"/>
          <w:color w:val="000000"/>
        </w:rPr>
        <w:fldChar w:fldCharType="end"/>
      </w:r>
      <w:r w:rsidR="002A1156">
        <w:rPr>
          <w:rFonts w:ascii="Times New Roman" w:hAnsi="Times New Roman" w:cs="Times New Roman"/>
          <w:color w:val="000000"/>
        </w:rPr>
        <w:t xml:space="preserve">, </w:t>
      </w:r>
      <w:r w:rsidR="00A91125">
        <w:rPr>
          <w:rFonts w:ascii="Times New Roman" w:hAnsi="Times New Roman" w:cs="Times New Roman"/>
          <w:color w:val="000000"/>
        </w:rPr>
        <w:t>our study highlights the</w:t>
      </w:r>
      <w:r w:rsidR="00C80E40">
        <w:rPr>
          <w:rFonts w:ascii="Times New Roman" w:hAnsi="Times New Roman" w:cs="Times New Roman"/>
          <w:color w:val="000000"/>
        </w:rPr>
        <w:t xml:space="preserve"> pressing</w:t>
      </w:r>
      <w:r w:rsidR="00B23469" w:rsidRPr="00B23469">
        <w:rPr>
          <w:rFonts w:ascii="Times New Roman" w:hAnsi="Times New Roman" w:cs="Times New Roman"/>
          <w:color w:val="000000"/>
        </w:rPr>
        <w:t xml:space="preserve"> need </w:t>
      </w:r>
      <w:r w:rsidR="00A91125">
        <w:rPr>
          <w:rFonts w:ascii="Times New Roman" w:hAnsi="Times New Roman" w:cs="Times New Roman"/>
          <w:color w:val="000000"/>
        </w:rPr>
        <w:t xml:space="preserve">for </w:t>
      </w:r>
      <w:r w:rsidR="00187A1E">
        <w:rPr>
          <w:rFonts w:ascii="Times New Roman" w:hAnsi="Times New Roman" w:cs="Times New Roman"/>
          <w:color w:val="000000"/>
        </w:rPr>
        <w:t xml:space="preserve">research </w:t>
      </w:r>
      <w:r w:rsidR="00A061C5">
        <w:rPr>
          <w:rFonts w:ascii="Times New Roman" w:hAnsi="Times New Roman" w:cs="Times New Roman"/>
          <w:color w:val="000000"/>
        </w:rPr>
        <w:t>examining</w:t>
      </w:r>
      <w:r w:rsidR="00B23469" w:rsidRPr="00B23469">
        <w:rPr>
          <w:rFonts w:ascii="Times New Roman" w:hAnsi="Times New Roman" w:cs="Times New Roman"/>
          <w:color w:val="000000"/>
        </w:rPr>
        <w:t xml:space="preserve"> </w:t>
      </w:r>
      <w:r w:rsidR="00C80E40">
        <w:rPr>
          <w:rFonts w:ascii="Times New Roman" w:hAnsi="Times New Roman" w:cs="Times New Roman"/>
          <w:color w:val="000000"/>
        </w:rPr>
        <w:t xml:space="preserve">how the loss of </w:t>
      </w:r>
      <w:r w:rsidR="0084451E">
        <w:rPr>
          <w:rFonts w:ascii="Times New Roman" w:hAnsi="Times New Roman" w:cs="Times New Roman"/>
          <w:color w:val="000000"/>
        </w:rPr>
        <w:t xml:space="preserve">genetic </w:t>
      </w:r>
      <w:r w:rsidR="0003197E">
        <w:rPr>
          <w:rFonts w:ascii="Times New Roman" w:hAnsi="Times New Roman" w:cs="Times New Roman"/>
          <w:color w:val="000000"/>
        </w:rPr>
        <w:t>variation</w:t>
      </w:r>
      <w:r w:rsidR="0084451E">
        <w:rPr>
          <w:rFonts w:ascii="Times New Roman" w:hAnsi="Times New Roman" w:cs="Times New Roman"/>
          <w:color w:val="000000"/>
        </w:rPr>
        <w:t xml:space="preserve"> </w:t>
      </w:r>
      <w:r w:rsidR="00C80E40">
        <w:rPr>
          <w:rFonts w:ascii="Times New Roman" w:hAnsi="Times New Roman" w:cs="Times New Roman"/>
          <w:color w:val="000000"/>
        </w:rPr>
        <w:t xml:space="preserve">within and among populations </w:t>
      </w:r>
      <w:r w:rsidR="00A91125">
        <w:rPr>
          <w:rFonts w:ascii="Times New Roman" w:hAnsi="Times New Roman" w:cs="Times New Roman"/>
          <w:color w:val="000000"/>
        </w:rPr>
        <w:t>will affect</w:t>
      </w:r>
      <w:r w:rsidR="00B23469" w:rsidRPr="00B23469">
        <w:rPr>
          <w:rFonts w:ascii="Times New Roman" w:hAnsi="Times New Roman" w:cs="Times New Roman"/>
          <w:color w:val="000000"/>
        </w:rPr>
        <w:t xml:space="preserve"> </w:t>
      </w:r>
      <w:r w:rsidR="00A91125">
        <w:rPr>
          <w:rFonts w:ascii="Times New Roman" w:hAnsi="Times New Roman" w:cs="Times New Roman"/>
          <w:color w:val="000000"/>
        </w:rPr>
        <w:t>food webs and the ecosyste</w:t>
      </w:r>
      <w:r w:rsidR="0070784B">
        <w:rPr>
          <w:rFonts w:ascii="Times New Roman" w:hAnsi="Times New Roman" w:cs="Times New Roman"/>
          <w:color w:val="000000"/>
        </w:rPr>
        <w:t>m services they provide</w:t>
      </w:r>
      <w:r w:rsidR="002A1156">
        <w:rPr>
          <w:rFonts w:ascii="Times New Roman" w:hAnsi="Times New Roman" w:cs="Times New Roman"/>
          <w:color w:val="000000"/>
        </w:rPr>
        <w:t xml:space="preserve"> </w:t>
      </w:r>
      <w:r w:rsidR="000C2E46">
        <w:rPr>
          <w:rFonts w:ascii="Times New Roman" w:hAnsi="Times New Roman" w:cs="Times New Roman"/>
          <w:color w:val="000000"/>
        </w:rPr>
        <w:fldChar w:fldCharType="begin">
          <w:fldData xml:space="preserve">NgA5ADUAMABlADEAYwA3AC0AOABiADgANAAtADQANgAzADcALQA5AGQAZAA5AC0AZQA3ADQANgA0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</w:fldData>
        </w:fldChar>
      </w:r>
      <w:r w:rsidR="000C2E46">
        <w:rPr>
          <w:rFonts w:ascii="Times New Roman" w:hAnsi="Times New Roman" w:cs="Times New Roman"/>
          <w:color w:val="000000"/>
        </w:rPr>
        <w:instrText>ADDIN LABTIVA_CITE \* MERGEFORMAT</w:instrText>
      </w:r>
      <w:r w:rsidR="000C2E46">
        <w:rPr>
          <w:rFonts w:ascii="Times New Roman" w:hAnsi="Times New Roman" w:cs="Times New Roman"/>
          <w:color w:val="000000"/>
        </w:rPr>
      </w:r>
      <w:r w:rsidR="000C2E46">
        <w:rPr>
          <w:rFonts w:ascii="Times New Roman" w:hAnsi="Times New Roman" w:cs="Times New Roman"/>
          <w:color w:val="000000"/>
        </w:rPr>
        <w:fldChar w:fldCharType="separate"/>
      </w:r>
      <w:r w:rsidR="007224BF" w:rsidRPr="007224BF">
        <w:rPr>
          <w:rFonts w:ascii="Times New Roman" w:hAnsi="Times New Roman" w:cs="Times New Roman"/>
          <w:noProof/>
          <w:color w:val="000000"/>
          <w:lang w:val="en-US"/>
        </w:rPr>
        <w:t>(36, 37)</w:t>
      </w:r>
      <w:r w:rsidR="000C2E46">
        <w:rPr>
          <w:rFonts w:ascii="Times New Roman" w:hAnsi="Times New Roman" w:cs="Times New Roman"/>
          <w:color w:val="000000"/>
        </w:rPr>
        <w:fldChar w:fldCharType="end"/>
      </w:r>
      <w:r w:rsidR="002A1156">
        <w:rPr>
          <w:rFonts w:ascii="Times New Roman" w:hAnsi="Times New Roman" w:cs="Times New Roman"/>
          <w:color w:val="000000"/>
        </w:rPr>
        <w:t>.</w:t>
      </w:r>
      <w:ins w:id="158" w:author="Matthew Barbour" w:date="2015-09-28T11:54:00Z">
        <w:r w:rsidR="00762141">
          <w:rPr>
            <w:rFonts w:ascii="Times New Roman" w:hAnsi="Times New Roman" w:cs="Times New Roman"/>
            <w:color w:val="000000"/>
          </w:rPr>
          <w:t xml:space="preserve"> </w:t>
        </w:r>
      </w:ins>
    </w:p>
    <w:p w14:paraId="523FB19F" w14:textId="77777777" w:rsidR="002D5EA6" w:rsidRDefault="002D5EA6" w:rsidP="00F271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p>
    <w:p w14:paraId="5763C343" w14:textId="77777777" w:rsidR="002D5EA6" w:rsidRPr="00804B90" w:rsidRDefault="002D5EA6" w:rsidP="002D5E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b/>
          <w:bCs/>
          <w:color w:val="000000"/>
        </w:rPr>
      </w:pPr>
      <w:r w:rsidRPr="00804B90">
        <w:rPr>
          <w:rFonts w:ascii="Times New Roman" w:hAnsi="Times New Roman" w:cs="Times New Roman"/>
          <w:b/>
          <w:bCs/>
          <w:color w:val="000000"/>
        </w:rPr>
        <w:t xml:space="preserve">Materials &amp; Methods </w:t>
      </w:r>
    </w:p>
    <w:p w14:paraId="1CA6C16F" w14:textId="59473720" w:rsidR="002D5EA6" w:rsidRPr="000E420B" w:rsidRDefault="002D5EA6" w:rsidP="002D5E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b/>
          <w:iCs/>
          <w:color w:val="000000"/>
        </w:rPr>
      </w:pPr>
      <w:proofErr w:type="gramStart"/>
      <w:r w:rsidRPr="000E420B">
        <w:rPr>
          <w:rFonts w:ascii="Times New Roman" w:hAnsi="Times New Roman" w:cs="Times New Roman"/>
          <w:b/>
          <w:iCs/>
          <w:color w:val="000000"/>
        </w:rPr>
        <w:t xml:space="preserve">Common garden </w:t>
      </w:r>
      <w:r w:rsidR="004B56F0">
        <w:rPr>
          <w:rFonts w:ascii="Times New Roman" w:hAnsi="Times New Roman" w:cs="Times New Roman"/>
          <w:b/>
          <w:iCs/>
          <w:color w:val="000000"/>
        </w:rPr>
        <w:t xml:space="preserve">experiment </w:t>
      </w:r>
      <w:r w:rsidRPr="000E420B">
        <w:rPr>
          <w:rFonts w:ascii="Times New Roman" w:hAnsi="Times New Roman" w:cs="Times New Roman"/>
          <w:b/>
          <w:iCs/>
          <w:color w:val="000000"/>
        </w:rPr>
        <w:t xml:space="preserve">and </w:t>
      </w:r>
      <w:r w:rsidR="004B56F0">
        <w:rPr>
          <w:rFonts w:ascii="Times New Roman" w:hAnsi="Times New Roman" w:cs="Times New Roman"/>
          <w:b/>
          <w:iCs/>
          <w:color w:val="000000"/>
        </w:rPr>
        <w:t>plant traits</w:t>
      </w:r>
      <w:r w:rsidR="00596D1D">
        <w:rPr>
          <w:rFonts w:ascii="Times New Roman" w:hAnsi="Times New Roman" w:cs="Times New Roman"/>
          <w:b/>
          <w:iCs/>
          <w:color w:val="000000"/>
        </w:rPr>
        <w:t>.</w:t>
      </w:r>
      <w:proofErr w:type="gramEnd"/>
      <w:r w:rsidR="00596D1D">
        <w:rPr>
          <w:rFonts w:ascii="Times New Roman" w:hAnsi="Times New Roman" w:cs="Times New Roman"/>
          <w:b/>
          <w:iCs/>
          <w:color w:val="000000"/>
        </w:rPr>
        <w:t xml:space="preserve"> </w:t>
      </w:r>
      <w:r w:rsidRPr="00804B90">
        <w:rPr>
          <w:rFonts w:ascii="Times New Roman" w:hAnsi="Times New Roman" w:cs="Times New Roman"/>
          <w:color w:val="000000"/>
        </w:rPr>
        <w:t xml:space="preserve">To isolate the effects of </w:t>
      </w:r>
      <w:r w:rsidR="00C14732">
        <w:rPr>
          <w:rFonts w:ascii="Times New Roman" w:hAnsi="Times New Roman" w:cs="Times New Roman"/>
          <w:color w:val="000000"/>
        </w:rPr>
        <w:t>coastal willow (</w:t>
      </w:r>
      <w:r w:rsidR="00A0494C">
        <w:rPr>
          <w:rFonts w:ascii="Times New Roman" w:hAnsi="Times New Roman" w:cs="Times New Roman"/>
          <w:i/>
          <w:iCs/>
          <w:color w:val="000000"/>
        </w:rPr>
        <w:t>S.</w:t>
      </w:r>
      <w:r w:rsidRPr="00804B90">
        <w:rPr>
          <w:rFonts w:ascii="Times New Roman" w:hAnsi="Times New Roman" w:cs="Times New Roman"/>
          <w:i/>
          <w:iCs/>
          <w:color w:val="000000"/>
        </w:rPr>
        <w:t xml:space="preserve"> </w:t>
      </w:r>
      <w:proofErr w:type="spellStart"/>
      <w:r w:rsidRPr="00804B90">
        <w:rPr>
          <w:rFonts w:ascii="Times New Roman" w:hAnsi="Times New Roman" w:cs="Times New Roman"/>
          <w:i/>
          <w:iCs/>
          <w:color w:val="000000"/>
        </w:rPr>
        <w:t>hookeriana</w:t>
      </w:r>
      <w:proofErr w:type="spellEnd"/>
      <w:ins w:id="159" w:author="Matthew Barbour" w:date="2015-11-03T12:18:00Z">
        <w:r w:rsidR="00FE078F">
          <w:rPr>
            <w:rFonts w:ascii="Times New Roman" w:hAnsi="Times New Roman" w:cs="Times New Roman"/>
            <w:iCs/>
            <w:color w:val="000000"/>
          </w:rPr>
          <w:t xml:space="preserve"> Barratt ex Hooker</w:t>
        </w:r>
      </w:ins>
      <w:r w:rsidR="00C14732">
        <w:rPr>
          <w:rFonts w:ascii="Times New Roman" w:hAnsi="Times New Roman" w:cs="Times New Roman"/>
          <w:iCs/>
          <w:color w:val="000000"/>
        </w:rPr>
        <w:t>)</w:t>
      </w:r>
      <w:r w:rsidR="00596D1D">
        <w:rPr>
          <w:rFonts w:ascii="Times New Roman" w:hAnsi="Times New Roman" w:cs="Times New Roman"/>
          <w:color w:val="000000"/>
        </w:rPr>
        <w:t xml:space="preserve"> </w:t>
      </w:r>
      <w:r>
        <w:rPr>
          <w:rFonts w:ascii="Times New Roman" w:hAnsi="Times New Roman" w:cs="Times New Roman"/>
          <w:color w:val="000000"/>
        </w:rPr>
        <w:t>genetic variation</w:t>
      </w:r>
      <w:r w:rsidRPr="00804B90">
        <w:rPr>
          <w:rFonts w:ascii="Times New Roman" w:hAnsi="Times New Roman" w:cs="Times New Roman"/>
          <w:color w:val="000000"/>
        </w:rPr>
        <w:t xml:space="preserve"> on the </w:t>
      </w:r>
      <w:r>
        <w:rPr>
          <w:rFonts w:ascii="Times New Roman" w:hAnsi="Times New Roman" w:cs="Times New Roman"/>
          <w:color w:val="000000"/>
        </w:rPr>
        <w:t>plant-</w:t>
      </w:r>
      <w:r w:rsidRPr="00804B90">
        <w:rPr>
          <w:rFonts w:ascii="Times New Roman" w:hAnsi="Times New Roman" w:cs="Times New Roman"/>
          <w:color w:val="000000"/>
        </w:rPr>
        <w:t xml:space="preserve">insect food web, we used a common garden experiment consisting of 26 different willow genotypes (13 males; 13 females), located at Humboldt Bay National Wildlife Refuge (HBNWR) (40°40'53"N, 124°12'4"W) near </w:t>
      </w:r>
      <w:proofErr w:type="spellStart"/>
      <w:r w:rsidRPr="00804B90">
        <w:rPr>
          <w:rFonts w:ascii="Times New Roman" w:hAnsi="Times New Roman" w:cs="Times New Roman"/>
          <w:color w:val="000000"/>
        </w:rPr>
        <w:t>Loleta</w:t>
      </w:r>
      <w:proofErr w:type="spellEnd"/>
      <w:r w:rsidRPr="00804B90">
        <w:rPr>
          <w:rFonts w:ascii="Times New Roman" w:hAnsi="Times New Roman" w:cs="Times New Roman"/>
          <w:color w:val="000000"/>
        </w:rPr>
        <w:t xml:space="preserve">, California, USA. Willow genotypes were collected from a single population of willows growing around Humboldt Bay. </w:t>
      </w:r>
      <w:ins w:id="160" w:author="Matthew Barbour" w:date="2015-10-04T10:49:00Z">
        <w:r w:rsidR="00CF24F7">
          <w:rPr>
            <w:rFonts w:ascii="Times New Roman" w:hAnsi="Times New Roman" w:cs="Times New Roman"/>
            <w:color w:val="000000"/>
          </w:rPr>
          <w:t xml:space="preserve">While </w:t>
        </w:r>
      </w:ins>
      <w:ins w:id="161" w:author="Matthew Barbour" w:date="2015-10-04T10:50:00Z">
        <w:r w:rsidR="00CF24F7">
          <w:rPr>
            <w:rFonts w:ascii="Times New Roman" w:hAnsi="Times New Roman" w:cs="Times New Roman"/>
            <w:color w:val="000000"/>
          </w:rPr>
          <w:t>relatedness among these genotypes</w:t>
        </w:r>
      </w:ins>
      <w:ins w:id="162" w:author="Matthew Barbour" w:date="2015-10-04T10:52:00Z">
        <w:r w:rsidR="00CF24F7">
          <w:rPr>
            <w:rFonts w:ascii="Times New Roman" w:hAnsi="Times New Roman" w:cs="Times New Roman"/>
            <w:color w:val="000000"/>
          </w:rPr>
          <w:t xml:space="preserve"> is unknown</w:t>
        </w:r>
      </w:ins>
      <w:ins w:id="163" w:author="Matthew Barbour" w:date="2015-10-04T10:50:00Z">
        <w:r w:rsidR="00CF24F7">
          <w:rPr>
            <w:rFonts w:ascii="Times New Roman" w:hAnsi="Times New Roman" w:cs="Times New Roman"/>
            <w:color w:val="000000"/>
          </w:rPr>
          <w:t xml:space="preserve">, </w:t>
        </w:r>
      </w:ins>
      <w:ins w:id="164" w:author="Matthew Barbour" w:date="2015-10-19T12:27:00Z">
        <w:r w:rsidR="003D07B5">
          <w:rPr>
            <w:rFonts w:ascii="Times New Roman" w:hAnsi="Times New Roman" w:cs="Times New Roman"/>
            <w:color w:val="000000"/>
          </w:rPr>
          <w:t>their</w:t>
        </w:r>
        <w:r w:rsidR="00C036BB">
          <w:rPr>
            <w:rFonts w:ascii="Times New Roman" w:hAnsi="Times New Roman" w:cs="Times New Roman"/>
            <w:color w:val="000000"/>
          </w:rPr>
          <w:t xml:space="preserve"> phenotypes </w:t>
        </w:r>
      </w:ins>
      <w:ins w:id="165" w:author="Matthew Barbour" w:date="2015-11-03T11:38:00Z">
        <w:r w:rsidR="003D07B5">
          <w:rPr>
            <w:rFonts w:ascii="Times New Roman" w:hAnsi="Times New Roman" w:cs="Times New Roman"/>
            <w:color w:val="000000"/>
          </w:rPr>
          <w:t xml:space="preserve">in multivariate trait space </w:t>
        </w:r>
      </w:ins>
      <w:ins w:id="166" w:author="Matthew Barbour" w:date="2015-10-19T12:27:00Z">
        <w:r w:rsidR="00C036BB">
          <w:rPr>
            <w:rFonts w:ascii="Times New Roman" w:hAnsi="Times New Roman" w:cs="Times New Roman"/>
            <w:color w:val="000000"/>
          </w:rPr>
          <w:t>are quite distinct from each other (details in supplementary information)</w:t>
        </w:r>
      </w:ins>
      <w:ins w:id="167" w:author="Matthew Barbour" w:date="2015-10-19T12:28:00Z">
        <w:r w:rsidR="00C036BB">
          <w:rPr>
            <w:rFonts w:ascii="Times New Roman" w:hAnsi="Times New Roman" w:cs="Times New Roman"/>
            <w:color w:val="000000"/>
          </w:rPr>
          <w:t xml:space="preserve">, suggesting </w:t>
        </w:r>
      </w:ins>
      <w:ins w:id="168" w:author="Matthew Barbour" w:date="2015-10-19T12:29:00Z">
        <w:r w:rsidR="00C036BB">
          <w:rPr>
            <w:rFonts w:ascii="Times New Roman" w:hAnsi="Times New Roman" w:cs="Times New Roman"/>
            <w:color w:val="000000"/>
          </w:rPr>
          <w:t>we can treat them as independent from one another.</w:t>
        </w:r>
      </w:ins>
      <w:ins w:id="169" w:author="Matthew Barbour" w:date="2015-10-19T12:27:00Z">
        <w:r w:rsidR="00C036BB">
          <w:rPr>
            <w:rFonts w:ascii="Times New Roman" w:hAnsi="Times New Roman" w:cs="Times New Roman"/>
            <w:color w:val="000000"/>
          </w:rPr>
          <w:t xml:space="preserve"> </w:t>
        </w:r>
      </w:ins>
      <w:r w:rsidRPr="00804B90">
        <w:rPr>
          <w:rFonts w:ascii="Times New Roman" w:hAnsi="Times New Roman" w:cs="Times New Roman"/>
          <w:color w:val="000000"/>
        </w:rPr>
        <w:t>This common garden was planted in February 2009 with 25 clonal replicates (i.e. stem cuttings) of each willow genotype in a completely randomized design in two hectares of a former cattle pasture at HBNWR. Willows in our garden begin flowering in February and reach their peak growth in early August. During this study, willows had reached 2</w:t>
      </w:r>
      <w:r>
        <w:rPr>
          <w:rFonts w:ascii="Times New Roman" w:hAnsi="Times New Roman" w:cs="Times New Roman"/>
          <w:color w:val="000000"/>
        </w:rPr>
        <w:t xml:space="preserve"> </w:t>
      </w:r>
      <w:r w:rsidRPr="00804B90">
        <w:rPr>
          <w:rFonts w:ascii="Times New Roman" w:hAnsi="Times New Roman" w:cs="Times New Roman"/>
          <w:color w:val="000000"/>
        </w:rPr>
        <w:t>-</w:t>
      </w:r>
      <w:r>
        <w:rPr>
          <w:rFonts w:ascii="Times New Roman" w:hAnsi="Times New Roman" w:cs="Times New Roman"/>
          <w:color w:val="000000"/>
        </w:rPr>
        <w:t xml:space="preserve"> </w:t>
      </w:r>
      <w:r w:rsidRPr="00804B90">
        <w:rPr>
          <w:rFonts w:ascii="Times New Roman" w:hAnsi="Times New Roman" w:cs="Times New Roman"/>
          <w:color w:val="000000"/>
        </w:rPr>
        <w:t>4 m in height. Further details on the genotyping and planting of the common garden are available i</w:t>
      </w:r>
      <w:r>
        <w:rPr>
          <w:rFonts w:ascii="Times New Roman" w:hAnsi="Times New Roman" w:cs="Times New Roman"/>
          <w:color w:val="000000"/>
        </w:rPr>
        <w:t>n</w:t>
      </w:r>
      <w:r w:rsidR="002A1156">
        <w:rPr>
          <w:rFonts w:ascii="Times New Roman" w:hAnsi="Times New Roman" w:cs="Times New Roman"/>
          <w:color w:val="000000"/>
        </w:rPr>
        <w:t xml:space="preserve"> </w:t>
      </w:r>
      <w:r>
        <w:rPr>
          <w:rFonts w:ascii="Times New Roman" w:hAnsi="Times New Roman" w:cs="Times New Roman"/>
          <w:color w:val="000000"/>
        </w:rPr>
        <w:fldChar w:fldCharType="begin">
          <w:fldData xml:space="preserve">NgA5ADUAMABlADEAYwA3AC0AOABiADgANAAtADQANgAzADcALQA5AGQAZAA5AC0AZQA3ADQANgA0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==
</w:fldData>
        </w:fldChar>
      </w:r>
      <w:r>
        <w:rPr>
          <w:rFonts w:ascii="Times New Roman" w:hAnsi="Times New Roman" w:cs="Times New Roman"/>
          <w:color w:val="000000"/>
        </w:rPr>
        <w:instrText>ADDIN LABTIVA_CITE \* MERGEFORMAT</w:instrText>
      </w:r>
      <w:r>
        <w:rPr>
          <w:rFonts w:ascii="Times New Roman" w:hAnsi="Times New Roman" w:cs="Times New Roman"/>
          <w:color w:val="000000"/>
        </w:rPr>
      </w:r>
      <w:r>
        <w:rPr>
          <w:rFonts w:ascii="Times New Roman" w:hAnsi="Times New Roman" w:cs="Times New Roman"/>
          <w:color w:val="000000"/>
        </w:rPr>
        <w:fldChar w:fldCharType="separate"/>
      </w:r>
      <w:r w:rsidR="007224BF" w:rsidRPr="007224BF">
        <w:rPr>
          <w:rFonts w:ascii="Times New Roman" w:hAnsi="Times New Roman" w:cs="Times New Roman"/>
          <w:noProof/>
          <w:color w:val="000000"/>
          <w:lang w:val="en-US"/>
        </w:rPr>
        <w:t>(19)</w:t>
      </w:r>
      <w:r>
        <w:rPr>
          <w:rFonts w:ascii="Times New Roman" w:hAnsi="Times New Roman" w:cs="Times New Roman"/>
          <w:color w:val="000000"/>
        </w:rPr>
        <w:fldChar w:fldCharType="end"/>
      </w:r>
      <w:r>
        <w:rPr>
          <w:rFonts w:ascii="Times New Roman" w:hAnsi="Times New Roman" w:cs="Times New Roman"/>
          <w:color w:val="000000"/>
        </w:rPr>
        <w:t>.</w:t>
      </w:r>
    </w:p>
    <w:p w14:paraId="44577798" w14:textId="77777777" w:rsidR="002D5EA6" w:rsidRDefault="002D5EA6" w:rsidP="002D5E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i/>
          <w:iCs/>
          <w:color w:val="000000"/>
        </w:rPr>
      </w:pPr>
    </w:p>
    <w:p w14:paraId="6A93EBDE" w14:textId="726642AB" w:rsidR="002D5EA6" w:rsidRPr="00804B90" w:rsidRDefault="002D5EA6" w:rsidP="002D5E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r w:rsidRPr="00804B90">
        <w:rPr>
          <w:rFonts w:ascii="Times New Roman" w:hAnsi="Times New Roman" w:cs="Times New Roman"/>
          <w:color w:val="000000"/>
        </w:rPr>
        <w:t xml:space="preserve">To identify the plant traits that </w:t>
      </w:r>
      <w:ins w:id="170" w:author="Matthew Barbour" w:date="2015-09-17T10:10:00Z">
        <w:r w:rsidR="001E1C54">
          <w:rPr>
            <w:rFonts w:ascii="Times New Roman" w:hAnsi="Times New Roman" w:cs="Times New Roman"/>
            <w:color w:val="000000"/>
          </w:rPr>
          <w:t xml:space="preserve">may </w:t>
        </w:r>
      </w:ins>
      <w:ins w:id="171" w:author="Matthew Barbour" w:date="2015-09-17T10:12:00Z">
        <w:r w:rsidR="001E1C54">
          <w:rPr>
            <w:rFonts w:ascii="Times New Roman" w:hAnsi="Times New Roman" w:cs="Times New Roman"/>
            <w:color w:val="000000"/>
          </w:rPr>
          <w:t xml:space="preserve">be </w:t>
        </w:r>
      </w:ins>
      <w:r w:rsidRPr="00804B90">
        <w:rPr>
          <w:rFonts w:ascii="Times New Roman" w:hAnsi="Times New Roman" w:cs="Times New Roman"/>
          <w:color w:val="000000"/>
        </w:rPr>
        <w:t>determin</w:t>
      </w:r>
      <w:ins w:id="172" w:author="Matthew Barbour" w:date="2015-09-17T10:12:00Z">
        <w:r w:rsidR="001E1C54">
          <w:rPr>
            <w:rFonts w:ascii="Times New Roman" w:hAnsi="Times New Roman" w:cs="Times New Roman"/>
            <w:color w:val="000000"/>
          </w:rPr>
          <w:t>ing</w:t>
        </w:r>
      </w:ins>
      <w:r w:rsidRPr="00804B90">
        <w:rPr>
          <w:rFonts w:ascii="Times New Roman" w:hAnsi="Times New Roman" w:cs="Times New Roman"/>
          <w:color w:val="000000"/>
        </w:rPr>
        <w:t xml:space="preserve"> </w:t>
      </w:r>
      <w:r w:rsidR="00C14732">
        <w:rPr>
          <w:rFonts w:ascii="Times New Roman" w:hAnsi="Times New Roman" w:cs="Times New Roman"/>
          <w:color w:val="000000"/>
        </w:rPr>
        <w:t>resistance to galling insects</w:t>
      </w:r>
      <w:r>
        <w:rPr>
          <w:rFonts w:ascii="Times New Roman" w:hAnsi="Times New Roman" w:cs="Times New Roman"/>
          <w:color w:val="000000"/>
        </w:rPr>
        <w:t xml:space="preserve">, we </w:t>
      </w:r>
      <w:r w:rsidRPr="00804B90">
        <w:rPr>
          <w:rFonts w:ascii="Times New Roman" w:hAnsi="Times New Roman" w:cs="Times New Roman"/>
          <w:color w:val="000000"/>
        </w:rPr>
        <w:t>measured 40 different tra</w:t>
      </w:r>
      <w:r>
        <w:rPr>
          <w:rFonts w:ascii="Times New Roman" w:hAnsi="Times New Roman" w:cs="Times New Roman"/>
          <w:color w:val="000000"/>
        </w:rPr>
        <w:t>its associated with</w:t>
      </w:r>
      <w:r w:rsidRPr="00804B90">
        <w:rPr>
          <w:rFonts w:ascii="Times New Roman" w:hAnsi="Times New Roman" w:cs="Times New Roman"/>
          <w:color w:val="000000"/>
        </w:rPr>
        <w:t xml:space="preserve"> leaf quality (36 traits) and plant architecture (4 traits). Each of these </w:t>
      </w:r>
      <w:r w:rsidR="002A1156">
        <w:rPr>
          <w:rFonts w:ascii="Times New Roman" w:hAnsi="Times New Roman" w:cs="Times New Roman"/>
          <w:color w:val="000000"/>
        </w:rPr>
        <w:t xml:space="preserve">40 traits exhibited significant, </w:t>
      </w:r>
      <w:r w:rsidRPr="00804B90">
        <w:rPr>
          <w:rFonts w:ascii="Times New Roman" w:hAnsi="Times New Roman" w:cs="Times New Roman"/>
          <w:color w:val="000000"/>
        </w:rPr>
        <w:t>broad-sense heritable va</w:t>
      </w:r>
      <w:r w:rsidR="002A1156">
        <w:rPr>
          <w:rFonts w:ascii="Times New Roman" w:hAnsi="Times New Roman" w:cs="Times New Roman"/>
          <w:color w:val="000000"/>
        </w:rPr>
        <w:t>riation</w:t>
      </w:r>
      <w:r w:rsidR="00C14732">
        <w:rPr>
          <w:rFonts w:ascii="Times New Roman" w:hAnsi="Times New Roman" w:cs="Times New Roman"/>
          <w:color w:val="000000"/>
        </w:rPr>
        <w:t xml:space="preserve"> </w:t>
      </w:r>
      <w:r w:rsidR="006C08DD">
        <w:rPr>
          <w:rFonts w:ascii="Times New Roman" w:hAnsi="Times New Roman" w:cs="Times New Roman"/>
          <w:color w:val="000000"/>
        </w:rPr>
        <w:t>(</w:t>
      </w:r>
      <w:r w:rsidRPr="00804B90">
        <w:rPr>
          <w:rFonts w:ascii="Times New Roman" w:hAnsi="Times New Roman" w:cs="Times New Roman"/>
          <w:color w:val="000000"/>
        </w:rPr>
        <w:t>mean leaf quality</w:t>
      </w:r>
      <w:r w:rsidRPr="003A589C">
        <w:rPr>
          <w:rFonts w:ascii="Times New Roman" w:hAnsi="Times New Roman" w:cs="Times New Roman"/>
          <w:color w:val="000000"/>
        </w:rPr>
        <w:t xml:space="preserve"> </w:t>
      </w:r>
      <w:r w:rsidRPr="003A589C">
        <w:rPr>
          <w:rFonts w:ascii="Times New Roman" w:hAnsi="Times New Roman" w:cs="Times New Roman"/>
          <w:i/>
          <w:iCs/>
          <w:color w:val="000000"/>
        </w:rPr>
        <w:t>H</w:t>
      </w:r>
      <w:r w:rsidRPr="003A589C">
        <w:rPr>
          <w:rFonts w:ascii="Times New Roman" w:hAnsi="Times New Roman" w:cs="Times New Roman"/>
          <w:color w:val="000000"/>
          <w:szCs w:val="16"/>
          <w:vertAlign w:val="superscript"/>
        </w:rPr>
        <w:t>2</w:t>
      </w:r>
      <w:r w:rsidRPr="003A589C">
        <w:rPr>
          <w:rFonts w:ascii="Times New Roman" w:hAnsi="Times New Roman" w:cs="Times New Roman"/>
          <w:color w:val="000000"/>
        </w:rPr>
        <w:t xml:space="preserve"> = 0.72; mean architecture </w:t>
      </w:r>
      <w:r w:rsidRPr="003A589C">
        <w:rPr>
          <w:rFonts w:ascii="Times New Roman" w:hAnsi="Times New Roman" w:cs="Times New Roman"/>
          <w:i/>
          <w:iCs/>
          <w:color w:val="000000"/>
        </w:rPr>
        <w:t>H</w:t>
      </w:r>
      <w:r w:rsidRPr="003A589C">
        <w:rPr>
          <w:rFonts w:ascii="Times New Roman" w:hAnsi="Times New Roman" w:cs="Times New Roman"/>
          <w:color w:val="000000"/>
          <w:szCs w:val="16"/>
          <w:vertAlign w:val="superscript"/>
        </w:rPr>
        <w:t>2</w:t>
      </w:r>
      <w:r w:rsidRPr="003A589C">
        <w:rPr>
          <w:rFonts w:ascii="Times New Roman" w:hAnsi="Times New Roman" w:cs="Times New Roman"/>
          <w:color w:val="000000"/>
        </w:rPr>
        <w:t xml:space="preserve"> = 0.27; range of </w:t>
      </w:r>
      <w:r w:rsidRPr="003A589C">
        <w:rPr>
          <w:rFonts w:ascii="Times New Roman" w:hAnsi="Times New Roman" w:cs="Times New Roman"/>
          <w:i/>
          <w:iCs/>
          <w:color w:val="000000"/>
        </w:rPr>
        <w:t>H</w:t>
      </w:r>
      <w:r w:rsidRPr="003A589C">
        <w:rPr>
          <w:rFonts w:ascii="Times New Roman" w:hAnsi="Times New Roman" w:cs="Times New Roman"/>
          <w:color w:val="000000"/>
          <w:szCs w:val="16"/>
          <w:vertAlign w:val="superscript"/>
        </w:rPr>
        <w:t>2</w:t>
      </w:r>
      <w:r w:rsidRPr="003A589C">
        <w:rPr>
          <w:rFonts w:ascii="Times New Roman" w:hAnsi="Times New Roman" w:cs="Times New Roman"/>
          <w:color w:val="000000"/>
        </w:rPr>
        <w:t xml:space="preserve"> </w:t>
      </w:r>
      <w:r>
        <w:rPr>
          <w:rFonts w:ascii="Times New Roman" w:hAnsi="Times New Roman" w:cs="Times New Roman"/>
          <w:color w:val="000000"/>
        </w:rPr>
        <w:t xml:space="preserve">for all traits </w:t>
      </w:r>
      <w:r w:rsidRPr="003A589C">
        <w:rPr>
          <w:rFonts w:ascii="Times New Roman" w:hAnsi="Times New Roman" w:cs="Times New Roman"/>
          <w:color w:val="000000"/>
        </w:rPr>
        <w:t>= 0.15 - 0.97</w:t>
      </w:r>
      <w:r w:rsidRPr="00804B90">
        <w:rPr>
          <w:rFonts w:ascii="Times New Roman" w:hAnsi="Times New Roman" w:cs="Times New Roman"/>
          <w:color w:val="000000"/>
        </w:rPr>
        <w:t>).</w:t>
      </w:r>
      <w:r>
        <w:rPr>
          <w:rFonts w:ascii="Times New Roman" w:hAnsi="Times New Roman" w:cs="Times New Roman"/>
          <w:color w:val="000000"/>
        </w:rPr>
        <w:t xml:space="preserve"> </w:t>
      </w:r>
      <w:r w:rsidR="009E251E">
        <w:rPr>
          <w:rFonts w:ascii="Times New Roman" w:hAnsi="Times New Roman" w:cs="Times New Roman"/>
          <w:color w:val="000000"/>
        </w:rPr>
        <w:t>For further d</w:t>
      </w:r>
      <w:r w:rsidRPr="00804B90">
        <w:rPr>
          <w:rFonts w:ascii="Times New Roman" w:hAnsi="Times New Roman" w:cs="Times New Roman"/>
          <w:color w:val="000000"/>
        </w:rPr>
        <w:t>etails on how these</w:t>
      </w:r>
      <w:r>
        <w:rPr>
          <w:rFonts w:ascii="Times New Roman" w:hAnsi="Times New Roman" w:cs="Times New Roman"/>
          <w:color w:val="000000"/>
        </w:rPr>
        <w:t xml:space="preserve"> willow traits were sampled and quantified</w:t>
      </w:r>
      <w:r w:rsidR="009E251E">
        <w:rPr>
          <w:rFonts w:ascii="Times New Roman" w:hAnsi="Times New Roman" w:cs="Times New Roman"/>
          <w:color w:val="000000"/>
        </w:rPr>
        <w:t>, see methods</w:t>
      </w:r>
      <w:r w:rsidRPr="00804B90">
        <w:rPr>
          <w:rFonts w:ascii="Times New Roman" w:hAnsi="Times New Roman" w:cs="Times New Roman"/>
          <w:color w:val="000000"/>
        </w:rPr>
        <w:t xml:space="preserve"> i</w:t>
      </w:r>
      <w:r>
        <w:rPr>
          <w:rFonts w:ascii="Times New Roman" w:hAnsi="Times New Roman" w:cs="Times New Roman"/>
          <w:color w:val="000000"/>
        </w:rPr>
        <w:t>n</w:t>
      </w:r>
      <w:r w:rsidR="002A1156">
        <w:rPr>
          <w:rFonts w:ascii="Times New Roman" w:hAnsi="Times New Roman" w:cs="Times New Roman"/>
          <w:color w:val="000000"/>
        </w:rPr>
        <w:t xml:space="preserve"> </w:t>
      </w:r>
      <w:r>
        <w:rPr>
          <w:rFonts w:ascii="Times New Roman" w:hAnsi="Times New Roman" w:cs="Times New Roman"/>
          <w:color w:val="000000"/>
        </w:rPr>
        <w:fldChar w:fldCharType="begin">
          <w:fldData xml:space="preserve">NgA5ADUAMABlADEAYwA3AC0AOABiADgANAAtADQANgAzADcALQA5AGQAZAA5AC0AZQA3ADQANgA0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==
</w:fldData>
        </w:fldChar>
      </w:r>
      <w:r>
        <w:rPr>
          <w:rFonts w:ascii="Times New Roman" w:hAnsi="Times New Roman" w:cs="Times New Roman"/>
          <w:color w:val="000000"/>
        </w:rPr>
        <w:instrText>ADDIN LABTIVA_CITE \* MERGEFORMAT</w:instrText>
      </w:r>
      <w:r>
        <w:rPr>
          <w:rFonts w:ascii="Times New Roman" w:hAnsi="Times New Roman" w:cs="Times New Roman"/>
          <w:color w:val="000000"/>
        </w:rPr>
      </w:r>
      <w:r>
        <w:rPr>
          <w:rFonts w:ascii="Times New Roman" w:hAnsi="Times New Roman" w:cs="Times New Roman"/>
          <w:color w:val="000000"/>
        </w:rPr>
        <w:fldChar w:fldCharType="separate"/>
      </w:r>
      <w:r w:rsidR="007224BF" w:rsidRPr="007224BF">
        <w:rPr>
          <w:rFonts w:ascii="Times New Roman" w:hAnsi="Times New Roman" w:cs="Times New Roman"/>
          <w:noProof/>
          <w:color w:val="000000"/>
          <w:lang w:val="en-US"/>
        </w:rPr>
        <w:t>(19)</w:t>
      </w:r>
      <w:r>
        <w:rPr>
          <w:rFonts w:ascii="Times New Roman" w:hAnsi="Times New Roman" w:cs="Times New Roman"/>
          <w:color w:val="000000"/>
        </w:rPr>
        <w:fldChar w:fldCharType="end"/>
      </w:r>
      <w:r w:rsidR="002A1156">
        <w:rPr>
          <w:rFonts w:ascii="Times New Roman" w:hAnsi="Times New Roman" w:cs="Times New Roman"/>
          <w:color w:val="000000"/>
        </w:rPr>
        <w:t xml:space="preserve">. </w:t>
      </w:r>
      <w:r>
        <w:rPr>
          <w:rFonts w:ascii="Times New Roman" w:hAnsi="Times New Roman" w:cs="Times New Roman"/>
          <w:color w:val="000000"/>
        </w:rPr>
        <w:t xml:space="preserve">We then reduced these 40 traits into 13 composite traits that had a negligible degree of </w:t>
      </w:r>
      <w:proofErr w:type="spellStart"/>
      <w:r>
        <w:rPr>
          <w:rFonts w:ascii="Times New Roman" w:hAnsi="Times New Roman" w:cs="Times New Roman"/>
          <w:color w:val="000000"/>
        </w:rPr>
        <w:t>multicollinearity</w:t>
      </w:r>
      <w:proofErr w:type="spellEnd"/>
      <w:r>
        <w:rPr>
          <w:rFonts w:ascii="Times New Roman" w:hAnsi="Times New Roman" w:cs="Times New Roman"/>
          <w:color w:val="000000"/>
        </w:rPr>
        <w:t xml:space="preserve"> using either principle components analysis (PCA), sequential regression (residuals of one trait after accounting for correlation between two traits), or removing one trait from a pair of highly correlated traits (details on methods in</w:t>
      </w:r>
      <w:r>
        <w:rPr>
          <w:rFonts w:ascii="Times New Roman" w:hAnsi="Times New Roman" w:cs="Times New Roman"/>
          <w:color w:val="000000"/>
        </w:rPr>
        <w:fldChar w:fldCharType="begin">
          <w:fldData xml:space="preserve">NgA5ADUAMABlADEAYwA3AC0AOABiADgANAAtADQANgAzADcALQA5AGQAZAA5AC0AZQA3ADQANgA0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==
</w:fldData>
        </w:fldChar>
      </w:r>
      <w:r>
        <w:rPr>
          <w:rFonts w:ascii="Times New Roman" w:hAnsi="Times New Roman" w:cs="Times New Roman"/>
          <w:color w:val="000000"/>
        </w:rPr>
        <w:instrText>ADDIN LABTIVA_CITE \* MERGEFORMAT</w:instrText>
      </w:r>
      <w:r>
        <w:rPr>
          <w:rFonts w:ascii="Times New Roman" w:hAnsi="Times New Roman" w:cs="Times New Roman"/>
          <w:color w:val="000000"/>
        </w:rPr>
      </w:r>
      <w:r>
        <w:rPr>
          <w:rFonts w:ascii="Times New Roman" w:hAnsi="Times New Roman" w:cs="Times New Roman"/>
          <w:color w:val="000000"/>
        </w:rPr>
        <w:fldChar w:fldCharType="separate"/>
      </w:r>
      <w:r w:rsidR="002A1156">
        <w:rPr>
          <w:rFonts w:ascii="Times New Roman" w:hAnsi="Times New Roman" w:cs="Times New Roman"/>
          <w:noProof/>
          <w:color w:val="000000"/>
          <w:lang w:val="en-US"/>
        </w:rPr>
        <w:t xml:space="preserve"> </w:t>
      </w:r>
      <w:r w:rsidR="007224BF" w:rsidRPr="007224BF">
        <w:rPr>
          <w:rFonts w:ascii="Times New Roman" w:hAnsi="Times New Roman" w:cs="Times New Roman"/>
          <w:noProof/>
          <w:color w:val="000000"/>
          <w:lang w:val="en-US"/>
        </w:rPr>
        <w:t>19)</w:t>
      </w:r>
      <w:r>
        <w:rPr>
          <w:rFonts w:ascii="Times New Roman" w:hAnsi="Times New Roman" w:cs="Times New Roman"/>
          <w:color w:val="000000"/>
        </w:rPr>
        <w:fldChar w:fldCharType="end"/>
      </w:r>
      <w:r w:rsidR="002A1156">
        <w:rPr>
          <w:rFonts w:ascii="Times New Roman" w:hAnsi="Times New Roman" w:cs="Times New Roman"/>
          <w:color w:val="000000"/>
        </w:rPr>
        <w:t xml:space="preserve">. </w:t>
      </w:r>
      <w:r>
        <w:rPr>
          <w:rFonts w:ascii="Times New Roman" w:hAnsi="Times New Roman" w:cs="Times New Roman"/>
          <w:color w:val="000000"/>
        </w:rPr>
        <w:t>The final set of leaf quality traits included salicylates/tannins PC1, flavones/</w:t>
      </w:r>
      <w:proofErr w:type="spellStart"/>
      <w:r>
        <w:rPr>
          <w:rFonts w:ascii="Times New Roman" w:hAnsi="Times New Roman" w:cs="Times New Roman"/>
          <w:color w:val="000000"/>
        </w:rPr>
        <w:t>flavonols</w:t>
      </w:r>
      <w:proofErr w:type="spellEnd"/>
      <w:r>
        <w:rPr>
          <w:rFonts w:ascii="Times New Roman" w:hAnsi="Times New Roman" w:cs="Times New Roman"/>
          <w:color w:val="000000"/>
        </w:rPr>
        <w:t xml:space="preserve"> PC1-2, phenolic acids PC1-2, </w:t>
      </w:r>
      <w:proofErr w:type="spellStart"/>
      <w:r>
        <w:rPr>
          <w:rFonts w:ascii="Times New Roman" w:hAnsi="Times New Roman" w:cs="Times New Roman"/>
          <w:color w:val="000000"/>
        </w:rPr>
        <w:t>flavanones</w:t>
      </w:r>
      <w:proofErr w:type="spellEnd"/>
      <w:r>
        <w:rPr>
          <w:rFonts w:ascii="Times New Roman" w:hAnsi="Times New Roman" w:cs="Times New Roman"/>
          <w:color w:val="000000"/>
        </w:rPr>
        <w:t>/</w:t>
      </w:r>
      <w:proofErr w:type="spellStart"/>
      <w:r>
        <w:rPr>
          <w:rFonts w:ascii="Times New Roman" w:hAnsi="Times New Roman" w:cs="Times New Roman"/>
          <w:color w:val="000000"/>
        </w:rPr>
        <w:t>flavanonols</w:t>
      </w:r>
      <w:proofErr w:type="spellEnd"/>
      <w:r>
        <w:rPr>
          <w:rFonts w:ascii="Times New Roman" w:hAnsi="Times New Roman" w:cs="Times New Roman"/>
          <w:color w:val="000000"/>
        </w:rPr>
        <w:t xml:space="preserve"> PC1 (Table S3 of</w:t>
      </w:r>
      <w:r>
        <w:rPr>
          <w:rFonts w:ascii="Times New Roman" w:hAnsi="Times New Roman" w:cs="Times New Roman"/>
          <w:color w:val="000000"/>
        </w:rPr>
        <w:fldChar w:fldCharType="begin">
          <w:fldData xml:space="preserve">NgA5ADUAMABlADEAYwA3AC0AOABiADgANAAtADQANgAzADcALQA5AGQAZAA5AC0AZQA3ADQANgA0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==
</w:fldData>
        </w:fldChar>
      </w:r>
      <w:r>
        <w:rPr>
          <w:rFonts w:ascii="Times New Roman" w:hAnsi="Times New Roman" w:cs="Times New Roman"/>
          <w:color w:val="000000"/>
        </w:rPr>
        <w:instrText>ADDIN LABTIVA_CITE \* MERGEFORMAT</w:instrText>
      </w:r>
      <w:r>
        <w:rPr>
          <w:rFonts w:ascii="Times New Roman" w:hAnsi="Times New Roman" w:cs="Times New Roman"/>
          <w:color w:val="000000"/>
        </w:rPr>
      </w:r>
      <w:r>
        <w:rPr>
          <w:rFonts w:ascii="Times New Roman" w:hAnsi="Times New Roman" w:cs="Times New Roman"/>
          <w:color w:val="000000"/>
        </w:rPr>
        <w:fldChar w:fldCharType="separate"/>
      </w:r>
      <w:r w:rsidR="002A1156">
        <w:rPr>
          <w:rFonts w:ascii="Times New Roman" w:hAnsi="Times New Roman" w:cs="Times New Roman"/>
          <w:noProof/>
          <w:color w:val="000000"/>
          <w:lang w:val="en-US"/>
        </w:rPr>
        <w:t xml:space="preserve"> </w:t>
      </w:r>
      <w:r w:rsidR="007224BF" w:rsidRPr="007224BF">
        <w:rPr>
          <w:rFonts w:ascii="Times New Roman" w:hAnsi="Times New Roman" w:cs="Times New Roman"/>
          <w:noProof/>
          <w:color w:val="000000"/>
          <w:lang w:val="en-US"/>
        </w:rPr>
        <w:t>19)</w:t>
      </w:r>
      <w:r>
        <w:rPr>
          <w:rFonts w:ascii="Times New Roman" w:hAnsi="Times New Roman" w:cs="Times New Roman"/>
          <w:color w:val="000000"/>
        </w:rPr>
        <w:fldChar w:fldCharType="end"/>
      </w:r>
      <w:r w:rsidR="002A1156">
        <w:rPr>
          <w:rFonts w:ascii="Times New Roman" w:hAnsi="Times New Roman" w:cs="Times New Roman"/>
          <w:color w:val="000000"/>
        </w:rPr>
        <w:t xml:space="preserve">, </w:t>
      </w:r>
      <w:r w:rsidR="00811A9D">
        <w:rPr>
          <w:rFonts w:ascii="Times New Roman" w:hAnsi="Times New Roman" w:cs="Times New Roman"/>
          <w:color w:val="000000"/>
        </w:rPr>
        <w:t>c</w:t>
      </w:r>
      <w:r>
        <w:rPr>
          <w:rFonts w:ascii="Times New Roman" w:hAnsi="Times New Roman" w:cs="Times New Roman"/>
          <w:color w:val="000000"/>
        </w:rPr>
        <w:t>arbon</w:t>
      </w:r>
      <w:r w:rsidR="00811A9D">
        <w:rPr>
          <w:rFonts w:ascii="Times New Roman" w:hAnsi="Times New Roman" w:cs="Times New Roman"/>
          <w:color w:val="000000"/>
        </w:rPr>
        <w:t>-to-n</w:t>
      </w:r>
      <w:r>
        <w:rPr>
          <w:rFonts w:ascii="Times New Roman" w:hAnsi="Times New Roman" w:cs="Times New Roman"/>
          <w:color w:val="000000"/>
        </w:rPr>
        <w:t>itrogen</w:t>
      </w:r>
      <w:r w:rsidR="00811A9D">
        <w:rPr>
          <w:rFonts w:ascii="Times New Roman" w:hAnsi="Times New Roman" w:cs="Times New Roman"/>
          <w:color w:val="000000"/>
        </w:rPr>
        <w:t xml:space="preserve"> ratio</w:t>
      </w:r>
      <w:r>
        <w:rPr>
          <w:rFonts w:ascii="Times New Roman" w:hAnsi="Times New Roman" w:cs="Times New Roman"/>
          <w:color w:val="000000"/>
        </w:rPr>
        <w:t xml:space="preserve"> (C</w:t>
      </w:r>
      <w:proofErr w:type="gramStart"/>
      <w:r>
        <w:rPr>
          <w:rFonts w:ascii="Times New Roman" w:hAnsi="Times New Roman" w:cs="Times New Roman"/>
          <w:color w:val="000000"/>
        </w:rPr>
        <w:t>:N</w:t>
      </w:r>
      <w:proofErr w:type="gramEnd"/>
      <w:r>
        <w:rPr>
          <w:rFonts w:ascii="Times New Roman" w:hAnsi="Times New Roman" w:cs="Times New Roman"/>
          <w:color w:val="000000"/>
        </w:rPr>
        <w:t xml:space="preserve">), water content, specific leaf area (residuals from water content), and </w:t>
      </w:r>
      <w:proofErr w:type="spellStart"/>
      <w:r>
        <w:rPr>
          <w:rFonts w:ascii="Times New Roman" w:hAnsi="Times New Roman" w:cs="Times New Roman"/>
          <w:color w:val="000000"/>
        </w:rPr>
        <w:t>trichome</w:t>
      </w:r>
      <w:proofErr w:type="spellEnd"/>
      <w:r>
        <w:rPr>
          <w:rFonts w:ascii="Times New Roman" w:hAnsi="Times New Roman" w:cs="Times New Roman"/>
          <w:color w:val="000000"/>
        </w:rPr>
        <w:t xml:space="preserve"> density. The final set of plant architecture traits included plant size, plant height (residuals from plant size), and foliage density (residuals from plant size).</w:t>
      </w:r>
    </w:p>
    <w:p w14:paraId="47CC81D5" w14:textId="77777777" w:rsidR="002D5EA6" w:rsidRPr="00804B90" w:rsidRDefault="002D5EA6" w:rsidP="002D5E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p>
    <w:p w14:paraId="3B3F5AAD" w14:textId="2126D11A" w:rsidR="002D5EA6" w:rsidRPr="000E420B" w:rsidRDefault="002D5EA6" w:rsidP="002D5E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b/>
          <w:iCs/>
          <w:color w:val="000000"/>
        </w:rPr>
      </w:pPr>
      <w:r w:rsidRPr="000E420B">
        <w:rPr>
          <w:rFonts w:ascii="Times New Roman" w:hAnsi="Times New Roman" w:cs="Times New Roman"/>
          <w:b/>
          <w:iCs/>
          <w:color w:val="000000"/>
        </w:rPr>
        <w:t>Quantif</w:t>
      </w:r>
      <w:r w:rsidR="007A2DF5">
        <w:rPr>
          <w:rFonts w:ascii="Times New Roman" w:hAnsi="Times New Roman" w:cs="Times New Roman"/>
          <w:b/>
          <w:iCs/>
          <w:color w:val="000000"/>
        </w:rPr>
        <w:t>ying the genetic specificity of</w:t>
      </w:r>
      <w:r w:rsidRPr="000E420B">
        <w:rPr>
          <w:rFonts w:ascii="Times New Roman" w:hAnsi="Times New Roman" w:cs="Times New Roman"/>
          <w:b/>
          <w:iCs/>
          <w:color w:val="000000"/>
        </w:rPr>
        <w:t xml:space="preserve"> </w:t>
      </w:r>
      <w:r w:rsidR="00576957">
        <w:rPr>
          <w:rFonts w:ascii="Times New Roman" w:hAnsi="Times New Roman" w:cs="Times New Roman"/>
          <w:b/>
          <w:iCs/>
          <w:color w:val="000000"/>
        </w:rPr>
        <w:t xml:space="preserve">the </w:t>
      </w:r>
      <w:r w:rsidRPr="000E420B">
        <w:rPr>
          <w:rFonts w:ascii="Times New Roman" w:hAnsi="Times New Roman" w:cs="Times New Roman"/>
          <w:b/>
          <w:iCs/>
          <w:color w:val="000000"/>
        </w:rPr>
        <w:t xml:space="preserve">plant-insect </w:t>
      </w:r>
      <w:r w:rsidR="004B56F0">
        <w:rPr>
          <w:rFonts w:ascii="Times New Roman" w:hAnsi="Times New Roman" w:cs="Times New Roman"/>
          <w:b/>
          <w:iCs/>
          <w:color w:val="000000"/>
        </w:rPr>
        <w:t xml:space="preserve">food </w:t>
      </w:r>
      <w:r w:rsidR="001F4E05">
        <w:rPr>
          <w:rFonts w:ascii="Times New Roman" w:hAnsi="Times New Roman" w:cs="Times New Roman"/>
          <w:b/>
          <w:iCs/>
          <w:color w:val="000000"/>
        </w:rPr>
        <w:t>web</w:t>
      </w:r>
      <w:r w:rsidR="00596D1D">
        <w:rPr>
          <w:rFonts w:ascii="Times New Roman" w:hAnsi="Times New Roman" w:cs="Times New Roman"/>
          <w:b/>
          <w:iCs/>
          <w:color w:val="000000"/>
        </w:rPr>
        <w:t xml:space="preserve">. </w:t>
      </w:r>
      <w:r>
        <w:rPr>
          <w:rFonts w:ascii="Times New Roman" w:hAnsi="Times New Roman" w:cs="Times New Roman"/>
          <w:color w:val="000000"/>
        </w:rPr>
        <w:t>To</w:t>
      </w:r>
      <w:r w:rsidRPr="00804B90">
        <w:rPr>
          <w:rFonts w:ascii="Times New Roman" w:hAnsi="Times New Roman" w:cs="Times New Roman"/>
          <w:color w:val="000000"/>
        </w:rPr>
        <w:t xml:space="preserve"> </w:t>
      </w:r>
      <w:r w:rsidR="00AF13C3">
        <w:rPr>
          <w:rFonts w:ascii="Times New Roman" w:hAnsi="Times New Roman" w:cs="Times New Roman"/>
          <w:color w:val="000000"/>
        </w:rPr>
        <w:t xml:space="preserve">build a quantitative food web for </w:t>
      </w:r>
      <w:r w:rsidRPr="00804B90">
        <w:rPr>
          <w:rFonts w:ascii="Times New Roman" w:hAnsi="Times New Roman" w:cs="Times New Roman"/>
          <w:color w:val="000000"/>
        </w:rPr>
        <w:t>each willow genotype, we collected galls from about 5 randomly chosen replicates of each genotype in September 2012 (N</w:t>
      </w:r>
      <w:r w:rsidR="00A159C6">
        <w:rPr>
          <w:rFonts w:ascii="Times New Roman" w:hAnsi="Times New Roman" w:cs="Times New Roman"/>
          <w:color w:val="000000"/>
        </w:rPr>
        <w:t xml:space="preserve"> = 145 willows</w:t>
      </w:r>
      <w:r w:rsidRPr="00804B90">
        <w:rPr>
          <w:rFonts w:ascii="Times New Roman" w:hAnsi="Times New Roman" w:cs="Times New Roman"/>
          <w:color w:val="000000"/>
        </w:rPr>
        <w:t>, range = 4</w:t>
      </w:r>
      <w:r>
        <w:rPr>
          <w:rFonts w:ascii="Times New Roman" w:hAnsi="Times New Roman" w:cs="Times New Roman"/>
          <w:color w:val="000000"/>
        </w:rPr>
        <w:t xml:space="preserve"> </w:t>
      </w:r>
      <w:r w:rsidRPr="00804B90">
        <w:rPr>
          <w:rFonts w:ascii="Times New Roman" w:hAnsi="Times New Roman" w:cs="Times New Roman"/>
          <w:color w:val="000000"/>
        </w:rPr>
        <w:t>-</w:t>
      </w:r>
      <w:r>
        <w:rPr>
          <w:rFonts w:ascii="Times New Roman" w:hAnsi="Times New Roman" w:cs="Times New Roman"/>
          <w:color w:val="000000"/>
        </w:rPr>
        <w:t xml:space="preserve"> </w:t>
      </w:r>
      <w:r w:rsidR="00A159C6">
        <w:rPr>
          <w:rFonts w:ascii="Times New Roman" w:hAnsi="Times New Roman" w:cs="Times New Roman"/>
          <w:color w:val="000000"/>
        </w:rPr>
        <w:t>9 replicates</w:t>
      </w:r>
      <w:r w:rsidRPr="00804B90">
        <w:rPr>
          <w:rFonts w:ascii="Times New Roman" w:hAnsi="Times New Roman" w:cs="Times New Roman"/>
          <w:color w:val="000000"/>
        </w:rPr>
        <w:t xml:space="preserve"> per genotype). For each replicate willow, we collected all galls occurring on one randomly selected basal branch. </w:t>
      </w:r>
      <w:r>
        <w:rPr>
          <w:rFonts w:ascii="Times New Roman" w:hAnsi="Times New Roman" w:cs="Times New Roman"/>
          <w:color w:val="000000"/>
        </w:rPr>
        <w:t xml:space="preserve">We restricted our gall collections to those induced by midges in the insect family </w:t>
      </w:r>
      <w:proofErr w:type="spellStart"/>
      <w:r>
        <w:rPr>
          <w:rFonts w:ascii="Times New Roman" w:hAnsi="Times New Roman" w:cs="Times New Roman"/>
          <w:color w:val="000000"/>
        </w:rPr>
        <w:t>Cecidomyiidae</w:t>
      </w:r>
      <w:proofErr w:type="spellEnd"/>
      <w:ins w:id="173" w:author="Matthew Barbour" w:date="2015-11-02T12:42:00Z">
        <w:r w:rsidR="00BF4757">
          <w:rPr>
            <w:rFonts w:ascii="Times New Roman" w:hAnsi="Times New Roman" w:cs="Times New Roman"/>
            <w:color w:val="000000"/>
          </w:rPr>
          <w:t xml:space="preserve"> (4 species)</w:t>
        </w:r>
      </w:ins>
      <w:r>
        <w:rPr>
          <w:rFonts w:ascii="Times New Roman" w:hAnsi="Times New Roman" w:cs="Times New Roman"/>
          <w:color w:val="000000"/>
        </w:rPr>
        <w:t>. Thes</w:t>
      </w:r>
      <w:r w:rsidR="00B32C4B">
        <w:rPr>
          <w:rFonts w:ascii="Times New Roman" w:hAnsi="Times New Roman" w:cs="Times New Roman"/>
          <w:color w:val="000000"/>
        </w:rPr>
        <w:t>e species included a leaf gall (</w:t>
      </w:r>
      <w:proofErr w:type="spellStart"/>
      <w:r w:rsidRPr="00DC5994">
        <w:rPr>
          <w:rFonts w:ascii="Times New Roman" w:hAnsi="Times New Roman" w:cs="Times New Roman"/>
          <w:i/>
          <w:color w:val="000000"/>
        </w:rPr>
        <w:t>Iteomyia</w:t>
      </w:r>
      <w:proofErr w:type="spellEnd"/>
      <w:r w:rsidRPr="00DC5994">
        <w:rPr>
          <w:rFonts w:ascii="Times New Roman" w:hAnsi="Times New Roman" w:cs="Times New Roman"/>
          <w:i/>
          <w:color w:val="000000"/>
        </w:rPr>
        <w:t xml:space="preserve"> </w:t>
      </w:r>
      <w:proofErr w:type="spellStart"/>
      <w:r w:rsidRPr="00DC5994">
        <w:rPr>
          <w:rFonts w:ascii="Times New Roman" w:hAnsi="Times New Roman" w:cs="Times New Roman"/>
          <w:i/>
          <w:color w:val="000000"/>
        </w:rPr>
        <w:t>salicisverruca</w:t>
      </w:r>
      <w:proofErr w:type="spellEnd"/>
      <w:r w:rsidR="00B32C4B">
        <w:rPr>
          <w:rFonts w:ascii="Times New Roman" w:hAnsi="Times New Roman" w:cs="Times New Roman"/>
          <w:color w:val="000000"/>
        </w:rPr>
        <w:t>), bud gall (</w:t>
      </w:r>
      <w:proofErr w:type="spellStart"/>
      <w:r w:rsidRPr="00DC5994">
        <w:rPr>
          <w:rFonts w:ascii="Times New Roman" w:hAnsi="Times New Roman" w:cs="Times New Roman"/>
          <w:i/>
          <w:color w:val="000000"/>
        </w:rPr>
        <w:t>Rabdophaga</w:t>
      </w:r>
      <w:proofErr w:type="spellEnd"/>
      <w:r w:rsidRPr="00DC5994">
        <w:rPr>
          <w:rFonts w:ascii="Times New Roman" w:hAnsi="Times New Roman" w:cs="Times New Roman"/>
          <w:i/>
          <w:color w:val="000000"/>
        </w:rPr>
        <w:t xml:space="preserve"> </w:t>
      </w:r>
      <w:proofErr w:type="spellStart"/>
      <w:r w:rsidRPr="00DC5994">
        <w:rPr>
          <w:rFonts w:ascii="Times New Roman" w:hAnsi="Times New Roman" w:cs="Times New Roman"/>
          <w:i/>
          <w:color w:val="000000"/>
        </w:rPr>
        <w:t>salicisbrassicoides</w:t>
      </w:r>
      <w:proofErr w:type="spellEnd"/>
      <w:r w:rsidR="00B32C4B">
        <w:rPr>
          <w:rFonts w:ascii="Times New Roman" w:hAnsi="Times New Roman" w:cs="Times New Roman"/>
          <w:color w:val="000000"/>
        </w:rPr>
        <w:t xml:space="preserve">), </w:t>
      </w:r>
      <w:r>
        <w:rPr>
          <w:rFonts w:ascii="Times New Roman" w:hAnsi="Times New Roman" w:cs="Times New Roman"/>
          <w:color w:val="000000"/>
        </w:rPr>
        <w:t>ap</w:t>
      </w:r>
      <w:r w:rsidR="00B32C4B">
        <w:rPr>
          <w:rFonts w:ascii="Times New Roman" w:hAnsi="Times New Roman" w:cs="Times New Roman"/>
          <w:color w:val="000000"/>
        </w:rPr>
        <w:t>ical-stem gall</w:t>
      </w:r>
      <w:r w:rsidR="00A159C6">
        <w:rPr>
          <w:rFonts w:ascii="Times New Roman" w:hAnsi="Times New Roman" w:cs="Times New Roman"/>
          <w:color w:val="000000"/>
        </w:rPr>
        <w:t xml:space="preserve"> (unknown midge species</w:t>
      </w:r>
      <w:r w:rsidR="00B32C4B">
        <w:rPr>
          <w:rFonts w:ascii="Times New Roman" w:hAnsi="Times New Roman" w:cs="Times New Roman"/>
          <w:color w:val="000000"/>
        </w:rPr>
        <w:t>), and mid-stem gall (</w:t>
      </w:r>
      <w:proofErr w:type="spellStart"/>
      <w:r w:rsidRPr="00DC5994">
        <w:rPr>
          <w:rFonts w:ascii="Times New Roman" w:hAnsi="Times New Roman" w:cs="Times New Roman"/>
          <w:i/>
          <w:color w:val="000000"/>
        </w:rPr>
        <w:t>Rabdophaga</w:t>
      </w:r>
      <w:proofErr w:type="spellEnd"/>
      <w:r w:rsidRPr="00DC5994">
        <w:rPr>
          <w:rFonts w:ascii="Times New Roman" w:hAnsi="Times New Roman" w:cs="Times New Roman"/>
          <w:i/>
          <w:color w:val="000000"/>
        </w:rPr>
        <w:t xml:space="preserve"> </w:t>
      </w:r>
      <w:proofErr w:type="spellStart"/>
      <w:r w:rsidRPr="00DC5994">
        <w:rPr>
          <w:rFonts w:ascii="Times New Roman" w:hAnsi="Times New Roman" w:cs="Times New Roman"/>
          <w:i/>
          <w:color w:val="000000"/>
        </w:rPr>
        <w:t>salicisbattatus</w:t>
      </w:r>
      <w:proofErr w:type="spellEnd"/>
      <w:r w:rsidR="00B32C4B">
        <w:rPr>
          <w:rFonts w:ascii="Times New Roman" w:hAnsi="Times New Roman" w:cs="Times New Roman"/>
          <w:color w:val="000000"/>
        </w:rPr>
        <w:t>)</w:t>
      </w:r>
      <w:r>
        <w:rPr>
          <w:rFonts w:ascii="Times New Roman" w:hAnsi="Times New Roman" w:cs="Times New Roman"/>
          <w:color w:val="000000"/>
        </w:rPr>
        <w:t xml:space="preserve">. </w:t>
      </w:r>
      <w:r w:rsidRPr="00804B90">
        <w:rPr>
          <w:rFonts w:ascii="Times New Roman" w:hAnsi="Times New Roman" w:cs="Times New Roman"/>
          <w:color w:val="000000"/>
        </w:rPr>
        <w:t>To quantify the abundance of gall-</w:t>
      </w:r>
      <w:proofErr w:type="spellStart"/>
      <w:r w:rsidRPr="00804B90">
        <w:rPr>
          <w:rFonts w:ascii="Times New Roman" w:hAnsi="Times New Roman" w:cs="Times New Roman"/>
          <w:color w:val="000000"/>
        </w:rPr>
        <w:t>parasitoid</w:t>
      </w:r>
      <w:proofErr w:type="spellEnd"/>
      <w:r w:rsidRPr="00804B90">
        <w:rPr>
          <w:rFonts w:ascii="Times New Roman" w:hAnsi="Times New Roman" w:cs="Times New Roman"/>
          <w:color w:val="000000"/>
        </w:rPr>
        <w:t xml:space="preserve"> </w:t>
      </w:r>
      <w:r>
        <w:rPr>
          <w:rFonts w:ascii="Times New Roman" w:hAnsi="Times New Roman" w:cs="Times New Roman"/>
          <w:color w:val="000000"/>
        </w:rPr>
        <w:t>interactions</w:t>
      </w:r>
      <w:r w:rsidRPr="00804B90">
        <w:rPr>
          <w:rFonts w:ascii="Times New Roman" w:hAnsi="Times New Roman" w:cs="Times New Roman"/>
          <w:color w:val="000000"/>
        </w:rPr>
        <w:t xml:space="preserve">, we placed collected galls into 30 mL plastic transport vials (loosely capped at the end), which we maintained at room temperature in the lab for four months. We then opened galls under a dissecting scope and determined whether the gall survived or was parasitized, and if parasitized, the identity of the </w:t>
      </w:r>
      <w:proofErr w:type="spellStart"/>
      <w:r w:rsidRPr="00804B90">
        <w:rPr>
          <w:rFonts w:ascii="Times New Roman" w:hAnsi="Times New Roman" w:cs="Times New Roman"/>
          <w:color w:val="000000"/>
        </w:rPr>
        <w:t>parasitoid</w:t>
      </w:r>
      <w:proofErr w:type="spellEnd"/>
      <w:r w:rsidRPr="00804B90">
        <w:rPr>
          <w:rFonts w:ascii="Times New Roman" w:hAnsi="Times New Roman" w:cs="Times New Roman"/>
          <w:color w:val="000000"/>
        </w:rPr>
        <w:t xml:space="preserve"> species. </w:t>
      </w:r>
      <w:r>
        <w:rPr>
          <w:rFonts w:ascii="Times New Roman" w:hAnsi="Times New Roman" w:cs="Times New Roman"/>
          <w:color w:val="000000"/>
        </w:rPr>
        <w:t xml:space="preserve">In total, we </w:t>
      </w:r>
      <w:r w:rsidR="00FC3225">
        <w:rPr>
          <w:rFonts w:ascii="Times New Roman" w:hAnsi="Times New Roman" w:cs="Times New Roman"/>
          <w:color w:val="000000"/>
        </w:rPr>
        <w:t>identified</w:t>
      </w:r>
      <w:r>
        <w:rPr>
          <w:rFonts w:ascii="Times New Roman" w:hAnsi="Times New Roman" w:cs="Times New Roman"/>
          <w:color w:val="000000"/>
        </w:rPr>
        <w:t xml:space="preserve"> five species of hymenopteran </w:t>
      </w:r>
      <w:proofErr w:type="spellStart"/>
      <w:r>
        <w:rPr>
          <w:rFonts w:ascii="Times New Roman" w:hAnsi="Times New Roman" w:cs="Times New Roman"/>
          <w:color w:val="000000"/>
        </w:rPr>
        <w:t>parasitoids</w:t>
      </w:r>
      <w:proofErr w:type="spellEnd"/>
      <w:r>
        <w:rPr>
          <w:rFonts w:ascii="Times New Roman" w:hAnsi="Times New Roman" w:cs="Times New Roman"/>
          <w:color w:val="000000"/>
        </w:rPr>
        <w:t>, including</w:t>
      </w:r>
      <w:r w:rsidRPr="000E420B">
        <w:rPr>
          <w:rFonts w:ascii="Times New Roman" w:hAnsi="Times New Roman" w:cs="Times New Roman"/>
          <w:i/>
          <w:color w:val="000000"/>
        </w:rPr>
        <w:t xml:space="preserve"> </w:t>
      </w:r>
      <w:proofErr w:type="spellStart"/>
      <w:r w:rsidRPr="000E420B">
        <w:rPr>
          <w:rFonts w:ascii="Times New Roman" w:hAnsi="Times New Roman" w:cs="Times New Roman"/>
          <w:i/>
          <w:color w:val="000000"/>
        </w:rPr>
        <w:t>Platygaster</w:t>
      </w:r>
      <w:proofErr w:type="spellEnd"/>
      <w:r>
        <w:rPr>
          <w:rFonts w:ascii="Times New Roman" w:hAnsi="Times New Roman" w:cs="Times New Roman"/>
          <w:color w:val="000000"/>
        </w:rPr>
        <w:t xml:space="preserve"> sp. (Family: </w:t>
      </w:r>
      <w:proofErr w:type="spellStart"/>
      <w:r>
        <w:rPr>
          <w:rFonts w:ascii="Times New Roman" w:hAnsi="Times New Roman" w:cs="Times New Roman"/>
          <w:color w:val="000000"/>
        </w:rPr>
        <w:t>Platygastridae</w:t>
      </w:r>
      <w:proofErr w:type="spellEnd"/>
      <w:r>
        <w:rPr>
          <w:rFonts w:ascii="Times New Roman" w:hAnsi="Times New Roman" w:cs="Times New Roman"/>
          <w:color w:val="000000"/>
        </w:rPr>
        <w:t xml:space="preserve">), </w:t>
      </w:r>
      <w:proofErr w:type="spellStart"/>
      <w:r w:rsidRPr="000E420B">
        <w:rPr>
          <w:rFonts w:ascii="Times New Roman" w:hAnsi="Times New Roman" w:cs="Times New Roman"/>
          <w:i/>
          <w:color w:val="000000"/>
        </w:rPr>
        <w:t>Mesopolobus</w:t>
      </w:r>
      <w:proofErr w:type="spellEnd"/>
      <w:r>
        <w:rPr>
          <w:rFonts w:ascii="Times New Roman" w:hAnsi="Times New Roman" w:cs="Times New Roman"/>
          <w:color w:val="000000"/>
        </w:rPr>
        <w:t xml:space="preserve"> sp. (Family: </w:t>
      </w:r>
      <w:proofErr w:type="spellStart"/>
      <w:r>
        <w:rPr>
          <w:rFonts w:ascii="Times New Roman" w:hAnsi="Times New Roman" w:cs="Times New Roman"/>
          <w:color w:val="000000"/>
        </w:rPr>
        <w:t>Pteromalidae</w:t>
      </w:r>
      <w:proofErr w:type="spellEnd"/>
      <w:r>
        <w:rPr>
          <w:rFonts w:ascii="Times New Roman" w:hAnsi="Times New Roman" w:cs="Times New Roman"/>
          <w:color w:val="000000"/>
        </w:rPr>
        <w:t xml:space="preserve">), </w:t>
      </w:r>
      <w:proofErr w:type="spellStart"/>
      <w:r w:rsidRPr="000E420B">
        <w:rPr>
          <w:rFonts w:ascii="Times New Roman" w:hAnsi="Times New Roman" w:cs="Times New Roman"/>
          <w:i/>
          <w:color w:val="000000"/>
        </w:rPr>
        <w:t>Torymus</w:t>
      </w:r>
      <w:proofErr w:type="spellEnd"/>
      <w:r w:rsidRPr="000E420B">
        <w:rPr>
          <w:rFonts w:ascii="Times New Roman" w:hAnsi="Times New Roman" w:cs="Times New Roman"/>
          <w:i/>
          <w:color w:val="000000"/>
        </w:rPr>
        <w:t xml:space="preserve"> </w:t>
      </w:r>
      <w:r>
        <w:rPr>
          <w:rFonts w:ascii="Times New Roman" w:hAnsi="Times New Roman" w:cs="Times New Roman"/>
          <w:color w:val="000000"/>
        </w:rPr>
        <w:t xml:space="preserve">sp. (Family: </w:t>
      </w:r>
      <w:proofErr w:type="spellStart"/>
      <w:r>
        <w:rPr>
          <w:rFonts w:ascii="Times New Roman" w:hAnsi="Times New Roman" w:cs="Times New Roman"/>
          <w:color w:val="000000"/>
        </w:rPr>
        <w:t>Torymidae</w:t>
      </w:r>
      <w:proofErr w:type="spellEnd"/>
      <w:r>
        <w:rPr>
          <w:rFonts w:ascii="Times New Roman" w:hAnsi="Times New Roman" w:cs="Times New Roman"/>
          <w:color w:val="000000"/>
        </w:rPr>
        <w:t xml:space="preserve">), </w:t>
      </w:r>
      <w:proofErr w:type="spellStart"/>
      <w:r w:rsidRPr="000E420B">
        <w:rPr>
          <w:rFonts w:ascii="Times New Roman" w:hAnsi="Times New Roman" w:cs="Times New Roman"/>
          <w:i/>
          <w:color w:val="000000"/>
        </w:rPr>
        <w:t>Tetrastichus</w:t>
      </w:r>
      <w:proofErr w:type="spellEnd"/>
      <w:r>
        <w:rPr>
          <w:rFonts w:ascii="Times New Roman" w:hAnsi="Times New Roman" w:cs="Times New Roman"/>
          <w:color w:val="000000"/>
        </w:rPr>
        <w:t xml:space="preserve"> sp. (Family: </w:t>
      </w:r>
      <w:proofErr w:type="spellStart"/>
      <w:r>
        <w:rPr>
          <w:rFonts w:ascii="Times New Roman" w:hAnsi="Times New Roman" w:cs="Times New Roman"/>
          <w:color w:val="000000"/>
        </w:rPr>
        <w:t>Eulophidae</w:t>
      </w:r>
      <w:proofErr w:type="spellEnd"/>
      <w:r>
        <w:rPr>
          <w:rFonts w:ascii="Times New Roman" w:hAnsi="Times New Roman" w:cs="Times New Roman"/>
          <w:color w:val="000000"/>
        </w:rPr>
        <w:t xml:space="preserve">), and an unknown species of </w:t>
      </w:r>
      <w:proofErr w:type="spellStart"/>
      <w:r>
        <w:rPr>
          <w:rFonts w:ascii="Times New Roman" w:hAnsi="Times New Roman" w:cs="Times New Roman"/>
          <w:color w:val="000000"/>
        </w:rPr>
        <w:t>Mymaridae</w:t>
      </w:r>
      <w:proofErr w:type="spellEnd"/>
      <w:r>
        <w:rPr>
          <w:rFonts w:ascii="Times New Roman" w:hAnsi="Times New Roman" w:cs="Times New Roman"/>
          <w:color w:val="000000"/>
        </w:rPr>
        <w:t xml:space="preserve"> (hereafter, </w:t>
      </w:r>
      <w:proofErr w:type="spellStart"/>
      <w:r>
        <w:rPr>
          <w:rFonts w:ascii="Times New Roman" w:hAnsi="Times New Roman" w:cs="Times New Roman"/>
          <w:color w:val="000000"/>
        </w:rPr>
        <w:t>Mymarid</w:t>
      </w:r>
      <w:proofErr w:type="spellEnd"/>
      <w:r>
        <w:rPr>
          <w:rFonts w:ascii="Times New Roman" w:hAnsi="Times New Roman" w:cs="Times New Roman"/>
          <w:color w:val="000000"/>
        </w:rPr>
        <w:t xml:space="preserve"> </w:t>
      </w:r>
      <w:proofErr w:type="gramStart"/>
      <w:r>
        <w:rPr>
          <w:rFonts w:ascii="Times New Roman" w:hAnsi="Times New Roman" w:cs="Times New Roman"/>
          <w:color w:val="000000"/>
        </w:rPr>
        <w:t>sp</w:t>
      </w:r>
      <w:proofErr w:type="gramEnd"/>
      <w:r>
        <w:rPr>
          <w:rFonts w:ascii="Times New Roman" w:hAnsi="Times New Roman" w:cs="Times New Roman"/>
          <w:color w:val="000000"/>
        </w:rPr>
        <w:t>. A)</w:t>
      </w:r>
      <w:r w:rsidR="00B05BD5">
        <w:rPr>
          <w:rFonts w:ascii="Times New Roman" w:hAnsi="Times New Roman" w:cs="Times New Roman"/>
          <w:color w:val="000000"/>
        </w:rPr>
        <w:t>, as well as one predatory midge (</w:t>
      </w:r>
      <w:proofErr w:type="spellStart"/>
      <w:r w:rsidR="00B05BD5" w:rsidRPr="00187389">
        <w:rPr>
          <w:rFonts w:ascii="Times New Roman" w:hAnsi="Times New Roman" w:cs="Times New Roman"/>
          <w:i/>
          <w:color w:val="000000"/>
        </w:rPr>
        <w:t>Lestodiplosis</w:t>
      </w:r>
      <w:proofErr w:type="spellEnd"/>
      <w:r w:rsidR="00B05BD5">
        <w:rPr>
          <w:rFonts w:ascii="Times New Roman" w:hAnsi="Times New Roman" w:cs="Times New Roman"/>
          <w:color w:val="000000"/>
        </w:rPr>
        <w:t xml:space="preserve"> sp., Family: </w:t>
      </w:r>
      <w:proofErr w:type="spellStart"/>
      <w:r w:rsidR="00B05BD5">
        <w:rPr>
          <w:rFonts w:ascii="Times New Roman" w:hAnsi="Times New Roman" w:cs="Times New Roman"/>
          <w:color w:val="000000"/>
        </w:rPr>
        <w:t>Cecidomyiidae</w:t>
      </w:r>
      <w:proofErr w:type="spellEnd"/>
      <w:r w:rsidR="00B05BD5">
        <w:rPr>
          <w:rFonts w:ascii="Times New Roman" w:hAnsi="Times New Roman" w:cs="Times New Roman"/>
          <w:color w:val="000000"/>
        </w:rPr>
        <w:t>)</w:t>
      </w:r>
      <w:r>
        <w:rPr>
          <w:rFonts w:ascii="Times New Roman" w:hAnsi="Times New Roman" w:cs="Times New Roman"/>
          <w:color w:val="000000"/>
        </w:rPr>
        <w:t>.</w:t>
      </w:r>
      <w:r w:rsidR="00B05BD5">
        <w:rPr>
          <w:rFonts w:ascii="Times New Roman" w:hAnsi="Times New Roman" w:cs="Times New Roman"/>
          <w:color w:val="000000"/>
        </w:rPr>
        <w:t xml:space="preserve"> This predatory midge is functionally similar to the other </w:t>
      </w:r>
      <w:proofErr w:type="spellStart"/>
      <w:r w:rsidR="00B05BD5">
        <w:rPr>
          <w:rFonts w:ascii="Times New Roman" w:hAnsi="Times New Roman" w:cs="Times New Roman"/>
          <w:color w:val="000000"/>
        </w:rPr>
        <w:t>parasitoids</w:t>
      </w:r>
      <w:proofErr w:type="spellEnd"/>
      <w:r w:rsidR="00B05BD5">
        <w:rPr>
          <w:rFonts w:ascii="Times New Roman" w:hAnsi="Times New Roman" w:cs="Times New Roman"/>
          <w:color w:val="000000"/>
        </w:rPr>
        <w:t xml:space="preserve"> so we collectively referred to this natural enemy community as </w:t>
      </w:r>
      <w:proofErr w:type="spellStart"/>
      <w:r w:rsidR="00B05BD5">
        <w:rPr>
          <w:rFonts w:ascii="Times New Roman" w:hAnsi="Times New Roman" w:cs="Times New Roman"/>
          <w:color w:val="000000"/>
        </w:rPr>
        <w:t>parasitoids</w:t>
      </w:r>
      <w:proofErr w:type="spellEnd"/>
      <w:r w:rsidR="00B05BD5">
        <w:rPr>
          <w:rFonts w:ascii="Times New Roman" w:hAnsi="Times New Roman" w:cs="Times New Roman"/>
          <w:color w:val="000000"/>
        </w:rPr>
        <w:t xml:space="preserve"> for brevity. </w:t>
      </w:r>
      <w:ins w:id="174" w:author="Matthew Barbour" w:date="2015-11-02T12:43:00Z">
        <w:r w:rsidR="00BF4757">
          <w:rPr>
            <w:rFonts w:ascii="Times New Roman" w:hAnsi="Times New Roman" w:cs="Times New Roman"/>
            <w:color w:val="000000"/>
          </w:rPr>
          <w:t>All together, we documented 12 unique gall-</w:t>
        </w:r>
        <w:proofErr w:type="spellStart"/>
        <w:r w:rsidR="00BF4757">
          <w:rPr>
            <w:rFonts w:ascii="Times New Roman" w:hAnsi="Times New Roman" w:cs="Times New Roman"/>
            <w:color w:val="000000"/>
          </w:rPr>
          <w:t>parasitoid</w:t>
        </w:r>
        <w:proofErr w:type="spellEnd"/>
        <w:r w:rsidR="00BF4757">
          <w:rPr>
            <w:rFonts w:ascii="Times New Roman" w:hAnsi="Times New Roman" w:cs="Times New Roman"/>
            <w:color w:val="000000"/>
          </w:rPr>
          <w:t xml:space="preserve"> interactions (Fig. 1)</w:t>
        </w:r>
      </w:ins>
      <w:ins w:id="175" w:author="Matthew Barbour" w:date="2015-11-03T15:23:00Z">
        <w:r w:rsidR="00AE5150">
          <w:rPr>
            <w:rFonts w:ascii="Times New Roman" w:hAnsi="Times New Roman" w:cs="Times New Roman"/>
            <w:color w:val="000000"/>
          </w:rPr>
          <w:t>, which appears to represent the vast majority</w:t>
        </w:r>
        <w:r w:rsidR="00D0765F">
          <w:rPr>
            <w:rFonts w:ascii="Times New Roman" w:hAnsi="Times New Roman" w:cs="Times New Roman"/>
            <w:color w:val="000000"/>
          </w:rPr>
          <w:t xml:space="preserve"> of interactions in the gall-</w:t>
        </w:r>
        <w:proofErr w:type="spellStart"/>
        <w:r w:rsidR="00D0765F">
          <w:rPr>
            <w:rFonts w:ascii="Times New Roman" w:hAnsi="Times New Roman" w:cs="Times New Roman"/>
            <w:color w:val="000000"/>
          </w:rPr>
          <w:t>parasitoid</w:t>
        </w:r>
        <w:proofErr w:type="spellEnd"/>
        <w:r w:rsidR="00D0765F">
          <w:rPr>
            <w:rFonts w:ascii="Times New Roman" w:hAnsi="Times New Roman" w:cs="Times New Roman"/>
            <w:color w:val="000000"/>
          </w:rPr>
          <w:t xml:space="preserve"> network (details in supplementary information)</w:t>
        </w:r>
      </w:ins>
      <w:ins w:id="176" w:author="Matthew Barbour" w:date="2015-11-02T12:43:00Z">
        <w:r w:rsidR="00BF4757">
          <w:rPr>
            <w:rFonts w:ascii="Times New Roman" w:hAnsi="Times New Roman" w:cs="Times New Roman"/>
            <w:color w:val="000000"/>
          </w:rPr>
          <w:t xml:space="preserve">. </w:t>
        </w:r>
      </w:ins>
      <w:r w:rsidRPr="00804B90">
        <w:rPr>
          <w:rFonts w:ascii="Times New Roman" w:hAnsi="Times New Roman" w:cs="Times New Roman"/>
          <w:color w:val="000000"/>
        </w:rPr>
        <w:t>We omitted from analyses those galls for which we could not reliably determine the cause of mortality. We quantified gall abundance by counting the number of surviving and parasitize</w:t>
      </w:r>
      <w:r>
        <w:rPr>
          <w:rFonts w:ascii="Times New Roman" w:hAnsi="Times New Roman" w:cs="Times New Roman"/>
          <w:color w:val="000000"/>
        </w:rPr>
        <w:t>d larva for each gall species collected from</w:t>
      </w:r>
      <w:r w:rsidRPr="00804B90">
        <w:rPr>
          <w:rFonts w:ascii="Times New Roman" w:hAnsi="Times New Roman" w:cs="Times New Roman"/>
          <w:color w:val="000000"/>
        </w:rPr>
        <w:t xml:space="preserve"> each branch. For gall size, we measured galls </w:t>
      </w:r>
      <w:r w:rsidR="00A159C6">
        <w:rPr>
          <w:rFonts w:ascii="Times New Roman" w:hAnsi="Times New Roman" w:cs="Times New Roman"/>
          <w:color w:val="000000"/>
        </w:rPr>
        <w:t xml:space="preserve">to the nearest 0.01 mm </w:t>
      </w:r>
      <w:r w:rsidRPr="00804B90">
        <w:rPr>
          <w:rFonts w:ascii="Times New Roman" w:hAnsi="Times New Roman" w:cs="Times New Roman"/>
          <w:color w:val="000000"/>
        </w:rPr>
        <w:t>at their maximum diameter</w:t>
      </w:r>
      <w:r>
        <w:rPr>
          <w:rFonts w:ascii="Times New Roman" w:hAnsi="Times New Roman" w:cs="Times New Roman"/>
          <w:color w:val="000000"/>
        </w:rPr>
        <w:t xml:space="preserve"> (</w:t>
      </w:r>
      <w:r w:rsidRPr="00804B90">
        <w:rPr>
          <w:rFonts w:ascii="Times New Roman" w:hAnsi="Times New Roman" w:cs="Times New Roman"/>
          <w:color w:val="000000"/>
        </w:rPr>
        <w:t>perpendicular to the d</w:t>
      </w:r>
      <w:r>
        <w:rPr>
          <w:rFonts w:ascii="Times New Roman" w:hAnsi="Times New Roman" w:cs="Times New Roman"/>
          <w:color w:val="000000"/>
        </w:rPr>
        <w:t>irection of plant tissue growth)</w:t>
      </w:r>
      <w:r w:rsidR="00A159C6">
        <w:rPr>
          <w:rFonts w:ascii="Times New Roman" w:hAnsi="Times New Roman" w:cs="Times New Roman"/>
          <w:color w:val="000000"/>
        </w:rPr>
        <w:t>.</w:t>
      </w:r>
    </w:p>
    <w:p w14:paraId="088682CE" w14:textId="77777777" w:rsidR="002D5EA6" w:rsidRPr="00804B90" w:rsidRDefault="002D5EA6" w:rsidP="002D5E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p>
    <w:p w14:paraId="2B54D827" w14:textId="718FE934" w:rsidR="002D5EA6" w:rsidRPr="00804B90" w:rsidRDefault="002D5EA6" w:rsidP="002D5E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r w:rsidRPr="00083202">
        <w:rPr>
          <w:rFonts w:ascii="Times New Roman" w:hAnsi="Times New Roman" w:cs="Times New Roman"/>
          <w:iCs/>
          <w:color w:val="000000"/>
        </w:rPr>
        <w:t>To</w:t>
      </w:r>
      <w:r w:rsidR="004A5CCE">
        <w:rPr>
          <w:rFonts w:ascii="Times New Roman" w:hAnsi="Times New Roman" w:cs="Times New Roman"/>
          <w:color w:val="000000"/>
        </w:rPr>
        <w:t xml:space="preserve"> quantify</w:t>
      </w:r>
      <w:r w:rsidR="00FC3225">
        <w:rPr>
          <w:rFonts w:ascii="Times New Roman" w:hAnsi="Times New Roman" w:cs="Times New Roman"/>
          <w:color w:val="000000"/>
        </w:rPr>
        <w:t xml:space="preserve"> the genetic specificity</w:t>
      </w:r>
      <w:r>
        <w:rPr>
          <w:rFonts w:ascii="Times New Roman" w:hAnsi="Times New Roman" w:cs="Times New Roman"/>
          <w:color w:val="000000"/>
        </w:rPr>
        <w:t xml:space="preserve"> of</w:t>
      </w:r>
      <w:r w:rsidR="000402C9">
        <w:rPr>
          <w:rFonts w:ascii="Times New Roman" w:hAnsi="Times New Roman" w:cs="Times New Roman"/>
          <w:color w:val="000000"/>
        </w:rPr>
        <w:t xml:space="preserve"> trophic interactions with galling insects, </w:t>
      </w:r>
      <w:r>
        <w:rPr>
          <w:rFonts w:ascii="Times New Roman" w:hAnsi="Times New Roman" w:cs="Times New Roman"/>
          <w:color w:val="000000"/>
        </w:rPr>
        <w:t xml:space="preserve">we </w:t>
      </w:r>
      <w:r w:rsidR="004A5CCE">
        <w:rPr>
          <w:rFonts w:ascii="Times New Roman" w:hAnsi="Times New Roman" w:cs="Times New Roman"/>
          <w:color w:val="000000"/>
        </w:rPr>
        <w:t>tested for differences</w:t>
      </w:r>
      <w:r>
        <w:rPr>
          <w:rFonts w:ascii="Times New Roman" w:hAnsi="Times New Roman" w:cs="Times New Roman"/>
          <w:color w:val="000000"/>
        </w:rPr>
        <w:t xml:space="preserve"> in gall sizes, abundances, and community composition among willow genotypes. </w:t>
      </w:r>
      <w:r w:rsidRPr="00804B90">
        <w:rPr>
          <w:rFonts w:ascii="Times New Roman" w:hAnsi="Times New Roman" w:cs="Times New Roman"/>
          <w:color w:val="000000"/>
        </w:rPr>
        <w:t xml:space="preserve">For gall size, we analyzed separate </w:t>
      </w:r>
      <w:r>
        <w:rPr>
          <w:rFonts w:ascii="Times New Roman" w:hAnsi="Times New Roman" w:cs="Times New Roman"/>
          <w:color w:val="000000"/>
        </w:rPr>
        <w:t xml:space="preserve">linear models </w:t>
      </w:r>
      <w:r w:rsidRPr="00804B90">
        <w:rPr>
          <w:rFonts w:ascii="Times New Roman" w:hAnsi="Times New Roman" w:cs="Times New Roman"/>
          <w:color w:val="000000"/>
        </w:rPr>
        <w:t>with willow genotype as the pred</w:t>
      </w:r>
      <w:r>
        <w:rPr>
          <w:rFonts w:ascii="Times New Roman" w:hAnsi="Times New Roman" w:cs="Times New Roman"/>
          <w:color w:val="000000"/>
        </w:rPr>
        <w:t>ictor variable and average gall size</w:t>
      </w:r>
      <w:r w:rsidRPr="00804B90">
        <w:rPr>
          <w:rFonts w:ascii="Times New Roman" w:hAnsi="Times New Roman" w:cs="Times New Roman"/>
          <w:color w:val="000000"/>
        </w:rPr>
        <w:t xml:space="preserve"> as the response variable</w:t>
      </w:r>
      <w:r>
        <w:rPr>
          <w:rFonts w:ascii="Times New Roman" w:hAnsi="Times New Roman" w:cs="Times New Roman"/>
          <w:color w:val="000000"/>
        </w:rPr>
        <w:t>, but we weighted the analysis by the number of galls used to calculate average gall size</w:t>
      </w:r>
      <w:r w:rsidRPr="00804B90">
        <w:rPr>
          <w:rFonts w:ascii="Times New Roman" w:hAnsi="Times New Roman" w:cs="Times New Roman"/>
          <w:color w:val="000000"/>
        </w:rPr>
        <w:t xml:space="preserve">. </w:t>
      </w:r>
      <w:r>
        <w:rPr>
          <w:rFonts w:ascii="Times New Roman" w:hAnsi="Times New Roman" w:cs="Times New Roman"/>
          <w:color w:val="000000"/>
        </w:rPr>
        <w:t xml:space="preserve">We weighted the </w:t>
      </w:r>
      <w:r w:rsidR="000402C9">
        <w:rPr>
          <w:rFonts w:ascii="Times New Roman" w:hAnsi="Times New Roman" w:cs="Times New Roman"/>
          <w:color w:val="000000"/>
        </w:rPr>
        <w:t>analysis</w:t>
      </w:r>
      <w:r>
        <w:rPr>
          <w:rFonts w:ascii="Times New Roman" w:hAnsi="Times New Roman" w:cs="Times New Roman"/>
          <w:color w:val="000000"/>
        </w:rPr>
        <w:t xml:space="preserve"> because we expected that averages based on more galls reflect a more accurate estimate of </w:t>
      </w:r>
      <w:r w:rsidR="00FC3225">
        <w:rPr>
          <w:rFonts w:ascii="Times New Roman" w:hAnsi="Times New Roman" w:cs="Times New Roman"/>
          <w:color w:val="000000"/>
        </w:rPr>
        <w:t>the average size of galls found on</w:t>
      </w:r>
      <w:r>
        <w:rPr>
          <w:rFonts w:ascii="Times New Roman" w:hAnsi="Times New Roman" w:cs="Times New Roman"/>
          <w:color w:val="000000"/>
        </w:rPr>
        <w:t xml:space="preserve"> a willow individual. </w:t>
      </w:r>
      <w:r w:rsidRPr="00804B90">
        <w:rPr>
          <w:rFonts w:ascii="Times New Roman" w:hAnsi="Times New Roman" w:cs="Times New Roman"/>
          <w:color w:val="000000"/>
        </w:rPr>
        <w:t>For gall abundances, we</w:t>
      </w:r>
      <w:r>
        <w:rPr>
          <w:rFonts w:ascii="Times New Roman" w:hAnsi="Times New Roman" w:cs="Times New Roman"/>
          <w:color w:val="000000"/>
        </w:rPr>
        <w:t xml:space="preserve"> analyzed</w:t>
      </w:r>
      <w:r w:rsidRPr="00804B90">
        <w:rPr>
          <w:rFonts w:ascii="Times New Roman" w:hAnsi="Times New Roman" w:cs="Times New Roman"/>
          <w:color w:val="000000"/>
        </w:rPr>
        <w:t xml:space="preserve"> multivariate </w:t>
      </w:r>
      <w:r>
        <w:rPr>
          <w:rFonts w:ascii="Times New Roman" w:hAnsi="Times New Roman" w:cs="Times New Roman"/>
          <w:color w:val="000000"/>
        </w:rPr>
        <w:t xml:space="preserve">generalized linear models </w:t>
      </w:r>
      <w:r w:rsidRPr="00804B90">
        <w:rPr>
          <w:rFonts w:ascii="Times New Roman" w:hAnsi="Times New Roman" w:cs="Times New Roman"/>
          <w:color w:val="000000"/>
        </w:rPr>
        <w:t>(</w:t>
      </w:r>
      <w:r w:rsidR="00A36866">
        <w:rPr>
          <w:rFonts w:ascii="Times New Roman" w:hAnsi="Times New Roman" w:cs="Times New Roman"/>
          <w:color w:val="000000"/>
        </w:rPr>
        <w:t xml:space="preserve">multivariate </w:t>
      </w:r>
      <w:r>
        <w:rPr>
          <w:rFonts w:ascii="Times New Roman" w:hAnsi="Times New Roman" w:cs="Times New Roman"/>
          <w:color w:val="000000"/>
        </w:rPr>
        <w:t xml:space="preserve">GLMs, </w:t>
      </w:r>
      <w:r w:rsidRPr="00804B90">
        <w:rPr>
          <w:rFonts w:ascii="Times New Roman" w:hAnsi="Times New Roman" w:cs="Times New Roman"/>
          <w:color w:val="000000"/>
        </w:rPr>
        <w:t>error distribution = negative binomial, link function = log) with willow genotype as the predictor variable and a</w:t>
      </w:r>
      <w:r w:rsidR="00A36866">
        <w:rPr>
          <w:rFonts w:ascii="Times New Roman" w:hAnsi="Times New Roman" w:cs="Times New Roman"/>
          <w:color w:val="000000"/>
        </w:rPr>
        <w:t xml:space="preserve"> matrix of gall abundances </w:t>
      </w:r>
      <w:r w:rsidR="00AF13C3">
        <w:rPr>
          <w:rFonts w:ascii="Times New Roman" w:hAnsi="Times New Roman" w:cs="Times New Roman"/>
          <w:color w:val="000000"/>
        </w:rPr>
        <w:t>as the response variable</w:t>
      </w:r>
      <w:r w:rsidRPr="00804B90">
        <w:rPr>
          <w:rFonts w:ascii="Times New Roman" w:hAnsi="Times New Roman" w:cs="Times New Roman"/>
          <w:color w:val="000000"/>
        </w:rPr>
        <w:t xml:space="preserve">. </w:t>
      </w:r>
      <w:r>
        <w:rPr>
          <w:rFonts w:ascii="Times New Roman" w:hAnsi="Times New Roman" w:cs="Times New Roman"/>
          <w:color w:val="000000"/>
        </w:rPr>
        <w:t>For gall community composition</w:t>
      </w:r>
      <w:r w:rsidRPr="00804B90">
        <w:rPr>
          <w:rFonts w:ascii="Times New Roman" w:hAnsi="Times New Roman" w:cs="Times New Roman"/>
          <w:color w:val="000000"/>
        </w:rPr>
        <w:t xml:space="preserve">, we used </w:t>
      </w:r>
      <w:proofErr w:type="spellStart"/>
      <w:r w:rsidRPr="00804B90">
        <w:rPr>
          <w:rFonts w:ascii="Times New Roman" w:hAnsi="Times New Roman" w:cs="Times New Roman"/>
          <w:color w:val="000000"/>
        </w:rPr>
        <w:t>permutational</w:t>
      </w:r>
      <w:proofErr w:type="spellEnd"/>
      <w:r w:rsidRPr="00804B90">
        <w:rPr>
          <w:rFonts w:ascii="Times New Roman" w:hAnsi="Times New Roman" w:cs="Times New Roman"/>
          <w:color w:val="000000"/>
        </w:rPr>
        <w:t xml:space="preserve"> MANOVA (PERMANOVA) with willow genotype as the predictor variable and a matrix of Bray-Curtis dissimilarities</w:t>
      </w:r>
      <w:r w:rsidR="00A36866">
        <w:rPr>
          <w:rFonts w:ascii="Times New Roman" w:hAnsi="Times New Roman" w:cs="Times New Roman"/>
          <w:color w:val="000000"/>
        </w:rPr>
        <w:t xml:space="preserve"> in gall abundances as the response variable</w:t>
      </w:r>
      <w:r w:rsidRPr="00804B90">
        <w:rPr>
          <w:rFonts w:ascii="Times New Roman" w:hAnsi="Times New Roman" w:cs="Times New Roman"/>
          <w:color w:val="000000"/>
        </w:rPr>
        <w:t xml:space="preserve">. To identify the plant traits </w:t>
      </w:r>
      <w:r w:rsidR="00A36866">
        <w:rPr>
          <w:rFonts w:ascii="Times New Roman" w:hAnsi="Times New Roman" w:cs="Times New Roman"/>
          <w:color w:val="000000"/>
        </w:rPr>
        <w:t xml:space="preserve">mediating resistance to galling insects, </w:t>
      </w:r>
      <w:r w:rsidRPr="00804B90">
        <w:rPr>
          <w:rFonts w:ascii="Times New Roman" w:hAnsi="Times New Roman" w:cs="Times New Roman"/>
          <w:color w:val="000000"/>
        </w:rPr>
        <w:t xml:space="preserve">we used the same </w:t>
      </w:r>
      <w:r w:rsidR="00D676D1">
        <w:rPr>
          <w:rFonts w:ascii="Times New Roman" w:hAnsi="Times New Roman" w:cs="Times New Roman"/>
          <w:color w:val="000000"/>
        </w:rPr>
        <w:t>analyses</w:t>
      </w:r>
      <w:r w:rsidRPr="00804B90">
        <w:rPr>
          <w:rFonts w:ascii="Times New Roman" w:hAnsi="Times New Roman" w:cs="Times New Roman"/>
          <w:color w:val="000000"/>
        </w:rPr>
        <w:t xml:space="preserve"> </w:t>
      </w:r>
      <w:r w:rsidR="000402C9">
        <w:rPr>
          <w:rFonts w:ascii="Times New Roman" w:hAnsi="Times New Roman" w:cs="Times New Roman"/>
          <w:color w:val="000000"/>
        </w:rPr>
        <w:t xml:space="preserve">as </w:t>
      </w:r>
      <w:r w:rsidR="00D676D1">
        <w:rPr>
          <w:rFonts w:ascii="Times New Roman" w:hAnsi="Times New Roman" w:cs="Times New Roman"/>
          <w:color w:val="000000"/>
        </w:rPr>
        <w:t xml:space="preserve">for gall </w:t>
      </w:r>
      <w:r w:rsidR="00FC3225">
        <w:rPr>
          <w:rFonts w:ascii="Times New Roman" w:hAnsi="Times New Roman" w:cs="Times New Roman"/>
          <w:color w:val="000000"/>
        </w:rPr>
        <w:t xml:space="preserve">sizes (weighted linear models) and </w:t>
      </w:r>
      <w:r w:rsidR="00D676D1">
        <w:rPr>
          <w:rFonts w:ascii="Times New Roman" w:hAnsi="Times New Roman" w:cs="Times New Roman"/>
          <w:color w:val="000000"/>
        </w:rPr>
        <w:t xml:space="preserve">abundances (multivariate GLMs) </w:t>
      </w:r>
      <w:r w:rsidRPr="00804B90">
        <w:rPr>
          <w:rFonts w:ascii="Times New Roman" w:hAnsi="Times New Roman" w:cs="Times New Roman"/>
          <w:color w:val="000000"/>
        </w:rPr>
        <w:t>exc</w:t>
      </w:r>
      <w:r w:rsidR="000402C9">
        <w:rPr>
          <w:rFonts w:ascii="Times New Roman" w:hAnsi="Times New Roman" w:cs="Times New Roman"/>
          <w:color w:val="000000"/>
        </w:rPr>
        <w:t>ept that our predictor variable</w:t>
      </w:r>
      <w:r w:rsidRPr="00804B90">
        <w:rPr>
          <w:rFonts w:ascii="Times New Roman" w:hAnsi="Times New Roman" w:cs="Times New Roman"/>
          <w:color w:val="000000"/>
        </w:rPr>
        <w:t xml:space="preserve"> was now a matrix of willow traits. </w:t>
      </w:r>
      <w:r>
        <w:rPr>
          <w:rFonts w:ascii="Times New Roman" w:hAnsi="Times New Roman" w:cs="Times New Roman"/>
          <w:color w:val="000000"/>
        </w:rPr>
        <w:t xml:space="preserve">To select a final model of willow traits, we sequentially removed traits based on </w:t>
      </w:r>
      <w:proofErr w:type="spellStart"/>
      <w:r w:rsidRPr="00804B90">
        <w:rPr>
          <w:rFonts w:ascii="Times New Roman" w:hAnsi="Times New Roman" w:cs="Times New Roman"/>
          <w:color w:val="000000"/>
        </w:rPr>
        <w:t>Aikaike</w:t>
      </w:r>
      <w:proofErr w:type="spellEnd"/>
      <w:r w:rsidRPr="00804B90">
        <w:rPr>
          <w:rFonts w:ascii="Times New Roman" w:hAnsi="Times New Roman" w:cs="Times New Roman"/>
          <w:color w:val="000000"/>
        </w:rPr>
        <w:t xml:space="preserve"> information criteria (AIC)</w:t>
      </w:r>
      <w:r>
        <w:rPr>
          <w:rFonts w:ascii="Times New Roman" w:hAnsi="Times New Roman" w:cs="Times New Roman"/>
          <w:color w:val="000000"/>
        </w:rPr>
        <w:t xml:space="preserve"> to identify a nested set of candidate statistical models. We then used </w:t>
      </w:r>
      <w:r w:rsidRPr="00804B90">
        <w:rPr>
          <w:rFonts w:ascii="Times New Roman" w:hAnsi="Times New Roman" w:cs="Times New Roman"/>
          <w:color w:val="000000"/>
        </w:rPr>
        <w:t xml:space="preserve">likelihood ratio tests to identify </w:t>
      </w:r>
      <w:r>
        <w:rPr>
          <w:rFonts w:ascii="Times New Roman" w:hAnsi="Times New Roman" w:cs="Times New Roman"/>
          <w:color w:val="000000"/>
        </w:rPr>
        <w:t>the statistical model of</w:t>
      </w:r>
      <w:r w:rsidRPr="00804B90">
        <w:rPr>
          <w:rFonts w:ascii="Times New Roman" w:hAnsi="Times New Roman" w:cs="Times New Roman"/>
          <w:color w:val="000000"/>
        </w:rPr>
        <w:t xml:space="preserve"> willow traits</w:t>
      </w:r>
      <w:r>
        <w:rPr>
          <w:rFonts w:ascii="Times New Roman" w:hAnsi="Times New Roman" w:cs="Times New Roman"/>
          <w:color w:val="000000"/>
        </w:rPr>
        <w:t xml:space="preserve"> that best predicted gall </w:t>
      </w:r>
      <w:r w:rsidR="00D676D1">
        <w:rPr>
          <w:rFonts w:ascii="Times New Roman" w:hAnsi="Times New Roman" w:cs="Times New Roman"/>
          <w:color w:val="000000"/>
        </w:rPr>
        <w:t xml:space="preserve">abundances </w:t>
      </w:r>
      <w:r>
        <w:rPr>
          <w:rFonts w:ascii="Times New Roman" w:hAnsi="Times New Roman" w:cs="Times New Roman"/>
          <w:color w:val="000000"/>
        </w:rPr>
        <w:t>or</w:t>
      </w:r>
      <w:r w:rsidR="00D676D1">
        <w:rPr>
          <w:rFonts w:ascii="Times New Roman" w:hAnsi="Times New Roman" w:cs="Times New Roman"/>
          <w:color w:val="000000"/>
        </w:rPr>
        <w:t xml:space="preserve"> gall sizes</w:t>
      </w:r>
      <w:r w:rsidRPr="00804B90">
        <w:rPr>
          <w:rFonts w:ascii="Times New Roman" w:hAnsi="Times New Roman" w:cs="Times New Roman"/>
          <w:color w:val="000000"/>
        </w:rPr>
        <w:t xml:space="preserve">. </w:t>
      </w:r>
    </w:p>
    <w:p w14:paraId="70F5164C" w14:textId="77777777" w:rsidR="002D5EA6" w:rsidRPr="00804B90" w:rsidRDefault="002D5EA6" w:rsidP="002D5E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p>
    <w:p w14:paraId="0565626A" w14:textId="6762FFB4" w:rsidR="002D5EA6" w:rsidRPr="00804B90" w:rsidRDefault="00C474C3" w:rsidP="002D5E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r>
        <w:rPr>
          <w:rFonts w:ascii="Times New Roman" w:hAnsi="Times New Roman" w:cs="Times New Roman"/>
          <w:color w:val="000000"/>
        </w:rPr>
        <w:t>To quantify the genetic specificity</w:t>
      </w:r>
      <w:r w:rsidR="002D5EA6">
        <w:rPr>
          <w:rFonts w:ascii="Times New Roman" w:hAnsi="Times New Roman" w:cs="Times New Roman"/>
          <w:color w:val="000000"/>
        </w:rPr>
        <w:t xml:space="preserve"> of the </w:t>
      </w:r>
      <w:r w:rsidR="000402C9">
        <w:rPr>
          <w:rFonts w:ascii="Times New Roman" w:hAnsi="Times New Roman" w:cs="Times New Roman"/>
          <w:color w:val="000000"/>
        </w:rPr>
        <w:t xml:space="preserve">network of </w:t>
      </w:r>
      <w:r w:rsidR="002D5EA6">
        <w:rPr>
          <w:rFonts w:ascii="Times New Roman" w:hAnsi="Times New Roman" w:cs="Times New Roman"/>
          <w:color w:val="000000"/>
        </w:rPr>
        <w:t>gall-</w:t>
      </w:r>
      <w:proofErr w:type="spellStart"/>
      <w:r w:rsidR="002D5EA6">
        <w:rPr>
          <w:rFonts w:ascii="Times New Roman" w:hAnsi="Times New Roman" w:cs="Times New Roman"/>
          <w:color w:val="000000"/>
        </w:rPr>
        <w:t>parasitoid</w:t>
      </w:r>
      <w:proofErr w:type="spellEnd"/>
      <w:r w:rsidR="002D5EA6">
        <w:rPr>
          <w:rFonts w:ascii="Times New Roman" w:hAnsi="Times New Roman" w:cs="Times New Roman"/>
          <w:color w:val="000000"/>
        </w:rPr>
        <w:t xml:space="preserve"> interaction</w:t>
      </w:r>
      <w:r w:rsidR="000402C9">
        <w:rPr>
          <w:rFonts w:ascii="Times New Roman" w:hAnsi="Times New Roman" w:cs="Times New Roman"/>
          <w:color w:val="000000"/>
        </w:rPr>
        <w:t>s</w:t>
      </w:r>
      <w:r w:rsidR="002D5EA6">
        <w:rPr>
          <w:rFonts w:ascii="Times New Roman" w:hAnsi="Times New Roman" w:cs="Times New Roman"/>
          <w:color w:val="000000"/>
        </w:rPr>
        <w:t>, we tested for differences in the abundance, composition, and strength of gall-</w:t>
      </w:r>
      <w:proofErr w:type="spellStart"/>
      <w:r w:rsidR="002D5EA6">
        <w:rPr>
          <w:rFonts w:ascii="Times New Roman" w:hAnsi="Times New Roman" w:cs="Times New Roman"/>
          <w:color w:val="000000"/>
        </w:rPr>
        <w:t>parasitoid</w:t>
      </w:r>
      <w:proofErr w:type="spellEnd"/>
      <w:r w:rsidR="002D5EA6">
        <w:rPr>
          <w:rFonts w:ascii="Times New Roman" w:hAnsi="Times New Roman" w:cs="Times New Roman"/>
          <w:color w:val="000000"/>
        </w:rPr>
        <w:t xml:space="preserve"> interactions among willow genotypes. For </w:t>
      </w:r>
      <w:r w:rsidR="000402C9">
        <w:rPr>
          <w:rFonts w:ascii="Times New Roman" w:hAnsi="Times New Roman" w:cs="Times New Roman"/>
          <w:color w:val="000000"/>
        </w:rPr>
        <w:t xml:space="preserve">the abundance and composition of </w:t>
      </w:r>
      <w:r w:rsidR="002D5EA6">
        <w:rPr>
          <w:rFonts w:ascii="Times New Roman" w:hAnsi="Times New Roman" w:cs="Times New Roman"/>
          <w:color w:val="000000"/>
        </w:rPr>
        <w:t>gall-</w:t>
      </w:r>
      <w:proofErr w:type="spellStart"/>
      <w:r w:rsidR="002D5EA6">
        <w:rPr>
          <w:rFonts w:ascii="Times New Roman" w:hAnsi="Times New Roman" w:cs="Times New Roman"/>
          <w:color w:val="000000"/>
        </w:rPr>
        <w:t>parasitoid</w:t>
      </w:r>
      <w:proofErr w:type="spellEnd"/>
      <w:r w:rsidR="002D5EA6">
        <w:rPr>
          <w:rFonts w:ascii="Times New Roman" w:hAnsi="Times New Roman" w:cs="Times New Roman"/>
          <w:color w:val="000000"/>
        </w:rPr>
        <w:t xml:space="preserve"> interaction</w:t>
      </w:r>
      <w:r w:rsidR="000402C9">
        <w:rPr>
          <w:rFonts w:ascii="Times New Roman" w:hAnsi="Times New Roman" w:cs="Times New Roman"/>
          <w:color w:val="000000"/>
        </w:rPr>
        <w:t>s</w:t>
      </w:r>
      <w:r w:rsidR="002D5EA6">
        <w:rPr>
          <w:rFonts w:ascii="Times New Roman" w:hAnsi="Times New Roman" w:cs="Times New Roman"/>
          <w:color w:val="000000"/>
        </w:rPr>
        <w:t>, w</w:t>
      </w:r>
      <w:r w:rsidR="002D5EA6" w:rsidRPr="00804B90">
        <w:rPr>
          <w:rFonts w:ascii="Times New Roman" w:hAnsi="Times New Roman" w:cs="Times New Roman"/>
          <w:color w:val="000000"/>
        </w:rPr>
        <w:t xml:space="preserve">e used the same analytical approach as we did to test for differences in gall abundances and </w:t>
      </w:r>
      <w:r w:rsidR="001B10AF">
        <w:rPr>
          <w:rFonts w:ascii="Times New Roman" w:hAnsi="Times New Roman" w:cs="Times New Roman"/>
          <w:color w:val="000000"/>
        </w:rPr>
        <w:t xml:space="preserve">community </w:t>
      </w:r>
      <w:r w:rsidR="002D5EA6" w:rsidRPr="00804B90">
        <w:rPr>
          <w:rFonts w:ascii="Times New Roman" w:hAnsi="Times New Roman" w:cs="Times New Roman"/>
          <w:color w:val="000000"/>
        </w:rPr>
        <w:t>composition</w:t>
      </w:r>
      <w:r w:rsidR="001B10AF">
        <w:rPr>
          <w:rFonts w:ascii="Times New Roman" w:hAnsi="Times New Roman" w:cs="Times New Roman"/>
          <w:color w:val="000000"/>
        </w:rPr>
        <w:t>.</w:t>
      </w:r>
      <w:r w:rsidR="002D5EA6" w:rsidRPr="00804B90">
        <w:rPr>
          <w:rFonts w:ascii="Times New Roman" w:hAnsi="Times New Roman" w:cs="Times New Roman"/>
          <w:color w:val="000000"/>
        </w:rPr>
        <w:t xml:space="preserve"> </w:t>
      </w:r>
      <w:r w:rsidR="002D5EA6">
        <w:rPr>
          <w:rFonts w:ascii="Times New Roman" w:hAnsi="Times New Roman" w:cs="Times New Roman"/>
          <w:color w:val="000000"/>
        </w:rPr>
        <w:t xml:space="preserve">For these analyses though, </w:t>
      </w:r>
      <w:r w:rsidR="002D5EA6" w:rsidRPr="00804B90">
        <w:rPr>
          <w:rFonts w:ascii="Times New Roman" w:hAnsi="Times New Roman" w:cs="Times New Roman"/>
          <w:color w:val="000000"/>
        </w:rPr>
        <w:t>we had a matrix of the abundance (multivariate GLMs) or dissimilarity (PERMANOVA) of unique gall-</w:t>
      </w:r>
      <w:proofErr w:type="spellStart"/>
      <w:r w:rsidR="002D5EA6" w:rsidRPr="00804B90">
        <w:rPr>
          <w:rFonts w:ascii="Times New Roman" w:hAnsi="Times New Roman" w:cs="Times New Roman"/>
          <w:color w:val="000000"/>
        </w:rPr>
        <w:t>parasitoid</w:t>
      </w:r>
      <w:proofErr w:type="spellEnd"/>
      <w:r w:rsidR="002D5EA6" w:rsidRPr="00804B90">
        <w:rPr>
          <w:rFonts w:ascii="Times New Roman" w:hAnsi="Times New Roman" w:cs="Times New Roman"/>
          <w:color w:val="000000"/>
        </w:rPr>
        <w:t xml:space="preserve"> </w:t>
      </w:r>
      <w:r w:rsidR="002D5EA6">
        <w:rPr>
          <w:rFonts w:ascii="Times New Roman" w:hAnsi="Times New Roman" w:cs="Times New Roman"/>
          <w:color w:val="000000"/>
        </w:rPr>
        <w:t>interactions</w:t>
      </w:r>
      <w:r w:rsidR="002D5EA6" w:rsidRPr="00804B90">
        <w:rPr>
          <w:rFonts w:ascii="Times New Roman" w:hAnsi="Times New Roman" w:cs="Times New Roman"/>
          <w:color w:val="000000"/>
        </w:rPr>
        <w:t xml:space="preserve"> as the response variable. To identify the </w:t>
      </w:r>
      <w:r w:rsidR="001B10AF">
        <w:rPr>
          <w:rFonts w:ascii="Times New Roman" w:hAnsi="Times New Roman" w:cs="Times New Roman"/>
          <w:color w:val="000000"/>
        </w:rPr>
        <w:t xml:space="preserve">mechanisms </w:t>
      </w:r>
      <w:r w:rsidR="002D5EA6" w:rsidRPr="00804B90">
        <w:rPr>
          <w:rFonts w:ascii="Times New Roman" w:hAnsi="Times New Roman" w:cs="Times New Roman"/>
          <w:color w:val="000000"/>
        </w:rPr>
        <w:t>determin</w:t>
      </w:r>
      <w:r w:rsidR="001B10AF">
        <w:rPr>
          <w:rFonts w:ascii="Times New Roman" w:hAnsi="Times New Roman" w:cs="Times New Roman"/>
          <w:color w:val="000000"/>
        </w:rPr>
        <w:t>ing</w:t>
      </w:r>
      <w:r w:rsidR="002D5EA6" w:rsidRPr="00804B90">
        <w:rPr>
          <w:rFonts w:ascii="Times New Roman" w:hAnsi="Times New Roman" w:cs="Times New Roman"/>
          <w:color w:val="000000"/>
        </w:rPr>
        <w:t xml:space="preserve"> the abundance of gall-</w:t>
      </w:r>
      <w:proofErr w:type="spellStart"/>
      <w:r w:rsidR="002D5EA6" w:rsidRPr="00804B90">
        <w:rPr>
          <w:rFonts w:ascii="Times New Roman" w:hAnsi="Times New Roman" w:cs="Times New Roman"/>
          <w:color w:val="000000"/>
        </w:rPr>
        <w:t>parasitoid</w:t>
      </w:r>
      <w:proofErr w:type="spellEnd"/>
      <w:r w:rsidR="002D5EA6">
        <w:rPr>
          <w:rFonts w:ascii="Times New Roman" w:hAnsi="Times New Roman" w:cs="Times New Roman"/>
          <w:color w:val="000000"/>
        </w:rPr>
        <w:t xml:space="preserve"> interactions</w:t>
      </w:r>
      <w:r w:rsidR="002D5EA6" w:rsidRPr="00804B90">
        <w:rPr>
          <w:rFonts w:ascii="Times New Roman" w:hAnsi="Times New Roman" w:cs="Times New Roman"/>
          <w:color w:val="000000"/>
        </w:rPr>
        <w:t xml:space="preserve">, we again used multivariate GLMs except that our predictor variable was now a matrix of gall abundances and gall sizes. We then used </w:t>
      </w:r>
      <w:r w:rsidR="002D5EA6">
        <w:rPr>
          <w:rFonts w:ascii="Times New Roman" w:hAnsi="Times New Roman" w:cs="Times New Roman"/>
          <w:color w:val="000000"/>
        </w:rPr>
        <w:t>the same approach as we did to identify the willow traits that best predicted gall abundances (i.e. AIC and likelihood ratio tests), to identify which gall sizes and abundances best predicted the abundance of gall-</w:t>
      </w:r>
      <w:proofErr w:type="spellStart"/>
      <w:r w:rsidR="002D5EA6">
        <w:rPr>
          <w:rFonts w:ascii="Times New Roman" w:hAnsi="Times New Roman" w:cs="Times New Roman"/>
          <w:color w:val="000000"/>
        </w:rPr>
        <w:t>parasitoid</w:t>
      </w:r>
      <w:proofErr w:type="spellEnd"/>
      <w:r w:rsidR="002D5EA6">
        <w:rPr>
          <w:rFonts w:ascii="Times New Roman" w:hAnsi="Times New Roman" w:cs="Times New Roman"/>
          <w:color w:val="000000"/>
        </w:rPr>
        <w:t xml:space="preserve"> interactions</w:t>
      </w:r>
      <w:r w:rsidR="002D5EA6" w:rsidRPr="00804B90">
        <w:rPr>
          <w:rFonts w:ascii="Times New Roman" w:hAnsi="Times New Roman" w:cs="Times New Roman"/>
          <w:color w:val="000000"/>
        </w:rPr>
        <w:t xml:space="preserve">. </w:t>
      </w:r>
      <w:r w:rsidR="007A2DF5">
        <w:rPr>
          <w:rFonts w:ascii="Times New Roman" w:hAnsi="Times New Roman" w:cs="Times New Roman"/>
          <w:color w:val="000000"/>
        </w:rPr>
        <w:t xml:space="preserve">For the </w:t>
      </w:r>
      <w:r w:rsidR="002D5EA6">
        <w:rPr>
          <w:rFonts w:ascii="Times New Roman" w:hAnsi="Times New Roman" w:cs="Times New Roman"/>
          <w:color w:val="000000"/>
        </w:rPr>
        <w:t>strength of gall-</w:t>
      </w:r>
      <w:proofErr w:type="spellStart"/>
      <w:r w:rsidR="002D5EA6">
        <w:rPr>
          <w:rFonts w:ascii="Times New Roman" w:hAnsi="Times New Roman" w:cs="Times New Roman"/>
          <w:color w:val="000000"/>
        </w:rPr>
        <w:t>parasitoid</w:t>
      </w:r>
      <w:proofErr w:type="spellEnd"/>
      <w:r w:rsidR="002D5EA6">
        <w:rPr>
          <w:rFonts w:ascii="Times New Roman" w:hAnsi="Times New Roman" w:cs="Times New Roman"/>
          <w:color w:val="000000"/>
        </w:rPr>
        <w:t xml:space="preserve"> interactions, </w:t>
      </w:r>
      <w:r w:rsidR="002D5EA6" w:rsidRPr="00804B90">
        <w:rPr>
          <w:rFonts w:ascii="Times New Roman" w:hAnsi="Times New Roman" w:cs="Times New Roman"/>
          <w:color w:val="000000"/>
        </w:rPr>
        <w:t xml:space="preserve">we used separate GLMs (error distribution = binomial, link function = </w:t>
      </w:r>
      <w:proofErr w:type="spellStart"/>
      <w:r w:rsidR="002D5EA6" w:rsidRPr="00804B90">
        <w:rPr>
          <w:rFonts w:ascii="Times New Roman" w:hAnsi="Times New Roman" w:cs="Times New Roman"/>
          <w:color w:val="000000"/>
        </w:rPr>
        <w:t>logit</w:t>
      </w:r>
      <w:proofErr w:type="spellEnd"/>
      <w:r w:rsidR="002D5EA6" w:rsidRPr="00804B90">
        <w:rPr>
          <w:rFonts w:ascii="Times New Roman" w:hAnsi="Times New Roman" w:cs="Times New Roman"/>
          <w:color w:val="000000"/>
        </w:rPr>
        <w:t xml:space="preserve">) with willow genotype as the predictor variable and </w:t>
      </w:r>
      <w:r w:rsidR="007A2DF5">
        <w:rPr>
          <w:rFonts w:ascii="Times New Roman" w:hAnsi="Times New Roman" w:cs="Times New Roman"/>
          <w:color w:val="000000"/>
        </w:rPr>
        <w:t xml:space="preserve">the </w:t>
      </w:r>
      <w:r w:rsidR="005756CD">
        <w:rPr>
          <w:rFonts w:ascii="Times New Roman" w:hAnsi="Times New Roman" w:cs="Times New Roman"/>
          <w:color w:val="000000"/>
        </w:rPr>
        <w:t xml:space="preserve">proportion of galls parasitized </w:t>
      </w:r>
      <w:r w:rsidR="002D5EA6" w:rsidRPr="00804B90">
        <w:rPr>
          <w:rFonts w:ascii="Times New Roman" w:hAnsi="Times New Roman" w:cs="Times New Roman"/>
          <w:color w:val="000000"/>
        </w:rPr>
        <w:t>as our response variable</w:t>
      </w:r>
      <w:r w:rsidR="005756CD">
        <w:rPr>
          <w:rFonts w:ascii="Times New Roman" w:hAnsi="Times New Roman" w:cs="Times New Roman"/>
          <w:color w:val="000000"/>
        </w:rPr>
        <w:t xml:space="preserve"> for each gall species</w:t>
      </w:r>
      <w:r w:rsidR="002D5EA6" w:rsidRPr="00804B90">
        <w:rPr>
          <w:rFonts w:ascii="Times New Roman" w:hAnsi="Times New Roman" w:cs="Times New Roman"/>
          <w:color w:val="000000"/>
        </w:rPr>
        <w:t xml:space="preserve">. If we detected an effect </w:t>
      </w:r>
      <w:r w:rsidR="001B10AF">
        <w:rPr>
          <w:rFonts w:ascii="Times New Roman" w:hAnsi="Times New Roman" w:cs="Times New Roman"/>
          <w:color w:val="000000"/>
        </w:rPr>
        <w:t xml:space="preserve">of willow genotype </w:t>
      </w:r>
      <w:r w:rsidR="002D5EA6" w:rsidRPr="00804B90">
        <w:rPr>
          <w:rFonts w:ascii="Times New Roman" w:hAnsi="Times New Roman" w:cs="Times New Roman"/>
          <w:color w:val="000000"/>
        </w:rPr>
        <w:t>on total parasitism rates</w:t>
      </w:r>
      <w:r w:rsidR="002D5EA6">
        <w:rPr>
          <w:rFonts w:ascii="Times New Roman" w:hAnsi="Times New Roman" w:cs="Times New Roman"/>
          <w:color w:val="000000"/>
        </w:rPr>
        <w:t>,</w:t>
      </w:r>
      <w:r w:rsidR="002D5EA6" w:rsidRPr="00804B90">
        <w:rPr>
          <w:rFonts w:ascii="Times New Roman" w:hAnsi="Times New Roman" w:cs="Times New Roman"/>
          <w:color w:val="000000"/>
        </w:rPr>
        <w:t xml:space="preserve"> </w:t>
      </w:r>
      <w:r w:rsidR="002D5EA6">
        <w:rPr>
          <w:rFonts w:ascii="Times New Roman" w:hAnsi="Times New Roman" w:cs="Times New Roman"/>
          <w:color w:val="000000"/>
        </w:rPr>
        <w:t xml:space="preserve">then we analyzed separate GLMs for each </w:t>
      </w:r>
      <w:proofErr w:type="spellStart"/>
      <w:r w:rsidR="002D5EA6">
        <w:rPr>
          <w:rFonts w:ascii="Times New Roman" w:hAnsi="Times New Roman" w:cs="Times New Roman"/>
          <w:color w:val="000000"/>
        </w:rPr>
        <w:t>parasitoid</w:t>
      </w:r>
      <w:proofErr w:type="spellEnd"/>
      <w:r w:rsidR="002D5EA6">
        <w:rPr>
          <w:rFonts w:ascii="Times New Roman" w:hAnsi="Times New Roman" w:cs="Times New Roman"/>
          <w:color w:val="000000"/>
        </w:rPr>
        <w:t xml:space="preserve"> species to determine</w:t>
      </w:r>
      <w:r w:rsidR="002D5EA6" w:rsidRPr="00804B90">
        <w:rPr>
          <w:rFonts w:ascii="Times New Roman" w:hAnsi="Times New Roman" w:cs="Times New Roman"/>
          <w:color w:val="000000"/>
        </w:rPr>
        <w:t xml:space="preserve"> which </w:t>
      </w:r>
      <w:proofErr w:type="spellStart"/>
      <w:r w:rsidR="002D5EA6" w:rsidRPr="00804B90">
        <w:rPr>
          <w:rFonts w:ascii="Times New Roman" w:hAnsi="Times New Roman" w:cs="Times New Roman"/>
          <w:color w:val="000000"/>
        </w:rPr>
        <w:t>parasitoid</w:t>
      </w:r>
      <w:r w:rsidR="002D5EA6">
        <w:rPr>
          <w:rFonts w:ascii="Times New Roman" w:hAnsi="Times New Roman" w:cs="Times New Roman"/>
          <w:color w:val="000000"/>
        </w:rPr>
        <w:t>s</w:t>
      </w:r>
      <w:proofErr w:type="spellEnd"/>
      <w:r w:rsidR="002D5EA6" w:rsidRPr="00804B90">
        <w:rPr>
          <w:rFonts w:ascii="Times New Roman" w:hAnsi="Times New Roman" w:cs="Times New Roman"/>
          <w:color w:val="000000"/>
        </w:rPr>
        <w:t xml:space="preserve"> were driving </w:t>
      </w:r>
      <w:r w:rsidR="002D5EA6">
        <w:rPr>
          <w:rFonts w:ascii="Times New Roman" w:hAnsi="Times New Roman" w:cs="Times New Roman"/>
          <w:color w:val="000000"/>
        </w:rPr>
        <w:t>total parasitism rates</w:t>
      </w:r>
      <w:r w:rsidR="002D5EA6" w:rsidRPr="00804B90">
        <w:rPr>
          <w:rFonts w:ascii="Times New Roman" w:hAnsi="Times New Roman" w:cs="Times New Roman"/>
          <w:color w:val="000000"/>
        </w:rPr>
        <w:t xml:space="preserve">. Finally, we </w:t>
      </w:r>
      <w:r w:rsidR="002D5EA6">
        <w:rPr>
          <w:rFonts w:ascii="Times New Roman" w:hAnsi="Times New Roman" w:cs="Times New Roman"/>
          <w:color w:val="000000"/>
        </w:rPr>
        <w:t>again used AIC and likelihood ratio tests to examine</w:t>
      </w:r>
      <w:r w:rsidR="002D5EA6" w:rsidRPr="00804B90">
        <w:rPr>
          <w:rFonts w:ascii="Times New Roman" w:hAnsi="Times New Roman" w:cs="Times New Roman"/>
          <w:color w:val="000000"/>
        </w:rPr>
        <w:t xml:space="preserve"> whether parasitism rates were due to gall abundance, gall size, or their interaction.</w:t>
      </w:r>
    </w:p>
    <w:p w14:paraId="1D7D3947" w14:textId="77777777" w:rsidR="002D5EA6" w:rsidRPr="00804B90" w:rsidRDefault="002D5EA6" w:rsidP="002D5E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p>
    <w:p w14:paraId="689AB47B" w14:textId="0B53764D" w:rsidR="00022467" w:rsidRDefault="007A2DF5" w:rsidP="000224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ins w:id="177" w:author="Matthew Barbour" w:date="2015-10-19T14:30:00Z"/>
          <w:rFonts w:ascii="Times New Roman" w:hAnsi="Times New Roman" w:cs="Times New Roman"/>
          <w:color w:val="000000"/>
        </w:rPr>
      </w:pPr>
      <w:r>
        <w:rPr>
          <w:rFonts w:ascii="Times New Roman" w:hAnsi="Times New Roman" w:cs="Times New Roman"/>
          <w:b/>
          <w:iCs/>
          <w:color w:val="000000"/>
        </w:rPr>
        <w:t>Intraspecific genetic variation increases</w:t>
      </w:r>
      <w:r w:rsidR="002D5EA6" w:rsidRPr="000E420B">
        <w:rPr>
          <w:rFonts w:ascii="Times New Roman" w:hAnsi="Times New Roman" w:cs="Times New Roman"/>
          <w:b/>
          <w:iCs/>
          <w:color w:val="000000"/>
        </w:rPr>
        <w:t xml:space="preserve"> network complexity</w:t>
      </w:r>
      <w:r w:rsidR="00596D1D" w:rsidRPr="000E420B">
        <w:rPr>
          <w:rFonts w:ascii="Times New Roman" w:hAnsi="Times New Roman" w:cs="Times New Roman"/>
          <w:b/>
          <w:iCs/>
          <w:color w:val="000000"/>
        </w:rPr>
        <w:t>.</w:t>
      </w:r>
      <w:r w:rsidR="00596D1D">
        <w:rPr>
          <w:rFonts w:ascii="Times New Roman" w:hAnsi="Times New Roman" w:cs="Times New Roman"/>
          <w:i/>
          <w:iCs/>
          <w:color w:val="000000"/>
        </w:rPr>
        <w:t xml:space="preserve"> </w:t>
      </w:r>
      <w:ins w:id="178" w:author="Matthew Barbour" w:date="2015-10-19T14:30:00Z">
        <w:r w:rsidR="00022467">
          <w:rPr>
            <w:rFonts w:ascii="Times New Roman" w:hAnsi="Times New Roman" w:cs="Times New Roman"/>
            <w:color w:val="000000"/>
          </w:rPr>
          <w:t xml:space="preserve">For our index of complexity, we chose to use quantitative-weighted linkage density, </w:t>
        </w:r>
        <w:proofErr w:type="spellStart"/>
        <w:r w:rsidR="00022467" w:rsidRPr="001E0B88">
          <w:rPr>
            <w:rFonts w:ascii="Times New Roman" w:hAnsi="Times New Roman" w:cs="Times New Roman"/>
            <w:i/>
            <w:color w:val="000000"/>
          </w:rPr>
          <w:t>LD</w:t>
        </w:r>
        <w:r w:rsidR="00022467" w:rsidRPr="001E0B88">
          <w:rPr>
            <w:rFonts w:ascii="Times New Roman" w:hAnsi="Times New Roman" w:cs="Times New Roman"/>
            <w:i/>
            <w:color w:val="000000"/>
            <w:vertAlign w:val="subscript"/>
          </w:rPr>
          <w:t>q</w:t>
        </w:r>
        <w:proofErr w:type="spellEnd"/>
        <m:oMath>
          <m:r>
            <w:rPr>
              <w:rFonts w:ascii="Cambria Math" w:hAnsi="Cambria Math" w:cs="Times New Roman"/>
              <w:color w:val="000000"/>
            </w:rPr>
            <m:t xml:space="preserve">, </m:t>
          </m:r>
        </m:oMath>
        <w:r w:rsidR="00022467">
          <w:rPr>
            <w:rFonts w:ascii="Times New Roman" w:hAnsi="Times New Roman" w:cs="Times New Roman"/>
            <w:color w:val="000000"/>
          </w:rPr>
          <w:t xml:space="preserve">which is based on Shannon diversity and is the average of the effective number of prey and predatory interactions for a given species, weighted by their energetic importance (details on how </w:t>
        </w:r>
        <w:proofErr w:type="spellStart"/>
        <w:proofErr w:type="gramStart"/>
        <w:r w:rsidR="00022467" w:rsidRPr="001E0B88">
          <w:rPr>
            <w:rFonts w:ascii="Times New Roman" w:hAnsi="Times New Roman" w:cs="Times New Roman"/>
            <w:i/>
            <w:color w:val="000000"/>
          </w:rPr>
          <w:t>LD</w:t>
        </w:r>
        <w:r w:rsidR="00022467" w:rsidRPr="001E0B88">
          <w:rPr>
            <w:rFonts w:ascii="Times New Roman" w:hAnsi="Times New Roman" w:cs="Times New Roman"/>
            <w:i/>
            <w:color w:val="000000"/>
            <w:vertAlign w:val="subscript"/>
          </w:rPr>
          <w:t>q</w:t>
        </w:r>
        <w:proofErr w:type="spellEnd"/>
        <w:r w:rsidR="00022467">
          <w:rPr>
            <w:rFonts w:ascii="Times New Roman" w:hAnsi="Times New Roman" w:cs="Times New Roman"/>
            <w:color w:val="000000"/>
            <w:vertAlign w:val="subscript"/>
          </w:rPr>
          <w:t xml:space="preserve">  </w:t>
        </w:r>
        <w:r w:rsidR="00022467">
          <w:rPr>
            <w:rFonts w:ascii="Times New Roman" w:hAnsi="Times New Roman" w:cs="Times New Roman"/>
            <w:color w:val="000000"/>
          </w:rPr>
          <w:t>was</w:t>
        </w:r>
        <w:proofErr w:type="gramEnd"/>
        <w:r w:rsidR="00022467">
          <w:rPr>
            <w:rFonts w:ascii="Times New Roman" w:hAnsi="Times New Roman" w:cs="Times New Roman"/>
            <w:color w:val="000000"/>
          </w:rPr>
          <w:t xml:space="preserve"> calculated are available in the supplementary information and in </w:t>
        </w:r>
        <w:r w:rsidR="00022467">
          <w:rPr>
            <w:rFonts w:ascii="Times New Roman" w:hAnsi="Times New Roman" w:cs="Times New Roman"/>
            <w:color w:val="000000"/>
          </w:rPr>
          <w:fldChar w:fldCharType="begin">
            <w:fldData xml:space="preserve">NgA5ADUAMABlADEAYwA3AC0AOABiADgANAAtADQANgAzADcALQA5AGQAZAA5AC0AZQA3ADQANgA0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</w:fldData>
          </w:fldChar>
        </w:r>
        <w:r w:rsidR="00022467">
          <w:rPr>
            <w:rFonts w:ascii="Times New Roman" w:hAnsi="Times New Roman" w:cs="Times New Roman"/>
            <w:color w:val="000000"/>
          </w:rPr>
          <w:instrText>ADDIN LABTIVA_CITE \* MERGEFORMAT</w:instrText>
        </w:r>
        <w:r w:rsidR="00022467">
          <w:rPr>
            <w:rFonts w:ascii="Times New Roman" w:hAnsi="Times New Roman" w:cs="Times New Roman"/>
            <w:color w:val="000000"/>
          </w:rPr>
        </w:r>
        <w:r w:rsidR="00022467">
          <w:rPr>
            <w:rFonts w:ascii="Times New Roman" w:hAnsi="Times New Roman" w:cs="Times New Roman"/>
            <w:color w:val="000000"/>
          </w:rPr>
          <w:fldChar w:fldCharType="separate"/>
        </w:r>
        <w:r w:rsidR="00022467" w:rsidRPr="007224BF">
          <w:rPr>
            <w:rFonts w:ascii="Times New Roman" w:hAnsi="Times New Roman" w:cs="Times New Roman"/>
            <w:noProof/>
            <w:color w:val="000000"/>
            <w:lang w:val="en-US"/>
          </w:rPr>
          <w:t>38, 39)</w:t>
        </w:r>
        <w:r w:rsidR="00022467">
          <w:rPr>
            <w:rFonts w:ascii="Times New Roman" w:hAnsi="Times New Roman" w:cs="Times New Roman"/>
            <w:color w:val="000000"/>
          </w:rPr>
          <w:fldChar w:fldCharType="end"/>
        </w:r>
        <w:r w:rsidR="00022467">
          <w:rPr>
            <w:rFonts w:ascii="Times New Roman" w:hAnsi="Times New Roman" w:cs="Times New Roman"/>
            <w:color w:val="000000"/>
          </w:rPr>
          <w:t xml:space="preserve">. </w:t>
        </w:r>
        <w:proofErr w:type="spellStart"/>
        <w:r w:rsidR="00022467" w:rsidRPr="001E0B88">
          <w:rPr>
            <w:rFonts w:ascii="Times New Roman" w:hAnsi="Times New Roman" w:cs="Times New Roman"/>
            <w:i/>
            <w:color w:val="000000"/>
          </w:rPr>
          <w:t>LD</w:t>
        </w:r>
        <w:r w:rsidR="00022467" w:rsidRPr="001E0B88">
          <w:rPr>
            <w:rFonts w:ascii="Times New Roman" w:hAnsi="Times New Roman" w:cs="Times New Roman"/>
            <w:i/>
            <w:color w:val="000000"/>
            <w:vertAlign w:val="subscript"/>
          </w:rPr>
          <w:t>q</w:t>
        </w:r>
        <w:proofErr w:type="spellEnd"/>
        <w:r w:rsidR="00022467">
          <w:rPr>
            <w:rFonts w:ascii="Times New Roman" w:hAnsi="Times New Roman" w:cs="Times New Roman"/>
            <w:i/>
            <w:color w:val="000000"/>
            <w:vertAlign w:val="subscript"/>
          </w:rPr>
          <w:t xml:space="preserve">  </w:t>
        </w:r>
        <w:r w:rsidR="00022467">
          <w:rPr>
            <w:rFonts w:ascii="Times New Roman" w:hAnsi="Times New Roman" w:cs="Times New Roman"/>
            <w:color w:val="000000"/>
          </w:rPr>
          <w:t xml:space="preserve">(hereafter, food-web complexity) is less sensitive to variation in sample size compared to other measures of food-web complexity </w:t>
        </w:r>
        <w:r w:rsidR="00022467">
          <w:rPr>
            <w:rFonts w:ascii="Times New Roman" w:hAnsi="Times New Roman" w:cs="Times New Roman"/>
            <w:color w:val="000000"/>
          </w:rPr>
          <w:fldChar w:fldCharType="begin">
            <w:fldData xml:space="preserve">NgA5ADUAMABlADEAYwA3AC0AOABiADgANAAtADQANgAzADcALQA5AGQAZAA5AC0AZQA3ADQANgA0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</w:fldData>
          </w:fldChar>
        </w:r>
        <w:r w:rsidR="00022467">
          <w:rPr>
            <w:rFonts w:ascii="Times New Roman" w:hAnsi="Times New Roman" w:cs="Times New Roman"/>
            <w:color w:val="000000"/>
          </w:rPr>
          <w:instrText>ADDIN LABTIVA_CITE \* MERGEFORMAT</w:instrText>
        </w:r>
        <w:r w:rsidR="00022467">
          <w:rPr>
            <w:rFonts w:ascii="Times New Roman" w:hAnsi="Times New Roman" w:cs="Times New Roman"/>
            <w:color w:val="000000"/>
          </w:rPr>
        </w:r>
        <w:r w:rsidR="00022467">
          <w:rPr>
            <w:rFonts w:ascii="Times New Roman" w:hAnsi="Times New Roman" w:cs="Times New Roman"/>
            <w:color w:val="000000"/>
          </w:rPr>
          <w:fldChar w:fldCharType="separate"/>
        </w:r>
        <w:r w:rsidR="00022467" w:rsidRPr="007224BF">
          <w:rPr>
            <w:rFonts w:ascii="Times New Roman" w:hAnsi="Times New Roman" w:cs="Times New Roman"/>
            <w:noProof/>
            <w:color w:val="000000"/>
            <w:lang w:val="en-US"/>
          </w:rPr>
          <w:t>(39)</w:t>
        </w:r>
        <w:r w:rsidR="00022467">
          <w:rPr>
            <w:rFonts w:ascii="Times New Roman" w:hAnsi="Times New Roman" w:cs="Times New Roman"/>
            <w:color w:val="000000"/>
          </w:rPr>
          <w:fldChar w:fldCharType="end"/>
        </w:r>
        <w:r w:rsidR="00022467">
          <w:rPr>
            <w:rFonts w:ascii="Times New Roman" w:hAnsi="Times New Roman" w:cs="Times New Roman"/>
            <w:color w:val="000000"/>
          </w:rPr>
          <w:t xml:space="preserve">, making it an appropriate measure of complexity for our </w:t>
        </w:r>
      </w:ins>
      <w:ins w:id="179" w:author="Matthew Barbour" w:date="2015-10-19T14:33:00Z">
        <w:r w:rsidR="00022467">
          <w:rPr>
            <w:rFonts w:ascii="Times New Roman" w:hAnsi="Times New Roman" w:cs="Times New Roman"/>
            <w:color w:val="000000"/>
          </w:rPr>
          <w:t>study</w:t>
        </w:r>
      </w:ins>
      <w:ins w:id="180" w:author="Matthew Barbour" w:date="2015-10-19T14:30:00Z">
        <w:r w:rsidR="00022467">
          <w:rPr>
            <w:rFonts w:ascii="Times New Roman" w:hAnsi="Times New Roman" w:cs="Times New Roman"/>
            <w:color w:val="000000"/>
          </w:rPr>
          <w:t xml:space="preserve">. </w:t>
        </w:r>
      </w:ins>
    </w:p>
    <w:p w14:paraId="40DAB3D6" w14:textId="77777777" w:rsidR="00022467" w:rsidRDefault="00022467" w:rsidP="00F271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ins w:id="181" w:author="Matthew Barbour" w:date="2015-10-19T14:31:00Z"/>
          <w:rFonts w:ascii="Times New Roman" w:hAnsi="Times New Roman" w:cs="Times New Roman"/>
          <w:color w:val="000000"/>
        </w:rPr>
      </w:pPr>
    </w:p>
    <w:p w14:paraId="17E38F9A" w14:textId="43EE843E" w:rsidR="00181662" w:rsidRDefault="002D5EA6" w:rsidP="00F271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ins w:id="182" w:author="Matthew Barbour" w:date="2015-10-15T15:11:00Z"/>
          <w:rFonts w:ascii="Times New Roman" w:hAnsi="Times New Roman" w:cs="Times New Roman"/>
          <w:color w:val="000000"/>
        </w:rPr>
      </w:pPr>
      <w:r>
        <w:rPr>
          <w:rFonts w:ascii="Times New Roman" w:hAnsi="Times New Roman" w:cs="Times New Roman"/>
          <w:color w:val="000000"/>
        </w:rPr>
        <w:t xml:space="preserve">To </w:t>
      </w:r>
      <w:ins w:id="183" w:author="Matthew Barbour" w:date="2015-09-28T10:56:00Z">
        <w:r w:rsidR="00214074">
          <w:rPr>
            <w:rFonts w:ascii="Times New Roman" w:hAnsi="Times New Roman" w:cs="Times New Roman"/>
            <w:color w:val="000000"/>
          </w:rPr>
          <w:t xml:space="preserve">examine </w:t>
        </w:r>
      </w:ins>
      <w:ins w:id="184" w:author="Matthew Barbour" w:date="2015-10-19T14:31:00Z">
        <w:r w:rsidR="00022467">
          <w:rPr>
            <w:rFonts w:ascii="Times New Roman" w:hAnsi="Times New Roman" w:cs="Times New Roman"/>
            <w:color w:val="000000"/>
          </w:rPr>
          <w:t>whether genetic variation increases food-web complexity</w:t>
        </w:r>
      </w:ins>
      <w:r w:rsidRPr="00804B90">
        <w:rPr>
          <w:rFonts w:ascii="Times New Roman" w:hAnsi="Times New Roman" w:cs="Times New Roman"/>
          <w:color w:val="000000"/>
        </w:rPr>
        <w:t xml:space="preserve">, we </w:t>
      </w:r>
      <w:ins w:id="185" w:author="Matthew Barbour" w:date="2015-10-14T16:36:00Z">
        <w:r w:rsidR="00E37A45">
          <w:rPr>
            <w:rFonts w:ascii="Times New Roman" w:hAnsi="Times New Roman" w:cs="Times New Roman"/>
            <w:color w:val="000000"/>
          </w:rPr>
          <w:t>designed a resampling procedure to</w:t>
        </w:r>
      </w:ins>
      <w:r w:rsidR="005756CD">
        <w:rPr>
          <w:rFonts w:ascii="Times New Roman" w:hAnsi="Times New Roman" w:cs="Times New Roman"/>
          <w:color w:val="000000"/>
        </w:rPr>
        <w:t xml:space="preserve"> </w:t>
      </w:r>
      <w:ins w:id="186" w:author="Matthew Barbour" w:date="2015-10-14T16:37:00Z">
        <w:r w:rsidR="00E37A45">
          <w:rPr>
            <w:rFonts w:ascii="Times New Roman" w:hAnsi="Times New Roman" w:cs="Times New Roman"/>
            <w:color w:val="000000"/>
          </w:rPr>
          <w:t>estimate</w:t>
        </w:r>
      </w:ins>
      <w:ins w:id="187" w:author="Matthew Barbour" w:date="2015-09-28T10:56:00Z">
        <w:r w:rsidR="00214074">
          <w:rPr>
            <w:rFonts w:ascii="Times New Roman" w:hAnsi="Times New Roman" w:cs="Times New Roman"/>
            <w:color w:val="000000"/>
          </w:rPr>
          <w:t xml:space="preserve"> </w:t>
        </w:r>
      </w:ins>
      <w:r w:rsidR="005756CD">
        <w:rPr>
          <w:rFonts w:ascii="Times New Roman" w:hAnsi="Times New Roman" w:cs="Times New Roman"/>
          <w:color w:val="000000"/>
        </w:rPr>
        <w:t>the complexity of the</w:t>
      </w:r>
      <w:r w:rsidRPr="00804B90">
        <w:rPr>
          <w:rFonts w:ascii="Times New Roman" w:hAnsi="Times New Roman" w:cs="Times New Roman"/>
          <w:color w:val="000000"/>
        </w:rPr>
        <w:t xml:space="preserve"> </w:t>
      </w:r>
      <w:r>
        <w:rPr>
          <w:rFonts w:ascii="Times New Roman" w:hAnsi="Times New Roman" w:cs="Times New Roman"/>
          <w:color w:val="000000"/>
        </w:rPr>
        <w:t xml:space="preserve">plant-insect </w:t>
      </w:r>
      <w:r w:rsidR="005756CD">
        <w:rPr>
          <w:rFonts w:ascii="Times New Roman" w:hAnsi="Times New Roman" w:cs="Times New Roman"/>
          <w:color w:val="000000"/>
        </w:rPr>
        <w:t>food web</w:t>
      </w:r>
      <w:r w:rsidRPr="00804B90">
        <w:rPr>
          <w:rFonts w:ascii="Times New Roman" w:hAnsi="Times New Roman" w:cs="Times New Roman"/>
          <w:color w:val="000000"/>
        </w:rPr>
        <w:t xml:space="preserve"> at different levels of</w:t>
      </w:r>
      <w:r w:rsidR="00E13FDF">
        <w:rPr>
          <w:rFonts w:ascii="Times New Roman" w:hAnsi="Times New Roman" w:cs="Times New Roman"/>
          <w:color w:val="000000"/>
        </w:rPr>
        <w:t xml:space="preserve"> </w:t>
      </w:r>
      <w:r>
        <w:rPr>
          <w:rFonts w:ascii="Times New Roman" w:hAnsi="Times New Roman" w:cs="Times New Roman"/>
          <w:color w:val="000000"/>
        </w:rPr>
        <w:t>genetic variation</w:t>
      </w:r>
      <w:r w:rsidRPr="00804B90">
        <w:rPr>
          <w:rFonts w:ascii="Times New Roman" w:hAnsi="Times New Roman" w:cs="Times New Roman"/>
          <w:color w:val="000000"/>
        </w:rPr>
        <w:t xml:space="preserve"> (r</w:t>
      </w:r>
      <w:r>
        <w:rPr>
          <w:rFonts w:ascii="Times New Roman" w:hAnsi="Times New Roman" w:cs="Times New Roman"/>
          <w:color w:val="000000"/>
        </w:rPr>
        <w:t xml:space="preserve">ange = 1 to 25 genotype </w:t>
      </w:r>
      <w:proofErr w:type="spellStart"/>
      <w:r>
        <w:rPr>
          <w:rFonts w:ascii="Times New Roman" w:hAnsi="Times New Roman" w:cs="Times New Roman"/>
          <w:color w:val="000000"/>
        </w:rPr>
        <w:t>polycultures</w:t>
      </w:r>
      <w:proofErr w:type="spellEnd"/>
      <w:r w:rsidRPr="00804B90">
        <w:rPr>
          <w:rFonts w:ascii="Times New Roman" w:hAnsi="Times New Roman" w:cs="Times New Roman"/>
          <w:color w:val="000000"/>
        </w:rPr>
        <w:t>)</w:t>
      </w:r>
      <w:r w:rsidR="00E13FDF">
        <w:rPr>
          <w:rFonts w:ascii="Times New Roman" w:hAnsi="Times New Roman" w:cs="Times New Roman"/>
          <w:color w:val="000000"/>
        </w:rPr>
        <w:t xml:space="preserve"> </w:t>
      </w:r>
      <w:ins w:id="188" w:author="Matthew Barbour" w:date="2015-10-14T16:38:00Z">
        <w:r w:rsidR="00E37A45">
          <w:rPr>
            <w:rFonts w:ascii="Times New Roman" w:hAnsi="Times New Roman" w:cs="Times New Roman"/>
            <w:color w:val="000000"/>
          </w:rPr>
          <w:t>from our empirical data</w:t>
        </w:r>
      </w:ins>
      <w:r w:rsidRPr="00804B90">
        <w:rPr>
          <w:rFonts w:ascii="Times New Roman" w:hAnsi="Times New Roman" w:cs="Times New Roman"/>
          <w:color w:val="000000"/>
        </w:rPr>
        <w:t xml:space="preserve">. </w:t>
      </w:r>
      <w:r>
        <w:rPr>
          <w:rFonts w:ascii="Times New Roman" w:hAnsi="Times New Roman" w:cs="Times New Roman"/>
          <w:color w:val="000000"/>
        </w:rPr>
        <w:t xml:space="preserve">We omitted 1 of the 26 genotypes from this analysis (Genotype U) because we </w:t>
      </w:r>
      <w:ins w:id="189" w:author="Matthew Barbour" w:date="2015-11-03T12:03:00Z">
        <w:r w:rsidR="00FE078F">
          <w:rPr>
            <w:rFonts w:ascii="Times New Roman" w:hAnsi="Times New Roman" w:cs="Times New Roman"/>
            <w:color w:val="000000"/>
          </w:rPr>
          <w:t>did not find</w:t>
        </w:r>
      </w:ins>
      <w:del w:id="190" w:author="Matthew Barbour" w:date="2015-11-03T12:03:00Z">
        <w:r w:rsidDel="00FE078F">
          <w:rPr>
            <w:rFonts w:ascii="Times New Roman" w:hAnsi="Times New Roman" w:cs="Times New Roman"/>
            <w:color w:val="000000"/>
          </w:rPr>
          <w:delText xml:space="preserve">never </w:delText>
        </w:r>
        <w:r w:rsidR="00B17D31" w:rsidDel="00FE078F">
          <w:rPr>
            <w:rFonts w:ascii="Times New Roman" w:hAnsi="Times New Roman" w:cs="Times New Roman"/>
            <w:color w:val="000000"/>
          </w:rPr>
          <w:delText>found</w:delText>
        </w:r>
      </w:del>
      <w:r w:rsidR="00B17D31">
        <w:rPr>
          <w:rFonts w:ascii="Times New Roman" w:hAnsi="Times New Roman" w:cs="Times New Roman"/>
          <w:color w:val="000000"/>
        </w:rPr>
        <w:t xml:space="preserve"> any galls on</w:t>
      </w:r>
      <w:r>
        <w:rPr>
          <w:rFonts w:ascii="Times New Roman" w:hAnsi="Times New Roman" w:cs="Times New Roman"/>
          <w:color w:val="000000"/>
        </w:rPr>
        <w:t xml:space="preserve"> the branches we sampled.</w:t>
      </w:r>
      <w:ins w:id="191" w:author="Matthew Barbour" w:date="2015-10-15T14:51:00Z">
        <w:r w:rsidR="003C1220">
          <w:rPr>
            <w:rFonts w:ascii="Times New Roman" w:hAnsi="Times New Roman" w:cs="Times New Roman"/>
            <w:color w:val="000000"/>
          </w:rPr>
          <w:t xml:space="preserve"> </w:t>
        </w:r>
      </w:ins>
      <w:ins w:id="192" w:author="Matthew Barbour" w:date="2015-10-15T14:54:00Z">
        <w:r w:rsidR="008B5105">
          <w:rPr>
            <w:rFonts w:ascii="Times New Roman" w:hAnsi="Times New Roman" w:cs="Times New Roman"/>
            <w:color w:val="000000"/>
          </w:rPr>
          <w:t xml:space="preserve">Our resampling procedure </w:t>
        </w:r>
        <w:r w:rsidR="00A705A3">
          <w:rPr>
            <w:rFonts w:ascii="Times New Roman" w:hAnsi="Times New Roman" w:cs="Times New Roman"/>
            <w:color w:val="000000"/>
          </w:rPr>
          <w:t>consisted of the following two</w:t>
        </w:r>
        <w:r w:rsidR="008B5105">
          <w:rPr>
            <w:rFonts w:ascii="Times New Roman" w:hAnsi="Times New Roman" w:cs="Times New Roman"/>
            <w:color w:val="000000"/>
          </w:rPr>
          <w:t xml:space="preserve"> steps.</w:t>
        </w:r>
      </w:ins>
      <w:ins w:id="193" w:author="Matthew Barbour" w:date="2015-10-15T14:51:00Z">
        <w:r w:rsidR="003C1220">
          <w:rPr>
            <w:rFonts w:ascii="Times New Roman" w:hAnsi="Times New Roman" w:cs="Times New Roman"/>
            <w:color w:val="000000"/>
          </w:rPr>
          <w:t xml:space="preserve"> </w:t>
        </w:r>
      </w:ins>
      <w:ins w:id="194" w:author="Matthew Barbour" w:date="2015-10-15T14:53:00Z">
        <w:r w:rsidR="008B5105">
          <w:rPr>
            <w:rFonts w:ascii="Times New Roman" w:hAnsi="Times New Roman" w:cs="Times New Roman"/>
            <w:color w:val="000000"/>
          </w:rPr>
          <w:t xml:space="preserve">(1) </w:t>
        </w:r>
        <w:r w:rsidR="008B5105" w:rsidRPr="00683CFE">
          <w:rPr>
            <w:rFonts w:ascii="Times New Roman" w:hAnsi="Times New Roman" w:cs="Times New Roman"/>
            <w:color w:val="000000"/>
            <w:u w:val="single"/>
          </w:rPr>
          <w:t>Generate quantitative matrices</w:t>
        </w:r>
        <w:r w:rsidR="008B5105">
          <w:rPr>
            <w:rFonts w:ascii="Times New Roman" w:hAnsi="Times New Roman" w:cs="Times New Roman"/>
            <w:color w:val="000000"/>
          </w:rPr>
          <w:t>:</w:t>
        </w:r>
      </w:ins>
      <w:r>
        <w:rPr>
          <w:rFonts w:ascii="Times New Roman" w:hAnsi="Times New Roman" w:cs="Times New Roman"/>
          <w:color w:val="000000"/>
        </w:rPr>
        <w:t xml:space="preserve"> </w:t>
      </w:r>
      <w:ins w:id="195" w:author="Matthew Barbour" w:date="2015-10-15T14:40:00Z">
        <w:r w:rsidR="008B5105">
          <w:rPr>
            <w:rFonts w:ascii="Times New Roman" w:hAnsi="Times New Roman" w:cs="Times New Roman"/>
            <w:color w:val="000000"/>
          </w:rPr>
          <w:t xml:space="preserve">In order to ensure willow genotypes had equal </w:t>
        </w:r>
      </w:ins>
      <w:ins w:id="196" w:author="Matthew Barbour" w:date="2015-10-14T16:33:00Z">
        <w:r w:rsidR="00F06463">
          <w:rPr>
            <w:rFonts w:ascii="Times New Roman" w:hAnsi="Times New Roman" w:cs="Times New Roman"/>
            <w:color w:val="000000"/>
          </w:rPr>
          <w:t>samplin</w:t>
        </w:r>
        <w:r w:rsidR="00DB5555">
          <w:rPr>
            <w:rFonts w:ascii="Times New Roman" w:hAnsi="Times New Roman" w:cs="Times New Roman"/>
            <w:color w:val="000000"/>
          </w:rPr>
          <w:t>g effort</w:t>
        </w:r>
      </w:ins>
      <w:ins w:id="197" w:author="Matthew Barbour" w:date="2015-10-15T14:52:00Z">
        <w:r w:rsidR="008B5105">
          <w:rPr>
            <w:rFonts w:ascii="Times New Roman" w:hAnsi="Times New Roman" w:cs="Times New Roman"/>
            <w:color w:val="000000"/>
          </w:rPr>
          <w:t>,</w:t>
        </w:r>
      </w:ins>
      <w:ins w:id="198" w:author="Matthew Barbour" w:date="2015-10-14T16:33:00Z">
        <w:r w:rsidR="00DB5555">
          <w:rPr>
            <w:rFonts w:ascii="Times New Roman" w:hAnsi="Times New Roman" w:cs="Times New Roman"/>
            <w:color w:val="000000"/>
          </w:rPr>
          <w:t xml:space="preserve"> </w:t>
        </w:r>
      </w:ins>
      <w:ins w:id="199" w:author="Matthew Barbour" w:date="2015-10-15T14:52:00Z">
        <w:r w:rsidR="008B5105">
          <w:rPr>
            <w:rFonts w:ascii="Times New Roman" w:hAnsi="Times New Roman" w:cs="Times New Roman"/>
            <w:color w:val="000000"/>
          </w:rPr>
          <w:t>we</w:t>
        </w:r>
      </w:ins>
      <w:ins w:id="200" w:author="Matthew Barbour" w:date="2015-10-14T16:33:00Z">
        <w:r w:rsidR="00F06463">
          <w:rPr>
            <w:rFonts w:ascii="Times New Roman" w:hAnsi="Times New Roman" w:cs="Times New Roman"/>
            <w:color w:val="000000"/>
          </w:rPr>
          <w:t xml:space="preserve"> </w:t>
        </w:r>
      </w:ins>
      <w:ins w:id="201" w:author="Matthew Barbour" w:date="2015-09-28T11:14:00Z">
        <w:r w:rsidR="00633739">
          <w:rPr>
            <w:rFonts w:ascii="Times New Roman" w:hAnsi="Times New Roman" w:cs="Times New Roman"/>
            <w:color w:val="000000"/>
          </w:rPr>
          <w:t>randomly s</w:t>
        </w:r>
      </w:ins>
      <w:ins w:id="202" w:author="Matthew Barbour" w:date="2015-09-28T11:26:00Z">
        <w:r w:rsidR="00A705A3">
          <w:rPr>
            <w:rFonts w:ascii="Times New Roman" w:hAnsi="Times New Roman" w:cs="Times New Roman"/>
            <w:color w:val="000000"/>
          </w:rPr>
          <w:t>ampled</w:t>
        </w:r>
        <w:r w:rsidR="00417610">
          <w:rPr>
            <w:rFonts w:ascii="Times New Roman" w:hAnsi="Times New Roman" w:cs="Times New Roman"/>
            <w:color w:val="000000"/>
          </w:rPr>
          <w:t xml:space="preserve"> 4 individ</w:t>
        </w:r>
        <w:r w:rsidR="00F06463">
          <w:rPr>
            <w:rFonts w:ascii="Times New Roman" w:hAnsi="Times New Roman" w:cs="Times New Roman"/>
            <w:color w:val="000000"/>
          </w:rPr>
          <w:t xml:space="preserve">ual willows </w:t>
        </w:r>
      </w:ins>
      <w:ins w:id="203" w:author="Matthew Barbour" w:date="2015-10-14T16:08:00Z">
        <w:r w:rsidR="00417610">
          <w:rPr>
            <w:rFonts w:ascii="Times New Roman" w:hAnsi="Times New Roman" w:cs="Times New Roman"/>
            <w:color w:val="000000"/>
          </w:rPr>
          <w:t>of each genotype</w:t>
        </w:r>
      </w:ins>
      <w:ins w:id="204" w:author="Matthew Barbour" w:date="2015-10-14T16:25:00Z">
        <w:r w:rsidR="00F06463">
          <w:rPr>
            <w:rFonts w:ascii="Times New Roman" w:hAnsi="Times New Roman" w:cs="Times New Roman"/>
            <w:color w:val="000000"/>
          </w:rPr>
          <w:t xml:space="preserve"> (without replacement)</w:t>
        </w:r>
      </w:ins>
      <w:ins w:id="205" w:author="Matthew Barbour" w:date="2015-09-28T11:26:00Z">
        <w:r w:rsidR="00417610">
          <w:rPr>
            <w:rFonts w:ascii="Times New Roman" w:hAnsi="Times New Roman" w:cs="Times New Roman"/>
            <w:color w:val="000000"/>
          </w:rPr>
          <w:t xml:space="preserve"> and their corresponding trophic interactions</w:t>
        </w:r>
      </w:ins>
      <w:ins w:id="206" w:author="Matthew Barbour" w:date="2015-09-28T11:14:00Z">
        <w:r w:rsidR="00633739">
          <w:rPr>
            <w:rFonts w:ascii="Times New Roman" w:hAnsi="Times New Roman" w:cs="Times New Roman"/>
            <w:color w:val="000000"/>
          </w:rPr>
          <w:t xml:space="preserve"> </w:t>
        </w:r>
      </w:ins>
      <w:ins w:id="207" w:author="Matthew Barbour" w:date="2015-09-28T11:21:00Z">
        <w:r w:rsidR="009035E6">
          <w:rPr>
            <w:rFonts w:ascii="Times New Roman" w:hAnsi="Times New Roman" w:cs="Times New Roman"/>
            <w:color w:val="000000"/>
          </w:rPr>
          <w:t>(willow-gall and gall-</w:t>
        </w:r>
        <w:proofErr w:type="spellStart"/>
        <w:r w:rsidR="009035E6">
          <w:rPr>
            <w:rFonts w:ascii="Times New Roman" w:hAnsi="Times New Roman" w:cs="Times New Roman"/>
            <w:color w:val="000000"/>
          </w:rPr>
          <w:t>parasitoid</w:t>
        </w:r>
        <w:proofErr w:type="spellEnd"/>
        <w:r w:rsidR="009035E6">
          <w:rPr>
            <w:rFonts w:ascii="Times New Roman" w:hAnsi="Times New Roman" w:cs="Times New Roman"/>
            <w:color w:val="000000"/>
          </w:rPr>
          <w:t>).</w:t>
        </w:r>
      </w:ins>
      <w:ins w:id="208" w:author="Matthew Barbour" w:date="2015-09-28T11:20:00Z">
        <w:r w:rsidR="00633739">
          <w:rPr>
            <w:rFonts w:ascii="Times New Roman" w:hAnsi="Times New Roman" w:cs="Times New Roman"/>
            <w:color w:val="000000"/>
          </w:rPr>
          <w:t xml:space="preserve"> </w:t>
        </w:r>
      </w:ins>
      <w:ins w:id="209" w:author="Matthew Barbour" w:date="2015-09-28T11:22:00Z">
        <w:r w:rsidR="003C1220">
          <w:rPr>
            <w:rFonts w:ascii="Times New Roman" w:hAnsi="Times New Roman" w:cs="Times New Roman"/>
            <w:color w:val="000000"/>
          </w:rPr>
          <w:t>Next</w:t>
        </w:r>
        <w:r w:rsidR="00F06463">
          <w:rPr>
            <w:rFonts w:ascii="Times New Roman" w:hAnsi="Times New Roman" w:cs="Times New Roman"/>
            <w:color w:val="000000"/>
          </w:rPr>
          <w:t>,</w:t>
        </w:r>
        <w:r w:rsidR="009035E6">
          <w:rPr>
            <w:rFonts w:ascii="Times New Roman" w:hAnsi="Times New Roman" w:cs="Times New Roman"/>
            <w:color w:val="000000"/>
          </w:rPr>
          <w:t xml:space="preserve"> we</w:t>
        </w:r>
      </w:ins>
      <w:ins w:id="210" w:author="Matthew Barbour" w:date="2015-09-28T11:17:00Z">
        <w:r w:rsidR="00633739">
          <w:rPr>
            <w:rFonts w:ascii="Times New Roman" w:hAnsi="Times New Roman" w:cs="Times New Roman"/>
            <w:color w:val="000000"/>
          </w:rPr>
          <w:t xml:space="preserve"> </w:t>
        </w:r>
      </w:ins>
      <w:r w:rsidR="00027996">
        <w:rPr>
          <w:rFonts w:ascii="Times New Roman" w:hAnsi="Times New Roman" w:cs="Times New Roman"/>
          <w:color w:val="000000"/>
        </w:rPr>
        <w:t xml:space="preserve">calculated the </w:t>
      </w:r>
      <w:ins w:id="211" w:author="Matthew Barbour" w:date="2015-10-05T10:21:00Z">
        <w:r w:rsidR="00DB57D5">
          <w:rPr>
            <w:rFonts w:ascii="Times New Roman" w:hAnsi="Times New Roman" w:cs="Times New Roman"/>
            <w:color w:val="000000"/>
          </w:rPr>
          <w:t>total</w:t>
        </w:r>
      </w:ins>
      <w:r w:rsidR="00027996">
        <w:rPr>
          <w:rFonts w:ascii="Times New Roman" w:hAnsi="Times New Roman" w:cs="Times New Roman"/>
          <w:color w:val="000000"/>
        </w:rPr>
        <w:t xml:space="preserve"> abundance of each trophic interaction</w:t>
      </w:r>
      <w:ins w:id="212" w:author="Matthew Barbour" w:date="2015-10-14T16:18:00Z">
        <w:r w:rsidR="004917B0">
          <w:rPr>
            <w:rFonts w:ascii="Times New Roman" w:hAnsi="Times New Roman" w:cs="Times New Roman"/>
            <w:color w:val="000000"/>
          </w:rPr>
          <w:t xml:space="preserve"> associated with each genotype</w:t>
        </w:r>
      </w:ins>
      <w:ins w:id="213" w:author="Matthew Barbour" w:date="2015-09-28T11:27:00Z">
        <w:r w:rsidR="009035E6">
          <w:rPr>
            <w:rFonts w:ascii="Times New Roman" w:hAnsi="Times New Roman" w:cs="Times New Roman"/>
            <w:color w:val="000000"/>
          </w:rPr>
          <w:t>,</w:t>
        </w:r>
      </w:ins>
      <w:ins w:id="214" w:author="Matthew Barbour" w:date="2015-10-14T16:10:00Z">
        <w:r w:rsidR="00417610">
          <w:rPr>
            <w:rFonts w:ascii="Times New Roman" w:hAnsi="Times New Roman" w:cs="Times New Roman"/>
            <w:color w:val="000000"/>
          </w:rPr>
          <w:t xml:space="preserve"> resulting in a </w:t>
        </w:r>
      </w:ins>
      <w:ins w:id="215" w:author="Matthew Barbour" w:date="2015-10-15T14:32:00Z">
        <w:r w:rsidR="00DB5555">
          <w:rPr>
            <w:rFonts w:ascii="Times New Roman" w:hAnsi="Times New Roman" w:cs="Times New Roman"/>
            <w:color w:val="000000"/>
          </w:rPr>
          <w:t xml:space="preserve">quantitative </w:t>
        </w:r>
      </w:ins>
      <w:ins w:id="216" w:author="Matthew Barbour" w:date="2015-10-14T16:10:00Z">
        <w:r w:rsidR="00417610">
          <w:rPr>
            <w:rFonts w:ascii="Times New Roman" w:hAnsi="Times New Roman" w:cs="Times New Roman"/>
            <w:color w:val="000000"/>
          </w:rPr>
          <w:t xml:space="preserve">matrix </w:t>
        </w:r>
      </w:ins>
      <w:ins w:id="217" w:author="Matthew Barbour" w:date="2015-10-14T16:19:00Z">
        <w:r w:rsidR="004917B0">
          <w:rPr>
            <w:rFonts w:ascii="Times New Roman" w:hAnsi="Times New Roman" w:cs="Times New Roman"/>
            <w:color w:val="000000"/>
          </w:rPr>
          <w:t xml:space="preserve">of 25 genotypes (rows) </w:t>
        </w:r>
      </w:ins>
      <w:ins w:id="218" w:author="Matthew Barbour" w:date="2015-10-14T16:10:00Z">
        <w:r w:rsidR="00021388">
          <w:rPr>
            <w:rFonts w:ascii="Times New Roman" w:hAnsi="Times New Roman" w:cs="Times New Roman"/>
            <w:color w:val="000000"/>
          </w:rPr>
          <w:t>and 16</w:t>
        </w:r>
        <w:r w:rsidR="00417610">
          <w:rPr>
            <w:rFonts w:ascii="Times New Roman" w:hAnsi="Times New Roman" w:cs="Times New Roman"/>
            <w:color w:val="000000"/>
          </w:rPr>
          <w:t xml:space="preserve"> </w:t>
        </w:r>
      </w:ins>
      <w:ins w:id="219" w:author="Matthew Barbour" w:date="2015-10-14T16:19:00Z">
        <w:r w:rsidR="004917B0">
          <w:rPr>
            <w:rFonts w:ascii="Times New Roman" w:hAnsi="Times New Roman" w:cs="Times New Roman"/>
            <w:color w:val="000000"/>
          </w:rPr>
          <w:t>unique trophic interactions (</w:t>
        </w:r>
      </w:ins>
      <w:ins w:id="220" w:author="Matthew Barbour" w:date="2015-10-14T16:10:00Z">
        <w:r w:rsidR="00417610">
          <w:rPr>
            <w:rFonts w:ascii="Times New Roman" w:hAnsi="Times New Roman" w:cs="Times New Roman"/>
            <w:color w:val="000000"/>
          </w:rPr>
          <w:t>columns</w:t>
        </w:r>
      </w:ins>
      <w:ins w:id="221" w:author="Matthew Barbour" w:date="2015-11-02T12:37:00Z">
        <w:r w:rsidR="00387CB8">
          <w:rPr>
            <w:rFonts w:ascii="Times New Roman" w:hAnsi="Times New Roman" w:cs="Times New Roman"/>
            <w:color w:val="000000"/>
          </w:rPr>
          <w:t>, 4 willow-gall and 12 gall-</w:t>
        </w:r>
        <w:proofErr w:type="spellStart"/>
        <w:r w:rsidR="00387CB8">
          <w:rPr>
            <w:rFonts w:ascii="Times New Roman" w:hAnsi="Times New Roman" w:cs="Times New Roman"/>
            <w:color w:val="000000"/>
          </w:rPr>
          <w:t>parasitoid</w:t>
        </w:r>
      </w:ins>
      <w:proofErr w:type="spellEnd"/>
      <w:ins w:id="222" w:author="Matthew Barbour" w:date="2015-10-14T16:19:00Z">
        <w:r w:rsidR="004917B0">
          <w:rPr>
            <w:rFonts w:ascii="Times New Roman" w:hAnsi="Times New Roman" w:cs="Times New Roman"/>
            <w:color w:val="000000"/>
          </w:rPr>
          <w:t>)</w:t>
        </w:r>
      </w:ins>
      <w:ins w:id="223" w:author="Matthew Barbour" w:date="2015-10-14T16:10:00Z">
        <w:r w:rsidR="004917B0">
          <w:rPr>
            <w:rFonts w:ascii="Times New Roman" w:hAnsi="Times New Roman" w:cs="Times New Roman"/>
            <w:color w:val="000000"/>
          </w:rPr>
          <w:t xml:space="preserve">. </w:t>
        </w:r>
      </w:ins>
      <w:ins w:id="224" w:author="Matthew Barbour" w:date="2015-10-15T14:54:00Z">
        <w:r w:rsidR="008B5105">
          <w:rPr>
            <w:rFonts w:ascii="Times New Roman" w:hAnsi="Times New Roman" w:cs="Times New Roman"/>
            <w:color w:val="000000"/>
          </w:rPr>
          <w:t xml:space="preserve">(2) </w:t>
        </w:r>
        <w:r w:rsidR="008B5105" w:rsidRPr="00683CFE">
          <w:rPr>
            <w:rFonts w:ascii="Times New Roman" w:hAnsi="Times New Roman" w:cs="Times New Roman"/>
            <w:color w:val="000000"/>
            <w:u w:val="single"/>
          </w:rPr>
          <w:t>Sampl</w:t>
        </w:r>
        <w:r w:rsidR="007319C9" w:rsidRPr="007319C9">
          <w:rPr>
            <w:rFonts w:ascii="Times New Roman" w:hAnsi="Times New Roman" w:cs="Times New Roman"/>
            <w:color w:val="000000"/>
            <w:u w:val="single"/>
          </w:rPr>
          <w:t>ing genetic variation</w:t>
        </w:r>
        <w:r w:rsidR="008B5105">
          <w:rPr>
            <w:rFonts w:ascii="Times New Roman" w:hAnsi="Times New Roman" w:cs="Times New Roman"/>
            <w:color w:val="000000"/>
          </w:rPr>
          <w:t xml:space="preserve">: </w:t>
        </w:r>
      </w:ins>
      <w:ins w:id="225" w:author="Matthew Barbour" w:date="2015-10-15T14:55:00Z">
        <w:r w:rsidR="008B5105">
          <w:rPr>
            <w:rFonts w:ascii="Times New Roman" w:hAnsi="Times New Roman" w:cs="Times New Roman"/>
            <w:color w:val="000000"/>
          </w:rPr>
          <w:t xml:space="preserve">with this matrix, </w:t>
        </w:r>
      </w:ins>
      <w:ins w:id="226" w:author="Matthew Barbour" w:date="2015-10-15T14:43:00Z">
        <w:r w:rsidR="008B5105">
          <w:rPr>
            <w:rFonts w:ascii="Times New Roman" w:hAnsi="Times New Roman" w:cs="Times New Roman"/>
            <w:color w:val="000000"/>
          </w:rPr>
          <w:t>w</w:t>
        </w:r>
        <w:r w:rsidR="003C1220">
          <w:rPr>
            <w:rFonts w:ascii="Times New Roman" w:hAnsi="Times New Roman" w:cs="Times New Roman"/>
            <w:color w:val="000000"/>
          </w:rPr>
          <w:t xml:space="preserve">e </w:t>
        </w:r>
      </w:ins>
      <w:ins w:id="227" w:author="Matthew Barbour" w:date="2015-10-14T16:11:00Z">
        <w:r w:rsidR="00417610">
          <w:rPr>
            <w:rFonts w:ascii="Times New Roman" w:hAnsi="Times New Roman" w:cs="Times New Roman"/>
            <w:color w:val="000000"/>
          </w:rPr>
          <w:t>randomly sampled 1 to 25 genotypes</w:t>
        </w:r>
      </w:ins>
      <w:ins w:id="228" w:author="Matthew Barbour" w:date="2015-10-15T14:44:00Z">
        <w:r w:rsidR="003C1220">
          <w:rPr>
            <w:rFonts w:ascii="Times New Roman" w:hAnsi="Times New Roman" w:cs="Times New Roman"/>
            <w:color w:val="000000"/>
          </w:rPr>
          <w:t xml:space="preserve"> </w:t>
        </w:r>
      </w:ins>
      <w:ins w:id="229" w:author="Matthew Barbour" w:date="2015-10-14T16:11:00Z">
        <w:r w:rsidR="00417610">
          <w:rPr>
            <w:rFonts w:ascii="Times New Roman" w:hAnsi="Times New Roman" w:cs="Times New Roman"/>
            <w:color w:val="000000"/>
          </w:rPr>
          <w:t>(without replacement)</w:t>
        </w:r>
      </w:ins>
      <w:ins w:id="230" w:author="Matthew Barbour" w:date="2015-10-15T15:04:00Z">
        <w:r w:rsidR="00D251DD">
          <w:rPr>
            <w:rFonts w:ascii="Times New Roman" w:hAnsi="Times New Roman" w:cs="Times New Roman"/>
            <w:color w:val="000000"/>
          </w:rPr>
          <w:t xml:space="preserve">, 1000 times each, and calculated the total abundance of each trophic interaction associated with </w:t>
        </w:r>
      </w:ins>
      <w:ins w:id="231" w:author="Matthew Barbour" w:date="2015-10-14T16:13:00Z">
        <w:r w:rsidR="00417610">
          <w:rPr>
            <w:rFonts w:ascii="Times New Roman" w:hAnsi="Times New Roman" w:cs="Times New Roman"/>
            <w:color w:val="000000"/>
          </w:rPr>
          <w:t>each level of genetic variation</w:t>
        </w:r>
      </w:ins>
      <w:r w:rsidR="000C29D8">
        <w:rPr>
          <w:rFonts w:ascii="Times New Roman" w:hAnsi="Times New Roman" w:cs="Times New Roman"/>
          <w:color w:val="000000"/>
        </w:rPr>
        <w:t>.</w:t>
      </w:r>
      <w:ins w:id="232" w:author="Matthew Barbour" w:date="2015-10-15T14:30:00Z">
        <w:r w:rsidR="00021388">
          <w:rPr>
            <w:rFonts w:ascii="Times New Roman" w:hAnsi="Times New Roman" w:cs="Times New Roman"/>
            <w:color w:val="000000"/>
          </w:rPr>
          <w:t xml:space="preserve"> </w:t>
        </w:r>
      </w:ins>
      <w:ins w:id="233" w:author="Matthew Barbour" w:date="2015-10-16T12:08:00Z">
        <w:r w:rsidR="007474B7">
          <w:rPr>
            <w:rFonts w:ascii="Times New Roman" w:hAnsi="Times New Roman" w:cs="Times New Roman"/>
            <w:color w:val="000000"/>
          </w:rPr>
          <w:t xml:space="preserve">We removed </w:t>
        </w:r>
      </w:ins>
      <w:ins w:id="234" w:author="Matthew Barbour" w:date="2015-10-15T15:05:00Z">
        <w:r w:rsidR="007474B7">
          <w:rPr>
            <w:rFonts w:ascii="Times New Roman" w:hAnsi="Times New Roman" w:cs="Times New Roman"/>
            <w:color w:val="000000"/>
          </w:rPr>
          <w:t>r</w:t>
        </w:r>
        <w:r w:rsidR="00D251DD">
          <w:rPr>
            <w:rFonts w:ascii="Times New Roman" w:hAnsi="Times New Roman" w:cs="Times New Roman"/>
            <w:color w:val="000000"/>
          </w:rPr>
          <w:t>edundant combinations of genotypes</w:t>
        </w:r>
      </w:ins>
      <w:ins w:id="235" w:author="Matthew Barbour" w:date="2015-10-16T12:07:00Z">
        <w:r w:rsidR="007474B7">
          <w:rPr>
            <w:rFonts w:ascii="Times New Roman" w:hAnsi="Times New Roman" w:cs="Times New Roman"/>
            <w:color w:val="000000"/>
          </w:rPr>
          <w:t xml:space="preserve"> that were</w:t>
        </w:r>
      </w:ins>
      <w:ins w:id="236" w:author="Matthew Barbour" w:date="2015-10-15T15:05:00Z">
        <w:r w:rsidR="00D251DD">
          <w:rPr>
            <w:rFonts w:ascii="Times New Roman" w:hAnsi="Times New Roman" w:cs="Times New Roman"/>
            <w:color w:val="000000"/>
          </w:rPr>
          <w:t xml:space="preserve"> </w:t>
        </w:r>
      </w:ins>
      <w:ins w:id="237" w:author="Matthew Barbour" w:date="2015-10-15T15:10:00Z">
        <w:r w:rsidR="00D251DD">
          <w:rPr>
            <w:rFonts w:ascii="Times New Roman" w:hAnsi="Times New Roman" w:cs="Times New Roman"/>
            <w:color w:val="000000"/>
          </w:rPr>
          <w:t xml:space="preserve">generated by our random </w:t>
        </w:r>
      </w:ins>
      <w:ins w:id="238" w:author="Matthew Barbour" w:date="2015-10-16T12:08:00Z">
        <w:r w:rsidR="007474B7">
          <w:rPr>
            <w:rFonts w:ascii="Times New Roman" w:hAnsi="Times New Roman" w:cs="Times New Roman"/>
            <w:color w:val="000000"/>
          </w:rPr>
          <w:t>sampling</w:t>
        </w:r>
      </w:ins>
      <w:ins w:id="239" w:author="Matthew Barbour" w:date="2015-10-15T15:10:00Z">
        <w:r w:rsidR="00D251DD">
          <w:rPr>
            <w:rFonts w:ascii="Times New Roman" w:hAnsi="Times New Roman" w:cs="Times New Roman"/>
            <w:color w:val="000000"/>
          </w:rPr>
          <w:t xml:space="preserve">. </w:t>
        </w:r>
      </w:ins>
      <w:ins w:id="240" w:author="Matthew Barbour" w:date="2015-10-15T15:28:00Z">
        <w:r w:rsidR="00A773A3">
          <w:rPr>
            <w:rFonts w:ascii="Times New Roman" w:hAnsi="Times New Roman" w:cs="Times New Roman"/>
            <w:color w:val="000000"/>
          </w:rPr>
          <w:t xml:space="preserve">We then calculated food-web complexity for </w:t>
        </w:r>
      </w:ins>
      <w:ins w:id="241" w:author="Matthew Barbour" w:date="2015-10-15T15:29:00Z">
        <w:r w:rsidR="00A773A3">
          <w:rPr>
            <w:rFonts w:ascii="Times New Roman" w:hAnsi="Times New Roman" w:cs="Times New Roman"/>
            <w:color w:val="000000"/>
          </w:rPr>
          <w:t>each sample</w:t>
        </w:r>
      </w:ins>
      <w:ins w:id="242" w:author="Matthew Barbour" w:date="2015-10-15T16:20:00Z">
        <w:r w:rsidR="009F7633">
          <w:rPr>
            <w:rFonts w:ascii="Times New Roman" w:hAnsi="Times New Roman" w:cs="Times New Roman"/>
            <w:color w:val="000000"/>
          </w:rPr>
          <w:t xml:space="preserve">, and then calculated the average complexity for each </w:t>
        </w:r>
      </w:ins>
      <w:ins w:id="243" w:author="Matthew Barbour" w:date="2015-10-15T16:21:00Z">
        <w:r w:rsidR="009F7633">
          <w:rPr>
            <w:rFonts w:ascii="Times New Roman" w:hAnsi="Times New Roman" w:cs="Times New Roman"/>
            <w:color w:val="000000"/>
          </w:rPr>
          <w:t>level of</w:t>
        </w:r>
      </w:ins>
      <w:ins w:id="244" w:author="Matthew Barbour" w:date="2015-10-15T16:20:00Z">
        <w:r w:rsidR="009F7633">
          <w:rPr>
            <w:rFonts w:ascii="Times New Roman" w:hAnsi="Times New Roman" w:cs="Times New Roman"/>
            <w:color w:val="000000"/>
          </w:rPr>
          <w:t xml:space="preserve"> </w:t>
        </w:r>
      </w:ins>
      <w:ins w:id="245" w:author="Matthew Barbour" w:date="2015-10-15T16:21:00Z">
        <w:r w:rsidR="009F7633">
          <w:rPr>
            <w:rFonts w:ascii="Times New Roman" w:hAnsi="Times New Roman" w:cs="Times New Roman"/>
            <w:color w:val="000000"/>
          </w:rPr>
          <w:t>genetic variation</w:t>
        </w:r>
      </w:ins>
      <w:ins w:id="246" w:author="Matthew Barbour" w:date="2015-10-15T15:29:00Z">
        <w:r w:rsidR="00A773A3">
          <w:rPr>
            <w:rFonts w:ascii="Times New Roman" w:hAnsi="Times New Roman" w:cs="Times New Roman"/>
            <w:color w:val="000000"/>
          </w:rPr>
          <w:t xml:space="preserve">. </w:t>
        </w:r>
      </w:ins>
      <w:ins w:id="247" w:author="Matthew Barbour" w:date="2015-10-15T15:33:00Z">
        <w:r w:rsidR="006E29D5">
          <w:rPr>
            <w:rFonts w:ascii="Times New Roman" w:hAnsi="Times New Roman" w:cs="Times New Roman"/>
            <w:color w:val="000000"/>
          </w:rPr>
          <w:t xml:space="preserve">Finally, </w:t>
        </w:r>
      </w:ins>
      <w:ins w:id="248" w:author="Matthew Barbour" w:date="2015-10-15T15:34:00Z">
        <w:r w:rsidR="006E29D5">
          <w:rPr>
            <w:rFonts w:ascii="Times New Roman" w:hAnsi="Times New Roman" w:cs="Times New Roman"/>
            <w:color w:val="000000"/>
          </w:rPr>
          <w:t xml:space="preserve">we repeated this </w:t>
        </w:r>
      </w:ins>
      <w:ins w:id="249" w:author="Matthew Barbour" w:date="2015-10-15T15:36:00Z">
        <w:r w:rsidR="006E29D5">
          <w:rPr>
            <w:rFonts w:ascii="Times New Roman" w:hAnsi="Times New Roman" w:cs="Times New Roman"/>
            <w:color w:val="000000"/>
          </w:rPr>
          <w:t>sampling procedure</w:t>
        </w:r>
      </w:ins>
      <w:ins w:id="250" w:author="Matthew Barbour" w:date="2015-10-15T15:34:00Z">
        <w:r w:rsidR="006E29D5">
          <w:rPr>
            <w:rFonts w:ascii="Times New Roman" w:hAnsi="Times New Roman" w:cs="Times New Roman"/>
            <w:color w:val="000000"/>
          </w:rPr>
          <w:t xml:space="preserve"> on 40 different matrices</w:t>
        </w:r>
      </w:ins>
      <w:ins w:id="251" w:author="Matthew Barbour" w:date="2015-10-15T16:22:00Z">
        <w:r w:rsidR="00A705A3">
          <w:rPr>
            <w:rFonts w:ascii="Times New Roman" w:hAnsi="Times New Roman" w:cs="Times New Roman"/>
            <w:color w:val="000000"/>
          </w:rPr>
          <w:t xml:space="preserve"> to quantify the variability in</w:t>
        </w:r>
      </w:ins>
      <w:ins w:id="252" w:author="Matthew Barbour" w:date="2015-10-15T16:23:00Z">
        <w:r w:rsidR="00A705A3">
          <w:rPr>
            <w:rFonts w:ascii="Times New Roman" w:hAnsi="Times New Roman" w:cs="Times New Roman"/>
            <w:color w:val="000000"/>
          </w:rPr>
          <w:t xml:space="preserve"> our estimates of</w:t>
        </w:r>
      </w:ins>
      <w:ins w:id="253" w:author="Matthew Barbour" w:date="2015-10-15T16:22:00Z">
        <w:r w:rsidR="00A705A3">
          <w:rPr>
            <w:rFonts w:ascii="Times New Roman" w:hAnsi="Times New Roman" w:cs="Times New Roman"/>
            <w:color w:val="000000"/>
          </w:rPr>
          <w:t xml:space="preserve"> average food-web complexity</w:t>
        </w:r>
      </w:ins>
      <w:ins w:id="254" w:author="Matthew Barbour" w:date="2015-10-15T16:23:00Z">
        <w:r w:rsidR="00A705A3">
          <w:rPr>
            <w:rFonts w:ascii="Times New Roman" w:hAnsi="Times New Roman" w:cs="Times New Roman"/>
            <w:color w:val="000000"/>
          </w:rPr>
          <w:t>.</w:t>
        </w:r>
      </w:ins>
      <w:ins w:id="255" w:author="Matthew Barbour" w:date="2015-10-15T15:34:00Z">
        <w:r w:rsidR="006E29D5">
          <w:rPr>
            <w:rFonts w:ascii="Times New Roman" w:hAnsi="Times New Roman" w:cs="Times New Roman"/>
            <w:color w:val="000000"/>
          </w:rPr>
          <w:t xml:space="preserve"> </w:t>
        </w:r>
      </w:ins>
      <w:ins w:id="256" w:author="Matthew Barbour" w:date="2015-10-19T16:55:00Z">
        <w:r w:rsidR="002B129F">
          <w:rPr>
            <w:rFonts w:ascii="Times New Roman" w:hAnsi="Times New Roman" w:cs="Times New Roman"/>
            <w:color w:val="000000"/>
          </w:rPr>
          <w:t xml:space="preserve">This resampling procedure is </w:t>
        </w:r>
      </w:ins>
      <w:ins w:id="257" w:author="Matthew Barbour" w:date="2015-10-19T16:45:00Z">
        <w:r w:rsidR="008B675A">
          <w:rPr>
            <w:rFonts w:ascii="Times New Roman" w:hAnsi="Times New Roman" w:cs="Times New Roman"/>
            <w:color w:val="000000"/>
          </w:rPr>
          <w:t>analogous to m</w:t>
        </w:r>
        <w:r w:rsidR="002B129F">
          <w:rPr>
            <w:rFonts w:ascii="Times New Roman" w:hAnsi="Times New Roman" w:cs="Times New Roman"/>
            <w:color w:val="000000"/>
          </w:rPr>
          <w:t>ethods used in experimental studies</w:t>
        </w:r>
        <w:r w:rsidR="008B675A">
          <w:rPr>
            <w:rFonts w:ascii="Times New Roman" w:hAnsi="Times New Roman" w:cs="Times New Roman"/>
            <w:color w:val="000000"/>
          </w:rPr>
          <w:t xml:space="preserve"> </w:t>
        </w:r>
      </w:ins>
      <w:ins w:id="258" w:author="Matthew Barbour" w:date="2015-10-19T16:55:00Z">
        <w:r w:rsidR="002B129F">
          <w:rPr>
            <w:rFonts w:ascii="Times New Roman" w:hAnsi="Times New Roman" w:cs="Times New Roman"/>
            <w:color w:val="000000"/>
          </w:rPr>
          <w:t xml:space="preserve">(e.g. 27, 28) </w:t>
        </w:r>
      </w:ins>
      <w:ins w:id="259" w:author="Matthew Barbour" w:date="2015-10-19T16:45:00Z">
        <w:r w:rsidR="008B675A">
          <w:rPr>
            <w:rFonts w:ascii="Times New Roman" w:hAnsi="Times New Roman" w:cs="Times New Roman"/>
            <w:color w:val="000000"/>
          </w:rPr>
          <w:t>to estimate the expected additive</w:t>
        </w:r>
        <w:r w:rsidR="002B129F">
          <w:rPr>
            <w:rFonts w:ascii="Times New Roman" w:hAnsi="Times New Roman" w:cs="Times New Roman"/>
            <w:color w:val="000000"/>
          </w:rPr>
          <w:t xml:space="preserve"> effects of genetic variation on</w:t>
        </w:r>
        <w:r w:rsidR="008B675A">
          <w:rPr>
            <w:rFonts w:ascii="Times New Roman" w:hAnsi="Times New Roman" w:cs="Times New Roman"/>
            <w:color w:val="000000"/>
          </w:rPr>
          <w:t xml:space="preserve"> arthropod diversity.</w:t>
        </w:r>
      </w:ins>
    </w:p>
    <w:p w14:paraId="0AD1B107" w14:textId="77777777" w:rsidR="00A705A3" w:rsidRDefault="00A705A3" w:rsidP="00F271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ins w:id="260" w:author="Matthew Barbour" w:date="2015-10-19T13:34:00Z"/>
          <w:rFonts w:ascii="Times New Roman" w:hAnsi="Times New Roman" w:cs="Times New Roman"/>
          <w:color w:val="000000"/>
        </w:rPr>
      </w:pPr>
    </w:p>
    <w:p w14:paraId="022A404A" w14:textId="3A7DD637" w:rsidR="003C54E8" w:rsidRDefault="00604B38" w:rsidP="009058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ins w:id="261" w:author="Matthew Barbour" w:date="2015-10-19T16:46:00Z"/>
          <w:rFonts w:ascii="Times New Roman" w:hAnsi="Times New Roman" w:cs="Times New Roman"/>
          <w:lang w:val="en-US"/>
        </w:rPr>
      </w:pPr>
      <w:ins w:id="262" w:author="Matthew Barbour" w:date="2015-11-02T13:14:00Z">
        <w:r>
          <w:rPr>
            <w:rFonts w:ascii="Times New Roman" w:hAnsi="Times New Roman" w:cs="Times New Roman"/>
          </w:rPr>
          <w:t xml:space="preserve">It is </w:t>
        </w:r>
      </w:ins>
      <w:ins w:id="263" w:author="Matthew Barbour" w:date="2015-11-02T13:12:00Z">
        <w:r w:rsidR="00A9331B">
          <w:rPr>
            <w:rFonts w:ascii="Times New Roman" w:hAnsi="Times New Roman" w:cs="Times New Roman"/>
          </w:rPr>
          <w:t xml:space="preserve">important </w:t>
        </w:r>
      </w:ins>
      <w:ins w:id="264" w:author="Matthew Barbour" w:date="2015-11-02T13:14:00Z">
        <w:r>
          <w:rPr>
            <w:rFonts w:ascii="Times New Roman" w:hAnsi="Times New Roman" w:cs="Times New Roman"/>
          </w:rPr>
          <w:t xml:space="preserve">to note that </w:t>
        </w:r>
      </w:ins>
      <w:ins w:id="265" w:author="Matthew Barbour" w:date="2015-11-02T13:13:00Z">
        <w:r w:rsidR="00A9331B">
          <w:rPr>
            <w:rFonts w:ascii="Times New Roman" w:hAnsi="Times New Roman" w:cs="Times New Roman"/>
          </w:rPr>
          <w:t xml:space="preserve">our </w:t>
        </w:r>
      </w:ins>
      <w:ins w:id="266" w:author="Matthew Barbour" w:date="2015-11-02T13:20:00Z">
        <w:r>
          <w:rPr>
            <w:rFonts w:ascii="Times New Roman" w:hAnsi="Times New Roman" w:cs="Times New Roman"/>
          </w:rPr>
          <w:t xml:space="preserve">experimental design and </w:t>
        </w:r>
      </w:ins>
      <w:ins w:id="267" w:author="Matthew Barbour" w:date="2015-10-19T13:34:00Z">
        <w:r w:rsidR="003C54E8">
          <w:rPr>
            <w:rFonts w:ascii="Times New Roman" w:hAnsi="Times New Roman" w:cs="Times New Roman"/>
            <w:color w:val="000000"/>
          </w:rPr>
          <w:t xml:space="preserve">resampling procedure </w:t>
        </w:r>
      </w:ins>
      <w:ins w:id="268" w:author="Matthew Barbour" w:date="2015-11-02T16:58:00Z">
        <w:r w:rsidR="00847793">
          <w:rPr>
            <w:rFonts w:ascii="Times New Roman" w:hAnsi="Times New Roman" w:cs="Times New Roman"/>
            <w:color w:val="000000"/>
          </w:rPr>
          <w:t xml:space="preserve">result in biased </w:t>
        </w:r>
      </w:ins>
      <w:ins w:id="269" w:author="Matthew Barbour" w:date="2015-11-02T13:33:00Z">
        <w:r w:rsidR="00357454">
          <w:rPr>
            <w:rFonts w:ascii="Times New Roman" w:hAnsi="Times New Roman" w:cs="Times New Roman"/>
            <w:color w:val="000000"/>
          </w:rPr>
          <w:t>estimates of food-web complexity</w:t>
        </w:r>
      </w:ins>
      <w:ins w:id="270" w:author="Matthew Barbour" w:date="2015-11-02T13:37:00Z">
        <w:r w:rsidR="00357454">
          <w:rPr>
            <w:rFonts w:ascii="Times New Roman" w:hAnsi="Times New Roman" w:cs="Times New Roman"/>
            <w:color w:val="000000"/>
          </w:rPr>
          <w:t>,</w:t>
        </w:r>
      </w:ins>
      <w:ins w:id="271" w:author="Matthew Barbour" w:date="2015-11-02T13:33:00Z">
        <w:r w:rsidR="00357454">
          <w:rPr>
            <w:rFonts w:ascii="Times New Roman" w:hAnsi="Times New Roman" w:cs="Times New Roman"/>
            <w:color w:val="000000"/>
          </w:rPr>
          <w:t xml:space="preserve"> since </w:t>
        </w:r>
      </w:ins>
      <w:ins w:id="272" w:author="Matthew Barbour" w:date="2015-11-02T13:20:00Z">
        <w:r>
          <w:rPr>
            <w:rFonts w:ascii="Times New Roman" w:hAnsi="Times New Roman" w:cs="Times New Roman"/>
            <w:color w:val="000000"/>
          </w:rPr>
          <w:t xml:space="preserve">mixtures with more genotypes </w:t>
        </w:r>
      </w:ins>
      <w:ins w:id="273" w:author="Matthew Barbour" w:date="2015-11-02T13:22:00Z">
        <w:r w:rsidR="00F048A8">
          <w:rPr>
            <w:rFonts w:ascii="Times New Roman" w:hAnsi="Times New Roman" w:cs="Times New Roman"/>
            <w:color w:val="000000"/>
          </w:rPr>
          <w:t>are</w:t>
        </w:r>
        <w:r>
          <w:rPr>
            <w:rFonts w:ascii="Times New Roman" w:hAnsi="Times New Roman" w:cs="Times New Roman"/>
            <w:color w:val="000000"/>
          </w:rPr>
          <w:t xml:space="preserve"> based off</w:t>
        </w:r>
      </w:ins>
      <w:ins w:id="274" w:author="Matthew Barbour" w:date="2015-11-02T13:20:00Z">
        <w:r>
          <w:rPr>
            <w:rFonts w:ascii="Times New Roman" w:hAnsi="Times New Roman" w:cs="Times New Roman"/>
            <w:color w:val="000000"/>
          </w:rPr>
          <w:t xml:space="preserve"> more plants </w:t>
        </w:r>
      </w:ins>
      <w:ins w:id="275" w:author="Matthew Barbour" w:date="2015-10-19T13:34:00Z">
        <w:r w:rsidR="003C54E8">
          <w:rPr>
            <w:rFonts w:ascii="Times New Roman" w:hAnsi="Times New Roman" w:cs="Times New Roman"/>
            <w:color w:val="000000"/>
          </w:rPr>
          <w:t xml:space="preserve">(e.g. </w:t>
        </w:r>
      </w:ins>
      <w:ins w:id="276" w:author="Matthew Barbour" w:date="2015-11-02T13:22:00Z">
        <w:r>
          <w:rPr>
            <w:rFonts w:ascii="Times New Roman" w:hAnsi="Times New Roman" w:cs="Times New Roman"/>
            <w:color w:val="000000"/>
          </w:rPr>
          <w:t xml:space="preserve">1-genotype </w:t>
        </w:r>
      </w:ins>
      <w:ins w:id="277" w:author="Matthew Barbour" w:date="2015-11-02T13:25:00Z">
        <w:r w:rsidR="00F048A8">
          <w:rPr>
            <w:rFonts w:ascii="Times New Roman" w:hAnsi="Times New Roman" w:cs="Times New Roman"/>
            <w:color w:val="000000"/>
          </w:rPr>
          <w:t xml:space="preserve">4-plant </w:t>
        </w:r>
      </w:ins>
      <w:ins w:id="278" w:author="Matthew Barbour" w:date="2015-11-02T13:22:00Z">
        <w:r>
          <w:rPr>
            <w:rFonts w:ascii="Times New Roman" w:hAnsi="Times New Roman" w:cs="Times New Roman"/>
            <w:color w:val="000000"/>
          </w:rPr>
          <w:t>mixtures</w:t>
        </w:r>
      </w:ins>
      <w:ins w:id="279" w:author="Matthew Barbour" w:date="2015-11-02T13:25:00Z">
        <w:r w:rsidR="00F048A8">
          <w:rPr>
            <w:rFonts w:ascii="Times New Roman" w:hAnsi="Times New Roman" w:cs="Times New Roman"/>
            <w:color w:val="000000"/>
          </w:rPr>
          <w:t xml:space="preserve"> vs.</w:t>
        </w:r>
      </w:ins>
      <w:ins w:id="280" w:author="Matthew Barbour" w:date="2015-10-19T13:34:00Z">
        <w:r w:rsidR="003C54E8">
          <w:rPr>
            <w:rFonts w:ascii="Times New Roman" w:hAnsi="Times New Roman" w:cs="Times New Roman"/>
            <w:color w:val="000000"/>
          </w:rPr>
          <w:t xml:space="preserve"> </w:t>
        </w:r>
      </w:ins>
      <w:ins w:id="281" w:author="Matthew Barbour" w:date="2015-11-02T13:22:00Z">
        <w:r>
          <w:rPr>
            <w:rFonts w:ascii="Times New Roman" w:hAnsi="Times New Roman" w:cs="Times New Roman"/>
            <w:color w:val="000000"/>
          </w:rPr>
          <w:t xml:space="preserve">25-genotype </w:t>
        </w:r>
      </w:ins>
      <w:ins w:id="282" w:author="Matthew Barbour" w:date="2015-11-02T13:25:00Z">
        <w:r w:rsidR="00F048A8">
          <w:rPr>
            <w:rFonts w:ascii="Times New Roman" w:hAnsi="Times New Roman" w:cs="Times New Roman"/>
            <w:color w:val="000000"/>
          </w:rPr>
          <w:t xml:space="preserve">100-plant </w:t>
        </w:r>
      </w:ins>
      <w:ins w:id="283" w:author="Matthew Barbour" w:date="2015-11-02T13:22:00Z">
        <w:r>
          <w:rPr>
            <w:rFonts w:ascii="Times New Roman" w:hAnsi="Times New Roman" w:cs="Times New Roman"/>
            <w:color w:val="000000"/>
          </w:rPr>
          <w:t>mixtures</w:t>
        </w:r>
      </w:ins>
      <w:ins w:id="284" w:author="Matthew Barbour" w:date="2015-10-19T13:34:00Z">
        <w:r w:rsidR="003C54E8">
          <w:rPr>
            <w:rFonts w:ascii="Times New Roman" w:hAnsi="Times New Roman" w:cs="Times New Roman"/>
            <w:color w:val="000000"/>
          </w:rPr>
          <w:t xml:space="preserve">). </w:t>
        </w:r>
      </w:ins>
      <w:ins w:id="285" w:author="Matthew Barbour" w:date="2015-11-02T13:23:00Z">
        <w:r>
          <w:rPr>
            <w:rFonts w:ascii="Times New Roman" w:hAnsi="Times New Roman" w:cs="Times New Roman"/>
            <w:color w:val="000000"/>
          </w:rPr>
          <w:t xml:space="preserve">This would not be a problem if, </w:t>
        </w:r>
      </w:ins>
      <w:ins w:id="286" w:author="Matthew Barbour" w:date="2015-11-02T13:14:00Z">
        <w:r>
          <w:rPr>
            <w:rFonts w:ascii="Times New Roman" w:hAnsi="Times New Roman" w:cs="Times New Roman"/>
          </w:rPr>
          <w:t xml:space="preserve">for example, </w:t>
        </w:r>
        <w:r w:rsidRPr="004619FF">
          <w:rPr>
            <w:rFonts w:ascii="Times New Roman" w:hAnsi="Times New Roman" w:cs="Times New Roman"/>
          </w:rPr>
          <w:t xml:space="preserve">we had measures of trophic interactions on 25 replicate plants of each willow genotype, </w:t>
        </w:r>
      </w:ins>
      <w:ins w:id="287" w:author="Matthew Barbour" w:date="2015-11-02T13:23:00Z">
        <w:r w:rsidR="00F048A8">
          <w:rPr>
            <w:rFonts w:ascii="Times New Roman" w:hAnsi="Times New Roman" w:cs="Times New Roman"/>
          </w:rPr>
          <w:t xml:space="preserve">because </w:t>
        </w:r>
      </w:ins>
      <w:ins w:id="288" w:author="Matthew Barbour" w:date="2015-11-02T13:14:00Z">
        <w:r w:rsidRPr="004619FF">
          <w:rPr>
            <w:rFonts w:ascii="Times New Roman" w:hAnsi="Times New Roman" w:cs="Times New Roman"/>
          </w:rPr>
          <w:t xml:space="preserve">we could directly compare </w:t>
        </w:r>
      </w:ins>
      <w:ins w:id="289" w:author="Matthew Barbour" w:date="2015-11-02T13:23:00Z">
        <w:r w:rsidR="00357454">
          <w:rPr>
            <w:rFonts w:ascii="Times New Roman" w:hAnsi="Times New Roman" w:cs="Times New Roman"/>
          </w:rPr>
          <w:t xml:space="preserve">1-genotype </w:t>
        </w:r>
      </w:ins>
      <w:ins w:id="290" w:author="Matthew Barbour" w:date="2015-11-02T13:24:00Z">
        <w:r w:rsidR="00F048A8">
          <w:rPr>
            <w:rFonts w:ascii="Times New Roman" w:hAnsi="Times New Roman" w:cs="Times New Roman"/>
          </w:rPr>
          <w:t xml:space="preserve">25-plant </w:t>
        </w:r>
      </w:ins>
      <w:ins w:id="291" w:author="Matthew Barbour" w:date="2015-11-02T13:23:00Z">
        <w:r w:rsidR="00F048A8">
          <w:rPr>
            <w:rFonts w:ascii="Times New Roman" w:hAnsi="Times New Roman" w:cs="Times New Roman"/>
          </w:rPr>
          <w:t xml:space="preserve">mixtures </w:t>
        </w:r>
      </w:ins>
      <w:ins w:id="292" w:author="Matthew Barbour" w:date="2015-11-02T13:14:00Z">
        <w:r w:rsidRPr="004619FF">
          <w:rPr>
            <w:rFonts w:ascii="Times New Roman" w:hAnsi="Times New Roman" w:cs="Times New Roman"/>
          </w:rPr>
          <w:t xml:space="preserve">with 25-genotype </w:t>
        </w:r>
      </w:ins>
      <w:ins w:id="293" w:author="Matthew Barbour" w:date="2015-11-02T13:24:00Z">
        <w:r w:rsidR="00F048A8">
          <w:rPr>
            <w:rFonts w:ascii="Times New Roman" w:hAnsi="Times New Roman" w:cs="Times New Roman"/>
          </w:rPr>
          <w:t>25-plant mixtures</w:t>
        </w:r>
      </w:ins>
      <w:ins w:id="294" w:author="Matthew Barbour" w:date="2015-11-02T13:14:00Z">
        <w:r w:rsidRPr="004619FF">
          <w:rPr>
            <w:rFonts w:ascii="Times New Roman" w:hAnsi="Times New Roman" w:cs="Times New Roman"/>
          </w:rPr>
          <w:t>.</w:t>
        </w:r>
        <w:r>
          <w:t xml:space="preserve"> </w:t>
        </w:r>
      </w:ins>
      <w:ins w:id="295" w:author="Matthew Barbour" w:date="2015-10-19T13:34:00Z">
        <w:r w:rsidR="003C54E8">
          <w:rPr>
            <w:rFonts w:ascii="Times New Roman" w:hAnsi="Times New Roman" w:cs="Times New Roman"/>
            <w:color w:val="000000"/>
          </w:rPr>
          <w:t xml:space="preserve">Not accounting for </w:t>
        </w:r>
      </w:ins>
      <w:ins w:id="296" w:author="Matthew Barbour" w:date="2015-11-02T13:26:00Z">
        <w:r w:rsidR="00F048A8">
          <w:rPr>
            <w:rFonts w:ascii="Times New Roman" w:hAnsi="Times New Roman" w:cs="Times New Roman"/>
            <w:color w:val="000000"/>
          </w:rPr>
          <w:t xml:space="preserve">differences in </w:t>
        </w:r>
      </w:ins>
      <w:ins w:id="297" w:author="Matthew Barbour" w:date="2015-10-19T13:34:00Z">
        <w:r w:rsidR="003C54E8">
          <w:rPr>
            <w:rFonts w:ascii="Times New Roman" w:hAnsi="Times New Roman" w:cs="Times New Roman"/>
            <w:color w:val="000000"/>
          </w:rPr>
          <w:t xml:space="preserve">sampling effort will </w:t>
        </w:r>
        <w:r w:rsidR="00357454">
          <w:rPr>
            <w:rFonts w:ascii="Times New Roman" w:hAnsi="Times New Roman" w:cs="Times New Roman"/>
            <w:color w:val="000000"/>
          </w:rPr>
          <w:t>overestimate</w:t>
        </w:r>
        <w:r w:rsidR="003C54E8">
          <w:rPr>
            <w:rFonts w:ascii="Times New Roman" w:hAnsi="Times New Roman" w:cs="Times New Roman"/>
            <w:color w:val="000000"/>
          </w:rPr>
          <w:t xml:space="preserve"> the </w:t>
        </w:r>
      </w:ins>
      <w:ins w:id="298" w:author="Matthew Barbour" w:date="2015-11-02T13:24:00Z">
        <w:r w:rsidR="00F048A8">
          <w:rPr>
            <w:rFonts w:ascii="Times New Roman" w:hAnsi="Times New Roman" w:cs="Times New Roman"/>
            <w:color w:val="000000"/>
          </w:rPr>
          <w:t xml:space="preserve">additive </w:t>
        </w:r>
      </w:ins>
      <w:ins w:id="299" w:author="Matthew Barbour" w:date="2015-10-19T13:34:00Z">
        <w:r w:rsidR="003C54E8">
          <w:rPr>
            <w:rFonts w:ascii="Times New Roman" w:hAnsi="Times New Roman" w:cs="Times New Roman"/>
            <w:color w:val="000000"/>
          </w:rPr>
          <w:t>effect</w:t>
        </w:r>
      </w:ins>
      <w:ins w:id="300" w:author="Matthew Barbour" w:date="2015-11-02T13:24:00Z">
        <w:r w:rsidR="00F048A8">
          <w:rPr>
            <w:rFonts w:ascii="Times New Roman" w:hAnsi="Times New Roman" w:cs="Times New Roman"/>
            <w:color w:val="000000"/>
          </w:rPr>
          <w:t>s</w:t>
        </w:r>
      </w:ins>
      <w:ins w:id="301" w:author="Matthew Barbour" w:date="2015-10-19T13:34:00Z">
        <w:r w:rsidR="003C54E8">
          <w:rPr>
            <w:rFonts w:ascii="Times New Roman" w:hAnsi="Times New Roman" w:cs="Times New Roman"/>
            <w:color w:val="000000"/>
          </w:rPr>
          <w:t xml:space="preserve"> of genetic variation on food-web complexity. To account for this bias, we </w:t>
        </w:r>
      </w:ins>
      <w:ins w:id="302" w:author="Matthew Barbour" w:date="2015-10-19T13:46:00Z">
        <w:r w:rsidR="00F646FB">
          <w:rPr>
            <w:rFonts w:ascii="Times New Roman" w:hAnsi="Times New Roman" w:cs="Times New Roman"/>
            <w:color w:val="000000"/>
          </w:rPr>
          <w:t xml:space="preserve">used our resampling procedure to </w:t>
        </w:r>
      </w:ins>
      <w:ins w:id="303" w:author="Matthew Barbour" w:date="2015-10-19T13:45:00Z">
        <w:r w:rsidR="00F646FB">
          <w:rPr>
            <w:rFonts w:ascii="Times New Roman" w:hAnsi="Times New Roman" w:cs="Times New Roman"/>
            <w:color w:val="000000"/>
          </w:rPr>
          <w:t xml:space="preserve">generate 1,000 estimates of average complexity for </w:t>
        </w:r>
      </w:ins>
      <w:ins w:id="304" w:author="Matthew Barbour" w:date="2015-11-02T13:26:00Z">
        <w:r w:rsidR="00F048A8">
          <w:rPr>
            <w:rFonts w:ascii="Times New Roman" w:hAnsi="Times New Roman" w:cs="Times New Roman"/>
            <w:color w:val="000000"/>
          </w:rPr>
          <w:t>1-genotype mixtures</w:t>
        </w:r>
      </w:ins>
      <w:ins w:id="305" w:author="Matthew Barbour" w:date="2015-10-19T13:46:00Z">
        <w:r w:rsidR="00F646FB">
          <w:rPr>
            <w:rFonts w:ascii="Times New Roman" w:hAnsi="Times New Roman" w:cs="Times New Roman"/>
            <w:color w:val="000000"/>
          </w:rPr>
          <w:t xml:space="preserve"> </w:t>
        </w:r>
      </w:ins>
      <w:ins w:id="306" w:author="Matthew Barbour" w:date="2015-10-19T13:34:00Z">
        <w:r w:rsidR="003C54E8">
          <w:rPr>
            <w:rFonts w:ascii="Times New Roman" w:hAnsi="Times New Roman" w:cs="Times New Roman"/>
            <w:color w:val="000000"/>
          </w:rPr>
          <w:t xml:space="preserve">based on progressively higher levels of sampling effort </w:t>
        </w:r>
        <w:r w:rsidR="008157B7">
          <w:rPr>
            <w:rFonts w:ascii="Times New Roman" w:hAnsi="Times New Roman" w:cs="Times New Roman"/>
            <w:color w:val="000000"/>
          </w:rPr>
          <w:t xml:space="preserve">(1 – 4 plants). We then used both </w:t>
        </w:r>
        <w:r w:rsidR="003C54E8">
          <w:rPr>
            <w:rFonts w:ascii="Times New Roman" w:hAnsi="Times New Roman" w:cs="Times New Roman"/>
            <w:color w:val="000000"/>
          </w:rPr>
          <w:t xml:space="preserve">asymptotic </w:t>
        </w:r>
      </w:ins>
      <w:ins w:id="307" w:author="Matthew Barbour" w:date="2015-11-02T17:19:00Z">
        <w:r w:rsidR="008157B7">
          <w:rPr>
            <w:rFonts w:ascii="Times New Roman" w:hAnsi="Times New Roman" w:cs="Times New Roman"/>
            <w:color w:val="000000"/>
          </w:rPr>
          <w:t xml:space="preserve">and non-asymptotic </w:t>
        </w:r>
      </w:ins>
      <w:ins w:id="308" w:author="Matthew Barbour" w:date="2015-10-19T13:34:00Z">
        <w:r w:rsidR="003C54E8">
          <w:rPr>
            <w:rFonts w:ascii="Times New Roman" w:hAnsi="Times New Roman" w:cs="Times New Roman"/>
            <w:color w:val="000000"/>
          </w:rPr>
          <w:t>model</w:t>
        </w:r>
      </w:ins>
      <w:ins w:id="309" w:author="Matthew Barbour" w:date="2015-11-02T17:19:00Z">
        <w:r w:rsidR="008157B7">
          <w:rPr>
            <w:rFonts w:ascii="Times New Roman" w:hAnsi="Times New Roman" w:cs="Times New Roman"/>
            <w:color w:val="000000"/>
          </w:rPr>
          <w:t>s</w:t>
        </w:r>
      </w:ins>
      <w:ins w:id="310" w:author="Matthew Barbour" w:date="2015-10-19T14:19:00Z">
        <w:r w:rsidR="000D3604">
          <w:rPr>
            <w:rFonts w:ascii="Times New Roman" w:hAnsi="Times New Roman" w:cs="Times New Roman"/>
            <w:color w:val="000000"/>
          </w:rPr>
          <w:fldChar w:fldCharType="begin">
            <w:fldData xml:space="preserve">NgA5ADUAMABlADEAYwA3AC0AOABiADgANAAtADQANgAzADcALQA5AGQAZAA5AC0AZQA3ADQANgA0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</w:fldData>
          </w:fldChar>
        </w:r>
        <w:r w:rsidR="000D3604">
          <w:rPr>
            <w:rFonts w:ascii="Times New Roman" w:hAnsi="Times New Roman" w:cs="Times New Roman"/>
            <w:color w:val="000000"/>
          </w:rPr>
          <w:instrText>ADDIN LABTIVA_CITE \* MERGEFORMAT</w:instrText>
        </w:r>
      </w:ins>
      <w:r w:rsidR="000D3604">
        <w:rPr>
          <w:rFonts w:ascii="Times New Roman" w:hAnsi="Times New Roman" w:cs="Times New Roman"/>
          <w:color w:val="000000"/>
        </w:rPr>
      </w:r>
      <w:r w:rsidR="000D3604">
        <w:rPr>
          <w:rFonts w:ascii="Times New Roman" w:hAnsi="Times New Roman" w:cs="Times New Roman"/>
          <w:color w:val="000000"/>
        </w:rPr>
        <w:fldChar w:fldCharType="separate"/>
      </w:r>
      <w:ins w:id="311" w:author="Matthew Barbour" w:date="2015-10-19T14:19:00Z">
        <w:r w:rsidR="000D3604" w:rsidRPr="00683CFE">
          <w:rPr>
            <w:rFonts w:ascii="Times New Roman" w:hAnsi="Times New Roman" w:cs="Times New Roman"/>
            <w:noProof/>
            <w:color w:val="000000"/>
            <w:lang w:val="en-US"/>
          </w:rPr>
          <w:t xml:space="preserve"> (42)</w:t>
        </w:r>
        <w:r w:rsidR="000D3604">
          <w:rPr>
            <w:rFonts w:ascii="Times New Roman" w:hAnsi="Times New Roman" w:cs="Times New Roman"/>
            <w:color w:val="000000"/>
          </w:rPr>
          <w:fldChar w:fldCharType="end"/>
        </w:r>
      </w:ins>
      <w:ins w:id="312" w:author="Matthew Barbour" w:date="2015-10-19T13:34:00Z">
        <w:r w:rsidR="003C54E8">
          <w:rPr>
            <w:rFonts w:ascii="Times New Roman" w:hAnsi="Times New Roman" w:cs="Times New Roman"/>
            <w:color w:val="000000"/>
          </w:rPr>
          <w:t xml:space="preserve"> to predict the average complexity of food webs in </w:t>
        </w:r>
      </w:ins>
      <w:ins w:id="313" w:author="Matthew Barbour" w:date="2015-11-02T13:26:00Z">
        <w:r w:rsidR="00F048A8">
          <w:rPr>
            <w:rFonts w:ascii="Times New Roman" w:hAnsi="Times New Roman" w:cs="Times New Roman"/>
            <w:color w:val="000000"/>
          </w:rPr>
          <w:t xml:space="preserve">1-genotype </w:t>
        </w:r>
      </w:ins>
      <w:ins w:id="314" w:author="Matthew Barbour" w:date="2015-10-19T13:34:00Z">
        <w:r w:rsidR="00F048A8">
          <w:rPr>
            <w:rFonts w:ascii="Times New Roman" w:hAnsi="Times New Roman" w:cs="Times New Roman"/>
            <w:color w:val="000000"/>
          </w:rPr>
          <w:t>100-</w:t>
        </w:r>
        <w:r w:rsidR="003C54E8">
          <w:rPr>
            <w:rFonts w:ascii="Times New Roman" w:hAnsi="Times New Roman" w:cs="Times New Roman"/>
            <w:color w:val="000000"/>
          </w:rPr>
          <w:t xml:space="preserve">plant </w:t>
        </w:r>
      </w:ins>
      <w:ins w:id="315" w:author="Matthew Barbour" w:date="2015-11-02T13:27:00Z">
        <w:r w:rsidR="00F048A8">
          <w:rPr>
            <w:rFonts w:ascii="Times New Roman" w:hAnsi="Times New Roman" w:cs="Times New Roman"/>
            <w:color w:val="000000"/>
          </w:rPr>
          <w:t xml:space="preserve">mixtures </w:t>
        </w:r>
      </w:ins>
      <w:ins w:id="316" w:author="Matthew Barbour" w:date="2015-11-02T17:19:00Z">
        <w:r w:rsidR="008157B7">
          <w:rPr>
            <w:rFonts w:ascii="Times New Roman" w:hAnsi="Times New Roman" w:cs="Times New Roman"/>
            <w:color w:val="000000"/>
          </w:rPr>
          <w:t xml:space="preserve">to use </w:t>
        </w:r>
      </w:ins>
      <w:ins w:id="317" w:author="Matthew Barbour" w:date="2015-11-02T17:01:00Z">
        <w:r w:rsidR="00847793">
          <w:rPr>
            <w:rFonts w:ascii="Times New Roman" w:hAnsi="Times New Roman" w:cs="Times New Roman"/>
            <w:color w:val="000000"/>
          </w:rPr>
          <w:t xml:space="preserve">as </w:t>
        </w:r>
      </w:ins>
      <w:ins w:id="318" w:author="Matthew Barbour" w:date="2015-11-02T17:00:00Z">
        <w:r w:rsidR="00847793">
          <w:rPr>
            <w:rFonts w:ascii="Times New Roman" w:hAnsi="Times New Roman" w:cs="Times New Roman"/>
            <w:color w:val="000000"/>
          </w:rPr>
          <w:t>our baseline for estimating the additive effects of genetic variation</w:t>
        </w:r>
      </w:ins>
      <w:ins w:id="319" w:author="Matthew Barbour" w:date="2015-11-02T17:01:00Z">
        <w:r w:rsidR="00847793">
          <w:rPr>
            <w:rFonts w:ascii="Times New Roman" w:hAnsi="Times New Roman" w:cs="Times New Roman"/>
            <w:color w:val="000000"/>
          </w:rPr>
          <w:t xml:space="preserve"> (details in supplementary information)</w:t>
        </w:r>
      </w:ins>
      <w:ins w:id="320" w:author="Matthew Barbour" w:date="2015-10-19T13:34:00Z">
        <w:r w:rsidR="003C54E8">
          <w:rPr>
            <w:rFonts w:ascii="Times New Roman" w:hAnsi="Times New Roman" w:cs="Times New Roman"/>
            <w:color w:val="000000"/>
          </w:rPr>
          <w:t>. While more sophisticated and accurate models have been developed to extrapolate species richness (reviewed in</w:t>
        </w:r>
      </w:ins>
      <w:ins w:id="321" w:author="Matthew Barbour" w:date="2015-10-19T14:27:00Z">
        <w:r w:rsidR="0080086B">
          <w:rPr>
            <w:rFonts w:ascii="Times New Roman" w:hAnsi="Times New Roman" w:cs="Times New Roman"/>
            <w:color w:val="000000"/>
          </w:rPr>
          <w:fldChar w:fldCharType="begin">
            <w:fldData xml:space="preserve">NgA5ADUAMABlADEAYwA3AC0AOABiADgANAAtADQANgAzADcALQA5AGQAZAA5AC0AZQA3ADQANgA0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</w:fldData>
          </w:fldChar>
        </w:r>
        <w:r w:rsidR="0080086B">
          <w:rPr>
            <w:rFonts w:ascii="Times New Roman" w:hAnsi="Times New Roman" w:cs="Times New Roman"/>
            <w:color w:val="000000"/>
          </w:rPr>
          <w:instrText>ADDIN LABTIVA_CITE \* MERGEFORMAT</w:instrText>
        </w:r>
      </w:ins>
      <w:r w:rsidR="0080086B">
        <w:rPr>
          <w:rFonts w:ascii="Times New Roman" w:hAnsi="Times New Roman" w:cs="Times New Roman"/>
          <w:color w:val="000000"/>
        </w:rPr>
      </w:r>
      <w:r w:rsidR="0080086B">
        <w:rPr>
          <w:rFonts w:ascii="Times New Roman" w:hAnsi="Times New Roman" w:cs="Times New Roman"/>
          <w:color w:val="000000"/>
        </w:rPr>
        <w:fldChar w:fldCharType="separate"/>
      </w:r>
      <w:ins w:id="322" w:author="Matthew Barbour" w:date="2015-10-19T14:27:00Z">
        <w:r w:rsidR="0080086B" w:rsidRPr="00683CFE">
          <w:rPr>
            <w:rFonts w:ascii="Times New Roman" w:hAnsi="Times New Roman" w:cs="Times New Roman"/>
            <w:noProof/>
            <w:color w:val="000000"/>
            <w:lang w:val="en-US"/>
          </w:rPr>
          <w:t xml:space="preserve"> 43)</w:t>
        </w:r>
        <w:r w:rsidR="0080086B">
          <w:rPr>
            <w:rFonts w:ascii="Times New Roman" w:hAnsi="Times New Roman" w:cs="Times New Roman"/>
            <w:color w:val="000000"/>
          </w:rPr>
          <w:fldChar w:fldCharType="end"/>
        </w:r>
      </w:ins>
      <w:ins w:id="323" w:author="Matthew Barbour" w:date="2015-10-19T13:34:00Z">
        <w:r w:rsidR="003C54E8">
          <w:rPr>
            <w:rFonts w:ascii="Times New Roman" w:hAnsi="Times New Roman" w:cs="Times New Roman"/>
            <w:color w:val="000000"/>
          </w:rPr>
          <w:t>, nothing has been developed for extrapolating food-web complexity. In the supplementary info</w:t>
        </w:r>
        <w:r w:rsidR="00F862B9">
          <w:rPr>
            <w:rFonts w:ascii="Times New Roman" w:hAnsi="Times New Roman" w:cs="Times New Roman"/>
            <w:color w:val="000000"/>
          </w:rPr>
          <w:t>rmation, we demonstrate that an</w:t>
        </w:r>
        <w:r w:rsidR="003C54E8">
          <w:rPr>
            <w:rFonts w:ascii="Times New Roman" w:hAnsi="Times New Roman" w:cs="Times New Roman"/>
            <w:color w:val="000000"/>
          </w:rPr>
          <w:t xml:space="preserve"> asymptotic model</w:t>
        </w:r>
      </w:ins>
      <w:ins w:id="324" w:author="Matthew Barbour" w:date="2015-11-02T17:12:00Z">
        <w:r w:rsidR="00F862B9">
          <w:rPr>
            <w:rFonts w:ascii="Times New Roman" w:hAnsi="Times New Roman" w:cs="Times New Roman"/>
            <w:color w:val="000000"/>
          </w:rPr>
          <w:t xml:space="preserve"> is more appropriate for our data and</w:t>
        </w:r>
      </w:ins>
      <w:ins w:id="325" w:author="Matthew Barbour" w:date="2015-11-02T17:20:00Z">
        <w:r w:rsidR="008157B7">
          <w:rPr>
            <w:rFonts w:ascii="Times New Roman" w:hAnsi="Times New Roman" w:cs="Times New Roman"/>
            <w:color w:val="000000"/>
          </w:rPr>
          <w:t xml:space="preserve"> provides a slight</w:t>
        </w:r>
      </w:ins>
      <w:ins w:id="326" w:author="Matthew Barbour" w:date="2015-10-19T13:34:00Z">
        <w:r w:rsidR="008157B7">
          <w:rPr>
            <w:rFonts w:ascii="Times New Roman" w:hAnsi="Times New Roman" w:cs="Times New Roman"/>
            <w:color w:val="000000"/>
          </w:rPr>
          <w:t xml:space="preserve"> overestimate of</w:t>
        </w:r>
        <w:r w:rsidR="003C54E8">
          <w:rPr>
            <w:rFonts w:ascii="Times New Roman" w:hAnsi="Times New Roman" w:cs="Times New Roman"/>
            <w:color w:val="000000"/>
          </w:rPr>
          <w:t xml:space="preserve"> the average complexity of </w:t>
        </w:r>
      </w:ins>
      <w:ins w:id="327" w:author="Matthew Barbour" w:date="2015-11-02T13:28:00Z">
        <w:r w:rsidR="008157B7">
          <w:rPr>
            <w:rFonts w:ascii="Times New Roman" w:hAnsi="Times New Roman" w:cs="Times New Roman"/>
            <w:color w:val="000000"/>
          </w:rPr>
          <w:t xml:space="preserve">1-genotype 100-plant mixtures. </w:t>
        </w:r>
      </w:ins>
      <w:ins w:id="328" w:author="Matthew Barbour" w:date="2015-10-19T13:34:00Z">
        <w:r w:rsidR="003C54E8">
          <w:rPr>
            <w:rFonts w:ascii="Times New Roman" w:hAnsi="Times New Roman" w:cs="Times New Roman"/>
            <w:color w:val="000000"/>
          </w:rPr>
          <w:t xml:space="preserve">However, </w:t>
        </w:r>
        <w:r w:rsidR="003C54E8">
          <w:rPr>
            <w:rFonts w:ascii="Times New Roman" w:hAnsi="Times New Roman" w:cs="Times New Roman"/>
            <w:lang w:val="en-US"/>
          </w:rPr>
          <w:t xml:space="preserve">using this extrapolation as a baseline will still give us a more accurate (although </w:t>
        </w:r>
      </w:ins>
      <w:ins w:id="329" w:author="Matthew Barbour" w:date="2015-10-19T13:48:00Z">
        <w:r w:rsidR="00F646FB">
          <w:rPr>
            <w:rFonts w:ascii="Times New Roman" w:hAnsi="Times New Roman" w:cs="Times New Roman"/>
            <w:lang w:val="en-US"/>
          </w:rPr>
          <w:t xml:space="preserve">now </w:t>
        </w:r>
      </w:ins>
      <w:ins w:id="330" w:author="Matthew Barbour" w:date="2015-10-19T13:34:00Z">
        <w:r w:rsidR="003C54E8">
          <w:rPr>
            <w:rFonts w:ascii="Times New Roman" w:hAnsi="Times New Roman" w:cs="Times New Roman"/>
            <w:lang w:val="en-US"/>
          </w:rPr>
          <w:t>conservative) estimate of the</w:t>
        </w:r>
      </w:ins>
      <w:ins w:id="331" w:author="Matthew Barbour" w:date="2015-10-19T16:53:00Z">
        <w:r w:rsidR="002B129F">
          <w:rPr>
            <w:rFonts w:ascii="Times New Roman" w:hAnsi="Times New Roman" w:cs="Times New Roman"/>
            <w:lang w:val="en-US"/>
          </w:rPr>
          <w:t xml:space="preserve"> additive</w:t>
        </w:r>
      </w:ins>
      <w:ins w:id="332" w:author="Matthew Barbour" w:date="2015-10-19T13:34:00Z">
        <w:r w:rsidR="003C54E8">
          <w:rPr>
            <w:rFonts w:ascii="Times New Roman" w:hAnsi="Times New Roman" w:cs="Times New Roman"/>
            <w:lang w:val="en-US"/>
          </w:rPr>
          <w:t xml:space="preserve"> effects of genetic variation on food-web complexity.</w:t>
        </w:r>
      </w:ins>
      <w:ins w:id="333" w:author="Matthew Barbour" w:date="2015-10-19T16:44:00Z">
        <w:r w:rsidR="008B675A">
          <w:rPr>
            <w:rFonts w:ascii="Times New Roman" w:hAnsi="Times New Roman" w:cs="Times New Roman"/>
            <w:lang w:val="en-US"/>
          </w:rPr>
          <w:t xml:space="preserve"> </w:t>
        </w:r>
      </w:ins>
    </w:p>
    <w:p w14:paraId="4ECB77BD" w14:textId="77777777" w:rsidR="008B675A" w:rsidRPr="008B675A" w:rsidRDefault="008B675A" w:rsidP="009058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ins w:id="334" w:author="Matthew Barbour" w:date="2015-10-19T13:39:00Z"/>
          <w:rFonts w:ascii="Times New Roman" w:hAnsi="Times New Roman" w:cs="Times New Roman"/>
          <w:lang w:val="en-US"/>
        </w:rPr>
      </w:pPr>
    </w:p>
    <w:p w14:paraId="2A0D653B" w14:textId="48DB2C21" w:rsidR="006B6D58" w:rsidRPr="00683CFE" w:rsidRDefault="003C54E8" w:rsidP="00683CFE">
      <w:pPr>
        <w:spacing w:line="480" w:lineRule="auto"/>
        <w:rPr>
          <w:ins w:id="335" w:author="Matthew Barbour" w:date="2015-10-19T13:51:00Z"/>
          <w:rFonts w:ascii="Times" w:eastAsia="Times New Roman" w:hAnsi="Times" w:cs="Times New Roman"/>
          <w:sz w:val="20"/>
          <w:szCs w:val="20"/>
          <w:lang w:eastAsia="en-US"/>
        </w:rPr>
      </w:pPr>
      <w:ins w:id="336" w:author="Matthew Barbour" w:date="2015-10-19T13:39:00Z">
        <w:r>
          <w:rPr>
            <w:rFonts w:ascii="Times New Roman" w:hAnsi="Times New Roman" w:cs="Times New Roman"/>
          </w:rPr>
          <w:t>To examine the pathways by which genetic variation in</w:t>
        </w:r>
      </w:ins>
      <w:ins w:id="337" w:author="Matthew Barbour" w:date="2015-10-19T14:08:00Z">
        <w:r w:rsidR="00417EDA">
          <w:rPr>
            <w:rFonts w:ascii="Times New Roman" w:hAnsi="Times New Roman" w:cs="Times New Roman"/>
          </w:rPr>
          <w:t>fluences</w:t>
        </w:r>
      </w:ins>
      <w:ins w:id="338" w:author="Matthew Barbour" w:date="2015-10-19T13:39:00Z">
        <w:r>
          <w:rPr>
            <w:rFonts w:ascii="Times New Roman" w:hAnsi="Times New Roman" w:cs="Times New Roman"/>
          </w:rPr>
          <w:t xml:space="preserve"> food-web complexity, we built a piecewise structural equation model</w:t>
        </w:r>
      </w:ins>
      <w:ins w:id="339" w:author="Matthew Barbour" w:date="2015-10-19T14:04:00Z">
        <w:r w:rsidR="00417EDA">
          <w:rPr>
            <w:rFonts w:ascii="Times New Roman" w:hAnsi="Times New Roman" w:cs="Times New Roman"/>
          </w:rPr>
          <w:fldChar w:fldCharType="begin">
            <w:fldData xml:space="preserve">NgA5ADUAMABlADEAYwA3AC0AOABiADgANAAtADQANgAzADcALQA5AGQAZAA5AC0AZQA3ADQANgA0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</w:fldData>
          </w:fldChar>
        </w:r>
        <w:r w:rsidR="00417EDA">
          <w:rPr>
            <w:rFonts w:ascii="Times New Roman" w:hAnsi="Times New Roman" w:cs="Times New Roman"/>
          </w:rPr>
          <w:instrText>ADDIN LABTIVA_CITE \* MERGEFORMAT</w:instrText>
        </w:r>
      </w:ins>
      <w:r w:rsidR="00417EDA">
        <w:rPr>
          <w:rFonts w:ascii="Times New Roman" w:hAnsi="Times New Roman" w:cs="Times New Roman"/>
        </w:rPr>
      </w:r>
      <w:r w:rsidR="00417EDA">
        <w:rPr>
          <w:rFonts w:ascii="Times New Roman" w:hAnsi="Times New Roman" w:cs="Times New Roman"/>
        </w:rPr>
        <w:fldChar w:fldCharType="separate"/>
      </w:r>
      <w:ins w:id="340" w:author="Matthew Barbour" w:date="2015-10-19T14:04:00Z">
        <w:r w:rsidR="00417EDA" w:rsidRPr="00683CFE">
          <w:rPr>
            <w:rFonts w:ascii="Times New Roman" w:hAnsi="Times New Roman" w:cs="Times New Roman"/>
            <w:noProof/>
            <w:color w:val="000000"/>
            <w:lang w:val="en-US"/>
          </w:rPr>
          <w:t xml:space="preserve"> (41)</w:t>
        </w:r>
        <w:r w:rsidR="00417EDA">
          <w:rPr>
            <w:rFonts w:ascii="Times New Roman" w:hAnsi="Times New Roman" w:cs="Times New Roman"/>
          </w:rPr>
          <w:fldChar w:fldCharType="end"/>
        </w:r>
      </w:ins>
      <w:ins w:id="341" w:author="Matthew Barbour" w:date="2015-10-19T15:04:00Z">
        <w:r w:rsidR="001D7885">
          <w:rPr>
            <w:rFonts w:ascii="Times New Roman" w:hAnsi="Times New Roman" w:cs="Times New Roman"/>
          </w:rPr>
          <w:t xml:space="preserve"> using </w:t>
        </w:r>
      </w:ins>
      <w:ins w:id="342" w:author="Matthew Barbour" w:date="2015-10-19T15:06:00Z">
        <w:r w:rsidR="001D7885">
          <w:rPr>
            <w:rFonts w:ascii="Times New Roman" w:hAnsi="Times New Roman" w:cs="Times New Roman"/>
          </w:rPr>
          <w:t xml:space="preserve">data from </w:t>
        </w:r>
      </w:ins>
      <w:ins w:id="343" w:author="Matthew Barbour" w:date="2015-10-19T15:04:00Z">
        <w:r w:rsidR="001D7885">
          <w:rPr>
            <w:rFonts w:ascii="Times New Roman" w:hAnsi="Times New Roman" w:cs="Times New Roman"/>
          </w:rPr>
          <w:t xml:space="preserve">one randomly selected replicate of our </w:t>
        </w:r>
      </w:ins>
      <w:ins w:id="344" w:author="Matthew Barbour" w:date="2015-10-19T15:05:00Z">
        <w:r w:rsidR="001D7885">
          <w:rPr>
            <w:rFonts w:ascii="Times New Roman" w:hAnsi="Times New Roman" w:cs="Times New Roman"/>
          </w:rPr>
          <w:t>resampling procedure</w:t>
        </w:r>
      </w:ins>
      <w:ins w:id="345" w:author="Matthew Barbour" w:date="2015-10-19T15:04:00Z">
        <w:r w:rsidR="001D7885">
          <w:rPr>
            <w:rFonts w:ascii="Times New Roman" w:hAnsi="Times New Roman" w:cs="Times New Roman"/>
          </w:rPr>
          <w:t xml:space="preserve"> (of the 40</w:t>
        </w:r>
      </w:ins>
      <w:ins w:id="346" w:author="Matthew Barbour" w:date="2015-10-19T15:05:00Z">
        <w:r w:rsidR="001D7885">
          <w:rPr>
            <w:rFonts w:ascii="Times New Roman" w:hAnsi="Times New Roman" w:cs="Times New Roman"/>
          </w:rPr>
          <w:t>)</w:t>
        </w:r>
      </w:ins>
      <w:ins w:id="347" w:author="Matthew Barbour" w:date="2015-10-19T13:39:00Z">
        <w:r>
          <w:rPr>
            <w:rFonts w:ascii="Times New Roman" w:hAnsi="Times New Roman" w:cs="Times New Roman"/>
          </w:rPr>
          <w:t xml:space="preserve">. </w:t>
        </w:r>
      </w:ins>
      <w:ins w:id="348" w:author="Matthew Barbour" w:date="2015-10-19T15:08:00Z">
        <w:r w:rsidR="001D7885">
          <w:rPr>
            <w:rFonts w:ascii="Times New Roman" w:hAnsi="Times New Roman" w:cs="Times New Roman"/>
          </w:rPr>
          <w:t xml:space="preserve">We observed the same qualitative results </w:t>
        </w:r>
      </w:ins>
      <w:ins w:id="349" w:author="Matthew Barbour" w:date="2015-10-19T15:10:00Z">
        <w:r w:rsidR="001D7885">
          <w:rPr>
            <w:rFonts w:ascii="Times New Roman" w:hAnsi="Times New Roman" w:cs="Times New Roman"/>
          </w:rPr>
          <w:t xml:space="preserve">when we explored other replicates, so we only report the </w:t>
        </w:r>
      </w:ins>
      <w:ins w:id="350" w:author="Matthew Barbour" w:date="2015-10-19T15:12:00Z">
        <w:r w:rsidR="00370325">
          <w:rPr>
            <w:rFonts w:ascii="Times New Roman" w:hAnsi="Times New Roman" w:cs="Times New Roman"/>
          </w:rPr>
          <w:t xml:space="preserve">quantitative </w:t>
        </w:r>
      </w:ins>
      <w:ins w:id="351" w:author="Matthew Barbour" w:date="2015-10-19T15:10:00Z">
        <w:r w:rsidR="001D7885">
          <w:rPr>
            <w:rFonts w:ascii="Times New Roman" w:hAnsi="Times New Roman" w:cs="Times New Roman"/>
          </w:rPr>
          <w:t xml:space="preserve">results </w:t>
        </w:r>
      </w:ins>
      <w:ins w:id="352" w:author="Matthew Barbour" w:date="2015-10-19T15:11:00Z">
        <w:r w:rsidR="00EA373A">
          <w:rPr>
            <w:rFonts w:ascii="Times New Roman" w:hAnsi="Times New Roman" w:cs="Times New Roman"/>
          </w:rPr>
          <w:t xml:space="preserve">from the first one we selected. </w:t>
        </w:r>
      </w:ins>
      <w:ins w:id="353" w:author="Matthew Barbour" w:date="2015-10-19T14:08:00Z">
        <w:r w:rsidR="00417EDA">
          <w:rPr>
            <w:rFonts w:ascii="Times New Roman" w:hAnsi="Times New Roman" w:cs="Times New Roman"/>
          </w:rPr>
          <w:t>For our plant-insect food web, complexity</w:t>
        </w:r>
      </w:ins>
      <w:ins w:id="354" w:author="Matthew Barbour" w:date="2015-10-19T13:39:00Z">
        <w:r>
          <w:rPr>
            <w:rFonts w:ascii="Times New Roman" w:hAnsi="Times New Roman" w:cs="Times New Roman"/>
          </w:rPr>
          <w:t xml:space="preserve"> is principally determined by 3 components: (</w:t>
        </w:r>
        <w:proofErr w:type="spellStart"/>
        <w:r>
          <w:rPr>
            <w:rFonts w:ascii="Times New Roman" w:hAnsi="Times New Roman" w:cs="Times New Roman"/>
          </w:rPr>
          <w:t>i</w:t>
        </w:r>
        <w:proofErr w:type="spellEnd"/>
        <w:r>
          <w:rPr>
            <w:rFonts w:ascii="Times New Roman" w:hAnsi="Times New Roman" w:cs="Times New Roman"/>
          </w:rPr>
          <w:t xml:space="preserve">) the effective number of gall species per willow (i.e. Shannon diversity of galls); (ii) the effective number of </w:t>
        </w:r>
        <w:proofErr w:type="spellStart"/>
        <w:r>
          <w:rPr>
            <w:rFonts w:ascii="Times New Roman" w:hAnsi="Times New Roman" w:cs="Times New Roman"/>
          </w:rPr>
          <w:t>parasitoid</w:t>
        </w:r>
        <w:proofErr w:type="spellEnd"/>
        <w:r>
          <w:rPr>
            <w:rFonts w:ascii="Times New Roman" w:hAnsi="Times New Roman" w:cs="Times New Roman"/>
          </w:rPr>
          <w:t xml:space="preserve"> species per gall (vulnerability</w:t>
        </w:r>
      </w:ins>
      <w:ins w:id="355" w:author="Matthew Barbour" w:date="2015-10-19T14:09:00Z">
        <w:r w:rsidR="00417EDA">
          <w:rPr>
            <w:rFonts w:ascii="Times New Roman" w:hAnsi="Times New Roman" w:cs="Times New Roman"/>
          </w:rPr>
          <w:t xml:space="preserve">, </w:t>
        </w:r>
        <w:proofErr w:type="spellStart"/>
        <w:r w:rsidR="00417EDA">
          <w:rPr>
            <w:rFonts w:ascii="Times New Roman" w:hAnsi="Times New Roman" w:cs="Times New Roman"/>
            <w:i/>
          </w:rPr>
          <w:t>V</w:t>
        </w:r>
        <w:r w:rsidR="00417EDA" w:rsidRPr="00683CFE">
          <w:rPr>
            <w:rFonts w:ascii="Times New Roman" w:hAnsi="Times New Roman" w:cs="Times New Roman"/>
            <w:i/>
            <w:vertAlign w:val="subscript"/>
          </w:rPr>
          <w:t>q</w:t>
        </w:r>
      </w:ins>
      <w:proofErr w:type="spellEnd"/>
      <w:ins w:id="356" w:author="Matthew Barbour" w:date="2015-10-19T13:39:00Z">
        <w:r>
          <w:rPr>
            <w:rFonts w:ascii="Times New Roman" w:hAnsi="Times New Roman" w:cs="Times New Roman"/>
          </w:rPr>
          <w:t xml:space="preserve">); and (iii) the effective number of gall species per </w:t>
        </w:r>
        <w:proofErr w:type="spellStart"/>
        <w:r>
          <w:rPr>
            <w:rFonts w:ascii="Times New Roman" w:hAnsi="Times New Roman" w:cs="Times New Roman"/>
          </w:rPr>
          <w:t>parasitoid</w:t>
        </w:r>
        <w:proofErr w:type="spellEnd"/>
        <w:r>
          <w:rPr>
            <w:rFonts w:ascii="Times New Roman" w:hAnsi="Times New Roman" w:cs="Times New Roman"/>
          </w:rPr>
          <w:t xml:space="preserve"> (generality</w:t>
        </w:r>
      </w:ins>
      <w:ins w:id="357" w:author="Matthew Barbour" w:date="2015-10-19T14:08:00Z">
        <w:r w:rsidR="00417EDA">
          <w:rPr>
            <w:rFonts w:ascii="Times New Roman" w:hAnsi="Times New Roman" w:cs="Times New Roman"/>
          </w:rPr>
          <w:t xml:space="preserve">, </w:t>
        </w:r>
        <w:proofErr w:type="spellStart"/>
        <w:r w:rsidR="00417EDA">
          <w:rPr>
            <w:rFonts w:ascii="Times New Roman" w:hAnsi="Times New Roman" w:cs="Times New Roman"/>
            <w:i/>
          </w:rPr>
          <w:t>G</w:t>
        </w:r>
        <w:r w:rsidR="00417EDA">
          <w:rPr>
            <w:rFonts w:ascii="Times New Roman" w:hAnsi="Times New Roman" w:cs="Times New Roman"/>
            <w:i/>
            <w:vertAlign w:val="subscript"/>
          </w:rPr>
          <w:t>q</w:t>
        </w:r>
      </w:ins>
      <w:proofErr w:type="spellEnd"/>
      <w:ins w:id="358" w:author="Matthew Barbour" w:date="2015-10-19T13:39:00Z">
        <w:r>
          <w:rPr>
            <w:rFonts w:ascii="Times New Roman" w:hAnsi="Times New Roman" w:cs="Times New Roman"/>
          </w:rPr>
          <w:t>)</w:t>
        </w:r>
      </w:ins>
      <w:ins w:id="359" w:author="Matthew Barbour" w:date="2015-10-19T13:54:00Z">
        <w:r w:rsidR="00EC196F">
          <w:rPr>
            <w:rFonts w:ascii="Times New Roman" w:hAnsi="Times New Roman" w:cs="Times New Roman"/>
          </w:rPr>
          <w:t xml:space="preserve"> </w:t>
        </w:r>
      </w:ins>
      <w:ins w:id="360" w:author="Matthew Barbour" w:date="2015-10-19T13:50:00Z">
        <w:r w:rsidR="00F646FB">
          <w:rPr>
            <w:rFonts w:ascii="Times New Roman" w:hAnsi="Times New Roman" w:cs="Times New Roman"/>
          </w:rPr>
          <w:t>(</w:t>
        </w:r>
      </w:ins>
      <w:ins w:id="361" w:author="Matthew Barbour" w:date="2015-10-19T13:54:00Z">
        <w:r w:rsidR="00EC196F">
          <w:rPr>
            <w:rFonts w:ascii="Times New Roman" w:hAnsi="Times New Roman" w:cs="Times New Roman"/>
          </w:rPr>
          <w:t>38</w:t>
        </w:r>
      </w:ins>
      <w:ins w:id="362" w:author="Matthew Barbour" w:date="2015-10-19T13:50:00Z">
        <w:r w:rsidR="00F646FB">
          <w:rPr>
            <w:rFonts w:ascii="Times New Roman" w:hAnsi="Times New Roman" w:cs="Times New Roman"/>
          </w:rPr>
          <w:t>)</w:t>
        </w:r>
      </w:ins>
      <w:ins w:id="363" w:author="Matthew Barbour" w:date="2015-10-19T13:39:00Z">
        <w:r>
          <w:rPr>
            <w:rFonts w:ascii="Times New Roman" w:hAnsi="Times New Roman" w:cs="Times New Roman"/>
          </w:rPr>
          <w:t xml:space="preserve">. Increases in any of these 3 components, all else equal, will </w:t>
        </w:r>
      </w:ins>
      <w:ins w:id="364" w:author="Matthew Barbour" w:date="2015-10-19T13:41:00Z">
        <w:r w:rsidR="00F646FB">
          <w:rPr>
            <w:rFonts w:ascii="Times New Roman" w:hAnsi="Times New Roman" w:cs="Times New Roman"/>
          </w:rPr>
          <w:t xml:space="preserve">directly </w:t>
        </w:r>
      </w:ins>
      <w:ins w:id="365" w:author="Matthew Barbour" w:date="2015-10-19T13:39:00Z">
        <w:r>
          <w:rPr>
            <w:rFonts w:ascii="Times New Roman" w:hAnsi="Times New Roman" w:cs="Times New Roman"/>
          </w:rPr>
          <w:t xml:space="preserve">increase food-web complexity. </w:t>
        </w:r>
      </w:ins>
      <w:ins w:id="366" w:author="Matthew Barbour" w:date="2015-11-02T17:14:00Z">
        <w:r w:rsidR="00F862B9">
          <w:rPr>
            <w:rFonts w:ascii="Times New Roman" w:hAnsi="Times New Roman" w:cs="Times New Roman"/>
          </w:rPr>
          <w:t>Moreover</w:t>
        </w:r>
      </w:ins>
      <w:ins w:id="367" w:author="Matthew Barbour" w:date="2015-10-19T13:39:00Z">
        <w:r>
          <w:rPr>
            <w:rFonts w:ascii="Times New Roman" w:hAnsi="Times New Roman" w:cs="Times New Roman"/>
          </w:rPr>
          <w:t>, the total abundance and diversity of galls may indirectly affect complexity by influencing the vulnerability and generality of the gall-</w:t>
        </w:r>
        <w:proofErr w:type="spellStart"/>
        <w:r>
          <w:rPr>
            <w:rFonts w:ascii="Times New Roman" w:hAnsi="Times New Roman" w:cs="Times New Roman"/>
          </w:rPr>
          <w:t>parasitoid</w:t>
        </w:r>
        <w:proofErr w:type="spellEnd"/>
        <w:r>
          <w:rPr>
            <w:rFonts w:ascii="Times New Roman" w:hAnsi="Times New Roman" w:cs="Times New Roman"/>
          </w:rPr>
          <w:t xml:space="preserve"> network. Therefore, we built our structural equation model to incorporate </w:t>
        </w:r>
        <w:r w:rsidRPr="00860450">
          <w:rPr>
            <w:rFonts w:ascii="Times New Roman" w:hAnsi="Times New Roman" w:cs="Times New Roman"/>
          </w:rPr>
          <w:t>these different pathways.</w:t>
        </w:r>
      </w:ins>
      <w:ins w:id="368" w:author="Matthew Barbour" w:date="2015-10-19T13:51:00Z">
        <w:r w:rsidR="006B6D58">
          <w:rPr>
            <w:rFonts w:ascii="Times New Roman" w:hAnsi="Times New Roman" w:cs="Times New Roman"/>
          </w:rPr>
          <w:t xml:space="preserve"> In addition, since species diversity is determined by both the evenness and richness of a community, we partitioned gall diversity into its evenness (</w:t>
        </w:r>
        <w:r w:rsidR="006B6D58" w:rsidRPr="009161AC">
          <w:rPr>
            <w:rFonts w:ascii="Times New Roman" w:hAnsi="Times New Roman" w:cs="Times New Roman"/>
            <w:i/>
          </w:rPr>
          <w:t>E</w:t>
        </w:r>
        <w:r w:rsidR="006B6D58" w:rsidRPr="009161AC">
          <w:rPr>
            <w:rFonts w:ascii="Times New Roman" w:hAnsi="Times New Roman" w:cs="Times New Roman"/>
            <w:i/>
            <w:vertAlign w:val="superscript"/>
          </w:rPr>
          <w:t>1</w:t>
        </w:r>
        <w:r w:rsidR="006B6D58">
          <w:rPr>
            <w:rFonts w:ascii="Times New Roman" w:hAnsi="Times New Roman" w:cs="Times New Roman"/>
            <w:vertAlign w:val="superscript"/>
          </w:rPr>
          <w:t xml:space="preserve"> </w:t>
        </w:r>
        <w:r w:rsidR="006B6D58">
          <w:rPr>
            <w:rFonts w:ascii="Times New Roman" w:hAnsi="Times New Roman" w:cs="Times New Roman"/>
          </w:rPr>
          <w:t xml:space="preserve">= </w:t>
        </w:r>
        <w:proofErr w:type="spellStart"/>
        <w:proofErr w:type="gramStart"/>
        <w:r w:rsidR="006B6D58">
          <w:rPr>
            <w:rFonts w:ascii="Times New Roman" w:hAnsi="Times New Roman" w:cs="Times New Roman"/>
          </w:rPr>
          <w:t>exp</w:t>
        </w:r>
        <w:proofErr w:type="spellEnd"/>
        <w:r w:rsidR="006B6D58">
          <w:rPr>
            <w:rFonts w:ascii="Times New Roman" w:hAnsi="Times New Roman" w:cs="Times New Roman"/>
          </w:rPr>
          <w:t>(</w:t>
        </w:r>
        <w:proofErr w:type="gramEnd"/>
        <w:r w:rsidR="006B6D58">
          <w:rPr>
            <w:rFonts w:ascii="Times New Roman" w:hAnsi="Times New Roman" w:cs="Times New Roman"/>
          </w:rPr>
          <w:t xml:space="preserve">Shannon </w:t>
        </w:r>
      </w:ins>
      <w:ins w:id="369" w:author="Matthew Barbour" w:date="2015-10-19T14:09:00Z">
        <w:r w:rsidR="00417EDA">
          <w:rPr>
            <w:rFonts w:ascii="Times New Roman" w:hAnsi="Times New Roman" w:cs="Times New Roman"/>
          </w:rPr>
          <w:t>diversity</w:t>
        </w:r>
      </w:ins>
      <w:ins w:id="370" w:author="Matthew Barbour" w:date="2015-10-19T13:51:00Z">
        <w:r w:rsidR="006B6D58">
          <w:rPr>
            <w:rFonts w:ascii="Times New Roman" w:hAnsi="Times New Roman" w:cs="Times New Roman"/>
          </w:rPr>
          <w:t>)/richness) and richness components</w:t>
        </w:r>
      </w:ins>
      <w:ins w:id="371" w:author="Matthew Barbour" w:date="2015-10-19T13:57:00Z">
        <w:r w:rsidR="00EC196F">
          <w:rPr>
            <w:rFonts w:ascii="Times New Roman" w:hAnsi="Times New Roman" w:cs="Times New Roman"/>
          </w:rPr>
          <w:fldChar w:fldCharType="begin">
            <w:fldData xml:space="preserve">NgA5ADUAMABlADEAYwA3AC0AOABiADgANAAtADQANgAzADcALQA5AGQAZAA5AC0AZQA3ADQANgA0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</w:fldData>
          </w:fldChar>
        </w:r>
        <w:r w:rsidR="00EC196F">
          <w:rPr>
            <w:rFonts w:ascii="Times New Roman" w:hAnsi="Times New Roman" w:cs="Times New Roman"/>
          </w:rPr>
          <w:instrText>ADDIN LABTIVA_CITE \* MERGEFORMAT</w:instrText>
        </w:r>
      </w:ins>
      <w:r w:rsidR="00EC196F">
        <w:rPr>
          <w:rFonts w:ascii="Times New Roman" w:hAnsi="Times New Roman" w:cs="Times New Roman"/>
        </w:rPr>
      </w:r>
      <w:r w:rsidR="00EC196F">
        <w:rPr>
          <w:rFonts w:ascii="Times New Roman" w:hAnsi="Times New Roman" w:cs="Times New Roman"/>
        </w:rPr>
        <w:fldChar w:fldCharType="separate"/>
      </w:r>
      <w:ins w:id="372" w:author="Matthew Barbour" w:date="2015-10-19T13:57:00Z">
        <w:r w:rsidR="00EC196F" w:rsidRPr="00683CFE">
          <w:rPr>
            <w:rFonts w:ascii="Times New Roman" w:hAnsi="Times New Roman" w:cs="Times New Roman"/>
            <w:noProof/>
            <w:color w:val="000000"/>
            <w:lang w:val="en-US"/>
          </w:rPr>
          <w:t xml:space="preserve"> (40)</w:t>
        </w:r>
        <w:r w:rsidR="00EC196F">
          <w:rPr>
            <w:rFonts w:ascii="Times New Roman" w:hAnsi="Times New Roman" w:cs="Times New Roman"/>
          </w:rPr>
          <w:fldChar w:fldCharType="end"/>
        </w:r>
      </w:ins>
      <w:ins w:id="373" w:author="Matthew Barbour" w:date="2015-10-19T15:01:00Z">
        <w:r w:rsidR="003E5E72">
          <w:rPr>
            <w:rFonts w:ascii="Times New Roman" w:hAnsi="Times New Roman" w:cs="Times New Roman"/>
          </w:rPr>
          <w:t xml:space="preserve"> before building the model</w:t>
        </w:r>
      </w:ins>
      <w:ins w:id="374" w:author="Matthew Barbour" w:date="2015-10-19T13:51:00Z">
        <w:r w:rsidR="006B6D58">
          <w:rPr>
            <w:rFonts w:ascii="Times New Roman" w:hAnsi="Times New Roman" w:cs="Times New Roman"/>
          </w:rPr>
          <w:t xml:space="preserve">. </w:t>
        </w:r>
      </w:ins>
      <w:ins w:id="375" w:author="Matthew Barbour" w:date="2015-10-19T13:39:00Z">
        <w:r>
          <w:rPr>
            <w:rFonts w:ascii="Times New Roman" w:hAnsi="Times New Roman" w:cs="Times New Roman"/>
          </w:rPr>
          <w:t>Given the non-linear relationship between genetic variation and food-web complexity (</w:t>
        </w:r>
      </w:ins>
      <w:ins w:id="376" w:author="Matthew Barbour" w:date="2015-10-19T13:42:00Z">
        <w:r w:rsidR="00F646FB">
          <w:rPr>
            <w:rFonts w:ascii="Times New Roman" w:hAnsi="Times New Roman" w:cs="Times New Roman"/>
          </w:rPr>
          <w:t>Fig. 6</w:t>
        </w:r>
      </w:ins>
      <w:ins w:id="377" w:author="Matthew Barbour" w:date="2015-10-19T13:39:00Z">
        <w:r>
          <w:rPr>
            <w:rFonts w:ascii="Times New Roman" w:hAnsi="Times New Roman" w:cs="Times New Roman"/>
          </w:rPr>
          <w:t xml:space="preserve">), we </w:t>
        </w:r>
        <w:r w:rsidRPr="00860450">
          <w:rPr>
            <w:rFonts w:ascii="Times New Roman" w:hAnsi="Times New Roman" w:cs="Times New Roman"/>
          </w:rPr>
          <w:t>restricted our</w:t>
        </w:r>
        <w:r w:rsidRPr="009161AC">
          <w:rPr>
            <w:rFonts w:ascii="Times New Roman" w:hAnsi="Times New Roman" w:cs="Times New Roman"/>
          </w:rPr>
          <w:t xml:space="preserve"> analysis to the first 4</w:t>
        </w:r>
        <w:r>
          <w:rPr>
            <w:rFonts w:ascii="Times New Roman" w:hAnsi="Times New Roman" w:cs="Times New Roman"/>
          </w:rPr>
          <w:t>-levels of ge</w:t>
        </w:r>
        <w:r w:rsidR="00F646FB">
          <w:rPr>
            <w:rFonts w:ascii="Times New Roman" w:hAnsi="Times New Roman" w:cs="Times New Roman"/>
          </w:rPr>
          <w:t>netic variation. We feel this was</w:t>
        </w:r>
        <w:r>
          <w:rPr>
            <w:rFonts w:ascii="Times New Roman" w:hAnsi="Times New Roman" w:cs="Times New Roman"/>
          </w:rPr>
          <w:t xml:space="preserve"> justified </w:t>
        </w:r>
      </w:ins>
      <w:ins w:id="378" w:author="Matthew Barbour" w:date="2015-10-19T13:43:00Z">
        <w:r w:rsidR="00F646FB">
          <w:rPr>
            <w:rFonts w:ascii="Times New Roman" w:hAnsi="Times New Roman" w:cs="Times New Roman"/>
          </w:rPr>
          <w:t>for two</w:t>
        </w:r>
      </w:ins>
      <w:ins w:id="379" w:author="Matthew Barbour" w:date="2015-10-19T13:39:00Z">
        <w:r>
          <w:rPr>
            <w:rFonts w:ascii="Times New Roman" w:hAnsi="Times New Roman" w:cs="Times New Roman"/>
          </w:rPr>
          <w:t xml:space="preserve"> reasons: (</w:t>
        </w:r>
        <w:proofErr w:type="spellStart"/>
        <w:r>
          <w:rPr>
            <w:rFonts w:ascii="Times New Roman" w:hAnsi="Times New Roman" w:cs="Times New Roman"/>
          </w:rPr>
          <w:t>i</w:t>
        </w:r>
        <w:proofErr w:type="spellEnd"/>
        <w:r>
          <w:rPr>
            <w:rFonts w:ascii="Times New Roman" w:hAnsi="Times New Roman" w:cs="Times New Roman"/>
          </w:rPr>
          <w:t>) this was the portion of the relationship that increased the most; and (ii) this was the only portion of the relationship that was mostly linear with constant variance, thereby satisfying the assumptions of linear regression models</w:t>
        </w:r>
      </w:ins>
      <w:ins w:id="380" w:author="Matthew Barbour" w:date="2015-10-19T14:10:00Z">
        <w:r w:rsidR="00417EDA">
          <w:rPr>
            <w:rFonts w:ascii="Times New Roman" w:hAnsi="Times New Roman" w:cs="Times New Roman"/>
          </w:rPr>
          <w:t xml:space="preserve"> that made up our structural equation model</w:t>
        </w:r>
      </w:ins>
      <w:ins w:id="381" w:author="Matthew Barbour" w:date="2015-10-19T13:39:00Z">
        <w:r>
          <w:rPr>
            <w:rFonts w:ascii="Times New Roman" w:hAnsi="Times New Roman" w:cs="Times New Roman"/>
          </w:rPr>
          <w:t>.</w:t>
        </w:r>
      </w:ins>
      <w:ins w:id="382" w:author="Matthew Barbour" w:date="2015-10-19T13:43:00Z">
        <w:r w:rsidR="00F646FB">
          <w:rPr>
            <w:rFonts w:ascii="Times New Roman" w:hAnsi="Times New Roman" w:cs="Times New Roman"/>
            <w:color w:val="000000"/>
          </w:rPr>
          <w:t xml:space="preserve"> </w:t>
        </w:r>
      </w:ins>
      <w:ins w:id="383" w:author="Matthew Barbour" w:date="2015-10-19T14:40:00Z">
        <w:r w:rsidR="00D91ECB">
          <w:rPr>
            <w:rFonts w:ascii="Times New Roman" w:hAnsi="Times New Roman" w:cs="Times New Roman"/>
            <w:color w:val="000000"/>
          </w:rPr>
          <w:t xml:space="preserve">Finally, </w:t>
        </w:r>
      </w:ins>
      <w:ins w:id="384" w:author="Matthew Barbour" w:date="2015-10-19T14:42:00Z">
        <w:r w:rsidR="00D91ECB">
          <w:rPr>
            <w:rFonts w:ascii="Times New Roman" w:hAnsi="Times New Roman" w:cs="Times New Roman"/>
            <w:color w:val="000000"/>
          </w:rPr>
          <w:t>we used a test of directed separation</w:t>
        </w:r>
      </w:ins>
      <w:ins w:id="385" w:author="Matthew Barbour" w:date="2015-10-19T14:58:00Z">
        <w:r w:rsidR="0098189F">
          <w:rPr>
            <w:rFonts w:ascii="Times New Roman" w:hAnsi="Times New Roman" w:cs="Times New Roman"/>
          </w:rPr>
          <w:fldChar w:fldCharType="begin">
            <w:fldData xml:space="preserve">NgA5ADUAMABlADEAYwA3AC0AOABiADgANAAtADQANgAzADcALQA5AGQAZAA5AC0AZQA3ADQANgA0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</w:fldData>
          </w:fldChar>
        </w:r>
        <w:r w:rsidR="0098189F">
          <w:rPr>
            <w:rFonts w:ascii="Times New Roman" w:hAnsi="Times New Roman" w:cs="Times New Roman"/>
          </w:rPr>
          <w:instrText>ADDIN LABTIVA_CITE \* MERGEFORMAT</w:instrText>
        </w:r>
        <w:r w:rsidR="0098189F">
          <w:rPr>
            <w:rFonts w:ascii="Times New Roman" w:hAnsi="Times New Roman" w:cs="Times New Roman"/>
          </w:rPr>
        </w:r>
        <w:r w:rsidR="0098189F">
          <w:rPr>
            <w:rFonts w:ascii="Times New Roman" w:hAnsi="Times New Roman" w:cs="Times New Roman"/>
          </w:rPr>
          <w:fldChar w:fldCharType="separate"/>
        </w:r>
        <w:r w:rsidR="0098189F" w:rsidRPr="009161AC">
          <w:rPr>
            <w:rFonts w:ascii="Times New Roman" w:hAnsi="Times New Roman" w:cs="Times New Roman"/>
            <w:noProof/>
            <w:color w:val="000000"/>
            <w:lang w:val="en-US"/>
          </w:rPr>
          <w:t xml:space="preserve"> (41)</w:t>
        </w:r>
        <w:r w:rsidR="0098189F">
          <w:rPr>
            <w:rFonts w:ascii="Times New Roman" w:hAnsi="Times New Roman" w:cs="Times New Roman"/>
          </w:rPr>
          <w:fldChar w:fldCharType="end"/>
        </w:r>
      </w:ins>
      <w:ins w:id="386" w:author="Matthew Barbour" w:date="2015-10-19T14:42:00Z">
        <w:r w:rsidR="00D91ECB">
          <w:rPr>
            <w:rFonts w:ascii="Times New Roman" w:hAnsi="Times New Roman" w:cs="Times New Roman"/>
            <w:color w:val="000000"/>
          </w:rPr>
          <w:t xml:space="preserve">, which </w:t>
        </w:r>
      </w:ins>
      <w:ins w:id="387" w:author="Matthew Barbour" w:date="2015-10-19T14:41:00Z">
        <w:r w:rsidR="00D91ECB">
          <w:rPr>
            <w:rFonts w:ascii="Times New Roman" w:eastAsia="Times New Roman" w:hAnsi="Times New Roman" w:cs="Times New Roman"/>
            <w:color w:val="000000"/>
            <w:lang w:eastAsia="en-US"/>
          </w:rPr>
          <w:t>essentially test</w:t>
        </w:r>
      </w:ins>
      <w:ins w:id="388" w:author="Matthew Barbour" w:date="2015-10-19T14:43:00Z">
        <w:r w:rsidR="00D91ECB">
          <w:rPr>
            <w:rFonts w:ascii="Times New Roman" w:eastAsia="Times New Roman" w:hAnsi="Times New Roman" w:cs="Times New Roman"/>
            <w:color w:val="000000"/>
            <w:lang w:eastAsia="en-US"/>
          </w:rPr>
          <w:t>s</w:t>
        </w:r>
      </w:ins>
      <w:ins w:id="389" w:author="Matthew Barbour" w:date="2015-10-19T14:41:00Z">
        <w:r w:rsidR="00D91ECB">
          <w:rPr>
            <w:rFonts w:ascii="Times New Roman" w:eastAsia="Times New Roman" w:hAnsi="Times New Roman" w:cs="Times New Roman"/>
            <w:color w:val="000000"/>
            <w:lang w:eastAsia="en-US"/>
          </w:rPr>
          <w:t xml:space="preserve"> </w:t>
        </w:r>
      </w:ins>
      <w:ins w:id="390" w:author="Matthew Barbour" w:date="2015-10-19T14:46:00Z">
        <w:r w:rsidR="00D91ECB">
          <w:rPr>
            <w:rFonts w:ascii="Times New Roman" w:eastAsia="Times New Roman" w:hAnsi="Times New Roman" w:cs="Times New Roman"/>
            <w:color w:val="000000"/>
            <w:lang w:eastAsia="en-US"/>
          </w:rPr>
          <w:t>whether there are any significant paths missing from the model</w:t>
        </w:r>
      </w:ins>
      <w:ins w:id="391" w:author="Matthew Barbour" w:date="2015-10-19T14:41:00Z">
        <w:r w:rsidR="00D91ECB" w:rsidRPr="00D91ECB">
          <w:rPr>
            <w:rFonts w:ascii="Times New Roman" w:eastAsia="Times New Roman" w:hAnsi="Times New Roman" w:cs="Times New Roman"/>
            <w:color w:val="000000"/>
            <w:lang w:eastAsia="en-US"/>
          </w:rPr>
          <w:t xml:space="preserve">. For tests of directed separation, </w:t>
        </w:r>
      </w:ins>
      <w:ins w:id="392" w:author="Matthew Barbour" w:date="2015-10-19T14:43:00Z">
        <w:r w:rsidR="00D91ECB" w:rsidRPr="00683CFE">
          <w:rPr>
            <w:rFonts w:ascii="Times New Roman" w:eastAsia="Times New Roman" w:hAnsi="Times New Roman" w:cs="Times New Roman"/>
            <w:i/>
            <w:color w:val="000000"/>
            <w:lang w:eastAsia="en-US"/>
          </w:rPr>
          <w:t>P</w:t>
        </w:r>
      </w:ins>
      <w:ins w:id="393" w:author="Matthew Barbour" w:date="2015-10-19T14:41:00Z">
        <w:r w:rsidR="00D91ECB" w:rsidRPr="00D91ECB">
          <w:rPr>
            <w:rFonts w:ascii="Times New Roman" w:eastAsia="Times New Roman" w:hAnsi="Times New Roman" w:cs="Times New Roman"/>
            <w:color w:val="000000"/>
            <w:lang w:eastAsia="en-US"/>
          </w:rPr>
          <w:t xml:space="preserve"> &gt; 0.05 indicate</w:t>
        </w:r>
      </w:ins>
      <w:ins w:id="394" w:author="Matthew Barbour" w:date="2015-10-19T14:59:00Z">
        <w:r w:rsidR="0098189F">
          <w:rPr>
            <w:rFonts w:ascii="Times New Roman" w:eastAsia="Times New Roman" w:hAnsi="Times New Roman" w:cs="Times New Roman"/>
            <w:color w:val="000000"/>
            <w:lang w:eastAsia="en-US"/>
          </w:rPr>
          <w:t>s that the model provides</w:t>
        </w:r>
      </w:ins>
      <w:ins w:id="395" w:author="Matthew Barbour" w:date="2015-10-19T14:41:00Z">
        <w:r w:rsidR="0098189F">
          <w:rPr>
            <w:rFonts w:ascii="Times New Roman" w:eastAsia="Times New Roman" w:hAnsi="Times New Roman" w:cs="Times New Roman"/>
            <w:color w:val="000000"/>
            <w:lang w:eastAsia="en-US"/>
          </w:rPr>
          <w:t xml:space="preserve"> a good fit to the </w:t>
        </w:r>
      </w:ins>
      <w:ins w:id="396" w:author="Matthew Barbour" w:date="2015-10-19T14:59:00Z">
        <w:r w:rsidR="0098189F">
          <w:rPr>
            <w:rFonts w:ascii="Times New Roman" w:eastAsia="Times New Roman" w:hAnsi="Times New Roman" w:cs="Times New Roman"/>
            <w:color w:val="000000"/>
            <w:lang w:eastAsia="en-US"/>
          </w:rPr>
          <w:t>data</w:t>
        </w:r>
      </w:ins>
      <w:ins w:id="397" w:author="Matthew Barbour" w:date="2015-10-19T14:41:00Z">
        <w:r w:rsidR="00D91ECB" w:rsidRPr="00D91ECB">
          <w:rPr>
            <w:rFonts w:ascii="Times New Roman" w:eastAsia="Times New Roman" w:hAnsi="Times New Roman" w:cs="Times New Roman"/>
            <w:color w:val="000000"/>
            <w:lang w:eastAsia="en-US"/>
          </w:rPr>
          <w:t xml:space="preserve"> (i.e. no missing paths), whereas </w:t>
        </w:r>
      </w:ins>
      <w:ins w:id="398" w:author="Matthew Barbour" w:date="2015-10-19T14:44:00Z">
        <w:r w:rsidR="00D91ECB">
          <w:rPr>
            <w:rFonts w:ascii="Times New Roman" w:eastAsia="Times New Roman" w:hAnsi="Times New Roman" w:cs="Times New Roman"/>
            <w:i/>
            <w:color w:val="000000"/>
            <w:lang w:eastAsia="en-US"/>
          </w:rPr>
          <w:t xml:space="preserve">P </w:t>
        </w:r>
      </w:ins>
      <w:ins w:id="399" w:author="Matthew Barbour" w:date="2015-10-19T14:41:00Z">
        <w:r w:rsidR="00D91ECB" w:rsidRPr="00D91ECB">
          <w:rPr>
            <w:rFonts w:ascii="Times New Roman" w:eastAsia="Times New Roman" w:hAnsi="Times New Roman" w:cs="Times New Roman"/>
            <w:color w:val="000000"/>
            <w:lang w:eastAsia="en-US"/>
          </w:rPr>
          <w:t>&lt; 0.05 indicate</w:t>
        </w:r>
      </w:ins>
      <w:ins w:id="400" w:author="Matthew Barbour" w:date="2015-10-19T15:00:00Z">
        <w:r w:rsidR="0098189F">
          <w:rPr>
            <w:rFonts w:ascii="Times New Roman" w:eastAsia="Times New Roman" w:hAnsi="Times New Roman" w:cs="Times New Roman"/>
            <w:color w:val="000000"/>
            <w:lang w:eastAsia="en-US"/>
          </w:rPr>
          <w:t>s</w:t>
        </w:r>
      </w:ins>
      <w:ins w:id="401" w:author="Matthew Barbour" w:date="2015-10-19T14:41:00Z">
        <w:r w:rsidR="00D91ECB" w:rsidRPr="00D91ECB">
          <w:rPr>
            <w:rFonts w:ascii="Times New Roman" w:eastAsia="Times New Roman" w:hAnsi="Times New Roman" w:cs="Times New Roman"/>
            <w:color w:val="000000"/>
            <w:lang w:eastAsia="en-US"/>
          </w:rPr>
          <w:t xml:space="preserve"> a model with missing paths. </w:t>
        </w:r>
      </w:ins>
    </w:p>
    <w:p w14:paraId="7853D02D" w14:textId="5C50F91C" w:rsidR="00CE561A" w:rsidRPr="00EB3C56" w:rsidRDefault="00CE561A" w:rsidP="00F271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r>
        <w:rPr>
          <w:rFonts w:ascii="Times New Roman" w:hAnsi="Times New Roman" w:cs="Times New Roman"/>
          <w:color w:val="000000"/>
        </w:rPr>
        <w:t>All statistical analyses were conducted in R</w:t>
      </w:r>
      <w:ins w:id="402" w:author="Matthew Barbour" w:date="2015-10-19T13:53:00Z">
        <w:r w:rsidR="00042414">
          <w:rPr>
            <w:rFonts w:ascii="Times New Roman" w:hAnsi="Times New Roman" w:cs="Times New Roman"/>
            <w:color w:val="000000"/>
          </w:rPr>
          <w:t xml:space="preserve"> version 3.1.2</w:t>
        </w:r>
      </w:ins>
      <w:r w:rsidR="007224BF">
        <w:rPr>
          <w:rFonts w:ascii="Times New Roman" w:hAnsi="Times New Roman" w:cs="Times New Roman"/>
          <w:color w:val="000000"/>
        </w:rPr>
        <w:t xml:space="preserve"> </w:t>
      </w:r>
      <w:r w:rsidR="007224BF">
        <w:rPr>
          <w:rFonts w:ascii="Times New Roman" w:hAnsi="Times New Roman" w:cs="Times New Roman"/>
          <w:color w:val="000000"/>
        </w:rPr>
        <w:fldChar w:fldCharType="begin">
          <w:fldData xml:space="preserve">NgA5ADUAMABlADEAYwA3AC0AOABiADgANAAtADQANgAzADcALQA5AGQAZAA5AC0AZQA3ADQANgA0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</w:fldData>
        </w:fldChar>
      </w:r>
      <w:r w:rsidR="007224BF">
        <w:rPr>
          <w:rFonts w:ascii="Times New Roman" w:hAnsi="Times New Roman" w:cs="Times New Roman"/>
          <w:color w:val="000000"/>
        </w:rPr>
        <w:instrText>ADDIN LABTIVA_CITE \* MERGEFORMAT</w:instrText>
      </w:r>
      <w:r w:rsidR="007224BF">
        <w:rPr>
          <w:rFonts w:ascii="Times New Roman" w:hAnsi="Times New Roman" w:cs="Times New Roman"/>
          <w:color w:val="000000"/>
        </w:rPr>
      </w:r>
      <w:r w:rsidR="007224BF">
        <w:rPr>
          <w:rFonts w:ascii="Times New Roman" w:hAnsi="Times New Roman" w:cs="Times New Roman"/>
          <w:color w:val="000000"/>
        </w:rPr>
        <w:fldChar w:fldCharType="separate"/>
      </w:r>
      <w:r w:rsidR="007224BF" w:rsidRPr="007224BF">
        <w:rPr>
          <w:rFonts w:ascii="Times New Roman" w:hAnsi="Times New Roman" w:cs="Times New Roman"/>
          <w:noProof/>
          <w:color w:val="000000"/>
          <w:lang w:val="en-US"/>
        </w:rPr>
        <w:t>(40)</w:t>
      </w:r>
      <w:r w:rsidR="007224BF">
        <w:rPr>
          <w:rFonts w:ascii="Times New Roman" w:hAnsi="Times New Roman" w:cs="Times New Roman"/>
          <w:color w:val="000000"/>
        </w:rPr>
        <w:fldChar w:fldCharType="end"/>
      </w:r>
      <w:r w:rsidR="007224BF">
        <w:rPr>
          <w:rFonts w:ascii="Times New Roman" w:hAnsi="Times New Roman" w:cs="Times New Roman"/>
          <w:color w:val="000000"/>
        </w:rPr>
        <w:t>.</w:t>
      </w:r>
    </w:p>
    <w:p w14:paraId="31DFCF36" w14:textId="77777777" w:rsidR="00804B90" w:rsidRPr="00804B90" w:rsidRDefault="00804B9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color w:val="000000"/>
        </w:rPr>
      </w:pPr>
    </w:p>
    <w:p w14:paraId="721D1E16" w14:textId="73009888" w:rsidR="00C219F4" w:rsidRDefault="0027408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color w:val="000000"/>
          <w:sz w:val="20"/>
          <w:szCs w:val="20"/>
        </w:rPr>
      </w:pPr>
      <w:r>
        <w:rPr>
          <w:rFonts w:ascii="Times New Roman" w:hAnsi="Times New Roman" w:cs="Times New Roman"/>
          <w:b/>
          <w:bCs/>
          <w:color w:val="000000"/>
        </w:rPr>
        <w:t>Acknowledgements</w:t>
      </w:r>
    </w:p>
    <w:p w14:paraId="6218192B" w14:textId="77777777" w:rsidR="00C219F4" w:rsidRDefault="00C219F4"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color w:val="000000"/>
          <w:sz w:val="20"/>
          <w:szCs w:val="20"/>
        </w:rPr>
      </w:pPr>
    </w:p>
    <w:p w14:paraId="518A651B" w14:textId="48A85028" w:rsidR="00804B90" w:rsidRPr="00C219F4" w:rsidRDefault="00C219F4"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Cs/>
          <w:color w:val="000000"/>
          <w:sz w:val="20"/>
          <w:szCs w:val="20"/>
        </w:rPr>
      </w:pPr>
      <w:r>
        <w:rPr>
          <w:rFonts w:ascii="Times New Roman" w:hAnsi="Times New Roman" w:cs="Times New Roman"/>
          <w:bCs/>
          <w:color w:val="000000"/>
          <w:sz w:val="20"/>
          <w:szCs w:val="20"/>
        </w:rPr>
        <w:t xml:space="preserve">We thank E. Wu, E. Nelson, the staff of Humboldt Bay National Wildlife Refuge (U.S. Fish and Wildlife Service), and numerous undergraduates from Humboldt State University for helping establish </w:t>
      </w:r>
      <w:r w:rsidR="00A6673B">
        <w:rPr>
          <w:rFonts w:ascii="Times New Roman" w:hAnsi="Times New Roman" w:cs="Times New Roman"/>
          <w:bCs/>
          <w:color w:val="000000"/>
          <w:sz w:val="20"/>
          <w:szCs w:val="20"/>
        </w:rPr>
        <w:t xml:space="preserve">and maintain </w:t>
      </w:r>
      <w:r>
        <w:rPr>
          <w:rFonts w:ascii="Times New Roman" w:hAnsi="Times New Roman" w:cs="Times New Roman"/>
          <w:bCs/>
          <w:color w:val="000000"/>
          <w:sz w:val="20"/>
          <w:szCs w:val="20"/>
        </w:rPr>
        <w:t xml:space="preserve">the willow common garden. L. </w:t>
      </w:r>
      <w:proofErr w:type="spellStart"/>
      <w:r>
        <w:rPr>
          <w:rFonts w:ascii="Times New Roman" w:hAnsi="Times New Roman" w:cs="Times New Roman"/>
          <w:bCs/>
          <w:color w:val="000000"/>
          <w:sz w:val="20"/>
          <w:szCs w:val="20"/>
        </w:rPr>
        <w:t>Mackas</w:t>
      </w:r>
      <w:proofErr w:type="spellEnd"/>
      <w:r>
        <w:rPr>
          <w:rFonts w:ascii="Times New Roman" w:hAnsi="Times New Roman" w:cs="Times New Roman"/>
          <w:bCs/>
          <w:color w:val="000000"/>
          <w:sz w:val="20"/>
          <w:szCs w:val="20"/>
        </w:rPr>
        <w:t xml:space="preserve">-Burns, B. Locke, M. </w:t>
      </w:r>
      <w:proofErr w:type="spellStart"/>
      <w:r>
        <w:rPr>
          <w:rFonts w:ascii="Times New Roman" w:hAnsi="Times New Roman" w:cs="Times New Roman"/>
          <w:bCs/>
          <w:color w:val="000000"/>
          <w:sz w:val="20"/>
          <w:szCs w:val="20"/>
        </w:rPr>
        <w:t>DeSiervo</w:t>
      </w:r>
      <w:proofErr w:type="spellEnd"/>
      <w:r>
        <w:rPr>
          <w:rFonts w:ascii="Times New Roman" w:hAnsi="Times New Roman" w:cs="Times New Roman"/>
          <w:bCs/>
          <w:color w:val="000000"/>
          <w:sz w:val="20"/>
          <w:szCs w:val="20"/>
        </w:rPr>
        <w:t>, and J. Jackson provided valuable assistance with the fieldwork</w:t>
      </w:r>
      <w:r w:rsidR="00D731AD">
        <w:rPr>
          <w:rFonts w:ascii="Times New Roman" w:hAnsi="Times New Roman" w:cs="Times New Roman"/>
          <w:bCs/>
          <w:color w:val="000000"/>
          <w:sz w:val="20"/>
          <w:szCs w:val="20"/>
        </w:rPr>
        <w:t xml:space="preserve"> and S. </w:t>
      </w:r>
      <w:proofErr w:type="spellStart"/>
      <w:r w:rsidR="00D731AD">
        <w:rPr>
          <w:rFonts w:ascii="Times New Roman" w:hAnsi="Times New Roman" w:cs="Times New Roman"/>
          <w:bCs/>
          <w:color w:val="000000"/>
          <w:sz w:val="20"/>
          <w:szCs w:val="20"/>
        </w:rPr>
        <w:t>Sorsa</w:t>
      </w:r>
      <w:proofErr w:type="spellEnd"/>
      <w:r w:rsidR="00D731AD">
        <w:rPr>
          <w:rFonts w:ascii="Times New Roman" w:hAnsi="Times New Roman" w:cs="Times New Roman"/>
          <w:bCs/>
          <w:color w:val="000000"/>
          <w:sz w:val="20"/>
          <w:szCs w:val="20"/>
        </w:rPr>
        <w:t xml:space="preserve"> assisted with leaf phenolic extractions</w:t>
      </w:r>
      <w:r>
        <w:rPr>
          <w:rFonts w:ascii="Times New Roman" w:hAnsi="Times New Roman" w:cs="Times New Roman"/>
          <w:bCs/>
          <w:color w:val="000000"/>
          <w:sz w:val="20"/>
          <w:szCs w:val="20"/>
        </w:rPr>
        <w:t xml:space="preserve">. </w:t>
      </w:r>
      <w:ins w:id="403" w:author="Matthew Barbour" w:date="2015-09-28T11:44:00Z">
        <w:r w:rsidR="005B1550">
          <w:rPr>
            <w:rFonts w:ascii="Times New Roman" w:hAnsi="Times New Roman" w:cs="Times New Roman"/>
            <w:bCs/>
            <w:color w:val="000000"/>
            <w:sz w:val="20"/>
            <w:szCs w:val="20"/>
          </w:rPr>
          <w:t xml:space="preserve">Comments from </w:t>
        </w:r>
      </w:ins>
      <w:r>
        <w:rPr>
          <w:rFonts w:ascii="Times New Roman" w:hAnsi="Times New Roman" w:cs="Times New Roman"/>
          <w:bCs/>
          <w:color w:val="000000"/>
          <w:sz w:val="20"/>
          <w:szCs w:val="20"/>
        </w:rPr>
        <w:t>M. Rodriguez-Cabal</w:t>
      </w:r>
      <w:ins w:id="404" w:author="Matthew Barbour" w:date="2015-09-28T11:44:00Z">
        <w:r w:rsidR="005B1550">
          <w:rPr>
            <w:rFonts w:ascii="Times New Roman" w:hAnsi="Times New Roman" w:cs="Times New Roman"/>
            <w:bCs/>
            <w:color w:val="000000"/>
            <w:sz w:val="20"/>
            <w:szCs w:val="20"/>
          </w:rPr>
          <w:t>, D. Gravel and two anonymous reviewers improved the quality of</w:t>
        </w:r>
      </w:ins>
      <w:r>
        <w:rPr>
          <w:rFonts w:ascii="Times New Roman" w:hAnsi="Times New Roman" w:cs="Times New Roman"/>
          <w:bCs/>
          <w:color w:val="000000"/>
          <w:sz w:val="20"/>
          <w:szCs w:val="20"/>
        </w:rPr>
        <w:t xml:space="preserve"> </w:t>
      </w:r>
      <w:r w:rsidR="003C15B7">
        <w:rPr>
          <w:rFonts w:ascii="Times New Roman" w:hAnsi="Times New Roman" w:cs="Times New Roman"/>
          <w:bCs/>
          <w:color w:val="000000"/>
          <w:sz w:val="20"/>
          <w:szCs w:val="20"/>
        </w:rPr>
        <w:t>the manuscript</w:t>
      </w:r>
      <w:ins w:id="405" w:author="Matthew Barbour" w:date="2015-09-28T11:45:00Z">
        <w:r w:rsidR="005B1550">
          <w:rPr>
            <w:rFonts w:ascii="Times New Roman" w:hAnsi="Times New Roman" w:cs="Times New Roman"/>
            <w:bCs/>
            <w:color w:val="000000"/>
            <w:sz w:val="20"/>
            <w:szCs w:val="20"/>
          </w:rPr>
          <w:t xml:space="preserve"> substantially</w:t>
        </w:r>
      </w:ins>
      <w:r w:rsidR="003C15B7">
        <w:rPr>
          <w:rFonts w:ascii="Times New Roman" w:hAnsi="Times New Roman" w:cs="Times New Roman"/>
          <w:bCs/>
          <w:color w:val="000000"/>
          <w:sz w:val="20"/>
          <w:szCs w:val="20"/>
        </w:rPr>
        <w:t xml:space="preserve">. </w:t>
      </w:r>
      <w:proofErr w:type="gramStart"/>
      <w:r w:rsidR="003C15B7">
        <w:rPr>
          <w:rFonts w:ascii="Times New Roman" w:hAnsi="Times New Roman" w:cs="Times New Roman"/>
          <w:bCs/>
          <w:color w:val="000000"/>
          <w:sz w:val="20"/>
          <w:szCs w:val="20"/>
        </w:rPr>
        <w:t>M.</w:t>
      </w:r>
      <w:r>
        <w:rPr>
          <w:rFonts w:ascii="Times New Roman" w:hAnsi="Times New Roman" w:cs="Times New Roman"/>
          <w:bCs/>
          <w:color w:val="000000"/>
          <w:sz w:val="20"/>
          <w:szCs w:val="20"/>
        </w:rPr>
        <w:t>A. Barbour was supported by a BRITE Fellowship, VPRI Graduate Student Travel Fund, and a Four-Year Fellowship from the University of British Columbia</w:t>
      </w:r>
      <w:proofErr w:type="gramEnd"/>
      <w:r>
        <w:rPr>
          <w:rFonts w:ascii="Times New Roman" w:hAnsi="Times New Roman" w:cs="Times New Roman"/>
          <w:bCs/>
          <w:color w:val="000000"/>
          <w:sz w:val="20"/>
          <w:szCs w:val="20"/>
        </w:rPr>
        <w:t xml:space="preserve">. </w:t>
      </w:r>
      <w:proofErr w:type="gramStart"/>
      <w:r w:rsidR="00497F18">
        <w:rPr>
          <w:rFonts w:ascii="Times New Roman" w:hAnsi="Times New Roman" w:cs="Times New Roman"/>
          <w:bCs/>
          <w:color w:val="000000"/>
          <w:sz w:val="20"/>
          <w:szCs w:val="20"/>
        </w:rPr>
        <w:t xml:space="preserve">J. </w:t>
      </w:r>
      <w:proofErr w:type="spellStart"/>
      <w:r w:rsidR="00497F18">
        <w:rPr>
          <w:rFonts w:ascii="Times New Roman" w:hAnsi="Times New Roman" w:cs="Times New Roman"/>
          <w:bCs/>
          <w:color w:val="000000"/>
          <w:sz w:val="20"/>
          <w:szCs w:val="20"/>
        </w:rPr>
        <w:t>Bascompte</w:t>
      </w:r>
      <w:proofErr w:type="spellEnd"/>
      <w:r w:rsidR="00497F18">
        <w:rPr>
          <w:rFonts w:ascii="Times New Roman" w:hAnsi="Times New Roman" w:cs="Times New Roman"/>
          <w:bCs/>
          <w:color w:val="000000"/>
          <w:sz w:val="20"/>
          <w:szCs w:val="20"/>
        </w:rPr>
        <w:t xml:space="preserve"> </w:t>
      </w:r>
      <w:r w:rsidR="001F4E05">
        <w:rPr>
          <w:rFonts w:ascii="Times New Roman" w:hAnsi="Times New Roman" w:cs="Times New Roman"/>
          <w:bCs/>
          <w:color w:val="000000"/>
          <w:sz w:val="20"/>
          <w:szCs w:val="20"/>
        </w:rPr>
        <w:t>and M.A. Fortuna were</w:t>
      </w:r>
      <w:r w:rsidR="00497F18">
        <w:rPr>
          <w:rFonts w:ascii="Times New Roman" w:hAnsi="Times New Roman" w:cs="Times New Roman"/>
          <w:bCs/>
          <w:color w:val="000000"/>
          <w:sz w:val="20"/>
          <w:szCs w:val="20"/>
        </w:rPr>
        <w:t xml:space="preserve"> supported by an ERC’s Advanced Grant</w:t>
      </w:r>
      <w:r w:rsidR="001F4E05">
        <w:rPr>
          <w:rFonts w:ascii="Times New Roman" w:hAnsi="Times New Roman" w:cs="Times New Roman"/>
          <w:bCs/>
          <w:color w:val="000000"/>
          <w:sz w:val="20"/>
          <w:szCs w:val="20"/>
        </w:rPr>
        <w:t xml:space="preserve"> to J. </w:t>
      </w:r>
      <w:proofErr w:type="spellStart"/>
      <w:r w:rsidR="001F4E05">
        <w:rPr>
          <w:rFonts w:ascii="Times New Roman" w:hAnsi="Times New Roman" w:cs="Times New Roman"/>
          <w:bCs/>
          <w:color w:val="000000"/>
          <w:sz w:val="20"/>
          <w:szCs w:val="20"/>
        </w:rPr>
        <w:t>Bascompte</w:t>
      </w:r>
      <w:proofErr w:type="spellEnd"/>
      <w:proofErr w:type="gramEnd"/>
      <w:r w:rsidR="00497F18">
        <w:rPr>
          <w:rFonts w:ascii="Times New Roman" w:hAnsi="Times New Roman" w:cs="Times New Roman"/>
          <w:bCs/>
          <w:color w:val="000000"/>
          <w:sz w:val="20"/>
          <w:szCs w:val="20"/>
        </w:rPr>
        <w:t>.</w:t>
      </w:r>
      <w:r w:rsidR="00D731AD">
        <w:rPr>
          <w:rFonts w:ascii="Times New Roman" w:hAnsi="Times New Roman" w:cs="Times New Roman"/>
          <w:bCs/>
          <w:color w:val="000000"/>
          <w:sz w:val="20"/>
          <w:szCs w:val="20"/>
        </w:rPr>
        <w:t xml:space="preserve"> R. </w:t>
      </w:r>
      <w:proofErr w:type="spellStart"/>
      <w:r w:rsidR="00D731AD">
        <w:rPr>
          <w:rFonts w:ascii="Times New Roman" w:hAnsi="Times New Roman" w:cs="Times New Roman"/>
          <w:bCs/>
          <w:color w:val="000000"/>
          <w:sz w:val="20"/>
          <w:szCs w:val="20"/>
        </w:rPr>
        <w:t>Julkunen-Tiitto</w:t>
      </w:r>
      <w:proofErr w:type="spellEnd"/>
      <w:r w:rsidR="00D731AD">
        <w:rPr>
          <w:rFonts w:ascii="Times New Roman" w:hAnsi="Times New Roman" w:cs="Times New Roman"/>
          <w:bCs/>
          <w:color w:val="000000"/>
          <w:sz w:val="20"/>
          <w:szCs w:val="20"/>
        </w:rPr>
        <w:t xml:space="preserve"> was supported by the Academy of Finland (grant #267360).</w:t>
      </w:r>
      <w:r w:rsidR="00497F18">
        <w:rPr>
          <w:rFonts w:ascii="Times New Roman" w:hAnsi="Times New Roman" w:cs="Times New Roman"/>
          <w:bCs/>
          <w:color w:val="000000"/>
          <w:sz w:val="20"/>
          <w:szCs w:val="20"/>
        </w:rPr>
        <w:t xml:space="preserve"> </w:t>
      </w:r>
      <w:r w:rsidR="003C15B7">
        <w:rPr>
          <w:rFonts w:ascii="Times New Roman" w:hAnsi="Times New Roman" w:cs="Times New Roman"/>
          <w:bCs/>
          <w:color w:val="000000"/>
          <w:sz w:val="20"/>
          <w:szCs w:val="20"/>
        </w:rPr>
        <w:t>G.</w:t>
      </w:r>
      <w:r>
        <w:rPr>
          <w:rFonts w:ascii="Times New Roman" w:hAnsi="Times New Roman" w:cs="Times New Roman"/>
          <w:bCs/>
          <w:color w:val="000000"/>
          <w:sz w:val="20"/>
          <w:szCs w:val="20"/>
        </w:rPr>
        <w:t xml:space="preserve">M. </w:t>
      </w:r>
      <w:proofErr w:type="spellStart"/>
      <w:r>
        <w:rPr>
          <w:rFonts w:ascii="Times New Roman" w:hAnsi="Times New Roman" w:cs="Times New Roman"/>
          <w:bCs/>
          <w:color w:val="000000"/>
          <w:sz w:val="20"/>
          <w:szCs w:val="20"/>
        </w:rPr>
        <w:t>Crutsinger</w:t>
      </w:r>
      <w:proofErr w:type="spellEnd"/>
      <w:r>
        <w:rPr>
          <w:rFonts w:ascii="Times New Roman" w:hAnsi="Times New Roman" w:cs="Times New Roman"/>
          <w:bCs/>
          <w:color w:val="000000"/>
          <w:sz w:val="20"/>
          <w:szCs w:val="20"/>
        </w:rPr>
        <w:t xml:space="preserve"> was supported by the Miller Institute for Basic Research in Science as well as a NSERC Discovery grant.</w:t>
      </w:r>
    </w:p>
    <w:p w14:paraId="45559885" w14:textId="77777777" w:rsidR="00804B90" w:rsidRPr="00804B90" w:rsidRDefault="00804B9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color w:val="000000"/>
        </w:rPr>
      </w:pPr>
    </w:p>
    <w:p w14:paraId="7FC90CBD" w14:textId="0E17AA52" w:rsidR="00804B90" w:rsidRPr="00804B90" w:rsidRDefault="0027408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color w:val="000000"/>
          <w:sz w:val="20"/>
          <w:szCs w:val="20"/>
        </w:rPr>
      </w:pPr>
      <w:r>
        <w:rPr>
          <w:rFonts w:ascii="Times New Roman" w:hAnsi="Times New Roman" w:cs="Times New Roman"/>
          <w:b/>
          <w:bCs/>
          <w:color w:val="000000"/>
        </w:rPr>
        <w:t>References</w:t>
      </w:r>
    </w:p>
    <w:p w14:paraId="54CB221D" w14:textId="77777777" w:rsidR="007224BF" w:rsidRPr="007224BF" w:rsidRDefault="00BF1E5B" w:rsidP="007224BF">
      <w:pPr>
        <w:widowControl w:val="0"/>
        <w:autoSpaceDE w:val="0"/>
        <w:autoSpaceDN w:val="0"/>
        <w:adjustRightInd w:val="0"/>
        <w:rPr>
          <w:rFonts w:ascii="Times New Roman" w:hAnsi="Times New Roman" w:cs="Times New Roman"/>
          <w:noProof/>
          <w:color w:val="000000"/>
          <w:sz w:val="20"/>
          <w:lang w:val="en-US"/>
        </w:rPr>
      </w:pPr>
      <w:r>
        <w:rPr>
          <w:rFonts w:ascii="Times New Roman" w:hAnsi="Times New Roman" w:cs="Times New Roman"/>
          <w:b/>
          <w:bCs/>
          <w:color w:val="000000"/>
          <w:sz w:val="20"/>
          <w:szCs w:val="20"/>
        </w:rPr>
        <w:br/>
      </w:r>
      <w:r>
        <w:rPr>
          <w:rFonts w:ascii="Times New Roman" w:hAnsi="Times New Roman" w:cs="Times New Roman"/>
          <w:b/>
          <w:bCs/>
          <w:color w:val="000000"/>
          <w:sz w:val="20"/>
          <w:szCs w:val="20"/>
        </w:rPr>
        <w:fldChar w:fldCharType="begin"/>
      </w:r>
      <w:r>
        <w:rPr>
          <w:rFonts w:ascii="Times New Roman" w:hAnsi="Times New Roman" w:cs="Times New Roman"/>
          <w:b/>
          <w:bCs/>
          <w:color w:val="000000"/>
          <w:sz w:val="20"/>
          <w:szCs w:val="20"/>
        </w:rPr>
        <w:instrText>ADDIN LABTIVA_BIBLIOGRAPHY \* MERGEFORMAT</w:instrText>
      </w:r>
      <w:r>
        <w:rPr>
          <w:rFonts w:ascii="Times New Roman" w:hAnsi="Times New Roman" w:cs="Times New Roman"/>
          <w:b/>
          <w:bCs/>
          <w:color w:val="000000"/>
          <w:sz w:val="20"/>
          <w:szCs w:val="20"/>
        </w:rPr>
        <w:fldChar w:fldCharType="separate"/>
      </w:r>
      <w:r w:rsidR="007224BF" w:rsidRPr="007224BF">
        <w:rPr>
          <w:rFonts w:ascii="Times New Roman" w:hAnsi="Times New Roman" w:cs="Times New Roman"/>
          <w:noProof/>
          <w:color w:val="000000"/>
          <w:sz w:val="20"/>
          <w:lang w:val="en-US"/>
        </w:rPr>
        <w:t xml:space="preserve">1. </w:t>
      </w:r>
      <w:r w:rsidR="007224BF" w:rsidRPr="007224BF">
        <w:rPr>
          <w:rFonts w:ascii="Times New Roman" w:hAnsi="Times New Roman" w:cs="Times New Roman"/>
          <w:noProof/>
          <w:color w:val="000000"/>
          <w:sz w:val="20"/>
          <w:lang w:val="en-US"/>
        </w:rPr>
        <w:tab/>
        <w:t xml:space="preserve">Dunne JA, Williams RJ, Martinez ND (2002) Network structure and biodiversity loss in food webs: robustness increases with connectance. </w:t>
      </w:r>
      <w:r w:rsidR="007224BF" w:rsidRPr="007224BF">
        <w:rPr>
          <w:rFonts w:ascii="Times New Roman" w:hAnsi="Times New Roman" w:cs="Times New Roman"/>
          <w:i/>
          <w:iCs/>
          <w:noProof/>
          <w:color w:val="000000"/>
          <w:sz w:val="20"/>
          <w:lang w:val="en-US"/>
        </w:rPr>
        <w:t>Ecol Lett</w:t>
      </w:r>
      <w:r w:rsidR="007224BF" w:rsidRPr="007224BF">
        <w:rPr>
          <w:rFonts w:ascii="Times New Roman" w:hAnsi="Times New Roman" w:cs="Times New Roman"/>
          <w:noProof/>
          <w:color w:val="000000"/>
          <w:sz w:val="20"/>
          <w:lang w:val="en-US"/>
        </w:rPr>
        <w:t xml:space="preserve"> 5:558–567.</w:t>
      </w:r>
    </w:p>
    <w:p w14:paraId="0FE8A4F4" w14:textId="77777777" w:rsidR="007224BF" w:rsidRPr="007224BF" w:rsidRDefault="007224BF" w:rsidP="007224BF">
      <w:pPr>
        <w:widowControl w:val="0"/>
        <w:autoSpaceDE w:val="0"/>
        <w:autoSpaceDN w:val="0"/>
        <w:adjustRightInd w:val="0"/>
        <w:rPr>
          <w:rFonts w:ascii="Times New Roman" w:hAnsi="Times New Roman" w:cs="Times New Roman"/>
          <w:noProof/>
          <w:color w:val="000000"/>
          <w:sz w:val="20"/>
          <w:lang w:val="en-US"/>
        </w:rPr>
      </w:pPr>
      <w:r w:rsidRPr="007224BF">
        <w:rPr>
          <w:rFonts w:ascii="Times New Roman" w:hAnsi="Times New Roman" w:cs="Times New Roman"/>
          <w:noProof/>
          <w:color w:val="000000"/>
          <w:sz w:val="20"/>
          <w:lang w:val="en-US"/>
        </w:rPr>
        <w:t xml:space="preserve">2. </w:t>
      </w:r>
      <w:r w:rsidRPr="007224BF">
        <w:rPr>
          <w:rFonts w:ascii="Times New Roman" w:hAnsi="Times New Roman" w:cs="Times New Roman"/>
          <w:noProof/>
          <w:color w:val="000000"/>
          <w:sz w:val="20"/>
          <w:lang w:val="en-US"/>
        </w:rPr>
        <w:tab/>
        <w:t xml:space="preserve">Stouffer DB, Bascompte J (2011) Compartmentalization increases food-web persistence. </w:t>
      </w:r>
      <w:r w:rsidRPr="007224BF">
        <w:rPr>
          <w:rFonts w:ascii="Times New Roman" w:hAnsi="Times New Roman" w:cs="Times New Roman"/>
          <w:i/>
          <w:iCs/>
          <w:noProof/>
          <w:color w:val="000000"/>
          <w:sz w:val="20"/>
          <w:lang w:val="en-US"/>
        </w:rPr>
        <w:t>Proc Natl Acad Sci</w:t>
      </w:r>
      <w:r w:rsidRPr="007224BF">
        <w:rPr>
          <w:rFonts w:ascii="Times New Roman" w:hAnsi="Times New Roman" w:cs="Times New Roman"/>
          <w:noProof/>
          <w:color w:val="000000"/>
          <w:sz w:val="20"/>
          <w:lang w:val="en-US"/>
        </w:rPr>
        <w:t xml:space="preserve"> 108:3648–3652.</w:t>
      </w:r>
    </w:p>
    <w:p w14:paraId="6B0CE620" w14:textId="77777777" w:rsidR="007224BF" w:rsidRPr="007224BF" w:rsidRDefault="007224BF" w:rsidP="007224BF">
      <w:pPr>
        <w:widowControl w:val="0"/>
        <w:autoSpaceDE w:val="0"/>
        <w:autoSpaceDN w:val="0"/>
        <w:adjustRightInd w:val="0"/>
        <w:rPr>
          <w:rFonts w:ascii="Times New Roman" w:hAnsi="Times New Roman" w:cs="Times New Roman"/>
          <w:noProof/>
          <w:color w:val="000000"/>
          <w:sz w:val="20"/>
          <w:lang w:val="en-US"/>
        </w:rPr>
      </w:pPr>
      <w:r w:rsidRPr="007224BF">
        <w:rPr>
          <w:rFonts w:ascii="Times New Roman" w:hAnsi="Times New Roman" w:cs="Times New Roman"/>
          <w:noProof/>
          <w:color w:val="000000"/>
          <w:sz w:val="20"/>
          <w:lang w:val="en-US"/>
        </w:rPr>
        <w:t xml:space="preserve">3. </w:t>
      </w:r>
      <w:r w:rsidRPr="007224BF">
        <w:rPr>
          <w:rFonts w:ascii="Times New Roman" w:hAnsi="Times New Roman" w:cs="Times New Roman"/>
          <w:noProof/>
          <w:color w:val="000000"/>
          <w:sz w:val="20"/>
          <w:lang w:val="en-US"/>
        </w:rPr>
        <w:tab/>
        <w:t xml:space="preserve">Rohr RP, Saavedra S, Bascompte J (2014) On the structural stability of mutualistic systems. </w:t>
      </w:r>
      <w:r w:rsidRPr="007224BF">
        <w:rPr>
          <w:rFonts w:ascii="Times New Roman" w:hAnsi="Times New Roman" w:cs="Times New Roman"/>
          <w:i/>
          <w:iCs/>
          <w:noProof/>
          <w:color w:val="000000"/>
          <w:sz w:val="20"/>
          <w:lang w:val="en-US"/>
        </w:rPr>
        <w:t>Science</w:t>
      </w:r>
      <w:r w:rsidRPr="007224BF">
        <w:rPr>
          <w:rFonts w:ascii="Times New Roman" w:hAnsi="Times New Roman" w:cs="Times New Roman"/>
          <w:noProof/>
          <w:color w:val="000000"/>
          <w:sz w:val="20"/>
          <w:lang w:val="en-US"/>
        </w:rPr>
        <w:t xml:space="preserve"> 345:1253497.</w:t>
      </w:r>
    </w:p>
    <w:p w14:paraId="68E55062" w14:textId="77777777" w:rsidR="007224BF" w:rsidRPr="007224BF" w:rsidRDefault="007224BF" w:rsidP="007224BF">
      <w:pPr>
        <w:widowControl w:val="0"/>
        <w:autoSpaceDE w:val="0"/>
        <w:autoSpaceDN w:val="0"/>
        <w:adjustRightInd w:val="0"/>
        <w:rPr>
          <w:rFonts w:ascii="Times New Roman" w:hAnsi="Times New Roman" w:cs="Times New Roman"/>
          <w:noProof/>
          <w:color w:val="000000"/>
          <w:sz w:val="20"/>
          <w:lang w:val="en-US"/>
        </w:rPr>
      </w:pPr>
      <w:r w:rsidRPr="007224BF">
        <w:rPr>
          <w:rFonts w:ascii="Times New Roman" w:hAnsi="Times New Roman" w:cs="Times New Roman"/>
          <w:noProof/>
          <w:color w:val="000000"/>
          <w:sz w:val="20"/>
          <w:lang w:val="en-US"/>
        </w:rPr>
        <w:t xml:space="preserve">4. </w:t>
      </w:r>
      <w:r w:rsidRPr="007224BF">
        <w:rPr>
          <w:rFonts w:ascii="Times New Roman" w:hAnsi="Times New Roman" w:cs="Times New Roman"/>
          <w:noProof/>
          <w:color w:val="000000"/>
          <w:sz w:val="20"/>
          <w:lang w:val="en-US"/>
        </w:rPr>
        <w:tab/>
        <w:t xml:space="preserve">Clark JS (2010) Individuals and the variation needed for high species diversity in forest trees. </w:t>
      </w:r>
      <w:r w:rsidRPr="007224BF">
        <w:rPr>
          <w:rFonts w:ascii="Times New Roman" w:hAnsi="Times New Roman" w:cs="Times New Roman"/>
          <w:i/>
          <w:iCs/>
          <w:noProof/>
          <w:color w:val="000000"/>
          <w:sz w:val="20"/>
          <w:lang w:val="en-US"/>
        </w:rPr>
        <w:t>Science</w:t>
      </w:r>
      <w:r w:rsidRPr="007224BF">
        <w:rPr>
          <w:rFonts w:ascii="Times New Roman" w:hAnsi="Times New Roman" w:cs="Times New Roman"/>
          <w:noProof/>
          <w:color w:val="000000"/>
          <w:sz w:val="20"/>
          <w:lang w:val="en-US"/>
        </w:rPr>
        <w:t xml:space="preserve"> 327:1129–1132.</w:t>
      </w:r>
    </w:p>
    <w:p w14:paraId="4049BC0F" w14:textId="77777777" w:rsidR="007224BF" w:rsidRPr="007224BF" w:rsidRDefault="007224BF" w:rsidP="007224BF">
      <w:pPr>
        <w:widowControl w:val="0"/>
        <w:autoSpaceDE w:val="0"/>
        <w:autoSpaceDN w:val="0"/>
        <w:adjustRightInd w:val="0"/>
        <w:rPr>
          <w:rFonts w:ascii="Times New Roman" w:hAnsi="Times New Roman" w:cs="Times New Roman"/>
          <w:noProof/>
          <w:color w:val="000000"/>
          <w:sz w:val="20"/>
          <w:lang w:val="en-US"/>
        </w:rPr>
      </w:pPr>
      <w:r w:rsidRPr="007224BF">
        <w:rPr>
          <w:rFonts w:ascii="Times New Roman" w:hAnsi="Times New Roman" w:cs="Times New Roman"/>
          <w:noProof/>
          <w:color w:val="000000"/>
          <w:sz w:val="20"/>
          <w:lang w:val="en-US"/>
        </w:rPr>
        <w:t xml:space="preserve">5. </w:t>
      </w:r>
      <w:r w:rsidRPr="007224BF">
        <w:rPr>
          <w:rFonts w:ascii="Times New Roman" w:hAnsi="Times New Roman" w:cs="Times New Roman"/>
          <w:noProof/>
          <w:color w:val="000000"/>
          <w:sz w:val="20"/>
          <w:lang w:val="en-US"/>
        </w:rPr>
        <w:tab/>
        <w:t xml:space="preserve">Violle C et al. (2012) The return of the variance: intraspecific variability in community ecology. </w:t>
      </w:r>
      <w:r w:rsidRPr="007224BF">
        <w:rPr>
          <w:rFonts w:ascii="Times New Roman" w:hAnsi="Times New Roman" w:cs="Times New Roman"/>
          <w:i/>
          <w:iCs/>
          <w:noProof/>
          <w:color w:val="000000"/>
          <w:sz w:val="20"/>
          <w:lang w:val="en-US"/>
        </w:rPr>
        <w:t>Trends Ecol Evol</w:t>
      </w:r>
      <w:r w:rsidRPr="007224BF">
        <w:rPr>
          <w:rFonts w:ascii="Times New Roman" w:hAnsi="Times New Roman" w:cs="Times New Roman"/>
          <w:noProof/>
          <w:color w:val="000000"/>
          <w:sz w:val="20"/>
          <w:lang w:val="en-US"/>
        </w:rPr>
        <w:t xml:space="preserve"> 27:244–252.</w:t>
      </w:r>
    </w:p>
    <w:p w14:paraId="67C059F9" w14:textId="77777777" w:rsidR="007224BF" w:rsidRPr="007224BF" w:rsidRDefault="007224BF" w:rsidP="007224BF">
      <w:pPr>
        <w:widowControl w:val="0"/>
        <w:autoSpaceDE w:val="0"/>
        <w:autoSpaceDN w:val="0"/>
        <w:adjustRightInd w:val="0"/>
        <w:rPr>
          <w:rFonts w:ascii="Times New Roman" w:hAnsi="Times New Roman" w:cs="Times New Roman"/>
          <w:noProof/>
          <w:color w:val="000000"/>
          <w:sz w:val="20"/>
          <w:lang w:val="en-US"/>
        </w:rPr>
      </w:pPr>
      <w:r w:rsidRPr="007224BF">
        <w:rPr>
          <w:rFonts w:ascii="Times New Roman" w:hAnsi="Times New Roman" w:cs="Times New Roman"/>
          <w:noProof/>
          <w:color w:val="000000"/>
          <w:sz w:val="20"/>
          <w:lang w:val="en-US"/>
        </w:rPr>
        <w:t xml:space="preserve">6. </w:t>
      </w:r>
      <w:r w:rsidRPr="007224BF">
        <w:rPr>
          <w:rFonts w:ascii="Times New Roman" w:hAnsi="Times New Roman" w:cs="Times New Roman"/>
          <w:noProof/>
          <w:color w:val="000000"/>
          <w:sz w:val="20"/>
          <w:lang w:val="en-US"/>
        </w:rPr>
        <w:tab/>
        <w:t xml:space="preserve">Bolnick DI et al. (2011) Why intraspecific trait variation matters in community ecology. </w:t>
      </w:r>
      <w:r w:rsidRPr="007224BF">
        <w:rPr>
          <w:rFonts w:ascii="Times New Roman" w:hAnsi="Times New Roman" w:cs="Times New Roman"/>
          <w:i/>
          <w:iCs/>
          <w:noProof/>
          <w:color w:val="000000"/>
          <w:sz w:val="20"/>
          <w:lang w:val="en-US"/>
        </w:rPr>
        <w:t>Trends Ecol Evol</w:t>
      </w:r>
      <w:r w:rsidRPr="007224BF">
        <w:rPr>
          <w:rFonts w:ascii="Times New Roman" w:hAnsi="Times New Roman" w:cs="Times New Roman"/>
          <w:noProof/>
          <w:color w:val="000000"/>
          <w:sz w:val="20"/>
          <w:lang w:val="en-US"/>
        </w:rPr>
        <w:t xml:space="preserve"> 26:183–192.</w:t>
      </w:r>
    </w:p>
    <w:p w14:paraId="59488D15" w14:textId="77777777" w:rsidR="007224BF" w:rsidRPr="007224BF" w:rsidRDefault="007224BF" w:rsidP="007224BF">
      <w:pPr>
        <w:widowControl w:val="0"/>
        <w:autoSpaceDE w:val="0"/>
        <w:autoSpaceDN w:val="0"/>
        <w:adjustRightInd w:val="0"/>
        <w:rPr>
          <w:rFonts w:ascii="Times New Roman" w:hAnsi="Times New Roman" w:cs="Times New Roman"/>
          <w:noProof/>
          <w:color w:val="000000"/>
          <w:sz w:val="20"/>
          <w:lang w:val="en-US"/>
        </w:rPr>
      </w:pPr>
      <w:r w:rsidRPr="007224BF">
        <w:rPr>
          <w:rFonts w:ascii="Times New Roman" w:hAnsi="Times New Roman" w:cs="Times New Roman"/>
          <w:noProof/>
          <w:color w:val="000000"/>
          <w:sz w:val="20"/>
          <w:lang w:val="en-US"/>
        </w:rPr>
        <w:t xml:space="preserve">7. </w:t>
      </w:r>
      <w:r w:rsidRPr="007224BF">
        <w:rPr>
          <w:rFonts w:ascii="Times New Roman" w:hAnsi="Times New Roman" w:cs="Times New Roman"/>
          <w:noProof/>
          <w:color w:val="000000"/>
          <w:sz w:val="20"/>
          <w:lang w:val="en-US"/>
        </w:rPr>
        <w:tab/>
        <w:t xml:space="preserve">Poisot T, Stouffer DB, Gravel D (2015) Beyond species: why ecological interaction networks vary through space and time. </w:t>
      </w:r>
      <w:r w:rsidRPr="007224BF">
        <w:rPr>
          <w:rFonts w:ascii="Times New Roman" w:hAnsi="Times New Roman" w:cs="Times New Roman"/>
          <w:i/>
          <w:iCs/>
          <w:noProof/>
          <w:color w:val="000000"/>
          <w:sz w:val="20"/>
          <w:lang w:val="en-US"/>
        </w:rPr>
        <w:t>Oikos</w:t>
      </w:r>
      <w:r w:rsidRPr="007224BF">
        <w:rPr>
          <w:rFonts w:ascii="Times New Roman" w:hAnsi="Times New Roman" w:cs="Times New Roman"/>
          <w:noProof/>
          <w:color w:val="000000"/>
          <w:sz w:val="20"/>
          <w:lang w:val="en-US"/>
        </w:rPr>
        <w:t xml:space="preserve"> 124:243–251.</w:t>
      </w:r>
    </w:p>
    <w:p w14:paraId="4F59407C" w14:textId="77777777" w:rsidR="007224BF" w:rsidRPr="007224BF" w:rsidRDefault="007224BF" w:rsidP="007224BF">
      <w:pPr>
        <w:widowControl w:val="0"/>
        <w:autoSpaceDE w:val="0"/>
        <w:autoSpaceDN w:val="0"/>
        <w:adjustRightInd w:val="0"/>
        <w:rPr>
          <w:rFonts w:ascii="Times New Roman" w:hAnsi="Times New Roman" w:cs="Times New Roman"/>
          <w:noProof/>
          <w:color w:val="000000"/>
          <w:sz w:val="20"/>
          <w:lang w:val="en-US"/>
        </w:rPr>
      </w:pPr>
      <w:r w:rsidRPr="007224BF">
        <w:rPr>
          <w:rFonts w:ascii="Times New Roman" w:hAnsi="Times New Roman" w:cs="Times New Roman"/>
          <w:noProof/>
          <w:color w:val="000000"/>
          <w:sz w:val="20"/>
          <w:lang w:val="en-US"/>
        </w:rPr>
        <w:t xml:space="preserve">8. </w:t>
      </w:r>
      <w:r w:rsidRPr="007224BF">
        <w:rPr>
          <w:rFonts w:ascii="Times New Roman" w:hAnsi="Times New Roman" w:cs="Times New Roman"/>
          <w:noProof/>
          <w:color w:val="000000"/>
          <w:sz w:val="20"/>
          <w:lang w:val="en-US"/>
        </w:rPr>
        <w:tab/>
        <w:t>Bailey JK, Wooley SC, Lindroth RL, Whitham TG (2006) Importance of species interactions to community heritability: a genetic basis to trophic</w:t>
      </w:r>
      <w:r w:rsidRPr="007224BF">
        <w:rPr>
          <w:rFonts w:ascii="Nueva Std Bold" w:hAnsi="Nueva Std Bold" w:cs="Nueva Std Bold"/>
          <w:noProof/>
          <w:color w:val="000000"/>
          <w:sz w:val="20"/>
          <w:lang w:val="en-US"/>
        </w:rPr>
        <w:t>‐</w:t>
      </w:r>
      <w:r w:rsidRPr="007224BF">
        <w:rPr>
          <w:rFonts w:ascii="Times New Roman" w:hAnsi="Times New Roman" w:cs="Times New Roman"/>
          <w:noProof/>
          <w:color w:val="000000"/>
          <w:sz w:val="20"/>
          <w:lang w:val="en-US"/>
        </w:rPr>
        <w:t xml:space="preserve">level interactions. </w:t>
      </w:r>
      <w:r w:rsidRPr="007224BF">
        <w:rPr>
          <w:rFonts w:ascii="Times New Roman" w:hAnsi="Times New Roman" w:cs="Times New Roman"/>
          <w:i/>
          <w:iCs/>
          <w:noProof/>
          <w:color w:val="000000"/>
          <w:sz w:val="20"/>
          <w:lang w:val="en-US"/>
        </w:rPr>
        <w:t>Ecol Lett</w:t>
      </w:r>
      <w:r w:rsidRPr="007224BF">
        <w:rPr>
          <w:rFonts w:ascii="Times New Roman" w:hAnsi="Times New Roman" w:cs="Times New Roman"/>
          <w:noProof/>
          <w:color w:val="000000"/>
          <w:sz w:val="20"/>
          <w:lang w:val="en-US"/>
        </w:rPr>
        <w:t xml:space="preserve"> 9:78–85.</w:t>
      </w:r>
    </w:p>
    <w:p w14:paraId="2E0BB76E" w14:textId="77777777" w:rsidR="007224BF" w:rsidRPr="007224BF" w:rsidRDefault="007224BF" w:rsidP="007224BF">
      <w:pPr>
        <w:widowControl w:val="0"/>
        <w:autoSpaceDE w:val="0"/>
        <w:autoSpaceDN w:val="0"/>
        <w:adjustRightInd w:val="0"/>
        <w:rPr>
          <w:rFonts w:ascii="Times New Roman" w:hAnsi="Times New Roman" w:cs="Times New Roman"/>
          <w:noProof/>
          <w:color w:val="000000"/>
          <w:sz w:val="20"/>
          <w:lang w:val="en-US"/>
        </w:rPr>
      </w:pPr>
      <w:r w:rsidRPr="007224BF">
        <w:rPr>
          <w:rFonts w:ascii="Times New Roman" w:hAnsi="Times New Roman" w:cs="Times New Roman"/>
          <w:noProof/>
          <w:color w:val="000000"/>
          <w:sz w:val="20"/>
          <w:lang w:val="en-US"/>
        </w:rPr>
        <w:t xml:space="preserve">9. </w:t>
      </w:r>
      <w:r w:rsidRPr="007224BF">
        <w:rPr>
          <w:rFonts w:ascii="Times New Roman" w:hAnsi="Times New Roman" w:cs="Times New Roman"/>
          <w:noProof/>
          <w:color w:val="000000"/>
          <w:sz w:val="20"/>
          <w:lang w:val="en-US"/>
        </w:rPr>
        <w:tab/>
        <w:t>Abdala</w:t>
      </w:r>
      <w:r w:rsidRPr="007224BF">
        <w:rPr>
          <w:rFonts w:ascii="Nueva Std Bold" w:hAnsi="Nueva Std Bold" w:cs="Nueva Std Bold"/>
          <w:noProof/>
          <w:color w:val="000000"/>
          <w:sz w:val="20"/>
          <w:lang w:val="en-US"/>
        </w:rPr>
        <w:t>‐</w:t>
      </w:r>
      <w:r w:rsidRPr="007224BF">
        <w:rPr>
          <w:rFonts w:ascii="Times New Roman" w:hAnsi="Times New Roman" w:cs="Times New Roman"/>
          <w:noProof/>
          <w:color w:val="000000"/>
          <w:sz w:val="20"/>
          <w:lang w:val="en-US"/>
        </w:rPr>
        <w:t>Roberts L, Mooney KA (2013) Environmental and plant genetic effects on tri</w:t>
      </w:r>
      <w:r w:rsidRPr="007224BF">
        <w:rPr>
          <w:rFonts w:ascii="Nueva Std Bold" w:hAnsi="Nueva Std Bold" w:cs="Nueva Std Bold"/>
          <w:noProof/>
          <w:color w:val="000000"/>
          <w:sz w:val="20"/>
          <w:lang w:val="en-US"/>
        </w:rPr>
        <w:t>‐</w:t>
      </w:r>
      <w:r w:rsidRPr="007224BF">
        <w:rPr>
          <w:rFonts w:ascii="Times New Roman" w:hAnsi="Times New Roman" w:cs="Times New Roman"/>
          <w:noProof/>
          <w:color w:val="000000"/>
          <w:sz w:val="20"/>
          <w:lang w:val="en-US"/>
        </w:rPr>
        <w:t xml:space="preserve">trophic interactions. </w:t>
      </w:r>
      <w:r w:rsidRPr="007224BF">
        <w:rPr>
          <w:rFonts w:ascii="Times New Roman" w:hAnsi="Times New Roman" w:cs="Times New Roman"/>
          <w:i/>
          <w:iCs/>
          <w:noProof/>
          <w:color w:val="000000"/>
          <w:sz w:val="20"/>
          <w:lang w:val="en-US"/>
        </w:rPr>
        <w:t>Oikos</w:t>
      </w:r>
      <w:r w:rsidRPr="007224BF">
        <w:rPr>
          <w:rFonts w:ascii="Times New Roman" w:hAnsi="Times New Roman" w:cs="Times New Roman"/>
          <w:noProof/>
          <w:color w:val="000000"/>
          <w:sz w:val="20"/>
          <w:lang w:val="en-US"/>
        </w:rPr>
        <w:t xml:space="preserve"> 122:1157–1166.</w:t>
      </w:r>
    </w:p>
    <w:p w14:paraId="1288BD66" w14:textId="77777777" w:rsidR="007224BF" w:rsidRPr="007224BF" w:rsidRDefault="007224BF" w:rsidP="007224BF">
      <w:pPr>
        <w:widowControl w:val="0"/>
        <w:autoSpaceDE w:val="0"/>
        <w:autoSpaceDN w:val="0"/>
        <w:adjustRightInd w:val="0"/>
        <w:rPr>
          <w:rFonts w:ascii="Times New Roman" w:hAnsi="Times New Roman" w:cs="Times New Roman"/>
          <w:noProof/>
          <w:color w:val="000000"/>
          <w:sz w:val="20"/>
          <w:lang w:val="en-US"/>
        </w:rPr>
      </w:pPr>
      <w:r w:rsidRPr="007224BF">
        <w:rPr>
          <w:rFonts w:ascii="Times New Roman" w:hAnsi="Times New Roman" w:cs="Times New Roman"/>
          <w:noProof/>
          <w:color w:val="000000"/>
          <w:sz w:val="20"/>
          <w:lang w:val="en-US"/>
        </w:rPr>
        <w:t xml:space="preserve">10. </w:t>
      </w:r>
      <w:r w:rsidRPr="007224BF">
        <w:rPr>
          <w:rFonts w:ascii="Times New Roman" w:hAnsi="Times New Roman" w:cs="Times New Roman"/>
          <w:noProof/>
          <w:color w:val="000000"/>
          <w:sz w:val="20"/>
          <w:lang w:val="en-US"/>
        </w:rPr>
        <w:tab/>
        <w:t xml:space="preserve">Fritz RS (1995) Direct and indirect effects of plant genetic variation on enemy impact. </w:t>
      </w:r>
      <w:r w:rsidRPr="007224BF">
        <w:rPr>
          <w:rFonts w:ascii="Times New Roman" w:hAnsi="Times New Roman" w:cs="Times New Roman"/>
          <w:i/>
          <w:iCs/>
          <w:noProof/>
          <w:color w:val="000000"/>
          <w:sz w:val="20"/>
          <w:lang w:val="en-US"/>
        </w:rPr>
        <w:t>Ecol Entomol</w:t>
      </w:r>
      <w:r w:rsidRPr="007224BF">
        <w:rPr>
          <w:rFonts w:ascii="Times New Roman" w:hAnsi="Times New Roman" w:cs="Times New Roman"/>
          <w:noProof/>
          <w:color w:val="000000"/>
          <w:sz w:val="20"/>
          <w:lang w:val="en-US"/>
        </w:rPr>
        <w:t xml:space="preserve"> 20:18–26.</w:t>
      </w:r>
    </w:p>
    <w:p w14:paraId="22D69BA4" w14:textId="77777777" w:rsidR="007224BF" w:rsidRPr="007224BF" w:rsidRDefault="007224BF" w:rsidP="007224BF">
      <w:pPr>
        <w:widowControl w:val="0"/>
        <w:autoSpaceDE w:val="0"/>
        <w:autoSpaceDN w:val="0"/>
        <w:adjustRightInd w:val="0"/>
        <w:rPr>
          <w:rFonts w:ascii="Times New Roman" w:hAnsi="Times New Roman" w:cs="Times New Roman"/>
          <w:noProof/>
          <w:color w:val="000000"/>
          <w:sz w:val="20"/>
          <w:lang w:val="en-US"/>
        </w:rPr>
      </w:pPr>
      <w:r w:rsidRPr="007224BF">
        <w:rPr>
          <w:rFonts w:ascii="Times New Roman" w:hAnsi="Times New Roman" w:cs="Times New Roman"/>
          <w:noProof/>
          <w:color w:val="000000"/>
          <w:sz w:val="20"/>
          <w:lang w:val="en-US"/>
        </w:rPr>
        <w:t xml:space="preserve">11. </w:t>
      </w:r>
      <w:r w:rsidRPr="007224BF">
        <w:rPr>
          <w:rFonts w:ascii="Times New Roman" w:hAnsi="Times New Roman" w:cs="Times New Roman"/>
          <w:noProof/>
          <w:color w:val="000000"/>
          <w:sz w:val="20"/>
          <w:lang w:val="en-US"/>
        </w:rPr>
        <w:tab/>
        <w:t xml:space="preserve">Fritz RS, Price PW (1988) Genetic variation among plants and insect community structure: willows and sawflies. </w:t>
      </w:r>
      <w:r w:rsidRPr="007224BF">
        <w:rPr>
          <w:rFonts w:ascii="Times New Roman" w:hAnsi="Times New Roman" w:cs="Times New Roman"/>
          <w:i/>
          <w:iCs/>
          <w:noProof/>
          <w:color w:val="000000"/>
          <w:sz w:val="20"/>
          <w:lang w:val="en-US"/>
        </w:rPr>
        <w:t>Ecology</w:t>
      </w:r>
      <w:r w:rsidRPr="007224BF">
        <w:rPr>
          <w:rFonts w:ascii="Times New Roman" w:hAnsi="Times New Roman" w:cs="Times New Roman"/>
          <w:noProof/>
          <w:color w:val="000000"/>
          <w:sz w:val="20"/>
          <w:lang w:val="en-US"/>
        </w:rPr>
        <w:t xml:space="preserve"> 69:845–856.</w:t>
      </w:r>
    </w:p>
    <w:p w14:paraId="1E1DB527" w14:textId="77777777" w:rsidR="007224BF" w:rsidRPr="007224BF" w:rsidRDefault="007224BF" w:rsidP="007224BF">
      <w:pPr>
        <w:widowControl w:val="0"/>
        <w:autoSpaceDE w:val="0"/>
        <w:autoSpaceDN w:val="0"/>
        <w:adjustRightInd w:val="0"/>
        <w:rPr>
          <w:rFonts w:ascii="Times New Roman" w:hAnsi="Times New Roman" w:cs="Times New Roman"/>
          <w:noProof/>
          <w:color w:val="000000"/>
          <w:sz w:val="20"/>
          <w:lang w:val="en-US"/>
        </w:rPr>
      </w:pPr>
      <w:r w:rsidRPr="007224BF">
        <w:rPr>
          <w:rFonts w:ascii="Times New Roman" w:hAnsi="Times New Roman" w:cs="Times New Roman"/>
          <w:noProof/>
          <w:color w:val="000000"/>
          <w:sz w:val="20"/>
          <w:lang w:val="en-US"/>
        </w:rPr>
        <w:t xml:space="preserve">12. </w:t>
      </w:r>
      <w:r w:rsidRPr="007224BF">
        <w:rPr>
          <w:rFonts w:ascii="Times New Roman" w:hAnsi="Times New Roman" w:cs="Times New Roman"/>
          <w:noProof/>
          <w:color w:val="000000"/>
          <w:sz w:val="20"/>
          <w:lang w:val="en-US"/>
        </w:rPr>
        <w:tab/>
        <w:t xml:space="preserve">Maddox  G. David, Root RB (1990) Structure of the encounter between goldenrod (Solidago altissima) and its diverse insect fauna. </w:t>
      </w:r>
      <w:r w:rsidRPr="007224BF">
        <w:rPr>
          <w:rFonts w:ascii="Times New Roman" w:hAnsi="Times New Roman" w:cs="Times New Roman"/>
          <w:i/>
          <w:iCs/>
          <w:noProof/>
          <w:color w:val="000000"/>
          <w:sz w:val="20"/>
          <w:lang w:val="en-US"/>
        </w:rPr>
        <w:t>Ecology</w:t>
      </w:r>
      <w:r w:rsidRPr="007224BF">
        <w:rPr>
          <w:rFonts w:ascii="Times New Roman" w:hAnsi="Times New Roman" w:cs="Times New Roman"/>
          <w:noProof/>
          <w:color w:val="000000"/>
          <w:sz w:val="20"/>
          <w:lang w:val="en-US"/>
        </w:rPr>
        <w:t xml:space="preserve"> 71:2115–2124.</w:t>
      </w:r>
    </w:p>
    <w:p w14:paraId="74BB5316" w14:textId="77777777" w:rsidR="007224BF" w:rsidRPr="007224BF" w:rsidRDefault="007224BF" w:rsidP="007224BF">
      <w:pPr>
        <w:widowControl w:val="0"/>
        <w:autoSpaceDE w:val="0"/>
        <w:autoSpaceDN w:val="0"/>
        <w:adjustRightInd w:val="0"/>
        <w:rPr>
          <w:rFonts w:ascii="Times New Roman" w:hAnsi="Times New Roman" w:cs="Times New Roman"/>
          <w:noProof/>
          <w:color w:val="000000"/>
          <w:sz w:val="20"/>
          <w:lang w:val="en-US"/>
        </w:rPr>
      </w:pPr>
      <w:r w:rsidRPr="007224BF">
        <w:rPr>
          <w:rFonts w:ascii="Times New Roman" w:hAnsi="Times New Roman" w:cs="Times New Roman"/>
          <w:noProof/>
          <w:color w:val="000000"/>
          <w:sz w:val="20"/>
          <w:lang w:val="en-US"/>
        </w:rPr>
        <w:t xml:space="preserve">13. </w:t>
      </w:r>
      <w:r w:rsidRPr="007224BF">
        <w:rPr>
          <w:rFonts w:ascii="Times New Roman" w:hAnsi="Times New Roman" w:cs="Times New Roman"/>
          <w:noProof/>
          <w:color w:val="000000"/>
          <w:sz w:val="20"/>
          <w:lang w:val="en-US"/>
        </w:rPr>
        <w:tab/>
        <w:t xml:space="preserve">Harmon LJ et al. (2009) Evolutionary diversification in stickleback affects ecosystem functioning. </w:t>
      </w:r>
      <w:r w:rsidRPr="007224BF">
        <w:rPr>
          <w:rFonts w:ascii="Times New Roman" w:hAnsi="Times New Roman" w:cs="Times New Roman"/>
          <w:i/>
          <w:iCs/>
          <w:noProof/>
          <w:color w:val="000000"/>
          <w:sz w:val="20"/>
          <w:lang w:val="en-US"/>
        </w:rPr>
        <w:t>Nature</w:t>
      </w:r>
      <w:r w:rsidRPr="007224BF">
        <w:rPr>
          <w:rFonts w:ascii="Times New Roman" w:hAnsi="Times New Roman" w:cs="Times New Roman"/>
          <w:noProof/>
          <w:color w:val="000000"/>
          <w:sz w:val="20"/>
          <w:lang w:val="en-US"/>
        </w:rPr>
        <w:t xml:space="preserve"> 458:1167–1170.</w:t>
      </w:r>
    </w:p>
    <w:p w14:paraId="516F5C7E" w14:textId="77777777" w:rsidR="007224BF" w:rsidRPr="007224BF" w:rsidRDefault="007224BF" w:rsidP="007224BF">
      <w:pPr>
        <w:widowControl w:val="0"/>
        <w:autoSpaceDE w:val="0"/>
        <w:autoSpaceDN w:val="0"/>
        <w:adjustRightInd w:val="0"/>
        <w:rPr>
          <w:rFonts w:ascii="Times New Roman" w:hAnsi="Times New Roman" w:cs="Times New Roman"/>
          <w:noProof/>
          <w:color w:val="000000"/>
          <w:sz w:val="20"/>
          <w:lang w:val="en-US"/>
        </w:rPr>
      </w:pPr>
      <w:r w:rsidRPr="007224BF">
        <w:rPr>
          <w:rFonts w:ascii="Times New Roman" w:hAnsi="Times New Roman" w:cs="Times New Roman"/>
          <w:noProof/>
          <w:color w:val="000000"/>
          <w:sz w:val="20"/>
          <w:lang w:val="en-US"/>
        </w:rPr>
        <w:t xml:space="preserve">14. </w:t>
      </w:r>
      <w:r w:rsidRPr="007224BF">
        <w:rPr>
          <w:rFonts w:ascii="Times New Roman" w:hAnsi="Times New Roman" w:cs="Times New Roman"/>
          <w:noProof/>
          <w:color w:val="000000"/>
          <w:sz w:val="20"/>
          <w:lang w:val="en-US"/>
        </w:rPr>
        <w:tab/>
        <w:t xml:space="preserve">Post DM, Palkovacs EP, Schielke EG, Dodson SI (2008) Intraspecific variation in a predator affects community structure and cascading trophic interactions. </w:t>
      </w:r>
      <w:r w:rsidRPr="007224BF">
        <w:rPr>
          <w:rFonts w:ascii="Times New Roman" w:hAnsi="Times New Roman" w:cs="Times New Roman"/>
          <w:i/>
          <w:iCs/>
          <w:noProof/>
          <w:color w:val="000000"/>
          <w:sz w:val="20"/>
          <w:lang w:val="en-US"/>
        </w:rPr>
        <w:t>Ecology</w:t>
      </w:r>
      <w:r w:rsidRPr="007224BF">
        <w:rPr>
          <w:rFonts w:ascii="Times New Roman" w:hAnsi="Times New Roman" w:cs="Times New Roman"/>
          <w:noProof/>
          <w:color w:val="000000"/>
          <w:sz w:val="20"/>
          <w:lang w:val="en-US"/>
        </w:rPr>
        <w:t xml:space="preserve"> 89:2019–2032.</w:t>
      </w:r>
    </w:p>
    <w:p w14:paraId="383C1E06" w14:textId="77777777" w:rsidR="007224BF" w:rsidRPr="007224BF" w:rsidRDefault="007224BF" w:rsidP="007224BF">
      <w:pPr>
        <w:widowControl w:val="0"/>
        <w:autoSpaceDE w:val="0"/>
        <w:autoSpaceDN w:val="0"/>
        <w:adjustRightInd w:val="0"/>
        <w:rPr>
          <w:rFonts w:ascii="Times New Roman" w:hAnsi="Times New Roman" w:cs="Times New Roman"/>
          <w:noProof/>
          <w:color w:val="000000"/>
          <w:sz w:val="20"/>
          <w:lang w:val="en-US"/>
        </w:rPr>
      </w:pPr>
      <w:r w:rsidRPr="007224BF">
        <w:rPr>
          <w:rFonts w:ascii="Times New Roman" w:hAnsi="Times New Roman" w:cs="Times New Roman"/>
          <w:noProof/>
          <w:color w:val="000000"/>
          <w:sz w:val="20"/>
          <w:lang w:val="en-US"/>
        </w:rPr>
        <w:t xml:space="preserve">15. </w:t>
      </w:r>
      <w:r w:rsidRPr="007224BF">
        <w:rPr>
          <w:rFonts w:ascii="Times New Roman" w:hAnsi="Times New Roman" w:cs="Times New Roman"/>
          <w:noProof/>
          <w:color w:val="000000"/>
          <w:sz w:val="20"/>
          <w:lang w:val="en-US"/>
        </w:rPr>
        <w:tab/>
        <w:t xml:space="preserve">Whitham TG et al. (2012) Community specificity: life and afterlife effects of genes. </w:t>
      </w:r>
      <w:r w:rsidRPr="007224BF">
        <w:rPr>
          <w:rFonts w:ascii="Times New Roman" w:hAnsi="Times New Roman" w:cs="Times New Roman"/>
          <w:i/>
          <w:iCs/>
          <w:noProof/>
          <w:color w:val="000000"/>
          <w:sz w:val="20"/>
          <w:lang w:val="en-US"/>
        </w:rPr>
        <w:t>Trends Plant Sci</w:t>
      </w:r>
      <w:r w:rsidRPr="007224BF">
        <w:rPr>
          <w:rFonts w:ascii="Times New Roman" w:hAnsi="Times New Roman" w:cs="Times New Roman"/>
          <w:noProof/>
          <w:color w:val="000000"/>
          <w:sz w:val="20"/>
          <w:lang w:val="en-US"/>
        </w:rPr>
        <w:t xml:space="preserve"> 17:271–281.</w:t>
      </w:r>
    </w:p>
    <w:p w14:paraId="75589442" w14:textId="77777777" w:rsidR="007224BF" w:rsidRPr="007224BF" w:rsidRDefault="007224BF" w:rsidP="007224BF">
      <w:pPr>
        <w:widowControl w:val="0"/>
        <w:autoSpaceDE w:val="0"/>
        <w:autoSpaceDN w:val="0"/>
        <w:adjustRightInd w:val="0"/>
        <w:rPr>
          <w:rFonts w:ascii="Times New Roman" w:hAnsi="Times New Roman" w:cs="Times New Roman"/>
          <w:noProof/>
          <w:color w:val="000000"/>
          <w:sz w:val="20"/>
          <w:lang w:val="en-US"/>
        </w:rPr>
      </w:pPr>
      <w:r w:rsidRPr="007224BF">
        <w:rPr>
          <w:rFonts w:ascii="Times New Roman" w:hAnsi="Times New Roman" w:cs="Times New Roman"/>
          <w:noProof/>
          <w:color w:val="000000"/>
          <w:sz w:val="20"/>
          <w:lang w:val="en-US"/>
        </w:rPr>
        <w:t xml:space="preserve">16. </w:t>
      </w:r>
      <w:r w:rsidRPr="007224BF">
        <w:rPr>
          <w:rFonts w:ascii="Times New Roman" w:hAnsi="Times New Roman" w:cs="Times New Roman"/>
          <w:noProof/>
          <w:color w:val="000000"/>
          <w:sz w:val="20"/>
          <w:lang w:val="en-US"/>
        </w:rPr>
        <w:tab/>
        <w:t xml:space="preserve">Bukovinszky T, van Veen FJF, Jongema Y, Dicke M (2008) Direct and indirect effects of resource quality on food web structure. </w:t>
      </w:r>
      <w:r w:rsidRPr="007224BF">
        <w:rPr>
          <w:rFonts w:ascii="Times New Roman" w:hAnsi="Times New Roman" w:cs="Times New Roman"/>
          <w:i/>
          <w:iCs/>
          <w:noProof/>
          <w:color w:val="000000"/>
          <w:sz w:val="20"/>
          <w:lang w:val="en-US"/>
        </w:rPr>
        <w:t>Science</w:t>
      </w:r>
      <w:r w:rsidRPr="007224BF">
        <w:rPr>
          <w:rFonts w:ascii="Times New Roman" w:hAnsi="Times New Roman" w:cs="Times New Roman"/>
          <w:noProof/>
          <w:color w:val="000000"/>
          <w:sz w:val="20"/>
          <w:lang w:val="en-US"/>
        </w:rPr>
        <w:t xml:space="preserve"> 319:804–807.</w:t>
      </w:r>
    </w:p>
    <w:p w14:paraId="623C9E23" w14:textId="77777777" w:rsidR="007224BF" w:rsidRPr="007224BF" w:rsidRDefault="007224BF" w:rsidP="007224BF">
      <w:pPr>
        <w:widowControl w:val="0"/>
        <w:autoSpaceDE w:val="0"/>
        <w:autoSpaceDN w:val="0"/>
        <w:adjustRightInd w:val="0"/>
        <w:rPr>
          <w:rFonts w:ascii="Times New Roman" w:hAnsi="Times New Roman" w:cs="Times New Roman"/>
          <w:noProof/>
          <w:color w:val="000000"/>
          <w:sz w:val="20"/>
          <w:lang w:val="en-US"/>
        </w:rPr>
      </w:pPr>
      <w:r w:rsidRPr="007224BF">
        <w:rPr>
          <w:rFonts w:ascii="Times New Roman" w:hAnsi="Times New Roman" w:cs="Times New Roman"/>
          <w:noProof/>
          <w:color w:val="000000"/>
          <w:sz w:val="20"/>
          <w:lang w:val="en-US"/>
        </w:rPr>
        <w:t xml:space="preserve">17. </w:t>
      </w:r>
      <w:r w:rsidRPr="007224BF">
        <w:rPr>
          <w:rFonts w:ascii="Times New Roman" w:hAnsi="Times New Roman" w:cs="Times New Roman"/>
          <w:noProof/>
          <w:color w:val="000000"/>
          <w:sz w:val="20"/>
          <w:lang w:val="en-US"/>
        </w:rPr>
        <w:tab/>
        <w:t xml:space="preserve">Moya-Laraño J (2011) Genetic variation, predator-prey interactions and food web structure. </w:t>
      </w:r>
      <w:r w:rsidRPr="007224BF">
        <w:rPr>
          <w:rFonts w:ascii="Times New Roman" w:hAnsi="Times New Roman" w:cs="Times New Roman"/>
          <w:i/>
          <w:iCs/>
          <w:noProof/>
          <w:color w:val="000000"/>
          <w:sz w:val="20"/>
          <w:lang w:val="en-US"/>
        </w:rPr>
        <w:t>Phil Trans Roy Soc B</w:t>
      </w:r>
      <w:r w:rsidRPr="007224BF">
        <w:rPr>
          <w:rFonts w:ascii="Times New Roman" w:hAnsi="Times New Roman" w:cs="Times New Roman"/>
          <w:noProof/>
          <w:color w:val="000000"/>
          <w:sz w:val="20"/>
          <w:lang w:val="en-US"/>
        </w:rPr>
        <w:t xml:space="preserve"> 366:1425–1437.</w:t>
      </w:r>
    </w:p>
    <w:p w14:paraId="4A8B8FC9" w14:textId="77777777" w:rsidR="007224BF" w:rsidRPr="007224BF" w:rsidRDefault="007224BF" w:rsidP="007224BF">
      <w:pPr>
        <w:widowControl w:val="0"/>
        <w:autoSpaceDE w:val="0"/>
        <w:autoSpaceDN w:val="0"/>
        <w:adjustRightInd w:val="0"/>
        <w:rPr>
          <w:rFonts w:ascii="Times New Roman" w:hAnsi="Times New Roman" w:cs="Times New Roman"/>
          <w:noProof/>
          <w:color w:val="000000"/>
          <w:sz w:val="20"/>
          <w:lang w:val="en-US"/>
        </w:rPr>
      </w:pPr>
      <w:r w:rsidRPr="007224BF">
        <w:rPr>
          <w:rFonts w:ascii="Times New Roman" w:hAnsi="Times New Roman" w:cs="Times New Roman"/>
          <w:noProof/>
          <w:color w:val="000000"/>
          <w:sz w:val="20"/>
          <w:lang w:val="en-US"/>
        </w:rPr>
        <w:t xml:space="preserve">18. </w:t>
      </w:r>
      <w:r w:rsidRPr="007224BF">
        <w:rPr>
          <w:rFonts w:ascii="Times New Roman" w:hAnsi="Times New Roman" w:cs="Times New Roman"/>
          <w:noProof/>
          <w:color w:val="000000"/>
          <w:sz w:val="20"/>
          <w:lang w:val="en-US"/>
        </w:rPr>
        <w:tab/>
        <w:t xml:space="preserve">MacArthur R (1955) Fluctuations of animal populations and a measure of community stability. </w:t>
      </w:r>
      <w:r w:rsidRPr="007224BF">
        <w:rPr>
          <w:rFonts w:ascii="Times New Roman" w:hAnsi="Times New Roman" w:cs="Times New Roman"/>
          <w:i/>
          <w:iCs/>
          <w:noProof/>
          <w:color w:val="000000"/>
          <w:sz w:val="20"/>
          <w:lang w:val="en-US"/>
        </w:rPr>
        <w:t>Ecology</w:t>
      </w:r>
      <w:r w:rsidRPr="007224BF">
        <w:rPr>
          <w:rFonts w:ascii="Times New Roman" w:hAnsi="Times New Roman" w:cs="Times New Roman"/>
          <w:noProof/>
          <w:color w:val="000000"/>
          <w:sz w:val="20"/>
          <w:lang w:val="en-US"/>
        </w:rPr>
        <w:t xml:space="preserve"> 36:533–536.</w:t>
      </w:r>
    </w:p>
    <w:p w14:paraId="67180183" w14:textId="77777777" w:rsidR="007224BF" w:rsidRPr="007224BF" w:rsidRDefault="007224BF" w:rsidP="007224BF">
      <w:pPr>
        <w:widowControl w:val="0"/>
        <w:autoSpaceDE w:val="0"/>
        <w:autoSpaceDN w:val="0"/>
        <w:adjustRightInd w:val="0"/>
        <w:rPr>
          <w:rFonts w:ascii="Times New Roman" w:hAnsi="Times New Roman" w:cs="Times New Roman"/>
          <w:noProof/>
          <w:color w:val="000000"/>
          <w:sz w:val="20"/>
          <w:lang w:val="en-US"/>
        </w:rPr>
      </w:pPr>
      <w:r w:rsidRPr="007224BF">
        <w:rPr>
          <w:rFonts w:ascii="Times New Roman" w:hAnsi="Times New Roman" w:cs="Times New Roman"/>
          <w:noProof/>
          <w:color w:val="000000"/>
          <w:sz w:val="20"/>
          <w:lang w:val="en-US"/>
        </w:rPr>
        <w:t xml:space="preserve">19. </w:t>
      </w:r>
      <w:r w:rsidRPr="007224BF">
        <w:rPr>
          <w:rFonts w:ascii="Times New Roman" w:hAnsi="Times New Roman" w:cs="Times New Roman"/>
          <w:noProof/>
          <w:color w:val="000000"/>
          <w:sz w:val="20"/>
          <w:lang w:val="en-US"/>
        </w:rPr>
        <w:tab/>
        <w:t>Barbour MA, Rodriguez</w:t>
      </w:r>
      <w:r w:rsidRPr="007224BF">
        <w:rPr>
          <w:rFonts w:ascii="Nueva Std Bold" w:hAnsi="Nueva Std Bold" w:cs="Nueva Std Bold"/>
          <w:noProof/>
          <w:color w:val="000000"/>
          <w:sz w:val="20"/>
          <w:lang w:val="en-US"/>
        </w:rPr>
        <w:t>‐</w:t>
      </w:r>
      <w:r w:rsidRPr="007224BF">
        <w:rPr>
          <w:rFonts w:ascii="Times New Roman" w:hAnsi="Times New Roman" w:cs="Times New Roman"/>
          <w:noProof/>
          <w:color w:val="000000"/>
          <w:sz w:val="20"/>
          <w:lang w:val="en-US"/>
        </w:rPr>
        <w:t xml:space="preserve">Cabal MA, Wu ET (2015) Multiple plant traits shape the genetic basis of herbivore community assembly. </w:t>
      </w:r>
      <w:r w:rsidRPr="007224BF">
        <w:rPr>
          <w:rFonts w:ascii="Times New Roman" w:hAnsi="Times New Roman" w:cs="Times New Roman"/>
          <w:i/>
          <w:iCs/>
          <w:noProof/>
          <w:color w:val="000000"/>
          <w:sz w:val="20"/>
          <w:lang w:val="en-US"/>
        </w:rPr>
        <w:t>Funct Ecol</w:t>
      </w:r>
      <w:r w:rsidRPr="007224BF">
        <w:rPr>
          <w:rFonts w:ascii="Times New Roman" w:hAnsi="Times New Roman" w:cs="Times New Roman"/>
          <w:noProof/>
          <w:color w:val="000000"/>
          <w:sz w:val="20"/>
          <w:lang w:val="en-US"/>
        </w:rPr>
        <w:t xml:space="preserve"> In press.</w:t>
      </w:r>
    </w:p>
    <w:p w14:paraId="1EFEE339" w14:textId="77777777" w:rsidR="007224BF" w:rsidRPr="007224BF" w:rsidRDefault="007224BF" w:rsidP="007224BF">
      <w:pPr>
        <w:widowControl w:val="0"/>
        <w:autoSpaceDE w:val="0"/>
        <w:autoSpaceDN w:val="0"/>
        <w:adjustRightInd w:val="0"/>
        <w:rPr>
          <w:rFonts w:ascii="Times New Roman" w:hAnsi="Times New Roman" w:cs="Times New Roman"/>
          <w:noProof/>
          <w:color w:val="000000"/>
          <w:sz w:val="20"/>
          <w:lang w:val="en-US"/>
        </w:rPr>
      </w:pPr>
      <w:r w:rsidRPr="007224BF">
        <w:rPr>
          <w:rFonts w:ascii="Times New Roman" w:hAnsi="Times New Roman" w:cs="Times New Roman"/>
          <w:noProof/>
          <w:color w:val="000000"/>
          <w:sz w:val="20"/>
          <w:lang w:val="en-US"/>
        </w:rPr>
        <w:t xml:space="preserve">20. </w:t>
      </w:r>
      <w:r w:rsidRPr="007224BF">
        <w:rPr>
          <w:rFonts w:ascii="Times New Roman" w:hAnsi="Times New Roman" w:cs="Times New Roman"/>
          <w:noProof/>
          <w:color w:val="000000"/>
          <w:sz w:val="20"/>
          <w:lang w:val="en-US"/>
        </w:rPr>
        <w:tab/>
        <w:t xml:space="preserve">Hawkins BA, Cornell HV, Hochberg ME (1997) Predators, parasitoids, and pathogens as mortality agents in phytophagous insect populations. </w:t>
      </w:r>
      <w:r w:rsidRPr="007224BF">
        <w:rPr>
          <w:rFonts w:ascii="Times New Roman" w:hAnsi="Times New Roman" w:cs="Times New Roman"/>
          <w:i/>
          <w:iCs/>
          <w:noProof/>
          <w:color w:val="000000"/>
          <w:sz w:val="20"/>
          <w:lang w:val="en-US"/>
        </w:rPr>
        <w:t>Ecology</w:t>
      </w:r>
      <w:r w:rsidRPr="007224BF">
        <w:rPr>
          <w:rFonts w:ascii="Times New Roman" w:hAnsi="Times New Roman" w:cs="Times New Roman"/>
          <w:noProof/>
          <w:color w:val="000000"/>
          <w:sz w:val="20"/>
          <w:lang w:val="en-US"/>
        </w:rPr>
        <w:t xml:space="preserve"> 78:2145–2152.</w:t>
      </w:r>
    </w:p>
    <w:p w14:paraId="335FB303" w14:textId="77777777" w:rsidR="007224BF" w:rsidRPr="007224BF" w:rsidRDefault="007224BF" w:rsidP="007224BF">
      <w:pPr>
        <w:widowControl w:val="0"/>
        <w:autoSpaceDE w:val="0"/>
        <w:autoSpaceDN w:val="0"/>
        <w:adjustRightInd w:val="0"/>
        <w:rPr>
          <w:rFonts w:ascii="Times New Roman" w:hAnsi="Times New Roman" w:cs="Times New Roman"/>
          <w:noProof/>
          <w:color w:val="000000"/>
          <w:sz w:val="20"/>
          <w:lang w:val="en-US"/>
        </w:rPr>
      </w:pPr>
      <w:r w:rsidRPr="007224BF">
        <w:rPr>
          <w:rFonts w:ascii="Times New Roman" w:hAnsi="Times New Roman" w:cs="Times New Roman"/>
          <w:noProof/>
          <w:color w:val="000000"/>
          <w:sz w:val="20"/>
          <w:lang w:val="en-US"/>
        </w:rPr>
        <w:t xml:space="preserve">21. </w:t>
      </w:r>
      <w:r w:rsidRPr="007224BF">
        <w:rPr>
          <w:rFonts w:ascii="Times New Roman" w:hAnsi="Times New Roman" w:cs="Times New Roman"/>
          <w:noProof/>
          <w:color w:val="000000"/>
          <w:sz w:val="20"/>
          <w:lang w:val="en-US"/>
        </w:rPr>
        <w:tab/>
        <w:t xml:space="preserve">Abrahamson WG, Weis AE (1997) </w:t>
      </w:r>
      <w:r w:rsidRPr="007224BF">
        <w:rPr>
          <w:rFonts w:ascii="Times New Roman" w:hAnsi="Times New Roman" w:cs="Times New Roman"/>
          <w:i/>
          <w:iCs/>
          <w:noProof/>
          <w:color w:val="000000"/>
          <w:sz w:val="20"/>
          <w:lang w:val="en-US"/>
        </w:rPr>
        <w:t>Evolutionary ecology across three trophic levels: goldenrods, gallmakers, and natural enemies</w:t>
      </w:r>
      <w:r w:rsidRPr="007224BF">
        <w:rPr>
          <w:rFonts w:ascii="Times New Roman" w:hAnsi="Times New Roman" w:cs="Times New Roman"/>
          <w:noProof/>
          <w:color w:val="000000"/>
          <w:sz w:val="20"/>
          <w:lang w:val="en-US"/>
        </w:rPr>
        <w:t xml:space="preserve"> (Princeton University Press, Princeton).</w:t>
      </w:r>
    </w:p>
    <w:p w14:paraId="7963417E" w14:textId="77777777" w:rsidR="007224BF" w:rsidRPr="007224BF" w:rsidRDefault="007224BF" w:rsidP="007224BF">
      <w:pPr>
        <w:widowControl w:val="0"/>
        <w:autoSpaceDE w:val="0"/>
        <w:autoSpaceDN w:val="0"/>
        <w:adjustRightInd w:val="0"/>
        <w:rPr>
          <w:rFonts w:ascii="Times New Roman" w:hAnsi="Times New Roman" w:cs="Times New Roman"/>
          <w:noProof/>
          <w:color w:val="000000"/>
          <w:sz w:val="20"/>
          <w:lang w:val="en-US"/>
        </w:rPr>
      </w:pPr>
      <w:r w:rsidRPr="007224BF">
        <w:rPr>
          <w:rFonts w:ascii="Times New Roman" w:hAnsi="Times New Roman" w:cs="Times New Roman"/>
          <w:noProof/>
          <w:color w:val="000000"/>
          <w:sz w:val="20"/>
          <w:lang w:val="en-US"/>
        </w:rPr>
        <w:t xml:space="preserve">22. </w:t>
      </w:r>
      <w:r w:rsidRPr="007224BF">
        <w:rPr>
          <w:rFonts w:ascii="Times New Roman" w:hAnsi="Times New Roman" w:cs="Times New Roman"/>
          <w:noProof/>
          <w:color w:val="000000"/>
          <w:sz w:val="20"/>
          <w:lang w:val="en-US"/>
        </w:rPr>
        <w:tab/>
        <w:t xml:space="preserve">Yoshida T, Jones LE, Ellner SP, Fussmann GF, Hairston Jr NG (2003) Rapid evolution drives ecological dynamics in a predator–prey system. </w:t>
      </w:r>
      <w:r w:rsidRPr="007224BF">
        <w:rPr>
          <w:rFonts w:ascii="Times New Roman" w:hAnsi="Times New Roman" w:cs="Times New Roman"/>
          <w:i/>
          <w:iCs/>
          <w:noProof/>
          <w:color w:val="000000"/>
          <w:sz w:val="20"/>
          <w:lang w:val="en-US"/>
        </w:rPr>
        <w:t>Nature</w:t>
      </w:r>
      <w:r w:rsidRPr="007224BF">
        <w:rPr>
          <w:rFonts w:ascii="Times New Roman" w:hAnsi="Times New Roman" w:cs="Times New Roman"/>
          <w:noProof/>
          <w:color w:val="000000"/>
          <w:sz w:val="20"/>
          <w:lang w:val="en-US"/>
        </w:rPr>
        <w:t xml:space="preserve"> 424:303–306.</w:t>
      </w:r>
    </w:p>
    <w:p w14:paraId="6FD482F2" w14:textId="77777777" w:rsidR="007224BF" w:rsidRPr="007224BF" w:rsidRDefault="007224BF" w:rsidP="007224BF">
      <w:pPr>
        <w:widowControl w:val="0"/>
        <w:autoSpaceDE w:val="0"/>
        <w:autoSpaceDN w:val="0"/>
        <w:adjustRightInd w:val="0"/>
        <w:rPr>
          <w:rFonts w:ascii="Times New Roman" w:hAnsi="Times New Roman" w:cs="Times New Roman"/>
          <w:noProof/>
          <w:color w:val="000000"/>
          <w:sz w:val="20"/>
          <w:lang w:val="en-US"/>
        </w:rPr>
      </w:pPr>
      <w:r w:rsidRPr="007224BF">
        <w:rPr>
          <w:rFonts w:ascii="Times New Roman" w:hAnsi="Times New Roman" w:cs="Times New Roman"/>
          <w:noProof/>
          <w:color w:val="000000"/>
          <w:sz w:val="20"/>
          <w:lang w:val="en-US"/>
        </w:rPr>
        <w:t xml:space="preserve">23. </w:t>
      </w:r>
      <w:r w:rsidRPr="007224BF">
        <w:rPr>
          <w:rFonts w:ascii="Times New Roman" w:hAnsi="Times New Roman" w:cs="Times New Roman"/>
          <w:noProof/>
          <w:color w:val="000000"/>
          <w:sz w:val="20"/>
          <w:lang w:val="en-US"/>
        </w:rPr>
        <w:tab/>
        <w:t xml:space="preserve">Agrawal AA, Hastings AP, Johnson MTJ, Maron JL, Salminen J-P (2012) Insect herbivores drive real-time ecological and evolutionary change in plant populations. </w:t>
      </w:r>
      <w:r w:rsidRPr="007224BF">
        <w:rPr>
          <w:rFonts w:ascii="Times New Roman" w:hAnsi="Times New Roman" w:cs="Times New Roman"/>
          <w:i/>
          <w:iCs/>
          <w:noProof/>
          <w:color w:val="000000"/>
          <w:sz w:val="20"/>
          <w:lang w:val="en-US"/>
        </w:rPr>
        <w:t>Science</w:t>
      </w:r>
      <w:r w:rsidRPr="007224BF">
        <w:rPr>
          <w:rFonts w:ascii="Times New Roman" w:hAnsi="Times New Roman" w:cs="Times New Roman"/>
          <w:noProof/>
          <w:color w:val="000000"/>
          <w:sz w:val="20"/>
          <w:lang w:val="en-US"/>
        </w:rPr>
        <w:t xml:space="preserve"> 338:113–116.</w:t>
      </w:r>
    </w:p>
    <w:p w14:paraId="46B067A3" w14:textId="77777777" w:rsidR="007224BF" w:rsidRPr="007224BF" w:rsidRDefault="007224BF" w:rsidP="007224BF">
      <w:pPr>
        <w:widowControl w:val="0"/>
        <w:autoSpaceDE w:val="0"/>
        <w:autoSpaceDN w:val="0"/>
        <w:adjustRightInd w:val="0"/>
        <w:rPr>
          <w:rFonts w:ascii="Times New Roman" w:hAnsi="Times New Roman" w:cs="Times New Roman"/>
          <w:noProof/>
          <w:color w:val="000000"/>
          <w:sz w:val="20"/>
          <w:lang w:val="en-US"/>
        </w:rPr>
      </w:pPr>
      <w:r w:rsidRPr="007224BF">
        <w:rPr>
          <w:rFonts w:ascii="Times New Roman" w:hAnsi="Times New Roman" w:cs="Times New Roman"/>
          <w:noProof/>
          <w:color w:val="000000"/>
          <w:sz w:val="20"/>
          <w:lang w:val="en-US"/>
        </w:rPr>
        <w:t xml:space="preserve">24. </w:t>
      </w:r>
      <w:r w:rsidRPr="007224BF">
        <w:rPr>
          <w:rFonts w:ascii="Times New Roman" w:hAnsi="Times New Roman" w:cs="Times New Roman"/>
          <w:noProof/>
          <w:color w:val="000000"/>
          <w:sz w:val="20"/>
          <w:lang w:val="en-US"/>
        </w:rPr>
        <w:tab/>
        <w:t xml:space="preserve">Moya-Laraño J et al. (2012) Climate change and eco-evolutionary dynamics in food webs. </w:t>
      </w:r>
      <w:r w:rsidRPr="007224BF">
        <w:rPr>
          <w:rFonts w:ascii="Times New Roman" w:hAnsi="Times New Roman" w:cs="Times New Roman"/>
          <w:i/>
          <w:iCs/>
          <w:noProof/>
          <w:color w:val="000000"/>
          <w:sz w:val="20"/>
          <w:lang w:val="en-US"/>
        </w:rPr>
        <w:t>Advances in Ecological Research</w:t>
      </w:r>
      <w:r w:rsidRPr="007224BF">
        <w:rPr>
          <w:rFonts w:ascii="Times New Roman" w:hAnsi="Times New Roman" w:cs="Times New Roman"/>
          <w:noProof/>
          <w:color w:val="000000"/>
          <w:sz w:val="20"/>
          <w:lang w:val="en-US"/>
        </w:rPr>
        <w:t xml:space="preserve"> 47:1–80.</w:t>
      </w:r>
    </w:p>
    <w:p w14:paraId="7884BD71" w14:textId="77777777" w:rsidR="007224BF" w:rsidRPr="007224BF" w:rsidRDefault="007224BF" w:rsidP="007224BF">
      <w:pPr>
        <w:widowControl w:val="0"/>
        <w:autoSpaceDE w:val="0"/>
        <w:autoSpaceDN w:val="0"/>
        <w:adjustRightInd w:val="0"/>
        <w:rPr>
          <w:rFonts w:ascii="Times New Roman" w:hAnsi="Times New Roman" w:cs="Times New Roman"/>
          <w:noProof/>
          <w:color w:val="000000"/>
          <w:sz w:val="20"/>
          <w:lang w:val="en-US"/>
        </w:rPr>
      </w:pPr>
      <w:r w:rsidRPr="007224BF">
        <w:rPr>
          <w:rFonts w:ascii="Times New Roman" w:hAnsi="Times New Roman" w:cs="Times New Roman"/>
          <w:noProof/>
          <w:color w:val="000000"/>
          <w:sz w:val="20"/>
          <w:lang w:val="en-US"/>
        </w:rPr>
        <w:t xml:space="preserve">25. </w:t>
      </w:r>
      <w:r w:rsidRPr="007224BF">
        <w:rPr>
          <w:rFonts w:ascii="Times New Roman" w:hAnsi="Times New Roman" w:cs="Times New Roman"/>
          <w:noProof/>
          <w:color w:val="000000"/>
          <w:sz w:val="20"/>
          <w:lang w:val="en-US"/>
        </w:rPr>
        <w:tab/>
        <w:t xml:space="preserve">Melián CJ et al. (2011) Eco-evolutionary dynamics of individual-based food webs. </w:t>
      </w:r>
      <w:r w:rsidRPr="007224BF">
        <w:rPr>
          <w:rFonts w:ascii="Times New Roman" w:hAnsi="Times New Roman" w:cs="Times New Roman"/>
          <w:i/>
          <w:iCs/>
          <w:noProof/>
          <w:color w:val="000000"/>
          <w:sz w:val="20"/>
          <w:lang w:val="en-US"/>
        </w:rPr>
        <w:t>Advances in Ecological Research</w:t>
      </w:r>
      <w:r w:rsidRPr="007224BF">
        <w:rPr>
          <w:rFonts w:ascii="Times New Roman" w:hAnsi="Times New Roman" w:cs="Times New Roman"/>
          <w:noProof/>
          <w:color w:val="000000"/>
          <w:sz w:val="20"/>
          <w:lang w:val="en-US"/>
        </w:rPr>
        <w:t xml:space="preserve"> 45:225–268.</w:t>
      </w:r>
    </w:p>
    <w:p w14:paraId="1764811A" w14:textId="77777777" w:rsidR="007224BF" w:rsidRPr="007224BF" w:rsidRDefault="007224BF" w:rsidP="007224BF">
      <w:pPr>
        <w:widowControl w:val="0"/>
        <w:autoSpaceDE w:val="0"/>
        <w:autoSpaceDN w:val="0"/>
        <w:adjustRightInd w:val="0"/>
        <w:rPr>
          <w:rFonts w:ascii="Times New Roman" w:hAnsi="Times New Roman" w:cs="Times New Roman"/>
          <w:noProof/>
          <w:color w:val="000000"/>
          <w:sz w:val="20"/>
          <w:lang w:val="en-US"/>
        </w:rPr>
      </w:pPr>
      <w:r w:rsidRPr="007224BF">
        <w:rPr>
          <w:rFonts w:ascii="Times New Roman" w:hAnsi="Times New Roman" w:cs="Times New Roman"/>
          <w:noProof/>
          <w:color w:val="000000"/>
          <w:sz w:val="20"/>
          <w:lang w:val="en-US"/>
        </w:rPr>
        <w:t xml:space="preserve">26. </w:t>
      </w:r>
      <w:r w:rsidRPr="007224BF">
        <w:rPr>
          <w:rFonts w:ascii="Times New Roman" w:hAnsi="Times New Roman" w:cs="Times New Roman"/>
          <w:noProof/>
          <w:color w:val="000000"/>
          <w:sz w:val="20"/>
          <w:lang w:val="en-US"/>
        </w:rPr>
        <w:tab/>
        <w:t xml:space="preserve">Huston MA (1997) Hidden treatments in ecological experiments: re-evaluating the ecosystem function of biodiversity. </w:t>
      </w:r>
      <w:r w:rsidRPr="007224BF">
        <w:rPr>
          <w:rFonts w:ascii="Times New Roman" w:hAnsi="Times New Roman" w:cs="Times New Roman"/>
          <w:i/>
          <w:iCs/>
          <w:noProof/>
          <w:color w:val="000000"/>
          <w:sz w:val="20"/>
          <w:lang w:val="en-US"/>
        </w:rPr>
        <w:t>Oecologia</w:t>
      </w:r>
      <w:r w:rsidRPr="007224BF">
        <w:rPr>
          <w:rFonts w:ascii="Times New Roman" w:hAnsi="Times New Roman" w:cs="Times New Roman"/>
          <w:noProof/>
          <w:color w:val="000000"/>
          <w:sz w:val="20"/>
          <w:lang w:val="en-US"/>
        </w:rPr>
        <w:t xml:space="preserve"> 110:449–460.</w:t>
      </w:r>
    </w:p>
    <w:p w14:paraId="05B98F67" w14:textId="77777777" w:rsidR="007224BF" w:rsidRPr="007224BF" w:rsidRDefault="007224BF" w:rsidP="007224BF">
      <w:pPr>
        <w:widowControl w:val="0"/>
        <w:autoSpaceDE w:val="0"/>
        <w:autoSpaceDN w:val="0"/>
        <w:adjustRightInd w:val="0"/>
        <w:rPr>
          <w:rFonts w:ascii="Times New Roman" w:hAnsi="Times New Roman" w:cs="Times New Roman"/>
          <w:noProof/>
          <w:color w:val="000000"/>
          <w:sz w:val="20"/>
          <w:lang w:val="en-US"/>
        </w:rPr>
      </w:pPr>
      <w:r w:rsidRPr="007224BF">
        <w:rPr>
          <w:rFonts w:ascii="Times New Roman" w:hAnsi="Times New Roman" w:cs="Times New Roman"/>
          <w:noProof/>
          <w:color w:val="000000"/>
          <w:sz w:val="20"/>
          <w:lang w:val="en-US"/>
        </w:rPr>
        <w:t xml:space="preserve">27. </w:t>
      </w:r>
      <w:r w:rsidRPr="007224BF">
        <w:rPr>
          <w:rFonts w:ascii="Times New Roman" w:hAnsi="Times New Roman" w:cs="Times New Roman"/>
          <w:noProof/>
          <w:color w:val="000000"/>
          <w:sz w:val="20"/>
          <w:lang w:val="en-US"/>
        </w:rPr>
        <w:tab/>
        <w:t xml:space="preserve">Crutsinger GM et al. (2006) Plant genotypic diversity predicts community structure and governs an ecosystem process. </w:t>
      </w:r>
      <w:r w:rsidRPr="007224BF">
        <w:rPr>
          <w:rFonts w:ascii="Times New Roman" w:hAnsi="Times New Roman" w:cs="Times New Roman"/>
          <w:i/>
          <w:iCs/>
          <w:noProof/>
          <w:color w:val="000000"/>
          <w:sz w:val="20"/>
          <w:lang w:val="en-US"/>
        </w:rPr>
        <w:t>Science</w:t>
      </w:r>
      <w:r w:rsidRPr="007224BF">
        <w:rPr>
          <w:rFonts w:ascii="Times New Roman" w:hAnsi="Times New Roman" w:cs="Times New Roman"/>
          <w:noProof/>
          <w:color w:val="000000"/>
          <w:sz w:val="20"/>
          <w:lang w:val="en-US"/>
        </w:rPr>
        <w:t xml:space="preserve"> 313:966–968.</w:t>
      </w:r>
    </w:p>
    <w:p w14:paraId="3ABF0470" w14:textId="77777777" w:rsidR="007224BF" w:rsidRPr="007224BF" w:rsidRDefault="007224BF" w:rsidP="007224BF">
      <w:pPr>
        <w:widowControl w:val="0"/>
        <w:autoSpaceDE w:val="0"/>
        <w:autoSpaceDN w:val="0"/>
        <w:adjustRightInd w:val="0"/>
        <w:rPr>
          <w:rFonts w:ascii="Times New Roman" w:hAnsi="Times New Roman" w:cs="Times New Roman"/>
          <w:noProof/>
          <w:color w:val="000000"/>
          <w:sz w:val="20"/>
          <w:lang w:val="en-US"/>
        </w:rPr>
      </w:pPr>
      <w:r w:rsidRPr="007224BF">
        <w:rPr>
          <w:rFonts w:ascii="Times New Roman" w:hAnsi="Times New Roman" w:cs="Times New Roman"/>
          <w:noProof/>
          <w:color w:val="000000"/>
          <w:sz w:val="20"/>
          <w:lang w:val="en-US"/>
        </w:rPr>
        <w:t xml:space="preserve">28. </w:t>
      </w:r>
      <w:r w:rsidRPr="007224BF">
        <w:rPr>
          <w:rFonts w:ascii="Times New Roman" w:hAnsi="Times New Roman" w:cs="Times New Roman"/>
          <w:noProof/>
          <w:color w:val="000000"/>
          <w:sz w:val="20"/>
          <w:lang w:val="en-US"/>
        </w:rPr>
        <w:tab/>
        <w:t xml:space="preserve">Johnson MTJ, Lajeunesse MJ, Agrawal AA (2006) Additive and interactive effects of plant genotypic diversity on arthropod communities and plant fitness. </w:t>
      </w:r>
      <w:r w:rsidRPr="007224BF">
        <w:rPr>
          <w:rFonts w:ascii="Times New Roman" w:hAnsi="Times New Roman" w:cs="Times New Roman"/>
          <w:i/>
          <w:iCs/>
          <w:noProof/>
          <w:color w:val="000000"/>
          <w:sz w:val="20"/>
          <w:lang w:val="en-US"/>
        </w:rPr>
        <w:t>Ecol Lett</w:t>
      </w:r>
      <w:r w:rsidRPr="007224BF">
        <w:rPr>
          <w:rFonts w:ascii="Times New Roman" w:hAnsi="Times New Roman" w:cs="Times New Roman"/>
          <w:noProof/>
          <w:color w:val="000000"/>
          <w:sz w:val="20"/>
          <w:lang w:val="en-US"/>
        </w:rPr>
        <w:t xml:space="preserve"> 9:24–34.</w:t>
      </w:r>
    </w:p>
    <w:p w14:paraId="4D1A01FF" w14:textId="77777777" w:rsidR="007224BF" w:rsidRPr="007224BF" w:rsidRDefault="007224BF" w:rsidP="007224BF">
      <w:pPr>
        <w:widowControl w:val="0"/>
        <w:autoSpaceDE w:val="0"/>
        <w:autoSpaceDN w:val="0"/>
        <w:adjustRightInd w:val="0"/>
        <w:rPr>
          <w:rFonts w:ascii="Times New Roman" w:hAnsi="Times New Roman" w:cs="Times New Roman"/>
          <w:noProof/>
          <w:color w:val="000000"/>
          <w:sz w:val="20"/>
          <w:lang w:val="en-US"/>
        </w:rPr>
      </w:pPr>
      <w:r w:rsidRPr="007224BF">
        <w:rPr>
          <w:rFonts w:ascii="Times New Roman" w:hAnsi="Times New Roman" w:cs="Times New Roman"/>
          <w:noProof/>
          <w:color w:val="000000"/>
          <w:sz w:val="20"/>
          <w:lang w:val="en-US"/>
        </w:rPr>
        <w:t xml:space="preserve">29. </w:t>
      </w:r>
      <w:r w:rsidRPr="007224BF">
        <w:rPr>
          <w:rFonts w:ascii="Times New Roman" w:hAnsi="Times New Roman" w:cs="Times New Roman"/>
          <w:noProof/>
          <w:color w:val="000000"/>
          <w:sz w:val="20"/>
          <w:lang w:val="en-US"/>
        </w:rPr>
        <w:tab/>
        <w:t xml:space="preserve">Woodward G et al. (2010) Individual-based food webs: species identity, body size and sampling effects. </w:t>
      </w:r>
      <w:r w:rsidRPr="007224BF">
        <w:rPr>
          <w:rFonts w:ascii="Times New Roman" w:hAnsi="Times New Roman" w:cs="Times New Roman"/>
          <w:i/>
          <w:iCs/>
          <w:noProof/>
          <w:color w:val="000000"/>
          <w:sz w:val="20"/>
          <w:lang w:val="en-US"/>
        </w:rPr>
        <w:t>Advances in Ecological Research</w:t>
      </w:r>
      <w:r w:rsidRPr="007224BF">
        <w:rPr>
          <w:rFonts w:ascii="Times New Roman" w:hAnsi="Times New Roman" w:cs="Times New Roman"/>
          <w:noProof/>
          <w:color w:val="000000"/>
          <w:sz w:val="20"/>
          <w:lang w:val="en-US"/>
        </w:rPr>
        <w:t xml:space="preserve"> 43:211–266.</w:t>
      </w:r>
    </w:p>
    <w:p w14:paraId="79CB6E26" w14:textId="77777777" w:rsidR="007224BF" w:rsidRPr="007224BF" w:rsidRDefault="007224BF" w:rsidP="007224BF">
      <w:pPr>
        <w:widowControl w:val="0"/>
        <w:autoSpaceDE w:val="0"/>
        <w:autoSpaceDN w:val="0"/>
        <w:adjustRightInd w:val="0"/>
        <w:rPr>
          <w:rFonts w:ascii="Times New Roman" w:hAnsi="Times New Roman" w:cs="Times New Roman"/>
          <w:noProof/>
          <w:color w:val="000000"/>
          <w:sz w:val="20"/>
          <w:lang w:val="en-US"/>
        </w:rPr>
      </w:pPr>
      <w:r w:rsidRPr="007224BF">
        <w:rPr>
          <w:rFonts w:ascii="Times New Roman" w:hAnsi="Times New Roman" w:cs="Times New Roman"/>
          <w:noProof/>
          <w:color w:val="000000"/>
          <w:sz w:val="20"/>
          <w:lang w:val="en-US"/>
        </w:rPr>
        <w:t xml:space="preserve">30. </w:t>
      </w:r>
      <w:r w:rsidRPr="007224BF">
        <w:rPr>
          <w:rFonts w:ascii="Times New Roman" w:hAnsi="Times New Roman" w:cs="Times New Roman"/>
          <w:noProof/>
          <w:color w:val="000000"/>
          <w:sz w:val="20"/>
          <w:lang w:val="en-US"/>
        </w:rPr>
        <w:tab/>
        <w:t xml:space="preserve">Price PW (1980) </w:t>
      </w:r>
      <w:r w:rsidRPr="007224BF">
        <w:rPr>
          <w:rFonts w:ascii="Times New Roman" w:hAnsi="Times New Roman" w:cs="Times New Roman"/>
          <w:i/>
          <w:iCs/>
          <w:noProof/>
          <w:color w:val="000000"/>
          <w:sz w:val="20"/>
          <w:lang w:val="en-US"/>
        </w:rPr>
        <w:t>Evolutionary biology of parasites</w:t>
      </w:r>
      <w:r w:rsidRPr="007224BF">
        <w:rPr>
          <w:rFonts w:ascii="Times New Roman" w:hAnsi="Times New Roman" w:cs="Times New Roman"/>
          <w:noProof/>
          <w:color w:val="000000"/>
          <w:sz w:val="20"/>
          <w:lang w:val="en-US"/>
        </w:rPr>
        <w:t xml:space="preserve"> (Princeton University Press, Princeton).</w:t>
      </w:r>
    </w:p>
    <w:p w14:paraId="0C4D91D5" w14:textId="77777777" w:rsidR="007224BF" w:rsidRPr="007224BF" w:rsidRDefault="007224BF" w:rsidP="007224BF">
      <w:pPr>
        <w:widowControl w:val="0"/>
        <w:autoSpaceDE w:val="0"/>
        <w:autoSpaceDN w:val="0"/>
        <w:adjustRightInd w:val="0"/>
        <w:rPr>
          <w:rFonts w:ascii="Times New Roman" w:hAnsi="Times New Roman" w:cs="Times New Roman"/>
          <w:noProof/>
          <w:color w:val="000000"/>
          <w:sz w:val="20"/>
          <w:lang w:val="en-US"/>
        </w:rPr>
      </w:pPr>
      <w:r w:rsidRPr="007224BF">
        <w:rPr>
          <w:rFonts w:ascii="Times New Roman" w:hAnsi="Times New Roman" w:cs="Times New Roman"/>
          <w:noProof/>
          <w:color w:val="000000"/>
          <w:sz w:val="20"/>
          <w:lang w:val="en-US"/>
        </w:rPr>
        <w:t xml:space="preserve">31. </w:t>
      </w:r>
      <w:r w:rsidRPr="007224BF">
        <w:rPr>
          <w:rFonts w:ascii="Times New Roman" w:hAnsi="Times New Roman" w:cs="Times New Roman"/>
          <w:noProof/>
          <w:color w:val="000000"/>
          <w:sz w:val="20"/>
          <w:lang w:val="en-US"/>
        </w:rPr>
        <w:tab/>
        <w:t xml:space="preserve">Strong DR, Lawton JH, Southwood SR (1984) </w:t>
      </w:r>
      <w:r w:rsidRPr="007224BF">
        <w:rPr>
          <w:rFonts w:ascii="Times New Roman" w:hAnsi="Times New Roman" w:cs="Times New Roman"/>
          <w:i/>
          <w:iCs/>
          <w:noProof/>
          <w:color w:val="000000"/>
          <w:sz w:val="20"/>
          <w:lang w:val="en-US"/>
        </w:rPr>
        <w:t>Insects on plants: Community patterns and mechanisms</w:t>
      </w:r>
      <w:r w:rsidRPr="007224BF">
        <w:rPr>
          <w:rFonts w:ascii="Times New Roman" w:hAnsi="Times New Roman" w:cs="Times New Roman"/>
          <w:noProof/>
          <w:color w:val="000000"/>
          <w:sz w:val="20"/>
          <w:lang w:val="en-US"/>
        </w:rPr>
        <w:t xml:space="preserve"> (Harvard University Press, Cambridge).</w:t>
      </w:r>
    </w:p>
    <w:p w14:paraId="16E04CC2" w14:textId="77777777" w:rsidR="007224BF" w:rsidRPr="007224BF" w:rsidRDefault="007224BF" w:rsidP="007224BF">
      <w:pPr>
        <w:widowControl w:val="0"/>
        <w:autoSpaceDE w:val="0"/>
        <w:autoSpaceDN w:val="0"/>
        <w:adjustRightInd w:val="0"/>
        <w:rPr>
          <w:rFonts w:ascii="Times New Roman" w:hAnsi="Times New Roman" w:cs="Times New Roman"/>
          <w:noProof/>
          <w:color w:val="000000"/>
          <w:sz w:val="20"/>
          <w:lang w:val="en-US"/>
        </w:rPr>
      </w:pPr>
      <w:r w:rsidRPr="007224BF">
        <w:rPr>
          <w:rFonts w:ascii="Times New Roman" w:hAnsi="Times New Roman" w:cs="Times New Roman"/>
          <w:noProof/>
          <w:color w:val="000000"/>
          <w:sz w:val="20"/>
          <w:lang w:val="en-US"/>
        </w:rPr>
        <w:t xml:space="preserve">32. </w:t>
      </w:r>
      <w:r w:rsidRPr="007224BF">
        <w:rPr>
          <w:rFonts w:ascii="Times New Roman" w:hAnsi="Times New Roman" w:cs="Times New Roman"/>
          <w:noProof/>
          <w:color w:val="000000"/>
          <w:sz w:val="20"/>
          <w:lang w:val="en-US"/>
        </w:rPr>
        <w:tab/>
        <w:t xml:space="preserve">Henri DC, van Veen FJF (2011) Body size, life history and the structure of host–parasitoid networks. </w:t>
      </w:r>
      <w:r w:rsidRPr="007224BF">
        <w:rPr>
          <w:rFonts w:ascii="Times New Roman" w:hAnsi="Times New Roman" w:cs="Times New Roman"/>
          <w:i/>
          <w:iCs/>
          <w:noProof/>
          <w:color w:val="000000"/>
          <w:sz w:val="20"/>
          <w:lang w:val="en-US"/>
        </w:rPr>
        <w:t>Advances in Ecological Research</w:t>
      </w:r>
      <w:r w:rsidRPr="007224BF">
        <w:rPr>
          <w:rFonts w:ascii="Times New Roman" w:hAnsi="Times New Roman" w:cs="Times New Roman"/>
          <w:noProof/>
          <w:color w:val="000000"/>
          <w:sz w:val="20"/>
          <w:lang w:val="en-US"/>
        </w:rPr>
        <w:t xml:space="preserve"> 45:135–180.</w:t>
      </w:r>
    </w:p>
    <w:p w14:paraId="35ED60AE" w14:textId="77777777" w:rsidR="007224BF" w:rsidRPr="007224BF" w:rsidRDefault="007224BF" w:rsidP="007224BF">
      <w:pPr>
        <w:widowControl w:val="0"/>
        <w:autoSpaceDE w:val="0"/>
        <w:autoSpaceDN w:val="0"/>
        <w:adjustRightInd w:val="0"/>
        <w:rPr>
          <w:rFonts w:ascii="Times New Roman" w:hAnsi="Times New Roman" w:cs="Times New Roman"/>
          <w:noProof/>
          <w:color w:val="000000"/>
          <w:sz w:val="20"/>
          <w:lang w:val="en-US"/>
        </w:rPr>
      </w:pPr>
      <w:r w:rsidRPr="007224BF">
        <w:rPr>
          <w:rFonts w:ascii="Times New Roman" w:hAnsi="Times New Roman" w:cs="Times New Roman"/>
          <w:noProof/>
          <w:color w:val="000000"/>
          <w:sz w:val="20"/>
          <w:lang w:val="en-US"/>
        </w:rPr>
        <w:t xml:space="preserve">33. </w:t>
      </w:r>
      <w:r w:rsidRPr="007224BF">
        <w:rPr>
          <w:rFonts w:ascii="Times New Roman" w:hAnsi="Times New Roman" w:cs="Times New Roman"/>
          <w:noProof/>
          <w:color w:val="000000"/>
          <w:sz w:val="20"/>
          <w:lang w:val="en-US"/>
        </w:rPr>
        <w:tab/>
        <w:t xml:space="preserve">Carroll SP et al. (2014) Applying evolutionary biology to address global challenges. </w:t>
      </w:r>
      <w:r w:rsidRPr="007224BF">
        <w:rPr>
          <w:rFonts w:ascii="Times New Roman" w:hAnsi="Times New Roman" w:cs="Times New Roman"/>
          <w:i/>
          <w:iCs/>
          <w:noProof/>
          <w:color w:val="000000"/>
          <w:sz w:val="20"/>
          <w:lang w:val="en-US"/>
        </w:rPr>
        <w:t>Science</w:t>
      </w:r>
      <w:r w:rsidRPr="007224BF">
        <w:rPr>
          <w:rFonts w:ascii="Times New Roman" w:hAnsi="Times New Roman" w:cs="Times New Roman"/>
          <w:noProof/>
          <w:color w:val="000000"/>
          <w:sz w:val="20"/>
          <w:lang w:val="en-US"/>
        </w:rPr>
        <w:t xml:space="preserve"> 346:1245993.</w:t>
      </w:r>
    </w:p>
    <w:p w14:paraId="6EA2C182" w14:textId="77777777" w:rsidR="007224BF" w:rsidRPr="007224BF" w:rsidRDefault="007224BF" w:rsidP="007224BF">
      <w:pPr>
        <w:widowControl w:val="0"/>
        <w:autoSpaceDE w:val="0"/>
        <w:autoSpaceDN w:val="0"/>
        <w:adjustRightInd w:val="0"/>
        <w:rPr>
          <w:rFonts w:ascii="Times New Roman" w:hAnsi="Times New Roman" w:cs="Times New Roman"/>
          <w:noProof/>
          <w:color w:val="000000"/>
          <w:sz w:val="20"/>
          <w:lang w:val="en-US"/>
        </w:rPr>
      </w:pPr>
      <w:r w:rsidRPr="007224BF">
        <w:rPr>
          <w:rFonts w:ascii="Times New Roman" w:hAnsi="Times New Roman" w:cs="Times New Roman"/>
          <w:noProof/>
          <w:color w:val="000000"/>
          <w:sz w:val="20"/>
          <w:lang w:val="en-US"/>
        </w:rPr>
        <w:t xml:space="preserve">34. </w:t>
      </w:r>
      <w:r w:rsidRPr="007224BF">
        <w:rPr>
          <w:rFonts w:ascii="Times New Roman" w:hAnsi="Times New Roman" w:cs="Times New Roman"/>
          <w:noProof/>
          <w:color w:val="000000"/>
          <w:sz w:val="20"/>
          <w:lang w:val="en-US"/>
        </w:rPr>
        <w:tab/>
        <w:t xml:space="preserve">Jump AS, Marchant R, Peñuelas J (2009) Environmental change and the option value of genetic diversity. </w:t>
      </w:r>
      <w:r w:rsidRPr="007224BF">
        <w:rPr>
          <w:rFonts w:ascii="Times New Roman" w:hAnsi="Times New Roman" w:cs="Times New Roman"/>
          <w:i/>
          <w:iCs/>
          <w:noProof/>
          <w:color w:val="000000"/>
          <w:sz w:val="20"/>
          <w:lang w:val="en-US"/>
        </w:rPr>
        <w:t>Trends Plant Sci</w:t>
      </w:r>
      <w:r w:rsidRPr="007224BF">
        <w:rPr>
          <w:rFonts w:ascii="Times New Roman" w:hAnsi="Times New Roman" w:cs="Times New Roman"/>
          <w:noProof/>
          <w:color w:val="000000"/>
          <w:sz w:val="20"/>
          <w:lang w:val="en-US"/>
        </w:rPr>
        <w:t xml:space="preserve"> 14:51–58.</w:t>
      </w:r>
    </w:p>
    <w:p w14:paraId="74E6914F" w14:textId="77777777" w:rsidR="007224BF" w:rsidRPr="007224BF" w:rsidRDefault="007224BF" w:rsidP="007224BF">
      <w:pPr>
        <w:widowControl w:val="0"/>
        <w:autoSpaceDE w:val="0"/>
        <w:autoSpaceDN w:val="0"/>
        <w:adjustRightInd w:val="0"/>
        <w:rPr>
          <w:rFonts w:ascii="Times New Roman" w:hAnsi="Times New Roman" w:cs="Times New Roman"/>
          <w:noProof/>
          <w:color w:val="000000"/>
          <w:sz w:val="20"/>
          <w:lang w:val="en-US"/>
        </w:rPr>
      </w:pPr>
      <w:r w:rsidRPr="007224BF">
        <w:rPr>
          <w:rFonts w:ascii="Times New Roman" w:hAnsi="Times New Roman" w:cs="Times New Roman"/>
          <w:noProof/>
          <w:color w:val="000000"/>
          <w:sz w:val="20"/>
          <w:lang w:val="en-US"/>
        </w:rPr>
        <w:t xml:space="preserve">35. </w:t>
      </w:r>
      <w:r w:rsidRPr="007224BF">
        <w:rPr>
          <w:rFonts w:ascii="Times New Roman" w:hAnsi="Times New Roman" w:cs="Times New Roman"/>
          <w:noProof/>
          <w:color w:val="000000"/>
          <w:sz w:val="20"/>
          <w:lang w:val="en-US"/>
        </w:rPr>
        <w:tab/>
        <w:t xml:space="preserve">Hughes JB, Daily GC, Ehrlich PR (1997) Population diversity: its extent and extinction. </w:t>
      </w:r>
      <w:r w:rsidRPr="007224BF">
        <w:rPr>
          <w:rFonts w:ascii="Times New Roman" w:hAnsi="Times New Roman" w:cs="Times New Roman"/>
          <w:i/>
          <w:iCs/>
          <w:noProof/>
          <w:color w:val="000000"/>
          <w:sz w:val="20"/>
          <w:lang w:val="en-US"/>
        </w:rPr>
        <w:t>Science</w:t>
      </w:r>
      <w:r w:rsidRPr="007224BF">
        <w:rPr>
          <w:rFonts w:ascii="Times New Roman" w:hAnsi="Times New Roman" w:cs="Times New Roman"/>
          <w:noProof/>
          <w:color w:val="000000"/>
          <w:sz w:val="20"/>
          <w:lang w:val="en-US"/>
        </w:rPr>
        <w:t xml:space="preserve"> 278:689–692.</w:t>
      </w:r>
    </w:p>
    <w:p w14:paraId="4C6171EB" w14:textId="77777777" w:rsidR="007224BF" w:rsidRPr="007224BF" w:rsidRDefault="007224BF" w:rsidP="007224BF">
      <w:pPr>
        <w:widowControl w:val="0"/>
        <w:autoSpaceDE w:val="0"/>
        <w:autoSpaceDN w:val="0"/>
        <w:adjustRightInd w:val="0"/>
        <w:rPr>
          <w:rFonts w:ascii="Times New Roman" w:hAnsi="Times New Roman" w:cs="Times New Roman"/>
          <w:noProof/>
          <w:color w:val="000000"/>
          <w:sz w:val="20"/>
          <w:lang w:val="en-US"/>
        </w:rPr>
      </w:pPr>
      <w:r w:rsidRPr="007224BF">
        <w:rPr>
          <w:rFonts w:ascii="Times New Roman" w:hAnsi="Times New Roman" w:cs="Times New Roman"/>
          <w:noProof/>
          <w:color w:val="000000"/>
          <w:sz w:val="20"/>
          <w:lang w:val="en-US"/>
        </w:rPr>
        <w:t xml:space="preserve">36. </w:t>
      </w:r>
      <w:r w:rsidRPr="007224BF">
        <w:rPr>
          <w:rFonts w:ascii="Times New Roman" w:hAnsi="Times New Roman" w:cs="Times New Roman"/>
          <w:noProof/>
          <w:color w:val="000000"/>
          <w:sz w:val="20"/>
          <w:lang w:val="en-US"/>
        </w:rPr>
        <w:tab/>
        <w:t xml:space="preserve">Luck GW, Daily GC, Ehrlich PR (2003) Population diversity and ecosystem services. </w:t>
      </w:r>
      <w:r w:rsidRPr="007224BF">
        <w:rPr>
          <w:rFonts w:ascii="Times New Roman" w:hAnsi="Times New Roman" w:cs="Times New Roman"/>
          <w:i/>
          <w:iCs/>
          <w:noProof/>
          <w:color w:val="000000"/>
          <w:sz w:val="20"/>
          <w:lang w:val="en-US"/>
        </w:rPr>
        <w:t>Trends Ecol Evol</w:t>
      </w:r>
      <w:r w:rsidRPr="007224BF">
        <w:rPr>
          <w:rFonts w:ascii="Times New Roman" w:hAnsi="Times New Roman" w:cs="Times New Roman"/>
          <w:noProof/>
          <w:color w:val="000000"/>
          <w:sz w:val="20"/>
          <w:lang w:val="en-US"/>
        </w:rPr>
        <w:t xml:space="preserve"> 18:331–336.</w:t>
      </w:r>
    </w:p>
    <w:p w14:paraId="515C25B4" w14:textId="77777777" w:rsidR="007224BF" w:rsidRPr="007224BF" w:rsidRDefault="007224BF" w:rsidP="007224BF">
      <w:pPr>
        <w:widowControl w:val="0"/>
        <w:autoSpaceDE w:val="0"/>
        <w:autoSpaceDN w:val="0"/>
        <w:adjustRightInd w:val="0"/>
        <w:rPr>
          <w:rFonts w:ascii="Times New Roman" w:hAnsi="Times New Roman" w:cs="Times New Roman"/>
          <w:noProof/>
          <w:color w:val="000000"/>
          <w:sz w:val="20"/>
          <w:lang w:val="en-US"/>
        </w:rPr>
      </w:pPr>
      <w:r w:rsidRPr="007224BF">
        <w:rPr>
          <w:rFonts w:ascii="Times New Roman" w:hAnsi="Times New Roman" w:cs="Times New Roman"/>
          <w:noProof/>
          <w:color w:val="000000"/>
          <w:sz w:val="20"/>
          <w:lang w:val="en-US"/>
        </w:rPr>
        <w:t xml:space="preserve">37. </w:t>
      </w:r>
      <w:r w:rsidRPr="007224BF">
        <w:rPr>
          <w:rFonts w:ascii="Times New Roman" w:hAnsi="Times New Roman" w:cs="Times New Roman"/>
          <w:noProof/>
          <w:color w:val="000000"/>
          <w:sz w:val="20"/>
          <w:lang w:val="en-US"/>
        </w:rPr>
        <w:tab/>
        <w:t xml:space="preserve">Schindler DE et al. (2010) Population diversity and the portfolio effect in an exploited species. </w:t>
      </w:r>
      <w:r w:rsidRPr="007224BF">
        <w:rPr>
          <w:rFonts w:ascii="Times New Roman" w:hAnsi="Times New Roman" w:cs="Times New Roman"/>
          <w:i/>
          <w:iCs/>
          <w:noProof/>
          <w:color w:val="000000"/>
          <w:sz w:val="20"/>
          <w:lang w:val="en-US"/>
        </w:rPr>
        <w:t>Nature</w:t>
      </w:r>
      <w:r w:rsidRPr="007224BF">
        <w:rPr>
          <w:rFonts w:ascii="Times New Roman" w:hAnsi="Times New Roman" w:cs="Times New Roman"/>
          <w:noProof/>
          <w:color w:val="000000"/>
          <w:sz w:val="20"/>
          <w:lang w:val="en-US"/>
        </w:rPr>
        <w:t xml:space="preserve"> 465:609–612.</w:t>
      </w:r>
    </w:p>
    <w:p w14:paraId="571F425B" w14:textId="77777777" w:rsidR="007224BF" w:rsidRPr="007224BF" w:rsidRDefault="007224BF" w:rsidP="007224BF">
      <w:pPr>
        <w:widowControl w:val="0"/>
        <w:autoSpaceDE w:val="0"/>
        <w:autoSpaceDN w:val="0"/>
        <w:adjustRightInd w:val="0"/>
        <w:rPr>
          <w:rFonts w:ascii="Times New Roman" w:hAnsi="Times New Roman" w:cs="Times New Roman"/>
          <w:noProof/>
          <w:color w:val="000000"/>
          <w:sz w:val="20"/>
          <w:lang w:val="en-US"/>
        </w:rPr>
      </w:pPr>
      <w:r w:rsidRPr="007224BF">
        <w:rPr>
          <w:rFonts w:ascii="Times New Roman" w:hAnsi="Times New Roman" w:cs="Times New Roman"/>
          <w:noProof/>
          <w:color w:val="000000"/>
          <w:sz w:val="20"/>
          <w:lang w:val="en-US"/>
        </w:rPr>
        <w:t xml:space="preserve">38. </w:t>
      </w:r>
      <w:r w:rsidRPr="007224BF">
        <w:rPr>
          <w:rFonts w:ascii="Times New Roman" w:hAnsi="Times New Roman" w:cs="Times New Roman"/>
          <w:noProof/>
          <w:color w:val="000000"/>
          <w:sz w:val="20"/>
          <w:lang w:val="en-US"/>
        </w:rPr>
        <w:tab/>
        <w:t xml:space="preserve">Bersier L-F, Banašek-Richter C, Cattin M-F (2002) Quantitative descriptors of food-web matrices. </w:t>
      </w:r>
      <w:r w:rsidRPr="007224BF">
        <w:rPr>
          <w:rFonts w:ascii="Times New Roman" w:hAnsi="Times New Roman" w:cs="Times New Roman"/>
          <w:i/>
          <w:iCs/>
          <w:noProof/>
          <w:color w:val="000000"/>
          <w:sz w:val="20"/>
          <w:lang w:val="en-US"/>
        </w:rPr>
        <w:t>Ecology</w:t>
      </w:r>
      <w:r w:rsidRPr="007224BF">
        <w:rPr>
          <w:rFonts w:ascii="Times New Roman" w:hAnsi="Times New Roman" w:cs="Times New Roman"/>
          <w:noProof/>
          <w:color w:val="000000"/>
          <w:sz w:val="20"/>
          <w:lang w:val="en-US"/>
        </w:rPr>
        <w:t xml:space="preserve"> 83:2394–2407.</w:t>
      </w:r>
    </w:p>
    <w:p w14:paraId="65418056" w14:textId="77777777" w:rsidR="007224BF" w:rsidRPr="007224BF" w:rsidRDefault="007224BF" w:rsidP="007224BF">
      <w:pPr>
        <w:widowControl w:val="0"/>
        <w:autoSpaceDE w:val="0"/>
        <w:autoSpaceDN w:val="0"/>
        <w:adjustRightInd w:val="0"/>
        <w:rPr>
          <w:rFonts w:ascii="Times New Roman" w:hAnsi="Times New Roman" w:cs="Times New Roman"/>
          <w:noProof/>
          <w:color w:val="000000"/>
          <w:sz w:val="20"/>
          <w:lang w:val="en-US"/>
        </w:rPr>
      </w:pPr>
      <w:r w:rsidRPr="007224BF">
        <w:rPr>
          <w:rFonts w:ascii="Times New Roman" w:hAnsi="Times New Roman" w:cs="Times New Roman"/>
          <w:noProof/>
          <w:color w:val="000000"/>
          <w:sz w:val="20"/>
          <w:lang w:val="en-US"/>
        </w:rPr>
        <w:t xml:space="preserve">39. </w:t>
      </w:r>
      <w:r w:rsidRPr="007224BF">
        <w:rPr>
          <w:rFonts w:ascii="Times New Roman" w:hAnsi="Times New Roman" w:cs="Times New Roman"/>
          <w:noProof/>
          <w:color w:val="000000"/>
          <w:sz w:val="20"/>
          <w:lang w:val="en-US"/>
        </w:rPr>
        <w:tab/>
        <w:t xml:space="preserve">Banašek-Richter C et al. (2009) Complexity in quantitative food webs. </w:t>
      </w:r>
      <w:r w:rsidRPr="007224BF">
        <w:rPr>
          <w:rFonts w:ascii="Times New Roman" w:hAnsi="Times New Roman" w:cs="Times New Roman"/>
          <w:i/>
          <w:iCs/>
          <w:noProof/>
          <w:color w:val="000000"/>
          <w:sz w:val="20"/>
          <w:lang w:val="en-US"/>
        </w:rPr>
        <w:t>Ecology</w:t>
      </w:r>
      <w:r w:rsidRPr="007224BF">
        <w:rPr>
          <w:rFonts w:ascii="Times New Roman" w:hAnsi="Times New Roman" w:cs="Times New Roman"/>
          <w:noProof/>
          <w:color w:val="000000"/>
          <w:sz w:val="20"/>
          <w:lang w:val="en-US"/>
        </w:rPr>
        <w:t xml:space="preserve"> 90:1470–1477.</w:t>
      </w:r>
    </w:p>
    <w:p w14:paraId="1CE556EF" w14:textId="26C3BA43" w:rsidR="007224BF" w:rsidRPr="007224BF" w:rsidRDefault="00E27F4A" w:rsidP="007224BF">
      <w:pPr>
        <w:widowControl w:val="0"/>
        <w:autoSpaceDE w:val="0"/>
        <w:autoSpaceDN w:val="0"/>
        <w:adjustRightInd w:val="0"/>
        <w:rPr>
          <w:rFonts w:ascii="Times New Roman" w:hAnsi="Times New Roman" w:cs="Times New Roman"/>
          <w:noProof/>
          <w:color w:val="000000"/>
          <w:sz w:val="20"/>
          <w:lang w:val="en-US"/>
        </w:rPr>
      </w:pPr>
      <w:r>
        <w:rPr>
          <w:rFonts w:ascii="Times New Roman" w:hAnsi="Times New Roman" w:cs="Times New Roman"/>
          <w:noProof/>
          <w:color w:val="000000"/>
          <w:sz w:val="20"/>
          <w:lang w:val="en-US"/>
        </w:rPr>
        <w:t xml:space="preserve">40. </w:t>
      </w:r>
      <w:r>
        <w:rPr>
          <w:rFonts w:ascii="Times New Roman" w:hAnsi="Times New Roman" w:cs="Times New Roman"/>
          <w:noProof/>
          <w:color w:val="000000"/>
          <w:sz w:val="20"/>
          <w:lang w:val="en-US"/>
        </w:rPr>
        <w:tab/>
        <w:t>R Core Team</w:t>
      </w:r>
      <w:r w:rsidR="007224BF" w:rsidRPr="007224BF">
        <w:rPr>
          <w:rFonts w:ascii="Times New Roman" w:hAnsi="Times New Roman" w:cs="Times New Roman"/>
          <w:noProof/>
          <w:color w:val="000000"/>
          <w:sz w:val="20"/>
          <w:lang w:val="en-US"/>
        </w:rPr>
        <w:t xml:space="preserve"> (2014) R: A language and environment for statistical computing.</w:t>
      </w:r>
    </w:p>
    <w:p w14:paraId="2544D3AF" w14:textId="77777777" w:rsidR="007224BF" w:rsidRPr="007224BF" w:rsidRDefault="007224BF" w:rsidP="007224BF">
      <w:pPr>
        <w:widowControl w:val="0"/>
        <w:autoSpaceDE w:val="0"/>
        <w:autoSpaceDN w:val="0"/>
        <w:adjustRightInd w:val="0"/>
        <w:rPr>
          <w:rFonts w:ascii="Times New Roman" w:hAnsi="Times New Roman" w:cs="Times New Roman"/>
          <w:noProof/>
          <w:color w:val="000000"/>
          <w:sz w:val="20"/>
          <w:lang w:val="en-US"/>
        </w:rPr>
      </w:pPr>
    </w:p>
    <w:p w14:paraId="61EC12FF" w14:textId="02B6F7E5" w:rsidR="00804B90" w:rsidRPr="00804B90" w:rsidRDefault="00BF1E5B" w:rsidP="007224BF">
      <w:pPr>
        <w:widowControl w:val="0"/>
        <w:autoSpaceDE w:val="0"/>
        <w:autoSpaceDN w:val="0"/>
        <w:adjustRightInd w:val="0"/>
        <w:rPr>
          <w:rFonts w:ascii="Times" w:hAnsi="Times" w:cs="Times"/>
          <w:color w:val="000000"/>
        </w:rPr>
      </w:pPr>
      <w:r>
        <w:rPr>
          <w:rFonts w:ascii="Times New Roman" w:hAnsi="Times New Roman" w:cs="Times New Roman"/>
          <w:b/>
          <w:bCs/>
          <w:color w:val="000000"/>
          <w:sz w:val="20"/>
          <w:szCs w:val="20"/>
        </w:rPr>
        <w:fldChar w:fldCharType="end"/>
      </w:r>
    </w:p>
    <w:p w14:paraId="38A1BAB2" w14:textId="77777777" w:rsidR="00804B90" w:rsidRPr="00804B90" w:rsidRDefault="00804B9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b/>
          <w:bCs/>
          <w:color w:val="000000"/>
        </w:rPr>
      </w:pPr>
      <w:r w:rsidRPr="00804B90">
        <w:rPr>
          <w:rFonts w:ascii="Times New Roman" w:hAnsi="Times New Roman" w:cs="Times New Roman"/>
          <w:color w:val="000000"/>
          <w:sz w:val="20"/>
          <w:szCs w:val="20"/>
        </w:rPr>
        <w:br w:type="page"/>
      </w:r>
      <w:r w:rsidRPr="00804B90">
        <w:rPr>
          <w:rFonts w:ascii="Times New Roman" w:hAnsi="Times New Roman" w:cs="Times New Roman"/>
          <w:b/>
          <w:bCs/>
          <w:color w:val="000000"/>
        </w:rPr>
        <w:t>Figure Legends</w:t>
      </w:r>
    </w:p>
    <w:p w14:paraId="705468CA" w14:textId="74A0F36E" w:rsidR="00CB64C6" w:rsidRPr="00E109BB" w:rsidRDefault="00CB64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ambria" w:hAnsi="Cambria" w:cs="Cambria"/>
          <w:color w:val="000000"/>
        </w:rPr>
      </w:pPr>
      <w:r w:rsidRPr="00E109BB">
        <w:rPr>
          <w:rFonts w:ascii="Times New Roman" w:hAnsi="Times New Roman" w:cs="Times New Roman"/>
          <w:b/>
          <w:color w:val="000000"/>
        </w:rPr>
        <w:t xml:space="preserve">Fig. 1. </w:t>
      </w:r>
      <w:proofErr w:type="gramStart"/>
      <w:r w:rsidR="00BB4DE3" w:rsidRPr="00E109BB">
        <w:rPr>
          <w:rFonts w:ascii="Times New Roman" w:hAnsi="Times New Roman" w:cs="Times New Roman"/>
          <w:color w:val="000000"/>
        </w:rPr>
        <w:t>G</w:t>
      </w:r>
      <w:r w:rsidR="00BB4DE3">
        <w:rPr>
          <w:rFonts w:ascii="Times New Roman" w:hAnsi="Times New Roman" w:cs="Times New Roman"/>
          <w:color w:val="000000"/>
        </w:rPr>
        <w:t>enetic specificity of trophic interactions in a plant-insect food web.</w:t>
      </w:r>
      <w:proofErr w:type="gramEnd"/>
      <w:r w:rsidR="00BB4DE3">
        <w:rPr>
          <w:rFonts w:ascii="Times New Roman" w:hAnsi="Times New Roman" w:cs="Times New Roman"/>
          <w:color w:val="000000"/>
        </w:rPr>
        <w:t xml:space="preserve"> </w:t>
      </w:r>
      <w:moveToRangeStart w:id="406" w:author="Matthew Barbour" w:date="2015-10-28T13:00:00Z" w:name="move307656581"/>
      <w:moveTo w:id="407" w:author="Matthew Barbour" w:date="2015-10-28T13:00:00Z">
        <w:r w:rsidR="00467E20">
          <w:rPr>
            <w:rFonts w:ascii="Times New Roman" w:hAnsi="Times New Roman" w:cs="Times New Roman"/>
            <w:color w:val="000000"/>
          </w:rPr>
          <w:t>The species comprising th</w:t>
        </w:r>
      </w:moveTo>
      <w:ins w:id="408" w:author="Matthew Barbour" w:date="2015-11-02T17:16:00Z">
        <w:r w:rsidR="00F862B9">
          <w:rPr>
            <w:rFonts w:ascii="Times New Roman" w:hAnsi="Times New Roman" w:cs="Times New Roman"/>
            <w:color w:val="000000"/>
          </w:rPr>
          <w:t>e</w:t>
        </w:r>
      </w:ins>
      <w:moveTo w:id="409" w:author="Matthew Barbour" w:date="2015-10-28T13:00:00Z">
        <w:del w:id="410" w:author="Matthew Barbour" w:date="2015-11-02T17:16:00Z">
          <w:r w:rsidR="00467E20" w:rsidDel="00F862B9">
            <w:rPr>
              <w:rFonts w:ascii="Times New Roman" w:hAnsi="Times New Roman" w:cs="Times New Roman"/>
              <w:color w:val="000000"/>
            </w:rPr>
            <w:delText>is</w:delText>
          </w:r>
        </w:del>
        <w:r w:rsidR="00467E20">
          <w:rPr>
            <w:rFonts w:ascii="Times New Roman" w:hAnsi="Times New Roman" w:cs="Times New Roman"/>
            <w:color w:val="000000"/>
          </w:rPr>
          <w:t xml:space="preserve"> food web </w:t>
        </w:r>
      </w:moveTo>
      <w:ins w:id="411" w:author="Matthew Barbour" w:date="2015-11-02T17:16:00Z">
        <w:r w:rsidR="00F862B9">
          <w:rPr>
            <w:rFonts w:ascii="Times New Roman" w:hAnsi="Times New Roman" w:cs="Times New Roman"/>
            <w:color w:val="000000"/>
          </w:rPr>
          <w:t xml:space="preserve">in this study </w:t>
        </w:r>
      </w:ins>
      <w:moveTo w:id="412" w:author="Matthew Barbour" w:date="2015-10-28T13:00:00Z">
        <w:r w:rsidR="00467E20">
          <w:rPr>
            <w:rFonts w:ascii="Times New Roman" w:hAnsi="Times New Roman" w:cs="Times New Roman"/>
            <w:color w:val="000000"/>
          </w:rPr>
          <w:t>include a host plant (coastal willow</w:t>
        </w:r>
        <w:r w:rsidR="00467E20" w:rsidRPr="008E1610">
          <w:rPr>
            <w:rFonts w:ascii="Times New Roman" w:hAnsi="Times New Roman" w:cs="Times New Roman"/>
            <w:i/>
            <w:color w:val="000000"/>
          </w:rPr>
          <w:t xml:space="preserve">, Salix </w:t>
        </w:r>
        <w:proofErr w:type="spellStart"/>
        <w:r w:rsidR="00467E20" w:rsidRPr="008E1610">
          <w:rPr>
            <w:rFonts w:ascii="Times New Roman" w:hAnsi="Times New Roman" w:cs="Times New Roman"/>
            <w:i/>
            <w:color w:val="000000"/>
          </w:rPr>
          <w:t>hookeriana</w:t>
        </w:r>
        <w:proofErr w:type="spellEnd"/>
        <w:r w:rsidR="00467E20">
          <w:rPr>
            <w:rFonts w:ascii="Times New Roman" w:hAnsi="Times New Roman" w:cs="Times New Roman"/>
            <w:color w:val="000000"/>
          </w:rPr>
          <w:t xml:space="preserve">), four herbivorous galling insects, and six insect </w:t>
        </w:r>
        <w:proofErr w:type="spellStart"/>
        <w:r w:rsidR="00467E20">
          <w:rPr>
            <w:rFonts w:ascii="Times New Roman" w:hAnsi="Times New Roman" w:cs="Times New Roman"/>
            <w:color w:val="000000"/>
          </w:rPr>
          <w:t>parasitoids</w:t>
        </w:r>
        <w:proofErr w:type="spellEnd"/>
        <w:r w:rsidR="00467E20">
          <w:rPr>
            <w:rFonts w:ascii="Times New Roman" w:hAnsi="Times New Roman" w:cs="Times New Roman"/>
            <w:color w:val="000000"/>
          </w:rPr>
          <w:t xml:space="preserve"> (species details in </w:t>
        </w:r>
        <w:r w:rsidR="00467E20" w:rsidRPr="00A3086F">
          <w:rPr>
            <w:rFonts w:ascii="Times New Roman" w:hAnsi="Times New Roman" w:cs="Times New Roman"/>
            <w:i/>
            <w:color w:val="000000"/>
          </w:rPr>
          <w:t>Materials &amp; Methods</w:t>
        </w:r>
        <w:r w:rsidR="00467E20">
          <w:rPr>
            <w:rFonts w:ascii="Times New Roman" w:hAnsi="Times New Roman" w:cs="Times New Roman"/>
            <w:color w:val="000000"/>
          </w:rPr>
          <w:t xml:space="preserve">). </w:t>
        </w:r>
      </w:moveTo>
      <w:moveToRangeEnd w:id="406"/>
      <w:r w:rsidR="00A8291B">
        <w:rPr>
          <w:rFonts w:ascii="Times New Roman" w:hAnsi="Times New Roman" w:cs="Times New Roman"/>
          <w:color w:val="000000"/>
        </w:rPr>
        <w:t>Th</w:t>
      </w:r>
      <w:ins w:id="413" w:author="Matthew Barbour" w:date="2015-10-28T13:02:00Z">
        <w:r w:rsidR="0025453F">
          <w:rPr>
            <w:rFonts w:ascii="Times New Roman" w:hAnsi="Times New Roman" w:cs="Times New Roman"/>
            <w:color w:val="000000"/>
          </w:rPr>
          <w:t>e plant-insect</w:t>
        </w:r>
      </w:ins>
      <w:del w:id="414" w:author="Matthew Barbour" w:date="2015-10-28T13:02:00Z">
        <w:r w:rsidR="00A8291B" w:rsidDel="0025453F">
          <w:rPr>
            <w:rFonts w:ascii="Times New Roman" w:hAnsi="Times New Roman" w:cs="Times New Roman"/>
            <w:color w:val="000000"/>
          </w:rPr>
          <w:delText>is</w:delText>
        </w:r>
      </w:del>
      <w:r w:rsidR="00A8291B">
        <w:rPr>
          <w:rFonts w:ascii="Times New Roman" w:hAnsi="Times New Roman" w:cs="Times New Roman"/>
          <w:color w:val="000000"/>
        </w:rPr>
        <w:t xml:space="preserve"> food web</w:t>
      </w:r>
      <w:r w:rsidR="002562B9" w:rsidRPr="00E109BB">
        <w:rPr>
          <w:rFonts w:ascii="Times New Roman" w:hAnsi="Times New Roman" w:cs="Times New Roman"/>
          <w:color w:val="000000"/>
        </w:rPr>
        <w:t xml:space="preserve"> </w:t>
      </w:r>
      <w:del w:id="415" w:author="Matthew Barbour" w:date="2015-10-28T13:02:00Z">
        <w:r w:rsidR="002562B9" w:rsidRPr="00E109BB" w:rsidDel="0025453F">
          <w:rPr>
            <w:rFonts w:ascii="Times New Roman" w:hAnsi="Times New Roman" w:cs="Times New Roman"/>
            <w:color w:val="000000"/>
          </w:rPr>
          <w:delText>represents the</w:delText>
        </w:r>
      </w:del>
      <w:ins w:id="416" w:author="Matthew Barbour" w:date="2015-10-28T13:02:00Z">
        <w:r w:rsidR="0025453F">
          <w:rPr>
            <w:rFonts w:ascii="Times New Roman" w:hAnsi="Times New Roman" w:cs="Times New Roman"/>
            <w:color w:val="000000"/>
          </w:rPr>
          <w:t>consists of</w:t>
        </w:r>
      </w:ins>
      <w:r w:rsidR="002562B9" w:rsidRPr="00E109BB">
        <w:rPr>
          <w:rFonts w:ascii="Times New Roman" w:hAnsi="Times New Roman" w:cs="Times New Roman"/>
          <w:color w:val="000000"/>
        </w:rPr>
        <w:t xml:space="preserve"> </w:t>
      </w:r>
      <w:ins w:id="417" w:author="Matthew Barbour" w:date="2015-10-28T12:58:00Z">
        <w:r w:rsidR="00467E20">
          <w:rPr>
            <w:rFonts w:ascii="Times New Roman" w:hAnsi="Times New Roman" w:cs="Times New Roman"/>
            <w:color w:val="000000"/>
          </w:rPr>
          <w:t xml:space="preserve">16 </w:t>
        </w:r>
      </w:ins>
      <w:r w:rsidR="007C3251" w:rsidRPr="00E109BB">
        <w:rPr>
          <w:rFonts w:ascii="Times New Roman" w:hAnsi="Times New Roman" w:cs="Times New Roman"/>
          <w:color w:val="000000"/>
        </w:rPr>
        <w:t>trophic interactions</w:t>
      </w:r>
      <w:ins w:id="418" w:author="Matthew Barbour" w:date="2015-10-28T12:58:00Z">
        <w:r w:rsidR="00467E20">
          <w:rPr>
            <w:rFonts w:ascii="Times New Roman" w:hAnsi="Times New Roman" w:cs="Times New Roman"/>
            <w:color w:val="000000"/>
          </w:rPr>
          <w:t xml:space="preserve"> (4 willow-gall and 12 gall-</w:t>
        </w:r>
        <w:proofErr w:type="spellStart"/>
        <w:r w:rsidR="00467E20">
          <w:rPr>
            <w:rFonts w:ascii="Times New Roman" w:hAnsi="Times New Roman" w:cs="Times New Roman"/>
            <w:color w:val="000000"/>
          </w:rPr>
          <w:t>parasitoid</w:t>
        </w:r>
        <w:proofErr w:type="spellEnd"/>
        <w:r w:rsidR="00467E20">
          <w:rPr>
            <w:rFonts w:ascii="Times New Roman" w:hAnsi="Times New Roman" w:cs="Times New Roman"/>
            <w:color w:val="000000"/>
          </w:rPr>
          <w:t>)</w:t>
        </w:r>
      </w:ins>
      <w:r w:rsidR="007C3251" w:rsidRPr="00E109BB">
        <w:rPr>
          <w:rFonts w:ascii="Times New Roman" w:hAnsi="Times New Roman" w:cs="Times New Roman"/>
          <w:color w:val="000000"/>
        </w:rPr>
        <w:t xml:space="preserve"> </w:t>
      </w:r>
      <w:r w:rsidR="002562B9" w:rsidRPr="00E109BB">
        <w:rPr>
          <w:rFonts w:ascii="Times New Roman" w:hAnsi="Times New Roman" w:cs="Times New Roman"/>
          <w:color w:val="000000"/>
        </w:rPr>
        <w:t xml:space="preserve">aggregated </w:t>
      </w:r>
      <w:r w:rsidR="007C3251" w:rsidRPr="00E109BB">
        <w:rPr>
          <w:rFonts w:ascii="Times New Roman" w:hAnsi="Times New Roman" w:cs="Times New Roman"/>
          <w:color w:val="000000"/>
        </w:rPr>
        <w:t xml:space="preserve">from </w:t>
      </w:r>
      <w:r w:rsidR="002562B9" w:rsidRPr="00E109BB">
        <w:rPr>
          <w:rFonts w:ascii="Times New Roman" w:hAnsi="Times New Roman" w:cs="Times New Roman"/>
          <w:color w:val="000000"/>
        </w:rPr>
        <w:t xml:space="preserve">all </w:t>
      </w:r>
      <w:r w:rsidR="0020554B">
        <w:rPr>
          <w:rFonts w:ascii="Times New Roman" w:hAnsi="Times New Roman" w:cs="Times New Roman"/>
          <w:color w:val="000000"/>
        </w:rPr>
        <w:t xml:space="preserve">plant </w:t>
      </w:r>
      <w:r w:rsidR="002562B9" w:rsidRPr="00E109BB">
        <w:rPr>
          <w:rFonts w:ascii="Times New Roman" w:hAnsi="Times New Roman" w:cs="Times New Roman"/>
          <w:color w:val="000000"/>
        </w:rPr>
        <w:t xml:space="preserve">individuals </w:t>
      </w:r>
      <w:r w:rsidR="00F04D4D" w:rsidRPr="003750D7">
        <w:rPr>
          <w:rFonts w:ascii="Times New Roman" w:hAnsi="Times New Roman" w:cs="Times New Roman"/>
          <w:color w:val="000000"/>
        </w:rPr>
        <w:t>sampled in this common garden experiment</w:t>
      </w:r>
      <w:r w:rsidR="007C3251" w:rsidRPr="00E109BB">
        <w:rPr>
          <w:rFonts w:ascii="Times New Roman" w:hAnsi="Times New Roman" w:cs="Times New Roman"/>
          <w:color w:val="000000"/>
        </w:rPr>
        <w:t xml:space="preserve">, whereas each genotype </w:t>
      </w:r>
      <w:proofErr w:type="spellStart"/>
      <w:r w:rsidR="007C3251" w:rsidRPr="00E109BB">
        <w:rPr>
          <w:rFonts w:ascii="Times New Roman" w:hAnsi="Times New Roman" w:cs="Times New Roman"/>
          <w:color w:val="000000"/>
        </w:rPr>
        <w:t>subweb</w:t>
      </w:r>
      <w:proofErr w:type="spellEnd"/>
      <w:r w:rsidR="007C3251" w:rsidRPr="00E109BB">
        <w:rPr>
          <w:rFonts w:ascii="Times New Roman" w:hAnsi="Times New Roman" w:cs="Times New Roman"/>
          <w:color w:val="000000"/>
        </w:rPr>
        <w:t xml:space="preserve"> represents the trophic interactions aggregated from all </w:t>
      </w:r>
      <w:r w:rsidR="0020554B">
        <w:rPr>
          <w:rFonts w:ascii="Times New Roman" w:hAnsi="Times New Roman" w:cs="Times New Roman"/>
          <w:color w:val="000000"/>
        </w:rPr>
        <w:t>plant</w:t>
      </w:r>
      <w:r w:rsidR="007C3251" w:rsidRPr="00E109BB">
        <w:rPr>
          <w:rFonts w:ascii="Times New Roman" w:hAnsi="Times New Roman" w:cs="Times New Roman"/>
          <w:color w:val="000000"/>
        </w:rPr>
        <w:t xml:space="preserve"> individuals of the corresponding genotype.</w:t>
      </w:r>
      <w:r w:rsidR="002562B9">
        <w:rPr>
          <w:rFonts w:ascii="Cambria" w:hAnsi="Cambria" w:cs="Cambria"/>
          <w:color w:val="000000"/>
        </w:rPr>
        <w:t xml:space="preserve"> </w:t>
      </w:r>
      <w:r w:rsidR="00A3086F">
        <w:rPr>
          <w:rFonts w:ascii="Times New Roman" w:hAnsi="Times New Roman" w:cs="Times New Roman"/>
          <w:color w:val="000000"/>
        </w:rPr>
        <w:t xml:space="preserve">We depicted three genotype </w:t>
      </w:r>
      <w:proofErr w:type="spellStart"/>
      <w:r w:rsidR="00A3086F">
        <w:rPr>
          <w:rFonts w:ascii="Times New Roman" w:hAnsi="Times New Roman" w:cs="Times New Roman"/>
          <w:color w:val="000000"/>
        </w:rPr>
        <w:t>subwebs</w:t>
      </w:r>
      <w:proofErr w:type="spellEnd"/>
      <w:r w:rsidR="00A3086F">
        <w:rPr>
          <w:rFonts w:ascii="Times New Roman" w:hAnsi="Times New Roman" w:cs="Times New Roman"/>
          <w:color w:val="000000"/>
        </w:rPr>
        <w:t xml:space="preserve"> (of 26) to illustrate the differences in trophic interactions associated with each willow genotype. </w:t>
      </w:r>
      <w:moveFromRangeStart w:id="419" w:author="Matthew Barbour" w:date="2015-10-28T13:00:00Z" w:name="move307656581"/>
      <w:moveFrom w:id="420" w:author="Matthew Barbour" w:date="2015-10-28T13:00:00Z">
        <w:r w:rsidR="0020554B" w:rsidDel="00467E20">
          <w:rPr>
            <w:rFonts w:ascii="Times New Roman" w:hAnsi="Times New Roman" w:cs="Times New Roman"/>
            <w:color w:val="000000"/>
          </w:rPr>
          <w:t>Th</w:t>
        </w:r>
        <w:r w:rsidR="00A8291B" w:rsidDel="00467E20">
          <w:rPr>
            <w:rFonts w:ascii="Times New Roman" w:hAnsi="Times New Roman" w:cs="Times New Roman"/>
            <w:color w:val="000000"/>
          </w:rPr>
          <w:t xml:space="preserve">e species comprising this food web include </w:t>
        </w:r>
        <w:r w:rsidR="0020554B" w:rsidDel="00467E20">
          <w:rPr>
            <w:rFonts w:ascii="Times New Roman" w:hAnsi="Times New Roman" w:cs="Times New Roman"/>
            <w:color w:val="000000"/>
          </w:rPr>
          <w:t xml:space="preserve">a </w:t>
        </w:r>
        <w:r w:rsidR="00187389" w:rsidDel="00467E20">
          <w:rPr>
            <w:rFonts w:ascii="Times New Roman" w:hAnsi="Times New Roman" w:cs="Times New Roman"/>
            <w:color w:val="000000"/>
          </w:rPr>
          <w:t>host plant</w:t>
        </w:r>
        <w:r w:rsidR="0020554B" w:rsidDel="00467E20">
          <w:rPr>
            <w:rFonts w:ascii="Times New Roman" w:hAnsi="Times New Roman" w:cs="Times New Roman"/>
            <w:color w:val="000000"/>
          </w:rPr>
          <w:t xml:space="preserve"> (</w:t>
        </w:r>
        <w:r w:rsidR="009F309D" w:rsidDel="00467E20">
          <w:rPr>
            <w:rFonts w:ascii="Times New Roman" w:hAnsi="Times New Roman" w:cs="Times New Roman"/>
            <w:color w:val="000000"/>
          </w:rPr>
          <w:t>coastal</w:t>
        </w:r>
        <w:r w:rsidR="0020554B" w:rsidDel="00467E20">
          <w:rPr>
            <w:rFonts w:ascii="Times New Roman" w:hAnsi="Times New Roman" w:cs="Times New Roman"/>
            <w:color w:val="000000"/>
          </w:rPr>
          <w:t xml:space="preserve"> willow</w:t>
        </w:r>
        <w:r w:rsidR="0020554B" w:rsidRPr="008E1610" w:rsidDel="00467E20">
          <w:rPr>
            <w:rFonts w:ascii="Times New Roman" w:hAnsi="Times New Roman" w:cs="Times New Roman"/>
            <w:i/>
            <w:color w:val="000000"/>
          </w:rPr>
          <w:t>, Salix hookeriana</w:t>
        </w:r>
        <w:r w:rsidR="0020554B" w:rsidDel="00467E20">
          <w:rPr>
            <w:rFonts w:ascii="Times New Roman" w:hAnsi="Times New Roman" w:cs="Times New Roman"/>
            <w:color w:val="000000"/>
          </w:rPr>
          <w:t>), four herbivorous galling insects, and six insect parasitoids</w:t>
        </w:r>
        <w:r w:rsidR="00D9691C" w:rsidDel="00467E20">
          <w:rPr>
            <w:rFonts w:ascii="Times New Roman" w:hAnsi="Times New Roman" w:cs="Times New Roman"/>
            <w:color w:val="000000"/>
          </w:rPr>
          <w:t xml:space="preserve"> (</w:t>
        </w:r>
        <w:r w:rsidR="00A3086F" w:rsidDel="00467E20">
          <w:rPr>
            <w:rFonts w:ascii="Times New Roman" w:hAnsi="Times New Roman" w:cs="Times New Roman"/>
            <w:color w:val="000000"/>
          </w:rPr>
          <w:t xml:space="preserve">species </w:t>
        </w:r>
        <w:r w:rsidR="00D9691C" w:rsidDel="00467E20">
          <w:rPr>
            <w:rFonts w:ascii="Times New Roman" w:hAnsi="Times New Roman" w:cs="Times New Roman"/>
            <w:color w:val="000000"/>
          </w:rPr>
          <w:t xml:space="preserve">details in </w:t>
        </w:r>
        <w:r w:rsidR="00D9691C" w:rsidRPr="00A3086F" w:rsidDel="00467E20">
          <w:rPr>
            <w:rFonts w:ascii="Times New Roman" w:hAnsi="Times New Roman" w:cs="Times New Roman"/>
            <w:i/>
            <w:color w:val="000000"/>
          </w:rPr>
          <w:t>Materials &amp; Methods</w:t>
        </w:r>
        <w:r w:rsidR="00D9691C" w:rsidDel="00467E20">
          <w:rPr>
            <w:rFonts w:ascii="Times New Roman" w:hAnsi="Times New Roman" w:cs="Times New Roman"/>
            <w:color w:val="000000"/>
          </w:rPr>
          <w:t>)</w:t>
        </w:r>
        <w:r w:rsidR="0020554B" w:rsidDel="00467E20">
          <w:rPr>
            <w:rFonts w:ascii="Times New Roman" w:hAnsi="Times New Roman" w:cs="Times New Roman"/>
            <w:color w:val="000000"/>
          </w:rPr>
          <w:t xml:space="preserve">. </w:t>
        </w:r>
      </w:moveFrom>
      <w:moveFromRangeEnd w:id="419"/>
      <w:r w:rsidR="007C3251">
        <w:rPr>
          <w:rFonts w:ascii="Times New Roman" w:hAnsi="Times New Roman" w:cs="Times New Roman"/>
          <w:color w:val="000000"/>
        </w:rPr>
        <w:t>T</w:t>
      </w:r>
      <w:r w:rsidR="00A512BB">
        <w:rPr>
          <w:rFonts w:ascii="Times New Roman" w:hAnsi="Times New Roman" w:cs="Times New Roman"/>
          <w:color w:val="000000"/>
        </w:rPr>
        <w:t>he width of each grey segment</w:t>
      </w:r>
      <w:r>
        <w:rPr>
          <w:rFonts w:ascii="Times New Roman" w:hAnsi="Times New Roman" w:cs="Times New Roman"/>
          <w:color w:val="000000"/>
        </w:rPr>
        <w:t xml:space="preserve"> is proportional to the number of individuals a</w:t>
      </w:r>
      <w:r w:rsidR="00F04D4D">
        <w:rPr>
          <w:rFonts w:ascii="Times New Roman" w:hAnsi="Times New Roman" w:cs="Times New Roman"/>
          <w:color w:val="000000"/>
        </w:rPr>
        <w:t>ssociated with each</w:t>
      </w:r>
      <w:r w:rsidR="0020554B">
        <w:rPr>
          <w:rFonts w:ascii="Times New Roman" w:hAnsi="Times New Roman" w:cs="Times New Roman"/>
          <w:color w:val="000000"/>
        </w:rPr>
        <w:t xml:space="preserve"> trophic interaction. </w:t>
      </w:r>
      <w:proofErr w:type="gramStart"/>
      <w:r w:rsidR="0020554B">
        <w:rPr>
          <w:rFonts w:ascii="Times New Roman" w:hAnsi="Times New Roman" w:cs="Times New Roman"/>
          <w:color w:val="000000"/>
        </w:rPr>
        <w:t xml:space="preserve">Note that </w:t>
      </w:r>
      <w:r w:rsidR="00187389">
        <w:rPr>
          <w:rFonts w:ascii="Times New Roman" w:hAnsi="Times New Roman" w:cs="Times New Roman"/>
          <w:color w:val="000000"/>
        </w:rPr>
        <w:t>we scaled the</w:t>
      </w:r>
      <w:r w:rsidR="00496568">
        <w:rPr>
          <w:rFonts w:ascii="Times New Roman" w:hAnsi="Times New Roman" w:cs="Times New Roman"/>
          <w:color w:val="000000"/>
        </w:rPr>
        <w:t xml:space="preserve"> width of </w:t>
      </w:r>
      <w:r w:rsidR="007C3251">
        <w:rPr>
          <w:rFonts w:ascii="Times New Roman" w:hAnsi="Times New Roman" w:cs="Times New Roman"/>
          <w:color w:val="000000"/>
        </w:rPr>
        <w:t>tro</w:t>
      </w:r>
      <w:r w:rsidR="0020554B">
        <w:rPr>
          <w:rFonts w:ascii="Times New Roman" w:hAnsi="Times New Roman" w:cs="Times New Roman"/>
          <w:color w:val="000000"/>
        </w:rPr>
        <w:t xml:space="preserve">phic interactions </w:t>
      </w:r>
      <w:r w:rsidR="009E251E">
        <w:rPr>
          <w:rFonts w:ascii="Times New Roman" w:hAnsi="Times New Roman" w:cs="Times New Roman"/>
          <w:color w:val="000000"/>
        </w:rPr>
        <w:t xml:space="preserve">to be </w:t>
      </w:r>
      <w:r w:rsidR="0020554B">
        <w:rPr>
          <w:rFonts w:ascii="Times New Roman" w:hAnsi="Times New Roman" w:cs="Times New Roman"/>
          <w:color w:val="000000"/>
        </w:rPr>
        <w:t>comparable among</w:t>
      </w:r>
      <w:r w:rsidR="007C3251">
        <w:rPr>
          <w:rFonts w:ascii="Times New Roman" w:hAnsi="Times New Roman" w:cs="Times New Roman"/>
          <w:color w:val="000000"/>
        </w:rPr>
        <w:t xml:space="preserve"> genotype </w:t>
      </w:r>
      <w:proofErr w:type="spellStart"/>
      <w:r w:rsidR="007C3251">
        <w:rPr>
          <w:rFonts w:ascii="Times New Roman" w:hAnsi="Times New Roman" w:cs="Times New Roman"/>
          <w:color w:val="000000"/>
        </w:rPr>
        <w:t>subwebs</w:t>
      </w:r>
      <w:proofErr w:type="spellEnd"/>
      <w:r w:rsidR="007C3251">
        <w:rPr>
          <w:rFonts w:ascii="Times New Roman" w:hAnsi="Times New Roman" w:cs="Times New Roman"/>
          <w:color w:val="000000"/>
        </w:rPr>
        <w:t xml:space="preserve">, but not between </w:t>
      </w:r>
      <w:proofErr w:type="spellStart"/>
      <w:r w:rsidR="007C3251">
        <w:rPr>
          <w:rFonts w:ascii="Times New Roman" w:hAnsi="Times New Roman" w:cs="Times New Roman"/>
          <w:color w:val="000000"/>
        </w:rPr>
        <w:t>subwebs</w:t>
      </w:r>
      <w:proofErr w:type="spellEnd"/>
      <w:r w:rsidR="007C3251">
        <w:rPr>
          <w:rFonts w:ascii="Times New Roman" w:hAnsi="Times New Roman" w:cs="Times New Roman"/>
          <w:color w:val="000000"/>
        </w:rPr>
        <w:t xml:space="preserve"> and the </w:t>
      </w:r>
      <w:r w:rsidR="00187389">
        <w:rPr>
          <w:rFonts w:ascii="Times New Roman" w:hAnsi="Times New Roman" w:cs="Times New Roman"/>
          <w:color w:val="000000"/>
        </w:rPr>
        <w:t>aggregated food web</w:t>
      </w:r>
      <w:r w:rsidR="0020554B">
        <w:rPr>
          <w:rFonts w:ascii="Times New Roman" w:hAnsi="Times New Roman" w:cs="Times New Roman"/>
          <w:color w:val="000000"/>
        </w:rPr>
        <w:t xml:space="preserve">, in order to emphasize the differences among </w:t>
      </w:r>
      <w:proofErr w:type="spellStart"/>
      <w:r w:rsidR="0020554B">
        <w:rPr>
          <w:rFonts w:ascii="Times New Roman" w:hAnsi="Times New Roman" w:cs="Times New Roman"/>
          <w:color w:val="000000"/>
        </w:rPr>
        <w:t>subwebs</w:t>
      </w:r>
      <w:proofErr w:type="spellEnd"/>
      <w:r w:rsidR="0020554B">
        <w:rPr>
          <w:rFonts w:ascii="Times New Roman" w:hAnsi="Times New Roman" w:cs="Times New Roman"/>
          <w:color w:val="000000"/>
        </w:rPr>
        <w:t>.</w:t>
      </w:r>
      <w:proofErr w:type="gramEnd"/>
      <w:r w:rsidR="0020554B">
        <w:rPr>
          <w:rFonts w:ascii="Times New Roman" w:hAnsi="Times New Roman" w:cs="Times New Roman"/>
          <w:color w:val="000000"/>
        </w:rPr>
        <w:t xml:space="preserve"> </w:t>
      </w:r>
    </w:p>
    <w:p w14:paraId="00BA0B3F" w14:textId="10378191" w:rsidR="00CB64C6" w:rsidRDefault="00CB64C6"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ambria" w:hAnsi="Cambria" w:cs="Cambria"/>
          <w:color w:val="000000"/>
        </w:rPr>
      </w:pPr>
    </w:p>
    <w:p w14:paraId="2F841462" w14:textId="1CF82E84" w:rsidR="00804B90" w:rsidRPr="00804B90" w:rsidRDefault="00804B9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r w:rsidRPr="00804B90">
        <w:rPr>
          <w:rFonts w:ascii="Times New Roman" w:hAnsi="Times New Roman" w:cs="Times New Roman"/>
          <w:b/>
          <w:bCs/>
          <w:color w:val="000000"/>
        </w:rPr>
        <w:t>Fig</w:t>
      </w:r>
      <w:r w:rsidR="00A66AE8">
        <w:rPr>
          <w:rFonts w:ascii="Times New Roman" w:hAnsi="Times New Roman" w:cs="Times New Roman"/>
          <w:b/>
          <w:bCs/>
          <w:color w:val="000000"/>
        </w:rPr>
        <w:t>.</w:t>
      </w:r>
      <w:r w:rsidRPr="00804B90">
        <w:rPr>
          <w:rFonts w:ascii="Times New Roman" w:hAnsi="Times New Roman" w:cs="Times New Roman"/>
          <w:b/>
          <w:bCs/>
          <w:color w:val="000000"/>
        </w:rPr>
        <w:t xml:space="preserve"> </w:t>
      </w:r>
      <w:r w:rsidR="00940327">
        <w:rPr>
          <w:rFonts w:ascii="Times New Roman" w:hAnsi="Times New Roman" w:cs="Times New Roman"/>
          <w:b/>
          <w:bCs/>
          <w:color w:val="000000"/>
        </w:rPr>
        <w:t>2</w:t>
      </w:r>
      <w:r w:rsidR="00A66AE8">
        <w:rPr>
          <w:rFonts w:ascii="Times New Roman" w:hAnsi="Times New Roman" w:cs="Times New Roman"/>
          <w:b/>
          <w:bCs/>
          <w:color w:val="000000"/>
        </w:rPr>
        <w:t>.</w:t>
      </w:r>
      <w:r w:rsidR="001A0BEB">
        <w:rPr>
          <w:rFonts w:ascii="Times New Roman" w:hAnsi="Times New Roman" w:cs="Times New Roman"/>
          <w:b/>
          <w:bCs/>
          <w:color w:val="000000"/>
        </w:rPr>
        <w:t xml:space="preserve"> </w:t>
      </w:r>
      <w:r w:rsidRPr="00804B90">
        <w:rPr>
          <w:rFonts w:ascii="Times New Roman" w:hAnsi="Times New Roman" w:cs="Times New Roman"/>
          <w:color w:val="000000"/>
        </w:rPr>
        <w:t xml:space="preserve">Conceptual model of how </w:t>
      </w:r>
      <w:r w:rsidR="00940327">
        <w:rPr>
          <w:rFonts w:ascii="Times New Roman" w:hAnsi="Times New Roman" w:cs="Times New Roman"/>
          <w:color w:val="000000"/>
        </w:rPr>
        <w:t xml:space="preserve">increasing </w:t>
      </w:r>
      <w:r w:rsidR="008E1610">
        <w:rPr>
          <w:rFonts w:ascii="Times New Roman" w:hAnsi="Times New Roman" w:cs="Times New Roman"/>
          <w:color w:val="000000"/>
        </w:rPr>
        <w:t>genetic variation</w:t>
      </w:r>
      <w:r w:rsidR="00940327">
        <w:rPr>
          <w:rFonts w:ascii="Times New Roman" w:hAnsi="Times New Roman" w:cs="Times New Roman"/>
          <w:color w:val="000000"/>
        </w:rPr>
        <w:t xml:space="preserve"> (number of shades of green circles)</w:t>
      </w:r>
      <w:r w:rsidR="008E1610">
        <w:rPr>
          <w:rFonts w:ascii="Times New Roman" w:hAnsi="Times New Roman" w:cs="Times New Roman"/>
          <w:color w:val="000000"/>
        </w:rPr>
        <w:t xml:space="preserve"> </w:t>
      </w:r>
      <w:r w:rsidR="00940327">
        <w:rPr>
          <w:rFonts w:ascii="Times New Roman" w:hAnsi="Times New Roman" w:cs="Times New Roman"/>
          <w:color w:val="000000"/>
        </w:rPr>
        <w:t xml:space="preserve">results in greater </w:t>
      </w:r>
      <w:r w:rsidR="001F4E05">
        <w:rPr>
          <w:rFonts w:ascii="Times New Roman" w:hAnsi="Times New Roman" w:cs="Times New Roman"/>
          <w:color w:val="000000"/>
        </w:rPr>
        <w:t>food-web complexity</w:t>
      </w:r>
      <w:r w:rsidR="00940327">
        <w:rPr>
          <w:rFonts w:ascii="Times New Roman" w:hAnsi="Times New Roman" w:cs="Times New Roman"/>
          <w:color w:val="000000"/>
        </w:rPr>
        <w:t xml:space="preserve"> (number of interactions per species). </w:t>
      </w:r>
      <w:r w:rsidR="008D517A">
        <w:rPr>
          <w:rFonts w:ascii="Times New Roman" w:hAnsi="Times New Roman" w:cs="Times New Roman"/>
          <w:color w:val="000000"/>
        </w:rPr>
        <w:t xml:space="preserve">If different genotypes of a basal resource are associated with distinct compositions of trophic interactions (i.e. genetic specificity of trophic interactions), then </w:t>
      </w:r>
      <w:r w:rsidR="003750D7">
        <w:rPr>
          <w:rFonts w:ascii="Times New Roman" w:hAnsi="Times New Roman" w:cs="Times New Roman"/>
          <w:color w:val="000000"/>
        </w:rPr>
        <w:t>increasing genetic variation</w:t>
      </w:r>
      <w:r w:rsidR="00DB217C">
        <w:rPr>
          <w:rFonts w:ascii="Times New Roman" w:hAnsi="Times New Roman" w:cs="Times New Roman"/>
          <w:color w:val="000000"/>
        </w:rPr>
        <w:t xml:space="preserve"> in the resource will result </w:t>
      </w:r>
      <w:r w:rsidR="008374CF">
        <w:rPr>
          <w:rFonts w:ascii="Times New Roman" w:hAnsi="Times New Roman" w:cs="Times New Roman"/>
          <w:color w:val="000000"/>
        </w:rPr>
        <w:t xml:space="preserve">in a more complex food web because of the increase in the number of interactions per species at all three trophic levels. </w:t>
      </w:r>
      <w:r w:rsidR="00B846F7">
        <w:rPr>
          <w:rFonts w:ascii="Times New Roman" w:hAnsi="Times New Roman" w:cs="Times New Roman"/>
          <w:color w:val="000000"/>
        </w:rPr>
        <w:t>Colors correspond to different trophic levels (green = basal resource, blue = primary consumer, orange = secondary consumer), while different shapes within each trophic level correspond to different species.</w:t>
      </w:r>
      <w:r w:rsidR="00B846F7" w:rsidDel="00421F39">
        <w:rPr>
          <w:rFonts w:ascii="Times New Roman" w:hAnsi="Times New Roman" w:cs="Times New Roman"/>
          <w:color w:val="000000"/>
        </w:rPr>
        <w:t xml:space="preserve"> </w:t>
      </w:r>
    </w:p>
    <w:p w14:paraId="790EC5A5" w14:textId="77777777" w:rsidR="00804B90" w:rsidRPr="00804B90" w:rsidRDefault="00804B9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p>
    <w:p w14:paraId="46C1472C" w14:textId="38A38ACD" w:rsidR="00804B90" w:rsidRPr="00804B90" w:rsidRDefault="00804B9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r w:rsidRPr="00804B90">
        <w:rPr>
          <w:rFonts w:ascii="Times New Roman" w:hAnsi="Times New Roman" w:cs="Times New Roman"/>
          <w:b/>
          <w:bCs/>
          <w:color w:val="000000"/>
        </w:rPr>
        <w:t>Fig</w:t>
      </w:r>
      <w:r w:rsidR="00421F39">
        <w:rPr>
          <w:rFonts w:ascii="Times New Roman" w:hAnsi="Times New Roman" w:cs="Times New Roman"/>
          <w:b/>
          <w:bCs/>
          <w:color w:val="000000"/>
        </w:rPr>
        <w:t>. 3</w:t>
      </w:r>
      <w:r w:rsidRPr="00804B90">
        <w:rPr>
          <w:rFonts w:ascii="Times New Roman" w:hAnsi="Times New Roman" w:cs="Times New Roman"/>
          <w:b/>
          <w:bCs/>
          <w:color w:val="000000"/>
        </w:rPr>
        <w:t>.</w:t>
      </w:r>
      <w:r w:rsidRPr="00804B90">
        <w:rPr>
          <w:rFonts w:ascii="Times New Roman" w:hAnsi="Times New Roman" w:cs="Times New Roman"/>
          <w:color w:val="000000"/>
        </w:rPr>
        <w:t xml:space="preserve"> </w:t>
      </w:r>
      <w:proofErr w:type="gramStart"/>
      <w:r w:rsidR="00A3086F">
        <w:rPr>
          <w:rFonts w:ascii="Times New Roman" w:hAnsi="Times New Roman" w:cs="Times New Roman"/>
          <w:color w:val="000000"/>
        </w:rPr>
        <w:t>Direct effects of</w:t>
      </w:r>
      <w:r w:rsidR="00A94FE6">
        <w:rPr>
          <w:rFonts w:ascii="Times New Roman" w:hAnsi="Times New Roman" w:cs="Times New Roman"/>
          <w:color w:val="000000"/>
        </w:rPr>
        <w:t xml:space="preserve"> willow (</w:t>
      </w:r>
      <w:r w:rsidR="00A94FE6" w:rsidRPr="000E420B">
        <w:rPr>
          <w:rFonts w:ascii="Times New Roman" w:hAnsi="Times New Roman" w:cs="Times New Roman"/>
          <w:i/>
          <w:color w:val="000000"/>
        </w:rPr>
        <w:t xml:space="preserve">Salix </w:t>
      </w:r>
      <w:proofErr w:type="spellStart"/>
      <w:r w:rsidR="00A94FE6" w:rsidRPr="000E420B">
        <w:rPr>
          <w:rFonts w:ascii="Times New Roman" w:hAnsi="Times New Roman" w:cs="Times New Roman"/>
          <w:i/>
          <w:color w:val="000000"/>
        </w:rPr>
        <w:t>hookeriana</w:t>
      </w:r>
      <w:proofErr w:type="spellEnd"/>
      <w:r w:rsidR="00A3086F">
        <w:rPr>
          <w:rFonts w:ascii="Times New Roman" w:hAnsi="Times New Roman" w:cs="Times New Roman"/>
          <w:color w:val="000000"/>
        </w:rPr>
        <w:t xml:space="preserve">) </w:t>
      </w:r>
      <w:r w:rsidR="00421F39">
        <w:rPr>
          <w:rFonts w:ascii="Times New Roman" w:hAnsi="Times New Roman" w:cs="Times New Roman"/>
          <w:color w:val="000000"/>
        </w:rPr>
        <w:t>genetic variation</w:t>
      </w:r>
      <w:r w:rsidR="00A3086F">
        <w:rPr>
          <w:rFonts w:ascii="Times New Roman" w:hAnsi="Times New Roman" w:cs="Times New Roman"/>
          <w:color w:val="000000"/>
        </w:rPr>
        <w:t xml:space="preserve"> on its </w:t>
      </w:r>
      <w:r w:rsidR="00EE7796">
        <w:rPr>
          <w:rFonts w:ascii="Times New Roman" w:hAnsi="Times New Roman" w:cs="Times New Roman"/>
          <w:color w:val="000000"/>
        </w:rPr>
        <w:t xml:space="preserve">associated </w:t>
      </w:r>
      <w:r w:rsidR="00A3086F">
        <w:rPr>
          <w:rFonts w:ascii="Times New Roman" w:hAnsi="Times New Roman" w:cs="Times New Roman"/>
          <w:color w:val="000000"/>
        </w:rPr>
        <w:t>community of galling insects</w:t>
      </w:r>
      <w:r w:rsidR="00421F39">
        <w:rPr>
          <w:rFonts w:ascii="Times New Roman" w:hAnsi="Times New Roman" w:cs="Times New Roman"/>
          <w:color w:val="000000"/>
        </w:rPr>
        <w:t>.</w:t>
      </w:r>
      <w:proofErr w:type="gramEnd"/>
      <w:r w:rsidR="00421F39">
        <w:rPr>
          <w:rFonts w:ascii="Times New Roman" w:hAnsi="Times New Roman" w:cs="Times New Roman"/>
          <w:color w:val="000000"/>
        </w:rPr>
        <w:t xml:space="preserve"> </w:t>
      </w:r>
      <w:r w:rsidR="00740DA7">
        <w:rPr>
          <w:rFonts w:ascii="Times New Roman" w:hAnsi="Times New Roman" w:cs="Times New Roman"/>
          <w:color w:val="000000"/>
        </w:rPr>
        <w:t xml:space="preserve">Among the 26 willow genotypes we surveyed in our common garden experiment, we found that: </w:t>
      </w:r>
      <w:r w:rsidR="0089156E">
        <w:rPr>
          <w:rFonts w:ascii="Times New Roman" w:hAnsi="Times New Roman" w:cs="Times New Roman"/>
          <w:color w:val="000000"/>
        </w:rPr>
        <w:t xml:space="preserve">(A) </w:t>
      </w:r>
      <w:r w:rsidR="0056413B">
        <w:rPr>
          <w:rFonts w:ascii="Times New Roman" w:hAnsi="Times New Roman" w:cs="Times New Roman"/>
          <w:color w:val="000000"/>
        </w:rPr>
        <w:t xml:space="preserve">average abundance of </w:t>
      </w:r>
      <w:r w:rsidR="0089156E">
        <w:rPr>
          <w:rFonts w:ascii="Times New Roman" w:hAnsi="Times New Roman" w:cs="Times New Roman"/>
          <w:color w:val="000000"/>
        </w:rPr>
        <w:t>leaf gall</w:t>
      </w:r>
      <w:r w:rsidR="0056413B">
        <w:rPr>
          <w:rFonts w:ascii="Times New Roman" w:hAnsi="Times New Roman" w:cs="Times New Roman"/>
          <w:color w:val="000000"/>
        </w:rPr>
        <w:t>s</w:t>
      </w:r>
      <w:r w:rsidR="0089156E">
        <w:rPr>
          <w:rFonts w:ascii="Times New Roman" w:hAnsi="Times New Roman" w:cs="Times New Roman"/>
          <w:color w:val="000000"/>
        </w:rPr>
        <w:t xml:space="preserve"> </w:t>
      </w:r>
      <w:r w:rsidR="00165796">
        <w:rPr>
          <w:rFonts w:ascii="Times New Roman" w:hAnsi="Times New Roman" w:cs="Times New Roman"/>
          <w:color w:val="000000"/>
        </w:rPr>
        <w:t xml:space="preserve">varied 10-fold </w:t>
      </w:r>
      <w:r w:rsidR="00165796" w:rsidRPr="00804B90">
        <w:rPr>
          <w:rFonts w:ascii="Times New Roman" w:hAnsi="Times New Roman" w:cs="Times New Roman"/>
          <w:color w:val="000000"/>
        </w:rPr>
        <w:t>(</w:t>
      </w:r>
      <w:r w:rsidR="00165796">
        <w:rPr>
          <w:rFonts w:ascii="Times New Roman" w:hAnsi="Times New Roman" w:cs="Times New Roman"/>
          <w:color w:val="000000"/>
        </w:rPr>
        <w:t xml:space="preserve">GLM, </w:t>
      </w:r>
      <w:r w:rsidR="00EE7796">
        <w:rPr>
          <w:rFonts w:ascii="STIXGeneral-Regular" w:hAnsi="STIXGeneral-Regular" w:cs="STIXGeneral-Regular"/>
          <w:color w:val="000000"/>
        </w:rPr>
        <w:t>χ</w:t>
      </w:r>
      <w:r w:rsidR="00165796" w:rsidRPr="004B0CC0">
        <w:rPr>
          <w:rFonts w:ascii="Times New Roman" w:hAnsi="Times New Roman" w:cs="Times New Roman"/>
          <w:color w:val="000000"/>
          <w:szCs w:val="16"/>
          <w:vertAlign w:val="superscript"/>
        </w:rPr>
        <w:t>2</w:t>
      </w:r>
      <w:r w:rsidR="00165796" w:rsidRPr="004B0CC0">
        <w:rPr>
          <w:rFonts w:ascii="Times New Roman" w:hAnsi="Times New Roman" w:cs="Times New Roman"/>
          <w:color w:val="000000"/>
          <w:szCs w:val="16"/>
          <w:vertAlign w:val="subscript"/>
        </w:rPr>
        <w:t>25</w:t>
      </w:r>
      <w:proofErr w:type="gramStart"/>
      <w:r w:rsidR="00165796" w:rsidRPr="004B0CC0">
        <w:rPr>
          <w:rFonts w:ascii="Times New Roman" w:hAnsi="Times New Roman" w:cs="Times New Roman"/>
          <w:color w:val="000000"/>
          <w:szCs w:val="16"/>
          <w:vertAlign w:val="subscript"/>
        </w:rPr>
        <w:t>,119</w:t>
      </w:r>
      <w:proofErr w:type="gramEnd"/>
      <w:r w:rsidR="00165796">
        <w:rPr>
          <w:rFonts w:ascii="Times New Roman" w:hAnsi="Times New Roman" w:cs="Times New Roman"/>
          <w:color w:val="000000"/>
        </w:rPr>
        <w:t xml:space="preserve"> = 74.60</w:t>
      </w:r>
      <w:r w:rsidR="00165796" w:rsidRPr="00804B90">
        <w:rPr>
          <w:rFonts w:ascii="Times New Roman" w:hAnsi="Times New Roman" w:cs="Times New Roman"/>
          <w:color w:val="000000"/>
        </w:rPr>
        <w:t xml:space="preserve">, </w:t>
      </w:r>
      <w:r w:rsidR="00165796" w:rsidRPr="00804B90">
        <w:rPr>
          <w:rFonts w:ascii="Times New Roman" w:hAnsi="Times New Roman" w:cs="Times New Roman"/>
          <w:i/>
          <w:iCs/>
          <w:color w:val="000000"/>
        </w:rPr>
        <w:t xml:space="preserve">P </w:t>
      </w:r>
      <w:r w:rsidR="00BB4DE3">
        <w:rPr>
          <w:rFonts w:ascii="Times New Roman" w:hAnsi="Times New Roman" w:cs="Times New Roman"/>
          <w:color w:val="000000"/>
        </w:rPr>
        <w:t xml:space="preserve">= </w:t>
      </w:r>
      <w:r w:rsidR="00165796" w:rsidRPr="00804B90">
        <w:rPr>
          <w:rFonts w:ascii="Times New Roman" w:hAnsi="Times New Roman" w:cs="Times New Roman"/>
          <w:color w:val="000000"/>
        </w:rPr>
        <w:t>0.001)</w:t>
      </w:r>
      <w:r w:rsidR="0089156E">
        <w:rPr>
          <w:rFonts w:ascii="Times New Roman" w:hAnsi="Times New Roman" w:cs="Times New Roman"/>
          <w:color w:val="000000"/>
        </w:rPr>
        <w:t xml:space="preserve">; (B) </w:t>
      </w:r>
      <w:r w:rsidR="0056413B">
        <w:rPr>
          <w:rFonts w:ascii="Times New Roman" w:hAnsi="Times New Roman" w:cs="Times New Roman"/>
          <w:color w:val="000000"/>
        </w:rPr>
        <w:t xml:space="preserve">average abundance of </w:t>
      </w:r>
      <w:r w:rsidR="0089156E">
        <w:rPr>
          <w:rFonts w:ascii="Times New Roman" w:hAnsi="Times New Roman" w:cs="Times New Roman"/>
          <w:color w:val="000000"/>
        </w:rPr>
        <w:t>bud gall</w:t>
      </w:r>
      <w:r w:rsidR="0056413B">
        <w:rPr>
          <w:rFonts w:ascii="Times New Roman" w:hAnsi="Times New Roman" w:cs="Times New Roman"/>
          <w:color w:val="000000"/>
        </w:rPr>
        <w:t>s</w:t>
      </w:r>
      <w:r w:rsidR="00165796">
        <w:rPr>
          <w:rFonts w:ascii="Times New Roman" w:hAnsi="Times New Roman" w:cs="Times New Roman"/>
          <w:color w:val="000000"/>
        </w:rPr>
        <w:t xml:space="preserve"> varied 8-fold </w:t>
      </w:r>
      <w:r w:rsidR="00165796" w:rsidRPr="00804B90">
        <w:rPr>
          <w:rFonts w:ascii="Times New Roman" w:hAnsi="Times New Roman" w:cs="Times New Roman"/>
          <w:color w:val="000000"/>
        </w:rPr>
        <w:t>(</w:t>
      </w:r>
      <w:r w:rsidR="00165796">
        <w:rPr>
          <w:rFonts w:ascii="Times New Roman" w:hAnsi="Times New Roman" w:cs="Times New Roman"/>
          <w:color w:val="000000"/>
        </w:rPr>
        <w:t xml:space="preserve">GLM, </w:t>
      </w:r>
      <w:r w:rsidR="00EE7796">
        <w:rPr>
          <w:rFonts w:ascii="STIXGeneral-Regular" w:hAnsi="STIXGeneral-Regular" w:cs="STIXGeneral-Regular"/>
          <w:color w:val="000000"/>
        </w:rPr>
        <w:t>χ</w:t>
      </w:r>
      <w:r w:rsidR="00165796" w:rsidRPr="004B0CC0">
        <w:rPr>
          <w:rFonts w:ascii="Times New Roman" w:hAnsi="Times New Roman" w:cs="Times New Roman"/>
          <w:color w:val="000000"/>
          <w:szCs w:val="16"/>
          <w:vertAlign w:val="superscript"/>
        </w:rPr>
        <w:t>2</w:t>
      </w:r>
      <w:r w:rsidR="00165796" w:rsidRPr="004B0CC0">
        <w:rPr>
          <w:rFonts w:ascii="Times New Roman" w:hAnsi="Times New Roman" w:cs="Times New Roman"/>
          <w:color w:val="000000"/>
          <w:szCs w:val="16"/>
          <w:vertAlign w:val="subscript"/>
        </w:rPr>
        <w:t>25,119</w:t>
      </w:r>
      <w:r w:rsidR="00165796">
        <w:rPr>
          <w:rFonts w:ascii="Times New Roman" w:hAnsi="Times New Roman" w:cs="Times New Roman"/>
          <w:color w:val="000000"/>
        </w:rPr>
        <w:t xml:space="preserve"> = 55.02</w:t>
      </w:r>
      <w:r w:rsidR="00165796" w:rsidRPr="00804B90">
        <w:rPr>
          <w:rFonts w:ascii="Times New Roman" w:hAnsi="Times New Roman" w:cs="Times New Roman"/>
          <w:color w:val="000000"/>
        </w:rPr>
        <w:t xml:space="preserve">, </w:t>
      </w:r>
      <w:r w:rsidR="00165796" w:rsidRPr="00804B90">
        <w:rPr>
          <w:rFonts w:ascii="Times New Roman" w:hAnsi="Times New Roman" w:cs="Times New Roman"/>
          <w:i/>
          <w:iCs/>
          <w:color w:val="000000"/>
        </w:rPr>
        <w:t xml:space="preserve">P </w:t>
      </w:r>
      <w:r w:rsidR="00BB4DE3">
        <w:rPr>
          <w:rFonts w:ascii="Times New Roman" w:hAnsi="Times New Roman" w:cs="Times New Roman"/>
          <w:color w:val="000000"/>
        </w:rPr>
        <w:t>= 0.006</w:t>
      </w:r>
      <w:r w:rsidR="00165796" w:rsidRPr="00804B90">
        <w:rPr>
          <w:rFonts w:ascii="Times New Roman" w:hAnsi="Times New Roman" w:cs="Times New Roman"/>
          <w:color w:val="000000"/>
        </w:rPr>
        <w:t>)</w:t>
      </w:r>
      <w:r w:rsidR="0089156E">
        <w:rPr>
          <w:rFonts w:ascii="Times New Roman" w:hAnsi="Times New Roman" w:cs="Times New Roman"/>
          <w:color w:val="000000"/>
        </w:rPr>
        <w:t xml:space="preserve">; (C) </w:t>
      </w:r>
      <w:r w:rsidR="0056413B">
        <w:rPr>
          <w:rFonts w:ascii="Times New Roman" w:hAnsi="Times New Roman" w:cs="Times New Roman"/>
          <w:color w:val="000000"/>
        </w:rPr>
        <w:t xml:space="preserve">average abundance of </w:t>
      </w:r>
      <w:r w:rsidR="0089156E">
        <w:rPr>
          <w:rFonts w:ascii="Times New Roman" w:hAnsi="Times New Roman" w:cs="Times New Roman"/>
          <w:color w:val="000000"/>
        </w:rPr>
        <w:t>apical-stem gall</w:t>
      </w:r>
      <w:r w:rsidR="0056413B">
        <w:rPr>
          <w:rFonts w:ascii="Times New Roman" w:hAnsi="Times New Roman" w:cs="Times New Roman"/>
          <w:color w:val="000000"/>
        </w:rPr>
        <w:t>s</w:t>
      </w:r>
      <w:r w:rsidR="00165796">
        <w:rPr>
          <w:rFonts w:ascii="Times New Roman" w:hAnsi="Times New Roman" w:cs="Times New Roman"/>
          <w:color w:val="000000"/>
        </w:rPr>
        <w:t xml:space="preserve"> varied 1.4-fold </w:t>
      </w:r>
      <w:r w:rsidR="00165796" w:rsidRPr="00804B90">
        <w:rPr>
          <w:rFonts w:ascii="Times New Roman" w:hAnsi="Times New Roman" w:cs="Times New Roman"/>
          <w:color w:val="000000"/>
        </w:rPr>
        <w:t>(</w:t>
      </w:r>
      <w:r w:rsidR="00165796">
        <w:rPr>
          <w:rFonts w:ascii="Times New Roman" w:hAnsi="Times New Roman" w:cs="Times New Roman"/>
          <w:color w:val="000000"/>
        </w:rPr>
        <w:t xml:space="preserve">GLM, </w:t>
      </w:r>
      <w:r w:rsidR="00EE7796">
        <w:rPr>
          <w:rFonts w:ascii="STIXGeneral-Regular" w:hAnsi="STIXGeneral-Regular" w:cs="STIXGeneral-Regular"/>
          <w:color w:val="000000"/>
        </w:rPr>
        <w:t>χ</w:t>
      </w:r>
      <w:r w:rsidR="00165796" w:rsidRPr="004B0CC0">
        <w:rPr>
          <w:rFonts w:ascii="Times New Roman" w:hAnsi="Times New Roman" w:cs="Times New Roman"/>
          <w:color w:val="000000"/>
          <w:szCs w:val="16"/>
          <w:vertAlign w:val="superscript"/>
        </w:rPr>
        <w:t>2</w:t>
      </w:r>
      <w:r w:rsidR="00165796" w:rsidRPr="004B0CC0">
        <w:rPr>
          <w:rFonts w:ascii="Times New Roman" w:hAnsi="Times New Roman" w:cs="Times New Roman"/>
          <w:color w:val="000000"/>
          <w:szCs w:val="16"/>
          <w:vertAlign w:val="subscript"/>
        </w:rPr>
        <w:t>25,119</w:t>
      </w:r>
      <w:r w:rsidR="00165796">
        <w:rPr>
          <w:rFonts w:ascii="Times New Roman" w:hAnsi="Times New Roman" w:cs="Times New Roman"/>
          <w:color w:val="000000"/>
        </w:rPr>
        <w:t xml:space="preserve"> = 44.47</w:t>
      </w:r>
      <w:r w:rsidR="00165796" w:rsidRPr="00804B90">
        <w:rPr>
          <w:rFonts w:ascii="Times New Roman" w:hAnsi="Times New Roman" w:cs="Times New Roman"/>
          <w:color w:val="000000"/>
        </w:rPr>
        <w:t xml:space="preserve">, </w:t>
      </w:r>
      <w:r w:rsidR="00165796" w:rsidRPr="00804B90">
        <w:rPr>
          <w:rFonts w:ascii="Times New Roman" w:hAnsi="Times New Roman" w:cs="Times New Roman"/>
          <w:i/>
          <w:iCs/>
          <w:color w:val="000000"/>
        </w:rPr>
        <w:t xml:space="preserve">P </w:t>
      </w:r>
      <w:r w:rsidR="00BB4DE3">
        <w:rPr>
          <w:rFonts w:ascii="Times New Roman" w:hAnsi="Times New Roman" w:cs="Times New Roman"/>
          <w:color w:val="000000"/>
        </w:rPr>
        <w:t>= 0.042</w:t>
      </w:r>
      <w:r w:rsidR="00165796" w:rsidRPr="00804B90">
        <w:rPr>
          <w:rFonts w:ascii="Times New Roman" w:hAnsi="Times New Roman" w:cs="Times New Roman"/>
          <w:color w:val="000000"/>
        </w:rPr>
        <w:t>)</w:t>
      </w:r>
      <w:r w:rsidR="0089156E">
        <w:rPr>
          <w:rFonts w:ascii="Times New Roman" w:hAnsi="Times New Roman" w:cs="Times New Roman"/>
          <w:color w:val="000000"/>
        </w:rPr>
        <w:t xml:space="preserve">; and (D) </w:t>
      </w:r>
      <w:r w:rsidR="0056413B">
        <w:rPr>
          <w:rFonts w:ascii="Times New Roman" w:hAnsi="Times New Roman" w:cs="Times New Roman"/>
          <w:color w:val="000000"/>
        </w:rPr>
        <w:t xml:space="preserve">average diameter of </w:t>
      </w:r>
      <w:r w:rsidR="0089156E">
        <w:rPr>
          <w:rFonts w:ascii="Times New Roman" w:hAnsi="Times New Roman" w:cs="Times New Roman"/>
          <w:color w:val="000000"/>
        </w:rPr>
        <w:t>leaf gall</w:t>
      </w:r>
      <w:r w:rsidR="0056413B">
        <w:rPr>
          <w:rFonts w:ascii="Times New Roman" w:hAnsi="Times New Roman" w:cs="Times New Roman"/>
          <w:color w:val="000000"/>
        </w:rPr>
        <w:t>s</w:t>
      </w:r>
      <w:r w:rsidR="0089156E">
        <w:rPr>
          <w:rFonts w:ascii="Times New Roman" w:hAnsi="Times New Roman" w:cs="Times New Roman"/>
          <w:color w:val="000000"/>
        </w:rPr>
        <w:t xml:space="preserve"> varied 2-fold </w:t>
      </w:r>
      <w:r w:rsidR="0089156E" w:rsidRPr="00804B90">
        <w:rPr>
          <w:rFonts w:ascii="Times New Roman" w:hAnsi="Times New Roman" w:cs="Times New Roman"/>
          <w:color w:val="000000"/>
        </w:rPr>
        <w:t>(</w:t>
      </w:r>
      <w:r w:rsidR="0089156E">
        <w:rPr>
          <w:rFonts w:ascii="Times New Roman" w:hAnsi="Times New Roman" w:cs="Times New Roman"/>
          <w:color w:val="000000"/>
        </w:rPr>
        <w:t xml:space="preserve">weighted linear model, </w:t>
      </w:r>
      <w:r w:rsidR="0089156E" w:rsidRPr="00455202">
        <w:rPr>
          <w:rFonts w:ascii="Times New Roman" w:hAnsi="Times New Roman" w:cs="Times New Roman"/>
          <w:i/>
          <w:iCs/>
          <w:color w:val="000000"/>
        </w:rPr>
        <w:t>F</w:t>
      </w:r>
      <w:r w:rsidR="0089156E" w:rsidRPr="00455202">
        <w:rPr>
          <w:rFonts w:ascii="Times New Roman" w:hAnsi="Times New Roman" w:cs="Times New Roman"/>
          <w:color w:val="000000"/>
          <w:szCs w:val="16"/>
          <w:vertAlign w:val="subscript"/>
        </w:rPr>
        <w:t>23,57</w:t>
      </w:r>
      <w:r w:rsidR="0089156E" w:rsidRPr="00804B90">
        <w:rPr>
          <w:rFonts w:ascii="Times New Roman" w:hAnsi="Times New Roman" w:cs="Times New Roman"/>
          <w:color w:val="000000"/>
        </w:rPr>
        <w:t xml:space="preserve"> = 2.1</w:t>
      </w:r>
      <w:r w:rsidR="0089156E">
        <w:rPr>
          <w:rFonts w:ascii="Times New Roman" w:hAnsi="Times New Roman" w:cs="Times New Roman"/>
          <w:color w:val="000000"/>
        </w:rPr>
        <w:t>7</w:t>
      </w:r>
      <w:r w:rsidR="0089156E" w:rsidRPr="00804B90">
        <w:rPr>
          <w:rFonts w:ascii="Times New Roman" w:hAnsi="Times New Roman" w:cs="Times New Roman"/>
          <w:color w:val="000000"/>
        </w:rPr>
        <w:t xml:space="preserve">, </w:t>
      </w:r>
      <w:r w:rsidR="0089156E" w:rsidRPr="00804B90">
        <w:rPr>
          <w:rFonts w:ascii="Times New Roman" w:hAnsi="Times New Roman" w:cs="Times New Roman"/>
          <w:i/>
          <w:iCs/>
          <w:color w:val="000000"/>
        </w:rPr>
        <w:t>P</w:t>
      </w:r>
      <w:r w:rsidR="0089156E">
        <w:rPr>
          <w:rFonts w:ascii="Times New Roman" w:hAnsi="Times New Roman" w:cs="Times New Roman"/>
          <w:color w:val="000000"/>
        </w:rPr>
        <w:t xml:space="preserve"> = 0.009). Plots (</w:t>
      </w:r>
      <w:r w:rsidR="0089156E" w:rsidRPr="000E420B">
        <w:rPr>
          <w:rFonts w:ascii="Times New Roman" w:hAnsi="Times New Roman" w:cs="Times New Roman"/>
          <w:i/>
          <w:color w:val="000000"/>
        </w:rPr>
        <w:t>A – C</w:t>
      </w:r>
      <w:r w:rsidR="0089156E">
        <w:rPr>
          <w:rFonts w:ascii="Times New Roman" w:hAnsi="Times New Roman" w:cs="Times New Roman"/>
          <w:color w:val="000000"/>
        </w:rPr>
        <w:t>)</w:t>
      </w:r>
      <w:r w:rsidR="00AA35E2">
        <w:rPr>
          <w:rFonts w:ascii="Times New Roman" w:hAnsi="Times New Roman" w:cs="Times New Roman"/>
          <w:color w:val="000000"/>
        </w:rPr>
        <w:t xml:space="preserve"> display the median (bar within box), </w:t>
      </w:r>
      <w:r w:rsidR="00EB08C5">
        <w:rPr>
          <w:rFonts w:ascii="Times New Roman" w:hAnsi="Times New Roman" w:cs="Times New Roman"/>
          <w:color w:val="000000"/>
        </w:rPr>
        <w:t>25</w:t>
      </w:r>
      <w:r w:rsidR="00EB08C5" w:rsidRPr="00EB08C5">
        <w:rPr>
          <w:rFonts w:ascii="Times New Roman" w:hAnsi="Times New Roman" w:cs="Times New Roman"/>
          <w:color w:val="000000"/>
          <w:vertAlign w:val="superscript"/>
        </w:rPr>
        <w:t>th</w:t>
      </w:r>
      <w:r w:rsidR="00EB08C5">
        <w:rPr>
          <w:rFonts w:ascii="Times New Roman" w:hAnsi="Times New Roman" w:cs="Times New Roman"/>
          <w:color w:val="000000"/>
        </w:rPr>
        <w:t xml:space="preserve"> to 75</w:t>
      </w:r>
      <w:r w:rsidR="00EB08C5" w:rsidRPr="00EB08C5">
        <w:rPr>
          <w:rFonts w:ascii="Times New Roman" w:hAnsi="Times New Roman" w:cs="Times New Roman"/>
          <w:color w:val="000000"/>
          <w:vertAlign w:val="superscript"/>
        </w:rPr>
        <w:t>th</w:t>
      </w:r>
      <w:r w:rsidR="00EB08C5">
        <w:rPr>
          <w:rFonts w:ascii="Times New Roman" w:hAnsi="Times New Roman" w:cs="Times New Roman"/>
          <w:color w:val="000000"/>
        </w:rPr>
        <w:t xml:space="preserve"> percentiles (IQR, box edges)</w:t>
      </w:r>
      <w:r w:rsidR="00654A9D">
        <w:rPr>
          <w:rFonts w:ascii="Times New Roman" w:hAnsi="Times New Roman" w:cs="Times New Roman"/>
          <w:color w:val="000000"/>
        </w:rPr>
        <w:t xml:space="preserve">, </w:t>
      </w:r>
      <w:r w:rsidR="00EB08C5">
        <w:rPr>
          <w:rFonts w:ascii="Times New Roman" w:hAnsi="Times New Roman" w:cs="Times New Roman"/>
          <w:color w:val="000000"/>
        </w:rPr>
        <w:t xml:space="preserve">1.5 </w:t>
      </w:r>
      <w:r w:rsidR="00EB08C5" w:rsidRPr="000E09F3">
        <w:rPr>
          <w:rFonts w:ascii="ＭＳ ゴシック" w:eastAsia="ＭＳ ゴシック"/>
          <w:color w:val="000000"/>
        </w:rPr>
        <w:t>×</w:t>
      </w:r>
      <w:r w:rsidR="00AA35E2">
        <w:rPr>
          <w:rFonts w:ascii="Times New Roman" w:hAnsi="Times New Roman" w:cs="Times New Roman"/>
          <w:color w:val="000000"/>
        </w:rPr>
        <w:t xml:space="preserve"> IQR (whiskers), and outliers (points) for</w:t>
      </w:r>
      <w:r w:rsidR="00EB08C5">
        <w:rPr>
          <w:rFonts w:ascii="Times New Roman" w:hAnsi="Times New Roman" w:cs="Times New Roman"/>
          <w:color w:val="000000"/>
        </w:rPr>
        <w:t xml:space="preserve"> gall abundances</w:t>
      </w:r>
      <w:r w:rsidR="00AA35E2">
        <w:rPr>
          <w:rFonts w:ascii="Times New Roman" w:hAnsi="Times New Roman" w:cs="Times New Roman"/>
          <w:color w:val="000000"/>
        </w:rPr>
        <w:t xml:space="preserve"> found on each willow genotype</w:t>
      </w:r>
      <w:r w:rsidR="00AD5BDC">
        <w:rPr>
          <w:rFonts w:ascii="Times New Roman" w:hAnsi="Times New Roman" w:cs="Times New Roman"/>
          <w:color w:val="000000"/>
        </w:rPr>
        <w:t>.</w:t>
      </w:r>
      <w:r w:rsidRPr="00804B90">
        <w:rPr>
          <w:rFonts w:ascii="Times New Roman" w:hAnsi="Times New Roman" w:cs="Times New Roman"/>
          <w:color w:val="000000"/>
        </w:rPr>
        <w:t xml:space="preserve"> </w:t>
      </w:r>
      <w:r w:rsidR="0089156E">
        <w:rPr>
          <w:rFonts w:ascii="Times New Roman" w:hAnsi="Times New Roman" w:cs="Times New Roman"/>
          <w:color w:val="000000"/>
        </w:rPr>
        <w:t xml:space="preserve">For plot </w:t>
      </w:r>
      <w:r w:rsidRPr="00804B90">
        <w:rPr>
          <w:rFonts w:ascii="Times New Roman" w:hAnsi="Times New Roman" w:cs="Times New Roman"/>
          <w:color w:val="000000"/>
        </w:rPr>
        <w:t>(</w:t>
      </w:r>
      <w:r w:rsidR="0089156E">
        <w:rPr>
          <w:rFonts w:ascii="Times New Roman" w:hAnsi="Times New Roman" w:cs="Times New Roman"/>
          <w:i/>
          <w:color w:val="000000"/>
        </w:rPr>
        <w:t>D</w:t>
      </w:r>
      <w:r w:rsidRPr="00804B90">
        <w:rPr>
          <w:rFonts w:ascii="Times New Roman" w:hAnsi="Times New Roman" w:cs="Times New Roman"/>
          <w:color w:val="000000"/>
        </w:rPr>
        <w:t>)</w:t>
      </w:r>
      <w:r w:rsidR="0089156E">
        <w:rPr>
          <w:rFonts w:ascii="Times New Roman" w:hAnsi="Times New Roman" w:cs="Times New Roman"/>
          <w:color w:val="000000"/>
        </w:rPr>
        <w:t>,</w:t>
      </w:r>
      <w:r w:rsidRPr="00804B90">
        <w:rPr>
          <w:rFonts w:ascii="Times New Roman" w:hAnsi="Times New Roman" w:cs="Times New Roman"/>
          <w:color w:val="000000"/>
        </w:rPr>
        <w:t xml:space="preserve"> </w:t>
      </w:r>
      <w:r w:rsidR="0089156E">
        <w:rPr>
          <w:rFonts w:ascii="Times New Roman" w:hAnsi="Times New Roman" w:cs="Times New Roman"/>
          <w:color w:val="000000"/>
        </w:rPr>
        <w:t>e</w:t>
      </w:r>
      <w:r w:rsidRPr="00804B90">
        <w:rPr>
          <w:rFonts w:ascii="Times New Roman" w:hAnsi="Times New Roman" w:cs="Times New Roman"/>
          <w:color w:val="000000"/>
        </w:rPr>
        <w:t xml:space="preserve">ach circle corresponds to </w:t>
      </w:r>
      <w:r w:rsidR="00411898">
        <w:rPr>
          <w:rFonts w:ascii="Times New Roman" w:hAnsi="Times New Roman" w:cs="Times New Roman"/>
          <w:color w:val="000000"/>
        </w:rPr>
        <w:t xml:space="preserve">the </w:t>
      </w:r>
      <w:r w:rsidR="0056413B">
        <w:rPr>
          <w:rFonts w:ascii="Times New Roman" w:hAnsi="Times New Roman" w:cs="Times New Roman"/>
          <w:color w:val="000000"/>
        </w:rPr>
        <w:t xml:space="preserve">average gall diameter </w:t>
      </w:r>
      <w:r w:rsidR="003C15B7">
        <w:rPr>
          <w:rFonts w:ascii="Times New Roman" w:hAnsi="Times New Roman" w:cs="Times New Roman"/>
          <w:color w:val="000000"/>
        </w:rPr>
        <w:t>associated with</w:t>
      </w:r>
      <w:r w:rsidR="00DC5655">
        <w:rPr>
          <w:rFonts w:ascii="Times New Roman" w:hAnsi="Times New Roman" w:cs="Times New Roman"/>
          <w:color w:val="000000"/>
        </w:rPr>
        <w:t xml:space="preserve"> an individual willow </w:t>
      </w:r>
      <w:r w:rsidRPr="00804B90">
        <w:rPr>
          <w:rFonts w:ascii="Times New Roman" w:hAnsi="Times New Roman" w:cs="Times New Roman"/>
          <w:color w:val="000000"/>
        </w:rPr>
        <w:t xml:space="preserve">and the size of the circle is </w:t>
      </w:r>
      <w:r w:rsidR="00DC5655">
        <w:rPr>
          <w:rFonts w:ascii="Times New Roman" w:hAnsi="Times New Roman" w:cs="Times New Roman"/>
          <w:color w:val="000000"/>
        </w:rPr>
        <w:t>scaled according</w:t>
      </w:r>
      <w:r w:rsidR="00DC5655" w:rsidRPr="00804B90">
        <w:rPr>
          <w:rFonts w:ascii="Times New Roman" w:hAnsi="Times New Roman" w:cs="Times New Roman"/>
          <w:color w:val="000000"/>
        </w:rPr>
        <w:t xml:space="preserve"> </w:t>
      </w:r>
      <w:r w:rsidRPr="00804B90">
        <w:rPr>
          <w:rFonts w:ascii="Times New Roman" w:hAnsi="Times New Roman" w:cs="Times New Roman"/>
          <w:color w:val="000000"/>
        </w:rPr>
        <w:t xml:space="preserve">to the number of galls used to </w:t>
      </w:r>
      <w:r w:rsidR="00411898">
        <w:rPr>
          <w:rFonts w:ascii="Times New Roman" w:hAnsi="Times New Roman" w:cs="Times New Roman"/>
          <w:color w:val="000000"/>
        </w:rPr>
        <w:t xml:space="preserve">calculate the weighted </w:t>
      </w:r>
      <w:r w:rsidR="0056413B">
        <w:rPr>
          <w:rFonts w:ascii="Times New Roman" w:hAnsi="Times New Roman" w:cs="Times New Roman"/>
          <w:color w:val="000000"/>
        </w:rPr>
        <w:t>average</w:t>
      </w:r>
      <w:r w:rsidRPr="00804B90">
        <w:rPr>
          <w:rFonts w:ascii="Times New Roman" w:hAnsi="Times New Roman" w:cs="Times New Roman"/>
          <w:color w:val="000000"/>
        </w:rPr>
        <w:t xml:space="preserve"> </w:t>
      </w:r>
      <w:r w:rsidR="00DC5655">
        <w:rPr>
          <w:rFonts w:ascii="Times New Roman" w:hAnsi="Times New Roman" w:cs="Times New Roman"/>
          <w:color w:val="000000"/>
        </w:rPr>
        <w:t xml:space="preserve">for each willow </w:t>
      </w:r>
      <w:r w:rsidR="00411898">
        <w:rPr>
          <w:rFonts w:ascii="Times New Roman" w:hAnsi="Times New Roman" w:cs="Times New Roman"/>
          <w:color w:val="000000"/>
        </w:rPr>
        <w:t>genotype</w:t>
      </w:r>
      <w:r w:rsidRPr="00804B90">
        <w:rPr>
          <w:rFonts w:ascii="Times New Roman" w:hAnsi="Times New Roman" w:cs="Times New Roman"/>
          <w:color w:val="000000"/>
        </w:rPr>
        <w:t xml:space="preserve"> (diamond). Colors correspond to different gall species</w:t>
      </w:r>
      <w:r w:rsidR="00F84ABF">
        <w:rPr>
          <w:rFonts w:ascii="Times New Roman" w:hAnsi="Times New Roman" w:cs="Times New Roman"/>
          <w:color w:val="000000"/>
        </w:rPr>
        <w:t xml:space="preserve"> (orange = leaf gall, blue = bud gall</w:t>
      </w:r>
      <w:r w:rsidR="00187389">
        <w:rPr>
          <w:rFonts w:ascii="Times New Roman" w:hAnsi="Times New Roman" w:cs="Times New Roman"/>
          <w:color w:val="000000"/>
        </w:rPr>
        <w:t>, grey = apical-stem gall</w:t>
      </w:r>
      <w:r w:rsidR="00F84ABF">
        <w:rPr>
          <w:rFonts w:ascii="Times New Roman" w:hAnsi="Times New Roman" w:cs="Times New Roman"/>
          <w:color w:val="000000"/>
        </w:rPr>
        <w:t>)</w:t>
      </w:r>
      <w:r w:rsidRPr="00804B90">
        <w:rPr>
          <w:rFonts w:ascii="Times New Roman" w:hAnsi="Times New Roman" w:cs="Times New Roman"/>
          <w:color w:val="000000"/>
        </w:rPr>
        <w:t>. For all plots, we ordere</w:t>
      </w:r>
      <w:r w:rsidR="00E82632">
        <w:rPr>
          <w:rFonts w:ascii="Times New Roman" w:hAnsi="Times New Roman" w:cs="Times New Roman"/>
          <w:color w:val="000000"/>
        </w:rPr>
        <w:t>d willow genotypes based on average</w:t>
      </w:r>
      <w:r w:rsidRPr="00804B90">
        <w:rPr>
          <w:rFonts w:ascii="Times New Roman" w:hAnsi="Times New Roman" w:cs="Times New Roman"/>
          <w:color w:val="000000"/>
        </w:rPr>
        <w:t xml:space="preserve"> leaf gall abundance (low to high). </w:t>
      </w:r>
    </w:p>
    <w:p w14:paraId="7FD4431D" w14:textId="77777777" w:rsidR="00804B90" w:rsidRPr="00804B90" w:rsidRDefault="00804B9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p>
    <w:p w14:paraId="0D1FB177" w14:textId="6FCEC39D" w:rsidR="00804B90" w:rsidRPr="00804B90" w:rsidRDefault="00804B9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b/>
          <w:bCs/>
          <w:color w:val="000000"/>
        </w:rPr>
      </w:pPr>
      <w:r w:rsidRPr="00804B90">
        <w:rPr>
          <w:rFonts w:ascii="Times New Roman" w:hAnsi="Times New Roman" w:cs="Times New Roman"/>
          <w:b/>
          <w:bCs/>
          <w:color w:val="000000"/>
        </w:rPr>
        <w:t>Fig</w:t>
      </w:r>
      <w:r w:rsidR="00B846F7">
        <w:rPr>
          <w:rFonts w:ascii="Times New Roman" w:hAnsi="Times New Roman" w:cs="Times New Roman"/>
          <w:b/>
          <w:bCs/>
          <w:color w:val="000000"/>
        </w:rPr>
        <w:t>.</w:t>
      </w:r>
      <w:r w:rsidRPr="00804B90">
        <w:rPr>
          <w:rFonts w:ascii="Times New Roman" w:hAnsi="Times New Roman" w:cs="Times New Roman"/>
          <w:b/>
          <w:bCs/>
          <w:color w:val="000000"/>
        </w:rPr>
        <w:t xml:space="preserve"> </w:t>
      </w:r>
      <w:r w:rsidR="00E35FC3">
        <w:rPr>
          <w:rFonts w:ascii="Times New Roman" w:hAnsi="Times New Roman" w:cs="Times New Roman"/>
          <w:b/>
          <w:bCs/>
          <w:color w:val="000000"/>
        </w:rPr>
        <w:t>4</w:t>
      </w:r>
      <w:r w:rsidRPr="00804B90">
        <w:rPr>
          <w:rFonts w:ascii="Times New Roman" w:hAnsi="Times New Roman" w:cs="Times New Roman"/>
          <w:b/>
          <w:bCs/>
          <w:color w:val="000000"/>
        </w:rPr>
        <w:t>.</w:t>
      </w:r>
      <w:r w:rsidR="00B846F7">
        <w:rPr>
          <w:rFonts w:ascii="Times New Roman" w:hAnsi="Times New Roman" w:cs="Times New Roman"/>
          <w:b/>
          <w:bCs/>
          <w:color w:val="000000"/>
        </w:rPr>
        <w:t xml:space="preserve"> </w:t>
      </w:r>
      <w:proofErr w:type="gramStart"/>
      <w:r w:rsidR="00EE7796">
        <w:rPr>
          <w:rFonts w:ascii="Times New Roman" w:hAnsi="Times New Roman" w:cs="Times New Roman"/>
          <w:bCs/>
          <w:color w:val="000000"/>
        </w:rPr>
        <w:t>Indirect effects of</w:t>
      </w:r>
      <w:r w:rsidR="00740DA7">
        <w:rPr>
          <w:rFonts w:ascii="Times New Roman" w:hAnsi="Times New Roman" w:cs="Times New Roman"/>
          <w:color w:val="000000"/>
        </w:rPr>
        <w:t xml:space="preserve"> willow (</w:t>
      </w:r>
      <w:r w:rsidR="00740DA7" w:rsidRPr="00FA5398">
        <w:rPr>
          <w:rFonts w:ascii="Times New Roman" w:hAnsi="Times New Roman" w:cs="Times New Roman"/>
          <w:i/>
          <w:color w:val="000000"/>
        </w:rPr>
        <w:t xml:space="preserve">Salix </w:t>
      </w:r>
      <w:proofErr w:type="spellStart"/>
      <w:r w:rsidR="00740DA7" w:rsidRPr="00FA5398">
        <w:rPr>
          <w:rFonts w:ascii="Times New Roman" w:hAnsi="Times New Roman" w:cs="Times New Roman"/>
          <w:i/>
          <w:color w:val="000000"/>
        </w:rPr>
        <w:t>hookeriana</w:t>
      </w:r>
      <w:proofErr w:type="spellEnd"/>
      <w:r w:rsidR="00EE7796">
        <w:rPr>
          <w:rFonts w:ascii="Times New Roman" w:hAnsi="Times New Roman" w:cs="Times New Roman"/>
          <w:color w:val="000000"/>
        </w:rPr>
        <w:t xml:space="preserve">) </w:t>
      </w:r>
      <w:r w:rsidR="00740DA7">
        <w:rPr>
          <w:rFonts w:ascii="Times New Roman" w:hAnsi="Times New Roman" w:cs="Times New Roman"/>
          <w:color w:val="000000"/>
        </w:rPr>
        <w:t xml:space="preserve">genetic variation </w:t>
      </w:r>
      <w:r w:rsidR="00EE7796">
        <w:rPr>
          <w:rFonts w:ascii="Times New Roman" w:hAnsi="Times New Roman" w:cs="Times New Roman"/>
          <w:color w:val="000000"/>
        </w:rPr>
        <w:t>on its associated network of gall-</w:t>
      </w:r>
      <w:proofErr w:type="spellStart"/>
      <w:r w:rsidR="00EE7796">
        <w:rPr>
          <w:rFonts w:ascii="Times New Roman" w:hAnsi="Times New Roman" w:cs="Times New Roman"/>
          <w:color w:val="000000"/>
        </w:rPr>
        <w:t>parasitoid</w:t>
      </w:r>
      <w:proofErr w:type="spellEnd"/>
      <w:r w:rsidR="00EE7796">
        <w:rPr>
          <w:rFonts w:ascii="Times New Roman" w:hAnsi="Times New Roman" w:cs="Times New Roman"/>
          <w:color w:val="000000"/>
        </w:rPr>
        <w:t xml:space="preserve"> interactions.</w:t>
      </w:r>
      <w:proofErr w:type="gramEnd"/>
      <w:r w:rsidR="00EE7796">
        <w:rPr>
          <w:rFonts w:ascii="Times New Roman" w:hAnsi="Times New Roman" w:cs="Times New Roman"/>
          <w:color w:val="000000"/>
        </w:rPr>
        <w:t xml:space="preserve"> </w:t>
      </w:r>
      <w:r w:rsidR="00740DA7">
        <w:rPr>
          <w:rFonts w:ascii="Times New Roman" w:hAnsi="Times New Roman" w:cs="Times New Roman"/>
          <w:color w:val="000000"/>
        </w:rPr>
        <w:t>Among the 26 willow genotypes we surveyed in our common garden experiment, we found that: (</w:t>
      </w:r>
      <w:r w:rsidR="00740DA7" w:rsidRPr="000E420B">
        <w:rPr>
          <w:rFonts w:ascii="Times New Roman" w:hAnsi="Times New Roman" w:cs="Times New Roman"/>
          <w:i/>
          <w:color w:val="000000"/>
        </w:rPr>
        <w:t>A</w:t>
      </w:r>
      <w:r w:rsidR="00740DA7">
        <w:rPr>
          <w:rFonts w:ascii="Times New Roman" w:hAnsi="Times New Roman" w:cs="Times New Roman"/>
          <w:color w:val="000000"/>
        </w:rPr>
        <w:t xml:space="preserve">) leaf gall parasitism by </w:t>
      </w:r>
      <w:proofErr w:type="spellStart"/>
      <w:r w:rsidR="00740DA7" w:rsidRPr="000E420B">
        <w:rPr>
          <w:rFonts w:ascii="Times New Roman" w:hAnsi="Times New Roman" w:cs="Times New Roman"/>
          <w:i/>
          <w:color w:val="000000"/>
        </w:rPr>
        <w:t>Platygaster</w:t>
      </w:r>
      <w:proofErr w:type="spellEnd"/>
      <w:r w:rsidR="00740DA7">
        <w:rPr>
          <w:rFonts w:ascii="Times New Roman" w:hAnsi="Times New Roman" w:cs="Times New Roman"/>
          <w:color w:val="000000"/>
        </w:rPr>
        <w:t xml:space="preserve"> sp. varied 270% (GLM, </w:t>
      </w:r>
      <w:r w:rsidR="00EE7796">
        <w:rPr>
          <w:rFonts w:ascii="STIXGeneral-Regular" w:hAnsi="STIXGeneral-Regular" w:cs="STIXGeneral-Regular"/>
          <w:color w:val="000000"/>
        </w:rPr>
        <w:t>χ</w:t>
      </w:r>
      <w:r w:rsidR="00740DA7" w:rsidRPr="004B0CC0">
        <w:rPr>
          <w:rFonts w:ascii="Times New Roman" w:hAnsi="Times New Roman" w:cs="Times New Roman"/>
          <w:color w:val="000000"/>
          <w:szCs w:val="16"/>
          <w:vertAlign w:val="superscript"/>
        </w:rPr>
        <w:t>2</w:t>
      </w:r>
      <w:r w:rsidR="00740DA7" w:rsidRPr="004B0CC0">
        <w:rPr>
          <w:rFonts w:ascii="Times New Roman" w:hAnsi="Times New Roman" w:cs="Times New Roman"/>
          <w:color w:val="000000"/>
          <w:szCs w:val="16"/>
          <w:vertAlign w:val="subscript"/>
        </w:rPr>
        <w:t>25</w:t>
      </w:r>
      <w:proofErr w:type="gramStart"/>
      <w:r w:rsidR="00740DA7" w:rsidRPr="004B0CC0">
        <w:rPr>
          <w:rFonts w:ascii="Times New Roman" w:hAnsi="Times New Roman" w:cs="Times New Roman"/>
          <w:color w:val="000000"/>
          <w:szCs w:val="16"/>
          <w:vertAlign w:val="subscript"/>
        </w:rPr>
        <w:t>,119</w:t>
      </w:r>
      <w:proofErr w:type="gramEnd"/>
      <w:r w:rsidR="00740DA7">
        <w:rPr>
          <w:rFonts w:ascii="Times New Roman" w:hAnsi="Times New Roman" w:cs="Times New Roman"/>
          <w:color w:val="000000"/>
        </w:rPr>
        <w:t xml:space="preserve"> = 79.51</w:t>
      </w:r>
      <w:r w:rsidR="00740DA7" w:rsidRPr="00804B90">
        <w:rPr>
          <w:rFonts w:ascii="Times New Roman" w:hAnsi="Times New Roman" w:cs="Times New Roman"/>
          <w:color w:val="000000"/>
        </w:rPr>
        <w:t xml:space="preserve">, </w:t>
      </w:r>
      <w:r w:rsidR="00740DA7" w:rsidRPr="00804B90">
        <w:rPr>
          <w:rFonts w:ascii="Times New Roman" w:hAnsi="Times New Roman" w:cs="Times New Roman"/>
          <w:i/>
          <w:iCs/>
          <w:color w:val="000000"/>
        </w:rPr>
        <w:t xml:space="preserve">P </w:t>
      </w:r>
      <w:r w:rsidR="007E2F66">
        <w:rPr>
          <w:rFonts w:ascii="Times New Roman" w:hAnsi="Times New Roman" w:cs="Times New Roman"/>
          <w:color w:val="000000"/>
        </w:rPr>
        <w:t>=</w:t>
      </w:r>
      <w:r w:rsidR="00740DA7" w:rsidRPr="00804B90">
        <w:rPr>
          <w:rFonts w:ascii="Times New Roman" w:hAnsi="Times New Roman" w:cs="Times New Roman"/>
          <w:color w:val="000000"/>
        </w:rPr>
        <w:t xml:space="preserve"> 0.001</w:t>
      </w:r>
      <w:r w:rsidR="00740DA7">
        <w:rPr>
          <w:rFonts w:ascii="Times New Roman" w:hAnsi="Times New Roman" w:cs="Times New Roman"/>
          <w:color w:val="000000"/>
        </w:rPr>
        <w:t>); (</w:t>
      </w:r>
      <w:r w:rsidR="00740DA7" w:rsidRPr="000E420B">
        <w:rPr>
          <w:rFonts w:ascii="Times New Roman" w:hAnsi="Times New Roman" w:cs="Times New Roman"/>
          <w:i/>
          <w:color w:val="000000"/>
        </w:rPr>
        <w:t>B</w:t>
      </w:r>
      <w:r w:rsidR="00740DA7">
        <w:rPr>
          <w:rFonts w:ascii="Times New Roman" w:hAnsi="Times New Roman" w:cs="Times New Roman"/>
          <w:color w:val="000000"/>
        </w:rPr>
        <w:t xml:space="preserve">) leaf gall parasitism by </w:t>
      </w:r>
      <w:proofErr w:type="spellStart"/>
      <w:r w:rsidR="00740DA7" w:rsidRPr="000E420B">
        <w:rPr>
          <w:rFonts w:ascii="Times New Roman" w:hAnsi="Times New Roman" w:cs="Times New Roman"/>
          <w:i/>
          <w:color w:val="000000"/>
        </w:rPr>
        <w:t>Mesopolobus</w:t>
      </w:r>
      <w:proofErr w:type="spellEnd"/>
      <w:r w:rsidR="00740DA7">
        <w:rPr>
          <w:rFonts w:ascii="Times New Roman" w:hAnsi="Times New Roman" w:cs="Times New Roman"/>
          <w:color w:val="000000"/>
        </w:rPr>
        <w:t xml:space="preserve"> sp. varied 30% (GLM, </w:t>
      </w:r>
      <w:r w:rsidR="00EE7796">
        <w:rPr>
          <w:rFonts w:ascii="STIXGeneral-Regular" w:hAnsi="STIXGeneral-Regular" w:cs="STIXGeneral-Regular"/>
          <w:color w:val="000000"/>
        </w:rPr>
        <w:t>χ</w:t>
      </w:r>
      <w:r w:rsidR="00740DA7" w:rsidRPr="004B0CC0">
        <w:rPr>
          <w:rFonts w:ascii="Times New Roman" w:hAnsi="Times New Roman" w:cs="Times New Roman"/>
          <w:color w:val="000000"/>
          <w:szCs w:val="16"/>
          <w:vertAlign w:val="superscript"/>
        </w:rPr>
        <w:t>2</w:t>
      </w:r>
      <w:r w:rsidR="00740DA7" w:rsidRPr="004B0CC0">
        <w:rPr>
          <w:rFonts w:ascii="Times New Roman" w:hAnsi="Times New Roman" w:cs="Times New Roman"/>
          <w:color w:val="000000"/>
          <w:szCs w:val="16"/>
          <w:vertAlign w:val="subscript"/>
        </w:rPr>
        <w:t>25,119</w:t>
      </w:r>
      <w:r w:rsidR="00740DA7">
        <w:rPr>
          <w:rFonts w:ascii="Times New Roman" w:hAnsi="Times New Roman" w:cs="Times New Roman"/>
          <w:color w:val="000000"/>
        </w:rPr>
        <w:t xml:space="preserve"> = 50.00</w:t>
      </w:r>
      <w:r w:rsidR="00740DA7" w:rsidRPr="00804B90">
        <w:rPr>
          <w:rFonts w:ascii="Times New Roman" w:hAnsi="Times New Roman" w:cs="Times New Roman"/>
          <w:color w:val="000000"/>
        </w:rPr>
        <w:t xml:space="preserve">, </w:t>
      </w:r>
      <w:r w:rsidR="00740DA7" w:rsidRPr="00804B90">
        <w:rPr>
          <w:rFonts w:ascii="Times New Roman" w:hAnsi="Times New Roman" w:cs="Times New Roman"/>
          <w:i/>
          <w:iCs/>
          <w:color w:val="000000"/>
        </w:rPr>
        <w:t xml:space="preserve">P </w:t>
      </w:r>
      <w:r w:rsidR="00BB4DE3">
        <w:rPr>
          <w:rFonts w:ascii="Times New Roman" w:hAnsi="Times New Roman" w:cs="Times New Roman"/>
          <w:color w:val="000000"/>
        </w:rPr>
        <w:t>= 0.009</w:t>
      </w:r>
      <w:r w:rsidR="00740DA7">
        <w:rPr>
          <w:rFonts w:ascii="Times New Roman" w:hAnsi="Times New Roman" w:cs="Times New Roman"/>
          <w:color w:val="000000"/>
        </w:rPr>
        <w:t>); (</w:t>
      </w:r>
      <w:r w:rsidR="00740DA7" w:rsidRPr="000E420B">
        <w:rPr>
          <w:rFonts w:ascii="Times New Roman" w:hAnsi="Times New Roman" w:cs="Times New Roman"/>
          <w:i/>
          <w:color w:val="000000"/>
        </w:rPr>
        <w:t>C</w:t>
      </w:r>
      <w:r w:rsidR="00740DA7">
        <w:rPr>
          <w:rFonts w:ascii="Times New Roman" w:hAnsi="Times New Roman" w:cs="Times New Roman"/>
          <w:color w:val="000000"/>
        </w:rPr>
        <w:t xml:space="preserve">) leaf gall parasitism by </w:t>
      </w:r>
      <w:proofErr w:type="spellStart"/>
      <w:r w:rsidR="00740DA7" w:rsidRPr="000E420B">
        <w:rPr>
          <w:rFonts w:ascii="Times New Roman" w:hAnsi="Times New Roman" w:cs="Times New Roman"/>
          <w:i/>
          <w:color w:val="000000"/>
        </w:rPr>
        <w:t>Torymus</w:t>
      </w:r>
      <w:proofErr w:type="spellEnd"/>
      <w:r w:rsidR="00740DA7" w:rsidRPr="000E420B">
        <w:rPr>
          <w:rFonts w:ascii="Times New Roman" w:hAnsi="Times New Roman" w:cs="Times New Roman"/>
          <w:i/>
          <w:color w:val="000000"/>
        </w:rPr>
        <w:t xml:space="preserve"> </w:t>
      </w:r>
      <w:r w:rsidR="00740DA7">
        <w:rPr>
          <w:rFonts w:ascii="Times New Roman" w:hAnsi="Times New Roman" w:cs="Times New Roman"/>
          <w:color w:val="000000"/>
        </w:rPr>
        <w:t>sp. varied 40%</w:t>
      </w:r>
      <w:r w:rsidR="00740DA7" w:rsidRPr="00804B90">
        <w:rPr>
          <w:rFonts w:ascii="Times New Roman" w:hAnsi="Times New Roman" w:cs="Times New Roman"/>
          <w:color w:val="000000"/>
        </w:rPr>
        <w:t xml:space="preserve"> </w:t>
      </w:r>
      <w:r w:rsidR="00740DA7">
        <w:rPr>
          <w:rFonts w:ascii="Times New Roman" w:hAnsi="Times New Roman" w:cs="Times New Roman"/>
          <w:color w:val="000000"/>
        </w:rPr>
        <w:t xml:space="preserve">(GLM, </w:t>
      </w:r>
      <w:r w:rsidR="00EE7796">
        <w:rPr>
          <w:rFonts w:ascii="STIXGeneral-Regular" w:hAnsi="STIXGeneral-Regular" w:cs="STIXGeneral-Regular"/>
          <w:color w:val="000000"/>
        </w:rPr>
        <w:t>χ</w:t>
      </w:r>
      <w:r w:rsidR="00740DA7" w:rsidRPr="004B0CC0">
        <w:rPr>
          <w:rFonts w:ascii="Times New Roman" w:hAnsi="Times New Roman" w:cs="Times New Roman"/>
          <w:color w:val="000000"/>
          <w:szCs w:val="16"/>
          <w:vertAlign w:val="superscript"/>
        </w:rPr>
        <w:t>2</w:t>
      </w:r>
      <w:r w:rsidR="00740DA7" w:rsidRPr="004B0CC0">
        <w:rPr>
          <w:rFonts w:ascii="Times New Roman" w:hAnsi="Times New Roman" w:cs="Times New Roman"/>
          <w:color w:val="000000"/>
          <w:szCs w:val="16"/>
          <w:vertAlign w:val="subscript"/>
        </w:rPr>
        <w:t>25,119</w:t>
      </w:r>
      <w:r w:rsidR="00740DA7">
        <w:rPr>
          <w:rFonts w:ascii="Times New Roman" w:hAnsi="Times New Roman" w:cs="Times New Roman"/>
          <w:color w:val="000000"/>
        </w:rPr>
        <w:t xml:space="preserve"> = 60.11</w:t>
      </w:r>
      <w:r w:rsidR="00740DA7" w:rsidRPr="00804B90">
        <w:rPr>
          <w:rFonts w:ascii="Times New Roman" w:hAnsi="Times New Roman" w:cs="Times New Roman"/>
          <w:color w:val="000000"/>
        </w:rPr>
        <w:t xml:space="preserve">, </w:t>
      </w:r>
      <w:r w:rsidR="00740DA7" w:rsidRPr="00804B90">
        <w:rPr>
          <w:rFonts w:ascii="Times New Roman" w:hAnsi="Times New Roman" w:cs="Times New Roman"/>
          <w:i/>
          <w:iCs/>
          <w:color w:val="000000"/>
        </w:rPr>
        <w:t xml:space="preserve">P </w:t>
      </w:r>
      <w:r w:rsidR="007E2F66">
        <w:rPr>
          <w:rFonts w:ascii="Times New Roman" w:hAnsi="Times New Roman" w:cs="Times New Roman"/>
          <w:color w:val="000000"/>
        </w:rPr>
        <w:t>=</w:t>
      </w:r>
      <w:r w:rsidR="00740DA7">
        <w:rPr>
          <w:rFonts w:ascii="Times New Roman" w:hAnsi="Times New Roman" w:cs="Times New Roman"/>
          <w:color w:val="000000"/>
        </w:rPr>
        <w:t xml:space="preserve"> 0.001); </w:t>
      </w:r>
      <w:r w:rsidR="009A2D1D">
        <w:rPr>
          <w:rFonts w:ascii="Times New Roman" w:hAnsi="Times New Roman" w:cs="Times New Roman"/>
          <w:color w:val="000000"/>
        </w:rPr>
        <w:t>and (</w:t>
      </w:r>
      <w:r w:rsidR="009A2D1D" w:rsidRPr="000E420B">
        <w:rPr>
          <w:rFonts w:ascii="Times New Roman" w:hAnsi="Times New Roman" w:cs="Times New Roman"/>
          <w:i/>
          <w:color w:val="000000"/>
        </w:rPr>
        <w:t>D</w:t>
      </w:r>
      <w:r w:rsidR="009A2D1D">
        <w:rPr>
          <w:rFonts w:ascii="Times New Roman" w:hAnsi="Times New Roman" w:cs="Times New Roman"/>
          <w:color w:val="000000"/>
        </w:rPr>
        <w:t xml:space="preserve">) </w:t>
      </w:r>
      <w:r w:rsidR="00B846F7">
        <w:rPr>
          <w:rFonts w:ascii="Times New Roman" w:hAnsi="Times New Roman" w:cs="Times New Roman"/>
          <w:color w:val="000000"/>
        </w:rPr>
        <w:t xml:space="preserve">the </w:t>
      </w:r>
      <w:r w:rsidRPr="00804B90">
        <w:rPr>
          <w:rFonts w:ascii="Times New Roman" w:hAnsi="Times New Roman" w:cs="Times New Roman"/>
          <w:color w:val="000000"/>
        </w:rPr>
        <w:t xml:space="preserve">proportion of leaf galls parasitized </w:t>
      </w:r>
      <w:r w:rsidR="009A2D1D">
        <w:rPr>
          <w:rFonts w:ascii="Times New Roman" w:hAnsi="Times New Roman" w:cs="Times New Roman"/>
          <w:color w:val="000000"/>
        </w:rPr>
        <w:t xml:space="preserve">varied between 0.0 and 1.0 </w:t>
      </w:r>
      <w:r w:rsidR="00830F9C">
        <w:rPr>
          <w:rFonts w:ascii="Times New Roman" w:hAnsi="Times New Roman" w:cs="Times New Roman"/>
          <w:color w:val="000000"/>
        </w:rPr>
        <w:t>(</w:t>
      </w:r>
      <w:r w:rsidR="00DC5655">
        <w:rPr>
          <w:rFonts w:ascii="Times New Roman" w:hAnsi="Times New Roman" w:cs="Times New Roman"/>
          <w:color w:val="000000"/>
        </w:rPr>
        <w:t xml:space="preserve">GLM, </w:t>
      </w:r>
      <w:r w:rsidR="00EE7796">
        <w:rPr>
          <w:rFonts w:ascii="STIXGeneral-Regular" w:hAnsi="STIXGeneral-Regular" w:cs="STIXGeneral-Regular"/>
          <w:color w:val="000000"/>
        </w:rPr>
        <w:t>χ</w:t>
      </w:r>
      <w:r w:rsidR="00830F9C" w:rsidRPr="0033227E">
        <w:rPr>
          <w:rFonts w:ascii="Times New Roman" w:hAnsi="Times New Roman" w:cs="Times New Roman"/>
          <w:color w:val="000000"/>
          <w:szCs w:val="16"/>
          <w:vertAlign w:val="superscript"/>
        </w:rPr>
        <w:t>2</w:t>
      </w:r>
      <w:r w:rsidR="00830F9C" w:rsidRPr="0033227E">
        <w:rPr>
          <w:rFonts w:ascii="Times New Roman" w:hAnsi="Times New Roman" w:cs="Times New Roman"/>
          <w:color w:val="000000"/>
          <w:szCs w:val="16"/>
          <w:vertAlign w:val="subscript"/>
        </w:rPr>
        <w:t>23,58</w:t>
      </w:r>
      <w:r w:rsidR="00830F9C">
        <w:rPr>
          <w:rFonts w:ascii="Times New Roman" w:hAnsi="Times New Roman" w:cs="Times New Roman"/>
          <w:color w:val="000000"/>
        </w:rPr>
        <w:t xml:space="preserve"> = 75.79</w:t>
      </w:r>
      <w:r w:rsidR="00830F9C" w:rsidRPr="00804B90">
        <w:rPr>
          <w:rFonts w:ascii="Times New Roman" w:hAnsi="Times New Roman" w:cs="Times New Roman"/>
          <w:color w:val="000000"/>
        </w:rPr>
        <w:t xml:space="preserve">, </w:t>
      </w:r>
      <w:r w:rsidR="00830F9C" w:rsidRPr="00804B90">
        <w:rPr>
          <w:rFonts w:ascii="Times New Roman" w:hAnsi="Times New Roman" w:cs="Times New Roman"/>
          <w:i/>
          <w:iCs/>
          <w:color w:val="000000"/>
        </w:rPr>
        <w:t>P</w:t>
      </w:r>
      <w:r w:rsidR="00830F9C" w:rsidRPr="00804B90">
        <w:rPr>
          <w:rFonts w:ascii="Times New Roman" w:hAnsi="Times New Roman" w:cs="Times New Roman"/>
          <w:color w:val="000000"/>
        </w:rPr>
        <w:t xml:space="preserve"> &lt; 0.001</w:t>
      </w:r>
      <w:r w:rsidR="00830F9C">
        <w:rPr>
          <w:rFonts w:ascii="Times New Roman" w:hAnsi="Times New Roman" w:cs="Times New Roman"/>
          <w:color w:val="000000"/>
        </w:rPr>
        <w:t>)</w:t>
      </w:r>
      <w:r w:rsidRPr="00804B90">
        <w:rPr>
          <w:rFonts w:ascii="Times New Roman" w:hAnsi="Times New Roman" w:cs="Times New Roman"/>
          <w:color w:val="000000"/>
        </w:rPr>
        <w:t xml:space="preserve">. </w:t>
      </w:r>
      <w:r w:rsidR="009A2D1D">
        <w:rPr>
          <w:rFonts w:ascii="Times New Roman" w:hAnsi="Times New Roman" w:cs="Times New Roman"/>
          <w:color w:val="000000"/>
        </w:rPr>
        <w:t>Plots (</w:t>
      </w:r>
      <w:r w:rsidR="009A2D1D" w:rsidRPr="00FA5398">
        <w:rPr>
          <w:rFonts w:ascii="Times New Roman" w:hAnsi="Times New Roman" w:cs="Times New Roman"/>
          <w:i/>
          <w:color w:val="000000"/>
        </w:rPr>
        <w:t>A – C</w:t>
      </w:r>
      <w:r w:rsidR="009A2D1D">
        <w:rPr>
          <w:rFonts w:ascii="Times New Roman" w:hAnsi="Times New Roman" w:cs="Times New Roman"/>
          <w:color w:val="000000"/>
        </w:rPr>
        <w:t xml:space="preserve">) display the median (bar within box), </w:t>
      </w:r>
      <w:r w:rsidR="00EB08C5">
        <w:rPr>
          <w:rFonts w:ascii="Times New Roman" w:hAnsi="Times New Roman" w:cs="Times New Roman"/>
          <w:color w:val="000000"/>
        </w:rPr>
        <w:t>25</w:t>
      </w:r>
      <w:r w:rsidR="00EB08C5" w:rsidRPr="00EB08C5">
        <w:rPr>
          <w:rFonts w:ascii="Times New Roman" w:hAnsi="Times New Roman" w:cs="Times New Roman"/>
          <w:color w:val="000000"/>
          <w:vertAlign w:val="superscript"/>
        </w:rPr>
        <w:t>th</w:t>
      </w:r>
      <w:r w:rsidR="00EB08C5">
        <w:rPr>
          <w:rFonts w:ascii="Times New Roman" w:hAnsi="Times New Roman" w:cs="Times New Roman"/>
          <w:color w:val="000000"/>
        </w:rPr>
        <w:t xml:space="preserve"> to 75</w:t>
      </w:r>
      <w:r w:rsidR="00EB08C5" w:rsidRPr="00EB08C5">
        <w:rPr>
          <w:rFonts w:ascii="Times New Roman" w:hAnsi="Times New Roman" w:cs="Times New Roman"/>
          <w:color w:val="000000"/>
          <w:vertAlign w:val="superscript"/>
        </w:rPr>
        <w:t>th</w:t>
      </w:r>
      <w:r w:rsidR="00EB08C5">
        <w:rPr>
          <w:rFonts w:ascii="Times New Roman" w:hAnsi="Times New Roman" w:cs="Times New Roman"/>
          <w:color w:val="000000"/>
        </w:rPr>
        <w:t xml:space="preserve"> percentiles (IQR, box edges), 1.5 </w:t>
      </w:r>
      <w:r w:rsidR="00EB08C5" w:rsidRPr="000E09F3">
        <w:rPr>
          <w:rFonts w:ascii="ＭＳ ゴシック" w:eastAsia="ＭＳ ゴシック"/>
          <w:color w:val="000000"/>
        </w:rPr>
        <w:t>×</w:t>
      </w:r>
      <w:r w:rsidR="00EB08C5">
        <w:rPr>
          <w:rFonts w:ascii="Times New Roman" w:hAnsi="Times New Roman" w:cs="Times New Roman"/>
          <w:color w:val="000000"/>
        </w:rPr>
        <w:t xml:space="preserve"> IQR (whiskers)</w:t>
      </w:r>
      <w:r w:rsidR="009A2D1D">
        <w:rPr>
          <w:rFonts w:ascii="Times New Roman" w:hAnsi="Times New Roman" w:cs="Times New Roman"/>
          <w:color w:val="000000"/>
        </w:rPr>
        <w:t>, and outliers (points) for the abundance of gall-</w:t>
      </w:r>
      <w:proofErr w:type="spellStart"/>
      <w:r w:rsidR="009A2D1D">
        <w:rPr>
          <w:rFonts w:ascii="Times New Roman" w:hAnsi="Times New Roman" w:cs="Times New Roman"/>
          <w:color w:val="000000"/>
        </w:rPr>
        <w:t>parasito</w:t>
      </w:r>
      <w:r w:rsidR="00A305F2">
        <w:rPr>
          <w:rFonts w:ascii="Times New Roman" w:hAnsi="Times New Roman" w:cs="Times New Roman"/>
          <w:color w:val="000000"/>
        </w:rPr>
        <w:t>id</w:t>
      </w:r>
      <w:proofErr w:type="spellEnd"/>
      <w:r w:rsidR="00A305F2">
        <w:rPr>
          <w:rFonts w:ascii="Times New Roman" w:hAnsi="Times New Roman" w:cs="Times New Roman"/>
          <w:color w:val="000000"/>
        </w:rPr>
        <w:t xml:space="preserve"> interactions</w:t>
      </w:r>
      <w:r w:rsidR="009A2D1D">
        <w:rPr>
          <w:rFonts w:ascii="Times New Roman" w:hAnsi="Times New Roman" w:cs="Times New Roman"/>
          <w:color w:val="000000"/>
        </w:rPr>
        <w:t xml:space="preserve"> associated with each willow genotype.</w:t>
      </w:r>
      <w:r w:rsidR="009A2D1D" w:rsidRPr="00804B90">
        <w:rPr>
          <w:rFonts w:ascii="Times New Roman" w:hAnsi="Times New Roman" w:cs="Times New Roman"/>
          <w:color w:val="000000"/>
        </w:rPr>
        <w:t xml:space="preserve"> </w:t>
      </w:r>
      <w:r w:rsidR="009A2D1D">
        <w:rPr>
          <w:rFonts w:ascii="Times New Roman" w:hAnsi="Times New Roman" w:cs="Times New Roman"/>
          <w:color w:val="000000"/>
        </w:rPr>
        <w:t xml:space="preserve">For plot </w:t>
      </w:r>
      <w:r w:rsidR="009A2D1D" w:rsidRPr="00804B90">
        <w:rPr>
          <w:rFonts w:ascii="Times New Roman" w:hAnsi="Times New Roman" w:cs="Times New Roman"/>
          <w:color w:val="000000"/>
        </w:rPr>
        <w:t>(</w:t>
      </w:r>
      <w:r w:rsidR="009A2D1D">
        <w:rPr>
          <w:rFonts w:ascii="Times New Roman" w:hAnsi="Times New Roman" w:cs="Times New Roman"/>
          <w:i/>
          <w:color w:val="000000"/>
        </w:rPr>
        <w:t>D</w:t>
      </w:r>
      <w:r w:rsidR="009A2D1D" w:rsidRPr="00804B90">
        <w:rPr>
          <w:rFonts w:ascii="Times New Roman" w:hAnsi="Times New Roman" w:cs="Times New Roman"/>
          <w:color w:val="000000"/>
        </w:rPr>
        <w:t>)</w:t>
      </w:r>
      <w:r w:rsidR="009A2D1D">
        <w:rPr>
          <w:rFonts w:ascii="Times New Roman" w:hAnsi="Times New Roman" w:cs="Times New Roman"/>
          <w:color w:val="000000"/>
        </w:rPr>
        <w:t>,</w:t>
      </w:r>
      <w:r w:rsidR="009A2D1D" w:rsidRPr="00804B90">
        <w:rPr>
          <w:rFonts w:ascii="Times New Roman" w:hAnsi="Times New Roman" w:cs="Times New Roman"/>
          <w:color w:val="000000"/>
        </w:rPr>
        <w:t xml:space="preserve"> </w:t>
      </w:r>
      <w:r w:rsidR="009A2D1D">
        <w:rPr>
          <w:rFonts w:ascii="Times New Roman" w:hAnsi="Times New Roman" w:cs="Times New Roman"/>
          <w:color w:val="000000"/>
        </w:rPr>
        <w:t>e</w:t>
      </w:r>
      <w:r w:rsidR="009A2D1D" w:rsidRPr="00804B90">
        <w:rPr>
          <w:rFonts w:ascii="Times New Roman" w:hAnsi="Times New Roman" w:cs="Times New Roman"/>
          <w:color w:val="000000"/>
        </w:rPr>
        <w:t xml:space="preserve">ach circle corresponds to </w:t>
      </w:r>
      <w:r w:rsidR="009A2D1D">
        <w:rPr>
          <w:rFonts w:ascii="Times New Roman" w:hAnsi="Times New Roman" w:cs="Times New Roman"/>
          <w:color w:val="000000"/>
        </w:rPr>
        <w:t>the proportion of galls parasitized on each replicate willow</w:t>
      </w:r>
      <w:r w:rsidR="009A2D1D" w:rsidRPr="00804B90">
        <w:rPr>
          <w:rFonts w:ascii="Times New Roman" w:hAnsi="Times New Roman" w:cs="Times New Roman"/>
          <w:color w:val="000000"/>
        </w:rPr>
        <w:t xml:space="preserve"> and the size of the circle is </w:t>
      </w:r>
      <w:r w:rsidR="00F5625D">
        <w:rPr>
          <w:rFonts w:ascii="Times New Roman" w:hAnsi="Times New Roman" w:cs="Times New Roman"/>
          <w:color w:val="000000"/>
        </w:rPr>
        <w:t>scaled according</w:t>
      </w:r>
      <w:r w:rsidR="009A2D1D" w:rsidRPr="00804B90">
        <w:rPr>
          <w:rFonts w:ascii="Times New Roman" w:hAnsi="Times New Roman" w:cs="Times New Roman"/>
          <w:color w:val="000000"/>
        </w:rPr>
        <w:t xml:space="preserve"> to the number of galls used to </w:t>
      </w:r>
      <w:r w:rsidR="009A2D1D">
        <w:rPr>
          <w:rFonts w:ascii="Times New Roman" w:hAnsi="Times New Roman" w:cs="Times New Roman"/>
          <w:color w:val="000000"/>
        </w:rPr>
        <w:t>calculate the weighted average</w:t>
      </w:r>
      <w:r w:rsidR="009A2D1D" w:rsidRPr="00804B90">
        <w:rPr>
          <w:rFonts w:ascii="Times New Roman" w:hAnsi="Times New Roman" w:cs="Times New Roman"/>
          <w:color w:val="000000"/>
        </w:rPr>
        <w:t xml:space="preserve"> </w:t>
      </w:r>
      <w:r w:rsidR="00DC5655">
        <w:rPr>
          <w:rFonts w:ascii="Times New Roman" w:hAnsi="Times New Roman" w:cs="Times New Roman"/>
          <w:color w:val="000000"/>
        </w:rPr>
        <w:t>for</w:t>
      </w:r>
      <w:r w:rsidR="009A2D1D">
        <w:rPr>
          <w:rFonts w:ascii="Times New Roman" w:hAnsi="Times New Roman" w:cs="Times New Roman"/>
          <w:color w:val="000000"/>
        </w:rPr>
        <w:t xml:space="preserve"> each willow genotype (diamond). </w:t>
      </w:r>
      <w:r w:rsidRPr="00804B90">
        <w:rPr>
          <w:rFonts w:ascii="Times New Roman" w:hAnsi="Times New Roman" w:cs="Times New Roman"/>
          <w:color w:val="000000"/>
        </w:rPr>
        <w:t xml:space="preserve">Colors correspond to different </w:t>
      </w:r>
      <w:r w:rsidR="00B846F7">
        <w:rPr>
          <w:rFonts w:ascii="Times New Roman" w:hAnsi="Times New Roman" w:cs="Times New Roman"/>
          <w:color w:val="000000"/>
        </w:rPr>
        <w:t>gall-</w:t>
      </w:r>
      <w:proofErr w:type="spellStart"/>
      <w:r w:rsidR="00B846F7">
        <w:rPr>
          <w:rFonts w:ascii="Times New Roman" w:hAnsi="Times New Roman" w:cs="Times New Roman"/>
          <w:color w:val="000000"/>
        </w:rPr>
        <w:t>parasitoid</w:t>
      </w:r>
      <w:proofErr w:type="spellEnd"/>
      <w:r w:rsidR="00B846F7">
        <w:rPr>
          <w:rFonts w:ascii="Times New Roman" w:hAnsi="Times New Roman" w:cs="Times New Roman"/>
          <w:color w:val="000000"/>
        </w:rPr>
        <w:t xml:space="preserve"> interactions. </w:t>
      </w:r>
      <w:r w:rsidRPr="00804B90">
        <w:rPr>
          <w:rFonts w:ascii="Times New Roman" w:hAnsi="Times New Roman" w:cs="Times New Roman"/>
          <w:color w:val="000000"/>
        </w:rPr>
        <w:t xml:space="preserve">As with Fig. </w:t>
      </w:r>
      <w:r w:rsidR="009A2D1D">
        <w:rPr>
          <w:rFonts w:ascii="Times New Roman" w:hAnsi="Times New Roman" w:cs="Times New Roman"/>
          <w:color w:val="000000"/>
        </w:rPr>
        <w:t>3</w:t>
      </w:r>
      <w:r w:rsidRPr="00804B90">
        <w:rPr>
          <w:rFonts w:ascii="Times New Roman" w:hAnsi="Times New Roman" w:cs="Times New Roman"/>
          <w:color w:val="000000"/>
        </w:rPr>
        <w:t>, we ordere</w:t>
      </w:r>
      <w:r w:rsidR="00E82632">
        <w:rPr>
          <w:rFonts w:ascii="Times New Roman" w:hAnsi="Times New Roman" w:cs="Times New Roman"/>
          <w:color w:val="000000"/>
        </w:rPr>
        <w:t>d willow genotypes based on average</w:t>
      </w:r>
      <w:r w:rsidRPr="00804B90">
        <w:rPr>
          <w:rFonts w:ascii="Times New Roman" w:hAnsi="Times New Roman" w:cs="Times New Roman"/>
          <w:color w:val="000000"/>
        </w:rPr>
        <w:t xml:space="preserve"> leaf gall abundance (low to high).</w:t>
      </w:r>
    </w:p>
    <w:p w14:paraId="13E7D483" w14:textId="77777777" w:rsidR="00804B90" w:rsidRPr="00804B90" w:rsidRDefault="00804B9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b/>
          <w:bCs/>
          <w:color w:val="000000"/>
        </w:rPr>
      </w:pPr>
    </w:p>
    <w:p w14:paraId="7F3CEE8D" w14:textId="0E450098" w:rsidR="00FC2FB1" w:rsidRDefault="00804B9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bCs/>
          <w:color w:val="000000"/>
        </w:rPr>
      </w:pPr>
      <w:r w:rsidRPr="00804B90">
        <w:rPr>
          <w:rFonts w:ascii="Times New Roman" w:hAnsi="Times New Roman" w:cs="Times New Roman"/>
          <w:b/>
          <w:bCs/>
          <w:color w:val="000000"/>
        </w:rPr>
        <w:t>Fig</w:t>
      </w:r>
      <w:r w:rsidR="00E35FC3">
        <w:rPr>
          <w:rFonts w:ascii="Times New Roman" w:hAnsi="Times New Roman" w:cs="Times New Roman"/>
          <w:b/>
          <w:bCs/>
          <w:color w:val="000000"/>
        </w:rPr>
        <w:t>.</w:t>
      </w:r>
      <w:r w:rsidRPr="00804B90">
        <w:rPr>
          <w:rFonts w:ascii="Times New Roman" w:hAnsi="Times New Roman" w:cs="Times New Roman"/>
          <w:b/>
          <w:bCs/>
          <w:color w:val="000000"/>
        </w:rPr>
        <w:t xml:space="preserve"> </w:t>
      </w:r>
      <w:r w:rsidR="00E35FC3">
        <w:rPr>
          <w:rFonts w:ascii="Times New Roman" w:hAnsi="Times New Roman" w:cs="Times New Roman"/>
          <w:b/>
          <w:bCs/>
          <w:color w:val="000000"/>
        </w:rPr>
        <w:t>5</w:t>
      </w:r>
      <w:r w:rsidRPr="00804B90">
        <w:rPr>
          <w:rFonts w:ascii="Times New Roman" w:hAnsi="Times New Roman" w:cs="Times New Roman"/>
          <w:b/>
          <w:bCs/>
          <w:color w:val="000000"/>
        </w:rPr>
        <w:t xml:space="preserve">. </w:t>
      </w:r>
      <w:r w:rsidR="005A1FAF">
        <w:rPr>
          <w:rFonts w:ascii="Times New Roman" w:hAnsi="Times New Roman" w:cs="Times New Roman"/>
          <w:bCs/>
          <w:color w:val="000000"/>
        </w:rPr>
        <w:t>V</w:t>
      </w:r>
      <w:r w:rsidR="004A59B3">
        <w:rPr>
          <w:rFonts w:ascii="Times New Roman" w:hAnsi="Times New Roman" w:cs="Times New Roman"/>
          <w:bCs/>
          <w:color w:val="000000"/>
        </w:rPr>
        <w:t>ariation in</w:t>
      </w:r>
      <w:r w:rsidR="001140A6">
        <w:rPr>
          <w:rFonts w:ascii="Times New Roman" w:hAnsi="Times New Roman" w:cs="Times New Roman"/>
          <w:bCs/>
          <w:color w:val="000000"/>
        </w:rPr>
        <w:t xml:space="preserve"> </w:t>
      </w:r>
      <w:r w:rsidR="0063191C">
        <w:rPr>
          <w:rFonts w:ascii="Times New Roman" w:hAnsi="Times New Roman" w:cs="Times New Roman"/>
          <w:bCs/>
          <w:color w:val="000000"/>
        </w:rPr>
        <w:t>the</w:t>
      </w:r>
      <w:r w:rsidR="001140A6">
        <w:rPr>
          <w:rFonts w:ascii="Times New Roman" w:hAnsi="Times New Roman" w:cs="Times New Roman"/>
          <w:bCs/>
          <w:color w:val="000000"/>
        </w:rPr>
        <w:t xml:space="preserve"> size and abundance</w:t>
      </w:r>
      <w:r w:rsidR="0063191C">
        <w:rPr>
          <w:rFonts w:ascii="Times New Roman" w:hAnsi="Times New Roman" w:cs="Times New Roman"/>
          <w:bCs/>
          <w:color w:val="000000"/>
        </w:rPr>
        <w:t xml:space="preserve"> of leaf galls</w:t>
      </w:r>
      <w:r w:rsidR="004A59B3">
        <w:rPr>
          <w:rFonts w:ascii="Times New Roman" w:hAnsi="Times New Roman" w:cs="Times New Roman"/>
          <w:bCs/>
          <w:color w:val="000000"/>
        </w:rPr>
        <w:t xml:space="preserve"> </w:t>
      </w:r>
      <w:r w:rsidR="005A1FAF">
        <w:rPr>
          <w:rFonts w:ascii="Times New Roman" w:hAnsi="Times New Roman" w:cs="Times New Roman"/>
          <w:bCs/>
          <w:color w:val="000000"/>
        </w:rPr>
        <w:t xml:space="preserve">on willows </w:t>
      </w:r>
      <w:ins w:id="421" w:author="Matthew Barbour" w:date="2015-09-17T10:11:00Z">
        <w:r w:rsidR="001E1C54">
          <w:rPr>
            <w:rFonts w:ascii="Times New Roman" w:hAnsi="Times New Roman" w:cs="Times New Roman"/>
            <w:bCs/>
            <w:color w:val="000000"/>
          </w:rPr>
          <w:t xml:space="preserve">is associated with changes in </w:t>
        </w:r>
      </w:ins>
      <w:r w:rsidR="004A59B3">
        <w:rPr>
          <w:rFonts w:ascii="Times New Roman" w:hAnsi="Times New Roman" w:cs="Times New Roman"/>
          <w:bCs/>
          <w:color w:val="000000"/>
        </w:rPr>
        <w:t xml:space="preserve">the </w:t>
      </w:r>
      <w:r w:rsidR="0063191C">
        <w:rPr>
          <w:rFonts w:ascii="Times New Roman" w:hAnsi="Times New Roman" w:cs="Times New Roman"/>
          <w:bCs/>
          <w:color w:val="000000"/>
        </w:rPr>
        <w:t xml:space="preserve">strength and </w:t>
      </w:r>
      <w:r w:rsidR="001140A6">
        <w:rPr>
          <w:rFonts w:ascii="Times New Roman" w:hAnsi="Times New Roman" w:cs="Times New Roman"/>
          <w:bCs/>
          <w:color w:val="000000"/>
        </w:rPr>
        <w:t xml:space="preserve">composition of </w:t>
      </w:r>
      <w:r w:rsidR="005A1FAF">
        <w:rPr>
          <w:rFonts w:ascii="Times New Roman" w:hAnsi="Times New Roman" w:cs="Times New Roman"/>
          <w:bCs/>
          <w:color w:val="000000"/>
        </w:rPr>
        <w:t>gall-</w:t>
      </w:r>
      <w:proofErr w:type="spellStart"/>
      <w:r w:rsidR="005A1FAF">
        <w:rPr>
          <w:rFonts w:ascii="Times New Roman" w:hAnsi="Times New Roman" w:cs="Times New Roman"/>
          <w:bCs/>
          <w:color w:val="000000"/>
        </w:rPr>
        <w:t>parasitoid</w:t>
      </w:r>
      <w:proofErr w:type="spellEnd"/>
      <w:r w:rsidR="005A1FAF">
        <w:rPr>
          <w:rFonts w:ascii="Times New Roman" w:hAnsi="Times New Roman" w:cs="Times New Roman"/>
          <w:bCs/>
          <w:color w:val="000000"/>
        </w:rPr>
        <w:t xml:space="preserve"> interactions</w:t>
      </w:r>
      <w:r w:rsidR="004A59B3">
        <w:rPr>
          <w:rFonts w:ascii="Times New Roman" w:hAnsi="Times New Roman" w:cs="Times New Roman"/>
          <w:bCs/>
          <w:color w:val="000000"/>
        </w:rPr>
        <w:t>.</w:t>
      </w:r>
      <w:r w:rsidR="009A14FC">
        <w:rPr>
          <w:rFonts w:ascii="Times New Roman" w:hAnsi="Times New Roman" w:cs="Times New Roman"/>
          <w:bCs/>
          <w:color w:val="000000"/>
        </w:rPr>
        <w:t xml:space="preserve"> </w:t>
      </w:r>
      <w:r w:rsidR="00FC2FB1">
        <w:rPr>
          <w:rFonts w:ascii="Times New Roman" w:hAnsi="Times New Roman" w:cs="Times New Roman"/>
          <w:bCs/>
          <w:color w:val="000000"/>
        </w:rPr>
        <w:t>(</w:t>
      </w:r>
      <w:r w:rsidR="00FC2FB1" w:rsidRPr="000E420B">
        <w:rPr>
          <w:rFonts w:ascii="Times New Roman" w:hAnsi="Times New Roman" w:cs="Times New Roman"/>
          <w:bCs/>
          <w:i/>
          <w:color w:val="000000"/>
        </w:rPr>
        <w:t>A – B</w:t>
      </w:r>
      <w:r w:rsidR="00FC2FB1">
        <w:rPr>
          <w:rFonts w:ascii="Times New Roman" w:hAnsi="Times New Roman" w:cs="Times New Roman"/>
          <w:bCs/>
          <w:color w:val="000000"/>
        </w:rPr>
        <w:t xml:space="preserve">) </w:t>
      </w:r>
      <w:r w:rsidR="009A14FC">
        <w:rPr>
          <w:rFonts w:ascii="Times New Roman" w:hAnsi="Times New Roman" w:cs="Times New Roman"/>
          <w:bCs/>
          <w:color w:val="000000"/>
        </w:rPr>
        <w:t xml:space="preserve">In general, the proportion of leaf galls parasitized by both </w:t>
      </w:r>
      <w:proofErr w:type="spellStart"/>
      <w:r w:rsidR="009A14FC" w:rsidRPr="000E420B">
        <w:rPr>
          <w:rFonts w:ascii="Times New Roman" w:hAnsi="Times New Roman" w:cs="Times New Roman"/>
          <w:bCs/>
          <w:i/>
          <w:color w:val="000000"/>
        </w:rPr>
        <w:t>Platygaster</w:t>
      </w:r>
      <w:proofErr w:type="spellEnd"/>
      <w:r w:rsidR="009A14FC">
        <w:rPr>
          <w:rFonts w:ascii="Times New Roman" w:hAnsi="Times New Roman" w:cs="Times New Roman"/>
          <w:bCs/>
          <w:color w:val="000000"/>
        </w:rPr>
        <w:t xml:space="preserve"> </w:t>
      </w:r>
      <w:r w:rsidR="003C15B7">
        <w:rPr>
          <w:rFonts w:ascii="Times New Roman" w:hAnsi="Times New Roman" w:cs="Times New Roman"/>
          <w:bCs/>
          <w:color w:val="000000"/>
        </w:rPr>
        <w:t>(</w:t>
      </w:r>
      <w:r w:rsidR="00994AB7">
        <w:rPr>
          <w:rFonts w:ascii="Times New Roman" w:hAnsi="Times New Roman" w:cs="Times New Roman"/>
          <w:bCs/>
          <w:color w:val="000000"/>
        </w:rPr>
        <w:t>blue, solid</w:t>
      </w:r>
      <w:r w:rsidR="003C15B7">
        <w:rPr>
          <w:rFonts w:ascii="Times New Roman" w:hAnsi="Times New Roman" w:cs="Times New Roman"/>
          <w:bCs/>
          <w:color w:val="000000"/>
        </w:rPr>
        <w:t xml:space="preserve"> line) </w:t>
      </w:r>
      <w:r w:rsidR="009A14FC">
        <w:rPr>
          <w:rFonts w:ascii="Times New Roman" w:hAnsi="Times New Roman" w:cs="Times New Roman"/>
          <w:bCs/>
          <w:color w:val="000000"/>
        </w:rPr>
        <w:t xml:space="preserve">and </w:t>
      </w:r>
      <w:proofErr w:type="spellStart"/>
      <w:r w:rsidR="009A14FC" w:rsidRPr="000E420B">
        <w:rPr>
          <w:rFonts w:ascii="Times New Roman" w:hAnsi="Times New Roman" w:cs="Times New Roman"/>
          <w:bCs/>
          <w:i/>
          <w:color w:val="000000"/>
        </w:rPr>
        <w:t>Mesopolobus</w:t>
      </w:r>
      <w:proofErr w:type="spellEnd"/>
      <w:r w:rsidR="009A14FC">
        <w:rPr>
          <w:rFonts w:ascii="Times New Roman" w:hAnsi="Times New Roman" w:cs="Times New Roman"/>
          <w:bCs/>
          <w:color w:val="000000"/>
        </w:rPr>
        <w:t xml:space="preserve"> </w:t>
      </w:r>
      <w:r w:rsidR="003C15B7">
        <w:rPr>
          <w:rFonts w:ascii="Times New Roman" w:hAnsi="Times New Roman" w:cs="Times New Roman"/>
          <w:bCs/>
          <w:color w:val="000000"/>
        </w:rPr>
        <w:t>(</w:t>
      </w:r>
      <w:r w:rsidR="00994AB7">
        <w:rPr>
          <w:rFonts w:ascii="Times New Roman" w:hAnsi="Times New Roman" w:cs="Times New Roman"/>
          <w:bCs/>
          <w:color w:val="000000"/>
        </w:rPr>
        <w:t>green, short-dashed</w:t>
      </w:r>
      <w:r w:rsidR="003C15B7">
        <w:rPr>
          <w:rFonts w:ascii="Times New Roman" w:hAnsi="Times New Roman" w:cs="Times New Roman"/>
          <w:bCs/>
          <w:color w:val="000000"/>
        </w:rPr>
        <w:t xml:space="preserve"> line) </w:t>
      </w:r>
      <w:r w:rsidR="009A14FC">
        <w:rPr>
          <w:rFonts w:ascii="Times New Roman" w:hAnsi="Times New Roman" w:cs="Times New Roman"/>
          <w:bCs/>
          <w:color w:val="000000"/>
        </w:rPr>
        <w:t xml:space="preserve">decreases as gall size increases, while </w:t>
      </w:r>
      <w:proofErr w:type="spellStart"/>
      <w:r w:rsidR="009A14FC" w:rsidRPr="000E420B">
        <w:rPr>
          <w:rFonts w:ascii="Times New Roman" w:hAnsi="Times New Roman" w:cs="Times New Roman"/>
          <w:bCs/>
          <w:i/>
          <w:color w:val="000000"/>
        </w:rPr>
        <w:t>Torymus</w:t>
      </w:r>
      <w:proofErr w:type="spellEnd"/>
      <w:r w:rsidR="009A14FC">
        <w:rPr>
          <w:rFonts w:ascii="Times New Roman" w:hAnsi="Times New Roman" w:cs="Times New Roman"/>
          <w:bCs/>
          <w:color w:val="000000"/>
        </w:rPr>
        <w:t xml:space="preserve"> </w:t>
      </w:r>
      <w:r w:rsidR="003C15B7">
        <w:rPr>
          <w:rFonts w:ascii="Times New Roman" w:hAnsi="Times New Roman" w:cs="Times New Roman"/>
          <w:bCs/>
          <w:color w:val="000000"/>
        </w:rPr>
        <w:t>(</w:t>
      </w:r>
      <w:r w:rsidR="00994AB7">
        <w:rPr>
          <w:rFonts w:ascii="Times New Roman" w:hAnsi="Times New Roman" w:cs="Times New Roman"/>
          <w:bCs/>
          <w:color w:val="000000"/>
        </w:rPr>
        <w:t>orange, long-dashed</w:t>
      </w:r>
      <w:r w:rsidR="003C15B7">
        <w:rPr>
          <w:rFonts w:ascii="Times New Roman" w:hAnsi="Times New Roman" w:cs="Times New Roman"/>
          <w:bCs/>
          <w:color w:val="000000"/>
        </w:rPr>
        <w:t xml:space="preserve"> line) </w:t>
      </w:r>
      <w:r w:rsidR="009A14FC">
        <w:rPr>
          <w:rFonts w:ascii="Times New Roman" w:hAnsi="Times New Roman" w:cs="Times New Roman"/>
          <w:bCs/>
          <w:color w:val="000000"/>
        </w:rPr>
        <w:t xml:space="preserve">exhibits the opposite pattern. </w:t>
      </w:r>
      <w:r w:rsidR="00FC2FB1">
        <w:rPr>
          <w:rFonts w:ascii="Times New Roman" w:hAnsi="Times New Roman" w:cs="Times New Roman"/>
          <w:bCs/>
          <w:color w:val="000000"/>
        </w:rPr>
        <w:t xml:space="preserve">On willows with small leaf galls though (&lt; 8 mm), </w:t>
      </w:r>
      <w:proofErr w:type="spellStart"/>
      <w:r w:rsidR="009A14FC" w:rsidRPr="000E420B">
        <w:rPr>
          <w:rFonts w:ascii="Times New Roman" w:hAnsi="Times New Roman" w:cs="Times New Roman"/>
          <w:bCs/>
          <w:i/>
          <w:color w:val="000000"/>
        </w:rPr>
        <w:t>Mesopolobus</w:t>
      </w:r>
      <w:proofErr w:type="spellEnd"/>
      <w:r w:rsidR="00FC2FB1">
        <w:rPr>
          <w:rFonts w:ascii="Times New Roman" w:hAnsi="Times New Roman" w:cs="Times New Roman"/>
          <w:bCs/>
          <w:color w:val="000000"/>
        </w:rPr>
        <w:t xml:space="preserve"> had</w:t>
      </w:r>
      <w:r w:rsidR="009A14FC">
        <w:rPr>
          <w:rFonts w:ascii="Times New Roman" w:hAnsi="Times New Roman" w:cs="Times New Roman"/>
          <w:bCs/>
          <w:color w:val="000000"/>
        </w:rPr>
        <w:t xml:space="preserve"> the highest attack rate </w:t>
      </w:r>
      <w:r w:rsidR="00FC2FB1">
        <w:rPr>
          <w:rFonts w:ascii="Times New Roman" w:hAnsi="Times New Roman" w:cs="Times New Roman"/>
          <w:bCs/>
          <w:color w:val="000000"/>
        </w:rPr>
        <w:t>at low gall abundances (</w:t>
      </w:r>
      <w:r w:rsidR="009A14FC">
        <w:rPr>
          <w:rFonts w:ascii="Times New Roman" w:hAnsi="Times New Roman" w:cs="Times New Roman"/>
          <w:bCs/>
          <w:color w:val="000000"/>
        </w:rPr>
        <w:t>1 – 4 leaf galls per branch</w:t>
      </w:r>
      <w:r w:rsidR="00231536">
        <w:rPr>
          <w:rFonts w:ascii="Times New Roman" w:hAnsi="Times New Roman" w:cs="Times New Roman"/>
          <w:bCs/>
          <w:color w:val="000000"/>
        </w:rPr>
        <w:t xml:space="preserve">, N = </w:t>
      </w:r>
      <w:r w:rsidR="00D55474">
        <w:rPr>
          <w:rFonts w:ascii="Times New Roman" w:hAnsi="Times New Roman" w:cs="Times New Roman"/>
          <w:bCs/>
          <w:color w:val="000000"/>
        </w:rPr>
        <w:t>46</w:t>
      </w:r>
      <w:r w:rsidR="009E251E">
        <w:rPr>
          <w:rFonts w:ascii="Times New Roman" w:hAnsi="Times New Roman" w:cs="Times New Roman"/>
          <w:bCs/>
          <w:color w:val="000000"/>
        </w:rPr>
        <w:t xml:space="preserve"> </w:t>
      </w:r>
      <w:r w:rsidR="00D55474">
        <w:rPr>
          <w:rFonts w:ascii="Times New Roman" w:hAnsi="Times New Roman" w:cs="Times New Roman"/>
          <w:bCs/>
          <w:color w:val="000000"/>
        </w:rPr>
        <w:t xml:space="preserve">per </w:t>
      </w:r>
      <w:proofErr w:type="spellStart"/>
      <w:r w:rsidR="00D55474">
        <w:rPr>
          <w:rFonts w:ascii="Times New Roman" w:hAnsi="Times New Roman" w:cs="Times New Roman"/>
          <w:bCs/>
          <w:color w:val="000000"/>
        </w:rPr>
        <w:t>parasitoid</w:t>
      </w:r>
      <w:proofErr w:type="spellEnd"/>
      <w:r w:rsidR="00D55474">
        <w:rPr>
          <w:rFonts w:ascii="Times New Roman" w:hAnsi="Times New Roman" w:cs="Times New Roman"/>
          <w:bCs/>
          <w:color w:val="000000"/>
        </w:rPr>
        <w:t xml:space="preserve"> species</w:t>
      </w:r>
      <w:r w:rsidR="009A14FC">
        <w:rPr>
          <w:rFonts w:ascii="Times New Roman" w:hAnsi="Times New Roman" w:cs="Times New Roman"/>
          <w:bCs/>
          <w:color w:val="000000"/>
        </w:rPr>
        <w:t xml:space="preserve">), whereas </w:t>
      </w:r>
      <w:proofErr w:type="spellStart"/>
      <w:r w:rsidR="009A14FC" w:rsidRPr="000E420B">
        <w:rPr>
          <w:rFonts w:ascii="Times New Roman" w:hAnsi="Times New Roman" w:cs="Times New Roman"/>
          <w:bCs/>
          <w:i/>
          <w:color w:val="000000"/>
        </w:rPr>
        <w:t>Platygaster</w:t>
      </w:r>
      <w:proofErr w:type="spellEnd"/>
      <w:r w:rsidR="00FC2FB1">
        <w:rPr>
          <w:rFonts w:ascii="Times New Roman" w:hAnsi="Times New Roman" w:cs="Times New Roman"/>
          <w:bCs/>
          <w:color w:val="000000"/>
        </w:rPr>
        <w:t xml:space="preserve"> was the dominant </w:t>
      </w:r>
      <w:proofErr w:type="spellStart"/>
      <w:r w:rsidR="00FC2FB1">
        <w:rPr>
          <w:rFonts w:ascii="Times New Roman" w:hAnsi="Times New Roman" w:cs="Times New Roman"/>
          <w:bCs/>
          <w:color w:val="000000"/>
        </w:rPr>
        <w:t>parasitoid</w:t>
      </w:r>
      <w:proofErr w:type="spellEnd"/>
      <w:r w:rsidR="00FC2FB1">
        <w:rPr>
          <w:rFonts w:ascii="Times New Roman" w:hAnsi="Times New Roman" w:cs="Times New Roman"/>
          <w:bCs/>
          <w:color w:val="000000"/>
        </w:rPr>
        <w:t xml:space="preserve"> </w:t>
      </w:r>
      <w:r w:rsidR="009A14FC">
        <w:rPr>
          <w:rFonts w:ascii="Times New Roman" w:hAnsi="Times New Roman" w:cs="Times New Roman"/>
          <w:bCs/>
          <w:color w:val="000000"/>
        </w:rPr>
        <w:t xml:space="preserve">at high </w:t>
      </w:r>
      <w:r w:rsidR="00FC2FB1">
        <w:rPr>
          <w:rFonts w:ascii="Times New Roman" w:hAnsi="Times New Roman" w:cs="Times New Roman"/>
          <w:bCs/>
          <w:color w:val="000000"/>
        </w:rPr>
        <w:t>gall abundances (5 – 22 leaf galls per branch</w:t>
      </w:r>
      <w:r w:rsidR="00231536">
        <w:rPr>
          <w:rFonts w:ascii="Times New Roman" w:hAnsi="Times New Roman" w:cs="Times New Roman"/>
          <w:bCs/>
          <w:color w:val="000000"/>
        </w:rPr>
        <w:t xml:space="preserve">, N = </w:t>
      </w:r>
      <w:r w:rsidR="00D55474">
        <w:rPr>
          <w:rFonts w:ascii="Times New Roman" w:hAnsi="Times New Roman" w:cs="Times New Roman"/>
          <w:bCs/>
          <w:color w:val="000000"/>
        </w:rPr>
        <w:t>35</w:t>
      </w:r>
      <w:r w:rsidR="009E251E">
        <w:rPr>
          <w:rFonts w:ascii="Times New Roman" w:hAnsi="Times New Roman" w:cs="Times New Roman"/>
          <w:bCs/>
          <w:color w:val="000000"/>
        </w:rPr>
        <w:t xml:space="preserve"> </w:t>
      </w:r>
      <w:r w:rsidR="00D55474">
        <w:rPr>
          <w:rFonts w:ascii="Times New Roman" w:hAnsi="Times New Roman" w:cs="Times New Roman"/>
          <w:bCs/>
          <w:color w:val="000000"/>
        </w:rPr>
        <w:t xml:space="preserve">per </w:t>
      </w:r>
      <w:proofErr w:type="spellStart"/>
      <w:r w:rsidR="00D55474">
        <w:rPr>
          <w:rFonts w:ascii="Times New Roman" w:hAnsi="Times New Roman" w:cs="Times New Roman"/>
          <w:bCs/>
          <w:color w:val="000000"/>
        </w:rPr>
        <w:t>parasitoid</w:t>
      </w:r>
      <w:proofErr w:type="spellEnd"/>
      <w:r w:rsidR="00D55474">
        <w:rPr>
          <w:rFonts w:ascii="Times New Roman" w:hAnsi="Times New Roman" w:cs="Times New Roman"/>
          <w:bCs/>
          <w:color w:val="000000"/>
        </w:rPr>
        <w:t xml:space="preserve"> species</w:t>
      </w:r>
      <w:r w:rsidR="00FC2FB1">
        <w:rPr>
          <w:rFonts w:ascii="Times New Roman" w:hAnsi="Times New Roman" w:cs="Times New Roman"/>
          <w:bCs/>
          <w:color w:val="000000"/>
        </w:rPr>
        <w:t xml:space="preserve">). </w:t>
      </w:r>
      <w:r w:rsidR="00FC2FB1" w:rsidRPr="00804B90">
        <w:rPr>
          <w:rFonts w:ascii="Times New Roman" w:hAnsi="Times New Roman" w:cs="Times New Roman"/>
          <w:color w:val="000000"/>
        </w:rPr>
        <w:t>Lines correspond to slopes estimated from generalized linear models</w:t>
      </w:r>
      <w:r w:rsidR="00B12EB8">
        <w:rPr>
          <w:rFonts w:ascii="Times New Roman" w:hAnsi="Times New Roman" w:cs="Times New Roman"/>
          <w:color w:val="000000"/>
        </w:rPr>
        <w:t xml:space="preserve"> (GLMs)</w:t>
      </w:r>
      <w:r w:rsidR="00FC2FB1">
        <w:rPr>
          <w:rFonts w:ascii="Times New Roman" w:hAnsi="Times New Roman" w:cs="Times New Roman"/>
          <w:color w:val="000000"/>
        </w:rPr>
        <w:t>.</w:t>
      </w:r>
      <w:r w:rsidR="003A5A4F">
        <w:rPr>
          <w:rFonts w:ascii="Times New Roman" w:hAnsi="Times New Roman" w:cs="Times New Roman"/>
          <w:color w:val="000000"/>
        </w:rPr>
        <w:t xml:space="preserve"> Points were jittered slightly to avoid overlapping values.</w:t>
      </w:r>
    </w:p>
    <w:p w14:paraId="36465ABD" w14:textId="77777777" w:rsidR="00804B90" w:rsidRPr="00804B90" w:rsidRDefault="00804B9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p>
    <w:p w14:paraId="70232E76" w14:textId="06735046" w:rsidR="00455202" w:rsidRDefault="00804B90" w:rsidP="005F6C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pPr>
      <w:r w:rsidRPr="00804B90">
        <w:rPr>
          <w:rFonts w:ascii="Times New Roman" w:hAnsi="Times New Roman" w:cs="Times New Roman"/>
          <w:b/>
          <w:bCs/>
          <w:color w:val="000000"/>
        </w:rPr>
        <w:t>Fig</w:t>
      </w:r>
      <w:r w:rsidR="00E35FC3">
        <w:rPr>
          <w:rFonts w:ascii="Times New Roman" w:hAnsi="Times New Roman" w:cs="Times New Roman"/>
          <w:b/>
          <w:bCs/>
          <w:color w:val="000000"/>
        </w:rPr>
        <w:t>.</w:t>
      </w:r>
      <w:r w:rsidRPr="00804B90">
        <w:rPr>
          <w:rFonts w:ascii="Times New Roman" w:hAnsi="Times New Roman" w:cs="Times New Roman"/>
          <w:b/>
          <w:bCs/>
          <w:color w:val="000000"/>
        </w:rPr>
        <w:t xml:space="preserve"> </w:t>
      </w:r>
      <w:r w:rsidR="00E35FC3">
        <w:rPr>
          <w:rFonts w:ascii="Times New Roman" w:hAnsi="Times New Roman" w:cs="Times New Roman"/>
          <w:b/>
          <w:bCs/>
          <w:color w:val="000000"/>
        </w:rPr>
        <w:t>6</w:t>
      </w:r>
      <w:r w:rsidR="00695497">
        <w:rPr>
          <w:rFonts w:ascii="Times New Roman" w:hAnsi="Times New Roman" w:cs="Times New Roman"/>
          <w:color w:val="000000"/>
        </w:rPr>
        <w:t xml:space="preserve">. </w:t>
      </w:r>
      <w:r w:rsidR="00E35FC3">
        <w:rPr>
          <w:rFonts w:ascii="Times New Roman" w:hAnsi="Times New Roman" w:cs="Times New Roman"/>
          <w:color w:val="000000"/>
        </w:rPr>
        <w:t xml:space="preserve">Increasing </w:t>
      </w:r>
      <w:r w:rsidR="00F769ED">
        <w:rPr>
          <w:rFonts w:ascii="Times New Roman" w:hAnsi="Times New Roman" w:cs="Times New Roman"/>
          <w:color w:val="000000"/>
        </w:rPr>
        <w:t xml:space="preserve">willow </w:t>
      </w:r>
      <w:r w:rsidR="00693343">
        <w:rPr>
          <w:rFonts w:ascii="Times New Roman" w:hAnsi="Times New Roman" w:cs="Times New Roman"/>
          <w:color w:val="000000"/>
        </w:rPr>
        <w:t>(</w:t>
      </w:r>
      <w:r w:rsidR="00693343" w:rsidRPr="000E420B">
        <w:rPr>
          <w:rFonts w:ascii="Times New Roman" w:hAnsi="Times New Roman" w:cs="Times New Roman"/>
          <w:i/>
          <w:color w:val="000000"/>
        </w:rPr>
        <w:t xml:space="preserve">Salix </w:t>
      </w:r>
      <w:proofErr w:type="spellStart"/>
      <w:r w:rsidR="00693343" w:rsidRPr="000E420B">
        <w:rPr>
          <w:rFonts w:ascii="Times New Roman" w:hAnsi="Times New Roman" w:cs="Times New Roman"/>
          <w:i/>
          <w:color w:val="000000"/>
        </w:rPr>
        <w:t>hookeriana</w:t>
      </w:r>
      <w:proofErr w:type="spellEnd"/>
      <w:r w:rsidR="00693343">
        <w:rPr>
          <w:rFonts w:ascii="Times New Roman" w:hAnsi="Times New Roman" w:cs="Times New Roman"/>
          <w:color w:val="000000"/>
        </w:rPr>
        <w:t>)</w:t>
      </w:r>
      <w:r w:rsidR="00F769ED">
        <w:rPr>
          <w:rFonts w:ascii="Times New Roman" w:hAnsi="Times New Roman" w:cs="Times New Roman"/>
          <w:color w:val="000000"/>
        </w:rPr>
        <w:t xml:space="preserve"> genetic variation</w:t>
      </w:r>
      <w:r w:rsidR="00693343">
        <w:rPr>
          <w:rFonts w:ascii="Times New Roman" w:hAnsi="Times New Roman" w:cs="Times New Roman"/>
          <w:color w:val="000000"/>
        </w:rPr>
        <w:t xml:space="preserve"> </w:t>
      </w:r>
      <w:r w:rsidR="00E35FC3">
        <w:rPr>
          <w:rFonts w:ascii="Times New Roman" w:hAnsi="Times New Roman" w:cs="Times New Roman"/>
          <w:color w:val="000000"/>
        </w:rPr>
        <w:t xml:space="preserve">results in </w:t>
      </w:r>
      <w:r w:rsidR="00693343">
        <w:rPr>
          <w:rFonts w:ascii="Times New Roman" w:hAnsi="Times New Roman" w:cs="Times New Roman"/>
          <w:color w:val="000000"/>
        </w:rPr>
        <w:t>a more complex plant-insect food web</w:t>
      </w:r>
      <w:r w:rsidR="00E35FC3">
        <w:rPr>
          <w:rFonts w:ascii="Times New Roman" w:hAnsi="Times New Roman" w:cs="Times New Roman"/>
          <w:color w:val="000000"/>
        </w:rPr>
        <w:t xml:space="preserve"> due to complementarity in trophic interactions. </w:t>
      </w:r>
      <w:r w:rsidR="00695497">
        <w:rPr>
          <w:rFonts w:ascii="Times New Roman" w:hAnsi="Times New Roman" w:cs="Times New Roman"/>
          <w:color w:val="000000"/>
        </w:rPr>
        <w:t>Specifically, we found that t</w:t>
      </w:r>
      <w:r w:rsidR="00031B02">
        <w:rPr>
          <w:rFonts w:ascii="Times New Roman" w:hAnsi="Times New Roman" w:cs="Times New Roman"/>
          <w:color w:val="000000"/>
        </w:rPr>
        <w:t xml:space="preserve">he </w:t>
      </w:r>
      <w:r w:rsidR="00094C79">
        <w:rPr>
          <w:rFonts w:ascii="Times New Roman" w:hAnsi="Times New Roman" w:cs="Times New Roman"/>
          <w:color w:val="000000"/>
        </w:rPr>
        <w:t xml:space="preserve">average </w:t>
      </w:r>
      <w:r w:rsidR="00031B02">
        <w:rPr>
          <w:rFonts w:ascii="Times New Roman" w:hAnsi="Times New Roman" w:cs="Times New Roman"/>
          <w:color w:val="000000"/>
        </w:rPr>
        <w:t>complexity (</w:t>
      </w:r>
      <w:proofErr w:type="spellStart"/>
      <w:r w:rsidR="00031B02" w:rsidRPr="00B75E47">
        <w:rPr>
          <w:rFonts w:ascii="Times New Roman" w:hAnsi="Times New Roman" w:cs="Times New Roman"/>
          <w:i/>
          <w:color w:val="000000"/>
        </w:rPr>
        <w:t>LD</w:t>
      </w:r>
      <w:r w:rsidR="00031B02" w:rsidRPr="00B75E47">
        <w:rPr>
          <w:rFonts w:ascii="Times New Roman" w:hAnsi="Times New Roman" w:cs="Times New Roman"/>
          <w:i/>
          <w:color w:val="000000"/>
          <w:vertAlign w:val="subscript"/>
        </w:rPr>
        <w:t>q</w:t>
      </w:r>
      <w:proofErr w:type="spellEnd"/>
      <w:r w:rsidR="00BF1B26">
        <w:rPr>
          <w:rFonts w:ascii="Times New Roman" w:hAnsi="Times New Roman" w:cs="Times New Roman"/>
          <w:color w:val="000000"/>
        </w:rPr>
        <w:t>, quantitative-</w:t>
      </w:r>
      <w:r w:rsidR="00494F8E">
        <w:rPr>
          <w:rFonts w:ascii="Times New Roman" w:hAnsi="Times New Roman" w:cs="Times New Roman"/>
          <w:color w:val="000000"/>
        </w:rPr>
        <w:t>weighted linkage density)</w:t>
      </w:r>
      <w:r w:rsidR="00031B02" w:rsidRPr="00804B90">
        <w:rPr>
          <w:rFonts w:ascii="Times New Roman" w:hAnsi="Times New Roman" w:cs="Times New Roman"/>
          <w:color w:val="000000"/>
        </w:rPr>
        <w:t xml:space="preserve"> </w:t>
      </w:r>
      <w:r w:rsidR="00031B02">
        <w:rPr>
          <w:rFonts w:ascii="Times New Roman" w:hAnsi="Times New Roman" w:cs="Times New Roman"/>
          <w:color w:val="000000"/>
        </w:rPr>
        <w:t>of the plant-in</w:t>
      </w:r>
      <w:r w:rsidR="00094C79">
        <w:rPr>
          <w:rFonts w:ascii="Times New Roman" w:hAnsi="Times New Roman" w:cs="Times New Roman"/>
          <w:color w:val="000000"/>
        </w:rPr>
        <w:t xml:space="preserve">sect food web increased by </w:t>
      </w:r>
      <w:ins w:id="422" w:author="Matthew Barbour" w:date="2015-10-19T15:28:00Z">
        <w:r w:rsidR="00683CFE">
          <w:rPr>
            <w:rFonts w:ascii="Times New Roman" w:hAnsi="Times New Roman" w:cs="Times New Roman"/>
            <w:color w:val="000000"/>
          </w:rPr>
          <w:t>2</w:t>
        </w:r>
      </w:ins>
      <w:r w:rsidR="00094C79">
        <w:rPr>
          <w:rFonts w:ascii="Times New Roman" w:hAnsi="Times New Roman" w:cs="Times New Roman"/>
          <w:color w:val="000000"/>
        </w:rPr>
        <w:t xml:space="preserve">0% </w:t>
      </w:r>
      <w:r w:rsidR="005A1FAF">
        <w:rPr>
          <w:rFonts w:ascii="Times New Roman" w:hAnsi="Times New Roman" w:cs="Times New Roman"/>
          <w:color w:val="000000"/>
        </w:rPr>
        <w:t>over the</w:t>
      </w:r>
      <w:r w:rsidR="00F769ED">
        <w:rPr>
          <w:rFonts w:ascii="Times New Roman" w:hAnsi="Times New Roman" w:cs="Times New Roman"/>
          <w:color w:val="000000"/>
        </w:rPr>
        <w:t xml:space="preserve"> range of genetic variation (number</w:t>
      </w:r>
      <w:r w:rsidR="00031B02">
        <w:rPr>
          <w:rFonts w:ascii="Times New Roman" w:hAnsi="Times New Roman" w:cs="Times New Roman"/>
          <w:color w:val="000000"/>
        </w:rPr>
        <w:t xml:space="preserve"> of genotypes) in the </w:t>
      </w:r>
      <w:r w:rsidR="00AD74DE">
        <w:rPr>
          <w:rFonts w:ascii="Times New Roman" w:hAnsi="Times New Roman" w:cs="Times New Roman"/>
          <w:color w:val="000000"/>
        </w:rPr>
        <w:t xml:space="preserve">experimental population of </w:t>
      </w:r>
      <w:r w:rsidR="00031B02">
        <w:rPr>
          <w:rFonts w:ascii="Times New Roman" w:hAnsi="Times New Roman" w:cs="Times New Roman"/>
          <w:color w:val="000000"/>
        </w:rPr>
        <w:t>willow</w:t>
      </w:r>
      <w:r w:rsidR="00AD74DE">
        <w:rPr>
          <w:rFonts w:ascii="Times New Roman" w:hAnsi="Times New Roman" w:cs="Times New Roman"/>
          <w:color w:val="000000"/>
        </w:rPr>
        <w:t>s</w:t>
      </w:r>
      <w:r w:rsidR="00031B02">
        <w:rPr>
          <w:rFonts w:ascii="Times New Roman" w:hAnsi="Times New Roman" w:cs="Times New Roman"/>
          <w:color w:val="000000"/>
        </w:rPr>
        <w:t xml:space="preserve">. </w:t>
      </w:r>
      <w:r w:rsidR="00695497">
        <w:rPr>
          <w:rFonts w:ascii="Times New Roman" w:hAnsi="Times New Roman" w:cs="Times New Roman"/>
          <w:color w:val="000000"/>
        </w:rPr>
        <w:t>Grey</w:t>
      </w:r>
      <w:r w:rsidR="00FB0960">
        <w:rPr>
          <w:rFonts w:ascii="Times New Roman" w:hAnsi="Times New Roman" w:cs="Times New Roman"/>
          <w:color w:val="000000"/>
        </w:rPr>
        <w:t xml:space="preserve"> circles correspond to </w:t>
      </w:r>
      <w:ins w:id="423" w:author="Matthew Barbour" w:date="2015-10-19T15:28:00Z">
        <w:r w:rsidR="00683CFE">
          <w:rPr>
            <w:rFonts w:ascii="Times New Roman" w:hAnsi="Times New Roman" w:cs="Times New Roman"/>
            <w:color w:val="000000"/>
          </w:rPr>
          <w:t xml:space="preserve">the average </w:t>
        </w:r>
      </w:ins>
      <w:r w:rsidR="001F4E05">
        <w:rPr>
          <w:rFonts w:ascii="Times New Roman" w:hAnsi="Times New Roman" w:cs="Times New Roman"/>
          <w:color w:val="000000"/>
        </w:rPr>
        <w:t>food-web complexity</w:t>
      </w:r>
      <w:r w:rsidR="00695497">
        <w:rPr>
          <w:rFonts w:ascii="Times New Roman" w:hAnsi="Times New Roman" w:cs="Times New Roman"/>
          <w:color w:val="000000"/>
        </w:rPr>
        <w:t xml:space="preserve"> estimates for</w:t>
      </w:r>
      <w:r w:rsidR="00094C79">
        <w:rPr>
          <w:rFonts w:ascii="Times New Roman" w:hAnsi="Times New Roman" w:cs="Times New Roman"/>
          <w:color w:val="000000"/>
        </w:rPr>
        <w:t xml:space="preserve"> </w:t>
      </w:r>
      <w:ins w:id="424" w:author="Matthew Barbour" w:date="2015-10-19T15:28:00Z">
        <w:r w:rsidR="00683CFE">
          <w:rPr>
            <w:rFonts w:ascii="Times New Roman" w:hAnsi="Times New Roman" w:cs="Times New Roman"/>
            <w:color w:val="000000"/>
          </w:rPr>
          <w:t>each replicate simulation</w:t>
        </w:r>
      </w:ins>
      <w:r w:rsidR="00D0752A">
        <w:rPr>
          <w:rFonts w:ascii="Times New Roman" w:hAnsi="Times New Roman" w:cs="Times New Roman"/>
          <w:color w:val="000000"/>
        </w:rPr>
        <w:t xml:space="preserve"> </w:t>
      </w:r>
      <w:r w:rsidR="00DC5655">
        <w:rPr>
          <w:rFonts w:ascii="Times New Roman" w:hAnsi="Times New Roman" w:cs="Times New Roman"/>
          <w:color w:val="000000"/>
        </w:rPr>
        <w:t xml:space="preserve">(N = </w:t>
      </w:r>
      <w:ins w:id="425" w:author="Matthew Barbour" w:date="2015-10-19T15:29:00Z">
        <w:r w:rsidR="00683CFE">
          <w:rPr>
            <w:rFonts w:ascii="Times New Roman" w:hAnsi="Times New Roman" w:cs="Times New Roman"/>
            <w:color w:val="000000"/>
          </w:rPr>
          <w:t>40 for each level of genetic variation)</w:t>
        </w:r>
      </w:ins>
      <w:r w:rsidR="00FB0960">
        <w:rPr>
          <w:rFonts w:ascii="Times New Roman" w:hAnsi="Times New Roman" w:cs="Times New Roman"/>
          <w:color w:val="000000"/>
        </w:rPr>
        <w:t xml:space="preserve">, whereas </w:t>
      </w:r>
      <w:r w:rsidR="00695497">
        <w:rPr>
          <w:rFonts w:ascii="Times New Roman" w:hAnsi="Times New Roman" w:cs="Times New Roman"/>
          <w:color w:val="000000"/>
        </w:rPr>
        <w:t>blue</w:t>
      </w:r>
      <w:r w:rsidR="00FB0960">
        <w:rPr>
          <w:rFonts w:ascii="Times New Roman" w:hAnsi="Times New Roman" w:cs="Times New Roman"/>
          <w:color w:val="000000"/>
        </w:rPr>
        <w:t xml:space="preserve"> circles correspond to </w:t>
      </w:r>
      <w:r w:rsidR="00693343">
        <w:rPr>
          <w:rFonts w:ascii="Times New Roman" w:hAnsi="Times New Roman" w:cs="Times New Roman"/>
          <w:color w:val="000000"/>
        </w:rPr>
        <w:t xml:space="preserve">the </w:t>
      </w:r>
      <w:ins w:id="426" w:author="Matthew Barbour" w:date="2015-10-19T15:30:00Z">
        <w:r w:rsidR="00683CFE">
          <w:rPr>
            <w:rFonts w:ascii="Times New Roman" w:hAnsi="Times New Roman" w:cs="Times New Roman"/>
            <w:color w:val="000000"/>
          </w:rPr>
          <w:t xml:space="preserve">overall </w:t>
        </w:r>
      </w:ins>
      <w:r w:rsidR="00FB0960">
        <w:rPr>
          <w:rFonts w:ascii="Times New Roman" w:hAnsi="Times New Roman" w:cs="Times New Roman"/>
          <w:color w:val="000000"/>
        </w:rPr>
        <w:t>average</w:t>
      </w:r>
      <w:r w:rsidR="00094C79">
        <w:rPr>
          <w:rFonts w:ascii="Times New Roman" w:hAnsi="Times New Roman" w:cs="Times New Roman"/>
          <w:color w:val="000000"/>
        </w:rPr>
        <w:t xml:space="preserve"> </w:t>
      </w:r>
      <w:r w:rsidR="00693343">
        <w:rPr>
          <w:rFonts w:ascii="Times New Roman" w:hAnsi="Times New Roman" w:cs="Times New Roman"/>
          <w:color w:val="000000"/>
        </w:rPr>
        <w:t xml:space="preserve">complexity of </w:t>
      </w:r>
      <w:r w:rsidR="00094C79">
        <w:rPr>
          <w:rFonts w:ascii="Times New Roman" w:hAnsi="Times New Roman" w:cs="Times New Roman"/>
          <w:color w:val="000000"/>
        </w:rPr>
        <w:t>food web</w:t>
      </w:r>
      <w:r w:rsidR="00693343">
        <w:rPr>
          <w:rFonts w:ascii="Times New Roman" w:hAnsi="Times New Roman" w:cs="Times New Roman"/>
          <w:color w:val="000000"/>
        </w:rPr>
        <w:t>s</w:t>
      </w:r>
      <w:r w:rsidR="00FB0960">
        <w:rPr>
          <w:rFonts w:ascii="Times New Roman" w:hAnsi="Times New Roman" w:cs="Times New Roman"/>
          <w:color w:val="000000"/>
        </w:rPr>
        <w:t xml:space="preserve"> at each level of genetic variation. </w:t>
      </w:r>
      <w:ins w:id="427" w:author="Matthew Barbour" w:date="2015-10-19T17:55:00Z">
        <w:r w:rsidR="00FA53DB">
          <w:rPr>
            <w:rFonts w:ascii="Times New Roman" w:hAnsi="Times New Roman" w:cs="Times New Roman"/>
            <w:color w:val="000000"/>
          </w:rPr>
          <w:t xml:space="preserve">Black circles correspond to the average complexity of </w:t>
        </w:r>
      </w:ins>
      <w:ins w:id="428" w:author="Matthew Barbour" w:date="2015-11-02T17:17:00Z">
        <w:r w:rsidR="00F862B9">
          <w:rPr>
            <w:rFonts w:ascii="Times New Roman" w:hAnsi="Times New Roman" w:cs="Times New Roman"/>
            <w:color w:val="000000"/>
          </w:rPr>
          <w:t xml:space="preserve">1-genotype mixtures </w:t>
        </w:r>
      </w:ins>
      <w:ins w:id="429" w:author="Matthew Barbour" w:date="2015-10-19T17:55:00Z">
        <w:r w:rsidR="00FA53DB">
          <w:rPr>
            <w:rFonts w:ascii="Times New Roman" w:hAnsi="Times New Roman" w:cs="Times New Roman"/>
            <w:color w:val="000000"/>
          </w:rPr>
          <w:t>at 4 different levels of sampling effort</w:t>
        </w:r>
      </w:ins>
      <w:ins w:id="430" w:author="Matthew Barbour" w:date="2015-10-19T17:57:00Z">
        <w:r w:rsidR="00FA53DB">
          <w:rPr>
            <w:rFonts w:ascii="Times New Roman" w:hAnsi="Times New Roman" w:cs="Times New Roman"/>
            <w:color w:val="000000"/>
          </w:rPr>
          <w:t xml:space="preserve"> (i.e. plants sampled)</w:t>
        </w:r>
      </w:ins>
      <w:ins w:id="431" w:author="Matthew Barbour" w:date="2015-10-19T17:55:00Z">
        <w:r w:rsidR="00FA53DB">
          <w:rPr>
            <w:rFonts w:ascii="Times New Roman" w:hAnsi="Times New Roman" w:cs="Times New Roman"/>
            <w:color w:val="000000"/>
          </w:rPr>
          <w:t xml:space="preserve">, and the dashed line represents </w:t>
        </w:r>
      </w:ins>
      <w:ins w:id="432" w:author="Matthew Barbour" w:date="2015-10-19T17:57:00Z">
        <w:r w:rsidR="00FA53DB">
          <w:rPr>
            <w:rFonts w:ascii="Times New Roman" w:hAnsi="Times New Roman" w:cs="Times New Roman"/>
            <w:color w:val="000000"/>
          </w:rPr>
          <w:t xml:space="preserve">the </w:t>
        </w:r>
      </w:ins>
      <w:ins w:id="433" w:author="Matthew Barbour" w:date="2015-10-19T17:55:00Z">
        <w:r w:rsidR="00FA53DB">
          <w:rPr>
            <w:rFonts w:ascii="Times New Roman" w:hAnsi="Times New Roman" w:cs="Times New Roman"/>
            <w:color w:val="000000"/>
          </w:rPr>
          <w:t xml:space="preserve">predicted increase in complexity </w:t>
        </w:r>
      </w:ins>
      <w:ins w:id="434" w:author="Matthew Barbour" w:date="2015-11-02T17:18:00Z">
        <w:r w:rsidR="00F862B9">
          <w:rPr>
            <w:rFonts w:ascii="Times New Roman" w:hAnsi="Times New Roman" w:cs="Times New Roman"/>
            <w:color w:val="000000"/>
          </w:rPr>
          <w:t xml:space="preserve">of 1-genotype mixtures </w:t>
        </w:r>
      </w:ins>
      <w:ins w:id="435" w:author="Matthew Barbour" w:date="2015-10-19T17:55:00Z">
        <w:r w:rsidR="00FA53DB">
          <w:rPr>
            <w:rFonts w:ascii="Times New Roman" w:hAnsi="Times New Roman" w:cs="Times New Roman"/>
            <w:color w:val="000000"/>
          </w:rPr>
          <w:t xml:space="preserve">with </w:t>
        </w:r>
      </w:ins>
      <w:ins w:id="436" w:author="Matthew Barbour" w:date="2015-10-19T17:57:00Z">
        <w:r w:rsidR="00FA53DB">
          <w:rPr>
            <w:rFonts w:ascii="Times New Roman" w:hAnsi="Times New Roman" w:cs="Times New Roman"/>
            <w:color w:val="000000"/>
          </w:rPr>
          <w:t>greater</w:t>
        </w:r>
      </w:ins>
      <w:ins w:id="437" w:author="Matthew Barbour" w:date="2015-10-19T17:55:00Z">
        <w:r w:rsidR="00FA53DB">
          <w:rPr>
            <w:rFonts w:ascii="Times New Roman" w:hAnsi="Times New Roman" w:cs="Times New Roman"/>
            <w:color w:val="000000"/>
          </w:rPr>
          <w:t xml:space="preserve"> sampling effort. </w:t>
        </w:r>
      </w:ins>
      <w:r w:rsidR="00695497">
        <w:rPr>
          <w:rFonts w:ascii="Times New Roman" w:hAnsi="Times New Roman" w:cs="Times New Roman"/>
          <w:color w:val="000000"/>
        </w:rPr>
        <w:t>The inset shows how the average composition of trophic interactions (willow-gall and gall-</w:t>
      </w:r>
      <w:proofErr w:type="spellStart"/>
      <w:r w:rsidR="00695497">
        <w:rPr>
          <w:rFonts w:ascii="Times New Roman" w:hAnsi="Times New Roman" w:cs="Times New Roman"/>
          <w:color w:val="000000"/>
        </w:rPr>
        <w:t>parasitoid</w:t>
      </w:r>
      <w:proofErr w:type="spellEnd"/>
      <w:r w:rsidR="00695497">
        <w:rPr>
          <w:rFonts w:ascii="Times New Roman" w:hAnsi="Times New Roman" w:cs="Times New Roman"/>
          <w:color w:val="000000"/>
        </w:rPr>
        <w:t xml:space="preserve">) differed by 73% among willow genotypes (PERMANOVA on Bray-Curtis dissimilarities, </w:t>
      </w:r>
      <w:r w:rsidR="00695497" w:rsidRPr="0080039B">
        <w:rPr>
          <w:rFonts w:ascii="Times New Roman" w:hAnsi="Times New Roman" w:cs="Times New Roman"/>
          <w:i/>
          <w:color w:val="000000"/>
        </w:rPr>
        <w:t>F</w:t>
      </w:r>
      <w:r w:rsidR="00695497" w:rsidRPr="0080039B">
        <w:rPr>
          <w:rFonts w:ascii="Times New Roman" w:hAnsi="Times New Roman" w:cs="Times New Roman"/>
          <w:color w:val="000000"/>
          <w:vertAlign w:val="subscript"/>
        </w:rPr>
        <w:t>22</w:t>
      </w:r>
      <w:proofErr w:type="gramStart"/>
      <w:r w:rsidR="00695497" w:rsidRPr="0080039B">
        <w:rPr>
          <w:rFonts w:ascii="Times New Roman" w:hAnsi="Times New Roman" w:cs="Times New Roman"/>
          <w:color w:val="000000"/>
          <w:vertAlign w:val="subscript"/>
        </w:rPr>
        <w:t>,89</w:t>
      </w:r>
      <w:proofErr w:type="gramEnd"/>
      <w:r w:rsidR="00695497" w:rsidRPr="0080039B">
        <w:rPr>
          <w:rFonts w:ascii="Times New Roman" w:hAnsi="Times New Roman" w:cs="Times New Roman"/>
          <w:color w:val="000000"/>
          <w:vertAlign w:val="subscript"/>
        </w:rPr>
        <w:t xml:space="preserve"> </w:t>
      </w:r>
      <w:r w:rsidR="00695497">
        <w:rPr>
          <w:rFonts w:ascii="Times New Roman" w:hAnsi="Times New Roman" w:cs="Times New Roman"/>
          <w:color w:val="000000"/>
        </w:rPr>
        <w:t xml:space="preserve">= 1.90, </w:t>
      </w:r>
      <w:r w:rsidR="00695497" w:rsidRPr="0080039B">
        <w:rPr>
          <w:rFonts w:ascii="Times New Roman" w:hAnsi="Times New Roman" w:cs="Times New Roman"/>
          <w:i/>
          <w:color w:val="000000"/>
        </w:rPr>
        <w:t>P</w:t>
      </w:r>
      <w:r w:rsidR="00695497">
        <w:rPr>
          <w:rFonts w:ascii="Times New Roman" w:hAnsi="Times New Roman" w:cs="Times New Roman"/>
          <w:color w:val="000000"/>
        </w:rPr>
        <w:t xml:space="preserve"> = 0.001), suggesting an important role of complementarity in determining food-web complexity. In this ordination plot, </w:t>
      </w:r>
      <w:r w:rsidR="00094C79">
        <w:rPr>
          <w:rFonts w:ascii="Times New Roman" w:hAnsi="Times New Roman" w:cs="Times New Roman"/>
          <w:color w:val="000000"/>
        </w:rPr>
        <w:t>b</w:t>
      </w:r>
      <w:r w:rsidR="00FB0960">
        <w:rPr>
          <w:rFonts w:ascii="Times New Roman" w:hAnsi="Times New Roman" w:cs="Times New Roman"/>
          <w:color w:val="000000"/>
        </w:rPr>
        <w:t>lack letters and grey ovals correspond to the centroid and standard error of the centroid</w:t>
      </w:r>
      <w:r w:rsidR="00695497">
        <w:rPr>
          <w:rFonts w:ascii="Times New Roman" w:hAnsi="Times New Roman" w:cs="Times New Roman"/>
          <w:color w:val="000000"/>
        </w:rPr>
        <w:t>, respectively,</w:t>
      </w:r>
      <w:r w:rsidR="00FB0960">
        <w:rPr>
          <w:rFonts w:ascii="Times New Roman" w:hAnsi="Times New Roman" w:cs="Times New Roman"/>
          <w:color w:val="000000"/>
        </w:rPr>
        <w:t xml:space="preserve"> for </w:t>
      </w:r>
      <w:r w:rsidR="00695497">
        <w:rPr>
          <w:rFonts w:ascii="Times New Roman" w:hAnsi="Times New Roman" w:cs="Times New Roman"/>
          <w:color w:val="000000"/>
        </w:rPr>
        <w:t xml:space="preserve">the composition of trophic interactions found on </w:t>
      </w:r>
      <w:r w:rsidR="00FB0960">
        <w:rPr>
          <w:rFonts w:ascii="Times New Roman" w:hAnsi="Times New Roman" w:cs="Times New Roman"/>
          <w:color w:val="000000"/>
        </w:rPr>
        <w:t>each willow genotype</w:t>
      </w:r>
      <w:r w:rsidR="00695497">
        <w:rPr>
          <w:rFonts w:ascii="Times New Roman" w:hAnsi="Times New Roman" w:cs="Times New Roman"/>
          <w:color w:val="000000"/>
        </w:rPr>
        <w:t xml:space="preserve">. Centroids and their standard errors were </w:t>
      </w:r>
      <w:r w:rsidR="00B41997">
        <w:rPr>
          <w:rFonts w:ascii="Times New Roman" w:hAnsi="Times New Roman" w:cs="Times New Roman"/>
          <w:color w:val="000000"/>
        </w:rPr>
        <w:t>calculated from a constrained analysis of principal coordinates (CAP) on Bray-Curtis dissimilarities</w:t>
      </w:r>
      <w:r w:rsidR="00EB7CEA">
        <w:rPr>
          <w:rFonts w:ascii="Times New Roman" w:hAnsi="Times New Roman" w:cs="Times New Roman"/>
          <w:color w:val="000000"/>
          <w:sz w:val="20"/>
          <w:szCs w:val="20"/>
        </w:rPr>
        <w:t>.</w:t>
      </w:r>
    </w:p>
    <w:sectPr w:rsidR="00455202" w:rsidSect="005262D7">
      <w:pgSz w:w="12240" w:h="15840"/>
      <w:pgMar w:top="1440" w:right="1797" w:bottom="1440" w:left="1797" w:header="720" w:footer="720" w:gutter="0"/>
      <w:lnNumType w:countBy="1" w:restart="continuous"/>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Verdana">
    <w:panose1 w:val="020B0604030504040204"/>
    <w:charset w:val="00"/>
    <w:family w:val="auto"/>
    <w:pitch w:val="variable"/>
    <w:sig w:usb0="A10006FF" w:usb1="4000205B" w:usb2="00000010" w:usb3="00000000" w:csb0="0000019F" w:csb1="00000000"/>
  </w:font>
  <w:font w:name="STIXGeneral-Regular">
    <w:panose1 w:val="00000000000000000000"/>
    <w:charset w:val="00"/>
    <w:family w:val="auto"/>
    <w:pitch w:val="variable"/>
    <w:sig w:usb0="A00002FF" w:usb1="4203FDFF" w:usb2="02000020" w:usb3="00000000" w:csb0="800001FF" w:csb1="00000000"/>
  </w:font>
  <w:font w:name="Cambria Math">
    <w:panose1 w:val="02040503050406030204"/>
    <w:charset w:val="00"/>
    <w:family w:val="auto"/>
    <w:pitch w:val="variable"/>
    <w:sig w:usb0="E00002FF" w:usb1="420024FF" w:usb2="00000000" w:usb3="00000000" w:csb0="0000019F" w:csb1="00000000"/>
  </w:font>
  <w:font w:name="Times">
    <w:panose1 w:val="02000500000000000000"/>
    <w:charset w:val="00"/>
    <w:family w:val="auto"/>
    <w:pitch w:val="variable"/>
    <w:sig w:usb0="00000003" w:usb1="00000000" w:usb2="00000000" w:usb3="00000000" w:csb0="00000001" w:csb1="00000000"/>
  </w:font>
  <w:font w:name="Nueva Std Bold">
    <w:panose1 w:val="020B08030705040202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08706F"/>
    <w:multiLevelType w:val="hybridMultilevel"/>
    <w:tmpl w:val="AA027D70"/>
    <w:lvl w:ilvl="0" w:tplc="9CC0109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66E1BF9"/>
    <w:multiLevelType w:val="hybridMultilevel"/>
    <w:tmpl w:val="B03C7B3E"/>
    <w:lvl w:ilvl="0" w:tplc="FB4E68D2">
      <w:numFmt w:val="bullet"/>
      <w:lvlText w:val="-"/>
      <w:lvlJc w:val="left"/>
      <w:pPr>
        <w:ind w:left="420" w:hanging="360"/>
      </w:pPr>
      <w:rPr>
        <w:rFonts w:ascii="Times New Roman" w:eastAsiaTheme="minorHAnsi" w:hAnsi="Times New Roman" w:cs="Times New Roman" w:hint="default"/>
      </w:rPr>
    </w:lvl>
    <w:lvl w:ilvl="1" w:tplc="04090003" w:tentative="1">
      <w:start w:val="1"/>
      <w:numFmt w:val="bullet"/>
      <w:lvlText w:val="o"/>
      <w:lvlJc w:val="left"/>
      <w:pPr>
        <w:ind w:left="1140" w:hanging="360"/>
      </w:pPr>
      <w:rPr>
        <w:rFonts w:ascii="Courier New" w:hAnsi="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hint="default"/>
      </w:rPr>
    </w:lvl>
    <w:lvl w:ilvl="8" w:tplc="04090005" w:tentative="1">
      <w:start w:val="1"/>
      <w:numFmt w:val="bullet"/>
      <w:lvlText w:val=""/>
      <w:lvlJc w:val="left"/>
      <w:pPr>
        <w:ind w:left="61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trackRevision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4B90"/>
    <w:rsid w:val="000043C4"/>
    <w:rsid w:val="000158A7"/>
    <w:rsid w:val="00021388"/>
    <w:rsid w:val="0002174E"/>
    <w:rsid w:val="00022467"/>
    <w:rsid w:val="000225DB"/>
    <w:rsid w:val="0002326E"/>
    <w:rsid w:val="00023427"/>
    <w:rsid w:val="0002406F"/>
    <w:rsid w:val="00027996"/>
    <w:rsid w:val="0003197E"/>
    <w:rsid w:val="00031B02"/>
    <w:rsid w:val="000354F1"/>
    <w:rsid w:val="00035549"/>
    <w:rsid w:val="0003746F"/>
    <w:rsid w:val="000402C9"/>
    <w:rsid w:val="000409DE"/>
    <w:rsid w:val="00040DED"/>
    <w:rsid w:val="00041C2F"/>
    <w:rsid w:val="00042414"/>
    <w:rsid w:val="00046A81"/>
    <w:rsid w:val="000535D8"/>
    <w:rsid w:val="00055817"/>
    <w:rsid w:val="00055846"/>
    <w:rsid w:val="000621BC"/>
    <w:rsid w:val="00062F63"/>
    <w:rsid w:val="000673B8"/>
    <w:rsid w:val="00071158"/>
    <w:rsid w:val="000713A4"/>
    <w:rsid w:val="00072B8B"/>
    <w:rsid w:val="000744EC"/>
    <w:rsid w:val="00081A94"/>
    <w:rsid w:val="00082C79"/>
    <w:rsid w:val="00083202"/>
    <w:rsid w:val="00094C79"/>
    <w:rsid w:val="000A228C"/>
    <w:rsid w:val="000A53CB"/>
    <w:rsid w:val="000A6335"/>
    <w:rsid w:val="000A7086"/>
    <w:rsid w:val="000B14A6"/>
    <w:rsid w:val="000B7738"/>
    <w:rsid w:val="000C29D8"/>
    <w:rsid w:val="000C2E46"/>
    <w:rsid w:val="000C5C56"/>
    <w:rsid w:val="000D3604"/>
    <w:rsid w:val="000D3970"/>
    <w:rsid w:val="000D3C49"/>
    <w:rsid w:val="000D6085"/>
    <w:rsid w:val="000D7383"/>
    <w:rsid w:val="000E0885"/>
    <w:rsid w:val="000E3B90"/>
    <w:rsid w:val="000E420B"/>
    <w:rsid w:val="000F0529"/>
    <w:rsid w:val="000F2256"/>
    <w:rsid w:val="000F276F"/>
    <w:rsid w:val="000F6521"/>
    <w:rsid w:val="00103002"/>
    <w:rsid w:val="00105FDA"/>
    <w:rsid w:val="001135A5"/>
    <w:rsid w:val="001140A6"/>
    <w:rsid w:val="00117EF7"/>
    <w:rsid w:val="001374C3"/>
    <w:rsid w:val="00141A31"/>
    <w:rsid w:val="00141F01"/>
    <w:rsid w:val="00141F50"/>
    <w:rsid w:val="00144FC5"/>
    <w:rsid w:val="001460D4"/>
    <w:rsid w:val="00150F0B"/>
    <w:rsid w:val="0015167A"/>
    <w:rsid w:val="0015230D"/>
    <w:rsid w:val="00155A7A"/>
    <w:rsid w:val="00163234"/>
    <w:rsid w:val="00163C03"/>
    <w:rsid w:val="00163CD5"/>
    <w:rsid w:val="00165796"/>
    <w:rsid w:val="00167DBE"/>
    <w:rsid w:val="00167E75"/>
    <w:rsid w:val="0017337A"/>
    <w:rsid w:val="00173A54"/>
    <w:rsid w:val="00173F48"/>
    <w:rsid w:val="001754C4"/>
    <w:rsid w:val="00175D91"/>
    <w:rsid w:val="00176A09"/>
    <w:rsid w:val="00176C3C"/>
    <w:rsid w:val="00181662"/>
    <w:rsid w:val="001816E5"/>
    <w:rsid w:val="00187389"/>
    <w:rsid w:val="00187A1E"/>
    <w:rsid w:val="001935BC"/>
    <w:rsid w:val="001A09F0"/>
    <w:rsid w:val="001A0BEB"/>
    <w:rsid w:val="001A237C"/>
    <w:rsid w:val="001B08A0"/>
    <w:rsid w:val="001B10AF"/>
    <w:rsid w:val="001B4C17"/>
    <w:rsid w:val="001B676E"/>
    <w:rsid w:val="001C2EAE"/>
    <w:rsid w:val="001C7351"/>
    <w:rsid w:val="001D2BFE"/>
    <w:rsid w:val="001D6FAB"/>
    <w:rsid w:val="001D7885"/>
    <w:rsid w:val="001E17C2"/>
    <w:rsid w:val="001E1B1B"/>
    <w:rsid w:val="001E1C54"/>
    <w:rsid w:val="001E66C8"/>
    <w:rsid w:val="001F074E"/>
    <w:rsid w:val="001F4E05"/>
    <w:rsid w:val="001F7F19"/>
    <w:rsid w:val="0020200F"/>
    <w:rsid w:val="00202017"/>
    <w:rsid w:val="002022CF"/>
    <w:rsid w:val="0020554B"/>
    <w:rsid w:val="00210CFC"/>
    <w:rsid w:val="002125CD"/>
    <w:rsid w:val="0021291D"/>
    <w:rsid w:val="00214074"/>
    <w:rsid w:val="00214A11"/>
    <w:rsid w:val="002150A8"/>
    <w:rsid w:val="002159E5"/>
    <w:rsid w:val="00216169"/>
    <w:rsid w:val="00216B8B"/>
    <w:rsid w:val="00222C72"/>
    <w:rsid w:val="00224475"/>
    <w:rsid w:val="002307FE"/>
    <w:rsid w:val="00231536"/>
    <w:rsid w:val="002415D2"/>
    <w:rsid w:val="00242487"/>
    <w:rsid w:val="00250AEE"/>
    <w:rsid w:val="00250B95"/>
    <w:rsid w:val="00253290"/>
    <w:rsid w:val="0025453F"/>
    <w:rsid w:val="00254F2B"/>
    <w:rsid w:val="002554F0"/>
    <w:rsid w:val="00255FB9"/>
    <w:rsid w:val="002562B9"/>
    <w:rsid w:val="00270235"/>
    <w:rsid w:val="00270F9A"/>
    <w:rsid w:val="002732C3"/>
    <w:rsid w:val="00274080"/>
    <w:rsid w:val="002760AE"/>
    <w:rsid w:val="002760D5"/>
    <w:rsid w:val="00283342"/>
    <w:rsid w:val="00285900"/>
    <w:rsid w:val="00285E0E"/>
    <w:rsid w:val="00286B52"/>
    <w:rsid w:val="00293543"/>
    <w:rsid w:val="0029358B"/>
    <w:rsid w:val="00296C4D"/>
    <w:rsid w:val="002A1156"/>
    <w:rsid w:val="002A17C4"/>
    <w:rsid w:val="002A366D"/>
    <w:rsid w:val="002A66B7"/>
    <w:rsid w:val="002A6EA5"/>
    <w:rsid w:val="002B0D8B"/>
    <w:rsid w:val="002B129F"/>
    <w:rsid w:val="002B1F0D"/>
    <w:rsid w:val="002B4929"/>
    <w:rsid w:val="002B5694"/>
    <w:rsid w:val="002B6BDD"/>
    <w:rsid w:val="002B76DF"/>
    <w:rsid w:val="002B78CE"/>
    <w:rsid w:val="002C525D"/>
    <w:rsid w:val="002D152E"/>
    <w:rsid w:val="002D522E"/>
    <w:rsid w:val="002D5EA6"/>
    <w:rsid w:val="002E250E"/>
    <w:rsid w:val="002E5E7D"/>
    <w:rsid w:val="002E624E"/>
    <w:rsid w:val="002E6427"/>
    <w:rsid w:val="002F1A94"/>
    <w:rsid w:val="002F37F6"/>
    <w:rsid w:val="003073EC"/>
    <w:rsid w:val="00312B44"/>
    <w:rsid w:val="0031730C"/>
    <w:rsid w:val="00325594"/>
    <w:rsid w:val="003270C2"/>
    <w:rsid w:val="00330126"/>
    <w:rsid w:val="003302AB"/>
    <w:rsid w:val="0033227E"/>
    <w:rsid w:val="00333D73"/>
    <w:rsid w:val="00336098"/>
    <w:rsid w:val="003364E6"/>
    <w:rsid w:val="00342CEE"/>
    <w:rsid w:val="003437F9"/>
    <w:rsid w:val="0034414E"/>
    <w:rsid w:val="003455A9"/>
    <w:rsid w:val="00347C79"/>
    <w:rsid w:val="00350528"/>
    <w:rsid w:val="003507C1"/>
    <w:rsid w:val="00351BFB"/>
    <w:rsid w:val="0035269C"/>
    <w:rsid w:val="00357454"/>
    <w:rsid w:val="00361B25"/>
    <w:rsid w:val="003678FC"/>
    <w:rsid w:val="00370325"/>
    <w:rsid w:val="003750D7"/>
    <w:rsid w:val="00376B96"/>
    <w:rsid w:val="003778C5"/>
    <w:rsid w:val="00385DCF"/>
    <w:rsid w:val="00386640"/>
    <w:rsid w:val="00387566"/>
    <w:rsid w:val="00387CB8"/>
    <w:rsid w:val="0039189E"/>
    <w:rsid w:val="003949C7"/>
    <w:rsid w:val="003A06B1"/>
    <w:rsid w:val="003A14E3"/>
    <w:rsid w:val="003A19C3"/>
    <w:rsid w:val="003A459D"/>
    <w:rsid w:val="003A589C"/>
    <w:rsid w:val="003A5A4F"/>
    <w:rsid w:val="003B082E"/>
    <w:rsid w:val="003B16F6"/>
    <w:rsid w:val="003B2E18"/>
    <w:rsid w:val="003C07F7"/>
    <w:rsid w:val="003C1220"/>
    <w:rsid w:val="003C15B7"/>
    <w:rsid w:val="003C3179"/>
    <w:rsid w:val="003C4F2D"/>
    <w:rsid w:val="003C54E8"/>
    <w:rsid w:val="003C58D3"/>
    <w:rsid w:val="003C7A07"/>
    <w:rsid w:val="003C7D0D"/>
    <w:rsid w:val="003D07B5"/>
    <w:rsid w:val="003D27E8"/>
    <w:rsid w:val="003E0225"/>
    <w:rsid w:val="003E5E72"/>
    <w:rsid w:val="003E6B40"/>
    <w:rsid w:val="003F599B"/>
    <w:rsid w:val="00411898"/>
    <w:rsid w:val="00411C49"/>
    <w:rsid w:val="004158B6"/>
    <w:rsid w:val="00416B99"/>
    <w:rsid w:val="00417610"/>
    <w:rsid w:val="00417EDA"/>
    <w:rsid w:val="004208D6"/>
    <w:rsid w:val="00420A0E"/>
    <w:rsid w:val="00421F39"/>
    <w:rsid w:val="00423661"/>
    <w:rsid w:val="00431526"/>
    <w:rsid w:val="00436619"/>
    <w:rsid w:val="004371A4"/>
    <w:rsid w:val="00441FE8"/>
    <w:rsid w:val="00443A26"/>
    <w:rsid w:val="0044733C"/>
    <w:rsid w:val="0045148C"/>
    <w:rsid w:val="004523A0"/>
    <w:rsid w:val="00455202"/>
    <w:rsid w:val="00457FD9"/>
    <w:rsid w:val="004637A2"/>
    <w:rsid w:val="00466173"/>
    <w:rsid w:val="00467E20"/>
    <w:rsid w:val="004729D7"/>
    <w:rsid w:val="00480BD5"/>
    <w:rsid w:val="00483D9A"/>
    <w:rsid w:val="004846ED"/>
    <w:rsid w:val="0048493A"/>
    <w:rsid w:val="00487B96"/>
    <w:rsid w:val="004917B0"/>
    <w:rsid w:val="004931EA"/>
    <w:rsid w:val="00494F8E"/>
    <w:rsid w:val="00496568"/>
    <w:rsid w:val="00497D8F"/>
    <w:rsid w:val="00497F18"/>
    <w:rsid w:val="004A3215"/>
    <w:rsid w:val="004A3D31"/>
    <w:rsid w:val="004A59B3"/>
    <w:rsid w:val="004A5CCE"/>
    <w:rsid w:val="004B0CC0"/>
    <w:rsid w:val="004B56F0"/>
    <w:rsid w:val="004C4914"/>
    <w:rsid w:val="004C54C0"/>
    <w:rsid w:val="004C76F7"/>
    <w:rsid w:val="004D213B"/>
    <w:rsid w:val="004E211C"/>
    <w:rsid w:val="004E71CE"/>
    <w:rsid w:val="004F186E"/>
    <w:rsid w:val="004F2EBB"/>
    <w:rsid w:val="004F3224"/>
    <w:rsid w:val="004F4FF0"/>
    <w:rsid w:val="00500AE2"/>
    <w:rsid w:val="005031FC"/>
    <w:rsid w:val="0050515A"/>
    <w:rsid w:val="00506A22"/>
    <w:rsid w:val="0051086B"/>
    <w:rsid w:val="005234F4"/>
    <w:rsid w:val="00525AD1"/>
    <w:rsid w:val="005262D7"/>
    <w:rsid w:val="00526C05"/>
    <w:rsid w:val="00531126"/>
    <w:rsid w:val="00545B5A"/>
    <w:rsid w:val="00545B6C"/>
    <w:rsid w:val="00545E32"/>
    <w:rsid w:val="00555735"/>
    <w:rsid w:val="0056413B"/>
    <w:rsid w:val="005660E1"/>
    <w:rsid w:val="00566A90"/>
    <w:rsid w:val="00572272"/>
    <w:rsid w:val="00573F07"/>
    <w:rsid w:val="005756CD"/>
    <w:rsid w:val="00576957"/>
    <w:rsid w:val="00580854"/>
    <w:rsid w:val="00580AA1"/>
    <w:rsid w:val="00580AF5"/>
    <w:rsid w:val="00582109"/>
    <w:rsid w:val="00587C0C"/>
    <w:rsid w:val="00591AE5"/>
    <w:rsid w:val="00593842"/>
    <w:rsid w:val="00596840"/>
    <w:rsid w:val="00596D1D"/>
    <w:rsid w:val="005A1FAF"/>
    <w:rsid w:val="005A2F2B"/>
    <w:rsid w:val="005A3DE4"/>
    <w:rsid w:val="005B1550"/>
    <w:rsid w:val="005B4AA5"/>
    <w:rsid w:val="005B774B"/>
    <w:rsid w:val="005C190D"/>
    <w:rsid w:val="005C3C4D"/>
    <w:rsid w:val="005C656A"/>
    <w:rsid w:val="005D719A"/>
    <w:rsid w:val="005E0E28"/>
    <w:rsid w:val="005E1465"/>
    <w:rsid w:val="005E3A0A"/>
    <w:rsid w:val="005F2307"/>
    <w:rsid w:val="005F40DA"/>
    <w:rsid w:val="005F6CF1"/>
    <w:rsid w:val="005F7B1F"/>
    <w:rsid w:val="005F7EEE"/>
    <w:rsid w:val="005F7F45"/>
    <w:rsid w:val="0060384B"/>
    <w:rsid w:val="00604B38"/>
    <w:rsid w:val="00607283"/>
    <w:rsid w:val="00611F51"/>
    <w:rsid w:val="00613B67"/>
    <w:rsid w:val="00616C41"/>
    <w:rsid w:val="00620A87"/>
    <w:rsid w:val="0063191C"/>
    <w:rsid w:val="00633739"/>
    <w:rsid w:val="00636E4B"/>
    <w:rsid w:val="006374B3"/>
    <w:rsid w:val="0063772D"/>
    <w:rsid w:val="0064297C"/>
    <w:rsid w:val="00644C6F"/>
    <w:rsid w:val="00647492"/>
    <w:rsid w:val="0065174F"/>
    <w:rsid w:val="00654A9D"/>
    <w:rsid w:val="006602A3"/>
    <w:rsid w:val="00660798"/>
    <w:rsid w:val="00665636"/>
    <w:rsid w:val="00667521"/>
    <w:rsid w:val="006700CB"/>
    <w:rsid w:val="0067125F"/>
    <w:rsid w:val="0067709E"/>
    <w:rsid w:val="00677578"/>
    <w:rsid w:val="00681000"/>
    <w:rsid w:val="0068268E"/>
    <w:rsid w:val="00683CFE"/>
    <w:rsid w:val="006916D0"/>
    <w:rsid w:val="00693343"/>
    <w:rsid w:val="00695497"/>
    <w:rsid w:val="00697253"/>
    <w:rsid w:val="006A07E0"/>
    <w:rsid w:val="006A2D22"/>
    <w:rsid w:val="006A686F"/>
    <w:rsid w:val="006B3F67"/>
    <w:rsid w:val="006B5452"/>
    <w:rsid w:val="006B6D58"/>
    <w:rsid w:val="006C08DD"/>
    <w:rsid w:val="006C21E5"/>
    <w:rsid w:val="006D2294"/>
    <w:rsid w:val="006E276C"/>
    <w:rsid w:val="006E29D5"/>
    <w:rsid w:val="006E64AD"/>
    <w:rsid w:val="006F2CC3"/>
    <w:rsid w:val="007050CC"/>
    <w:rsid w:val="00705376"/>
    <w:rsid w:val="007065D7"/>
    <w:rsid w:val="007076A7"/>
    <w:rsid w:val="0070784B"/>
    <w:rsid w:val="00716961"/>
    <w:rsid w:val="00717023"/>
    <w:rsid w:val="00721492"/>
    <w:rsid w:val="007224BF"/>
    <w:rsid w:val="00725C58"/>
    <w:rsid w:val="0072655C"/>
    <w:rsid w:val="00730C04"/>
    <w:rsid w:val="007319C9"/>
    <w:rsid w:val="00732556"/>
    <w:rsid w:val="0073324B"/>
    <w:rsid w:val="0073485E"/>
    <w:rsid w:val="0073649A"/>
    <w:rsid w:val="00737505"/>
    <w:rsid w:val="00737EB0"/>
    <w:rsid w:val="00740DA7"/>
    <w:rsid w:val="007474B7"/>
    <w:rsid w:val="00753104"/>
    <w:rsid w:val="00753941"/>
    <w:rsid w:val="00762141"/>
    <w:rsid w:val="0076530F"/>
    <w:rsid w:val="00766701"/>
    <w:rsid w:val="00772195"/>
    <w:rsid w:val="0077363A"/>
    <w:rsid w:val="007749F8"/>
    <w:rsid w:val="007761C3"/>
    <w:rsid w:val="007810E3"/>
    <w:rsid w:val="00785F95"/>
    <w:rsid w:val="00796473"/>
    <w:rsid w:val="007A2DF5"/>
    <w:rsid w:val="007A4244"/>
    <w:rsid w:val="007A4D52"/>
    <w:rsid w:val="007B23CE"/>
    <w:rsid w:val="007C0AA3"/>
    <w:rsid w:val="007C2E97"/>
    <w:rsid w:val="007C3251"/>
    <w:rsid w:val="007C3FCB"/>
    <w:rsid w:val="007C4A59"/>
    <w:rsid w:val="007D145B"/>
    <w:rsid w:val="007D4093"/>
    <w:rsid w:val="007D53B0"/>
    <w:rsid w:val="007D5C33"/>
    <w:rsid w:val="007D6B2D"/>
    <w:rsid w:val="007E2417"/>
    <w:rsid w:val="007E2F66"/>
    <w:rsid w:val="007F5D27"/>
    <w:rsid w:val="0080039B"/>
    <w:rsid w:val="0080086B"/>
    <w:rsid w:val="00804B90"/>
    <w:rsid w:val="00811A9D"/>
    <w:rsid w:val="00812B11"/>
    <w:rsid w:val="0081569A"/>
    <w:rsid w:val="008157B7"/>
    <w:rsid w:val="0082099E"/>
    <w:rsid w:val="00822407"/>
    <w:rsid w:val="008306C0"/>
    <w:rsid w:val="00830F9C"/>
    <w:rsid w:val="008325A9"/>
    <w:rsid w:val="0083515F"/>
    <w:rsid w:val="008374CF"/>
    <w:rsid w:val="00841A1D"/>
    <w:rsid w:val="0084451E"/>
    <w:rsid w:val="008454B4"/>
    <w:rsid w:val="00847793"/>
    <w:rsid w:val="0085175A"/>
    <w:rsid w:val="008546F6"/>
    <w:rsid w:val="008572F2"/>
    <w:rsid w:val="0086478B"/>
    <w:rsid w:val="008712FD"/>
    <w:rsid w:val="00871585"/>
    <w:rsid w:val="00871E38"/>
    <w:rsid w:val="00871EE3"/>
    <w:rsid w:val="00873A36"/>
    <w:rsid w:val="008743A0"/>
    <w:rsid w:val="00877F66"/>
    <w:rsid w:val="00885C2E"/>
    <w:rsid w:val="008860ED"/>
    <w:rsid w:val="008862CF"/>
    <w:rsid w:val="0089097F"/>
    <w:rsid w:val="0089156E"/>
    <w:rsid w:val="008938B5"/>
    <w:rsid w:val="008A0D1F"/>
    <w:rsid w:val="008B0253"/>
    <w:rsid w:val="008B4CBF"/>
    <w:rsid w:val="008B5105"/>
    <w:rsid w:val="008B675A"/>
    <w:rsid w:val="008B6D28"/>
    <w:rsid w:val="008C0CFA"/>
    <w:rsid w:val="008C2A67"/>
    <w:rsid w:val="008C32D9"/>
    <w:rsid w:val="008C36A0"/>
    <w:rsid w:val="008C36DF"/>
    <w:rsid w:val="008C474B"/>
    <w:rsid w:val="008D517A"/>
    <w:rsid w:val="008D6AEB"/>
    <w:rsid w:val="008E0850"/>
    <w:rsid w:val="008E1610"/>
    <w:rsid w:val="008E36E9"/>
    <w:rsid w:val="008E5BE2"/>
    <w:rsid w:val="008E7E67"/>
    <w:rsid w:val="008F2120"/>
    <w:rsid w:val="008F2CD4"/>
    <w:rsid w:val="008F2FF2"/>
    <w:rsid w:val="00902C1A"/>
    <w:rsid w:val="009035E6"/>
    <w:rsid w:val="00905353"/>
    <w:rsid w:val="00905810"/>
    <w:rsid w:val="009070CA"/>
    <w:rsid w:val="00907292"/>
    <w:rsid w:val="00907A5E"/>
    <w:rsid w:val="00911761"/>
    <w:rsid w:val="0091347C"/>
    <w:rsid w:val="0091360B"/>
    <w:rsid w:val="00916547"/>
    <w:rsid w:val="009229BC"/>
    <w:rsid w:val="009242E4"/>
    <w:rsid w:val="00926F54"/>
    <w:rsid w:val="00927AEE"/>
    <w:rsid w:val="00930032"/>
    <w:rsid w:val="00934E3A"/>
    <w:rsid w:val="00940327"/>
    <w:rsid w:val="00940C0D"/>
    <w:rsid w:val="00942056"/>
    <w:rsid w:val="009446CB"/>
    <w:rsid w:val="00955566"/>
    <w:rsid w:val="00962CFD"/>
    <w:rsid w:val="0096353C"/>
    <w:rsid w:val="00966B56"/>
    <w:rsid w:val="0097368A"/>
    <w:rsid w:val="00976037"/>
    <w:rsid w:val="0097680D"/>
    <w:rsid w:val="00981621"/>
    <w:rsid w:val="0098189F"/>
    <w:rsid w:val="00981FC6"/>
    <w:rsid w:val="0098226E"/>
    <w:rsid w:val="00982BAA"/>
    <w:rsid w:val="0098594A"/>
    <w:rsid w:val="00994AB7"/>
    <w:rsid w:val="0099613E"/>
    <w:rsid w:val="009A14FC"/>
    <w:rsid w:val="009A263C"/>
    <w:rsid w:val="009A2D1D"/>
    <w:rsid w:val="009B034A"/>
    <w:rsid w:val="009B0902"/>
    <w:rsid w:val="009C3D2B"/>
    <w:rsid w:val="009D482F"/>
    <w:rsid w:val="009D483C"/>
    <w:rsid w:val="009E1DAE"/>
    <w:rsid w:val="009E22D1"/>
    <w:rsid w:val="009E251E"/>
    <w:rsid w:val="009F309D"/>
    <w:rsid w:val="009F7633"/>
    <w:rsid w:val="00A01A4A"/>
    <w:rsid w:val="00A02BFF"/>
    <w:rsid w:val="00A0494C"/>
    <w:rsid w:val="00A049F5"/>
    <w:rsid w:val="00A04A78"/>
    <w:rsid w:val="00A0568D"/>
    <w:rsid w:val="00A061C5"/>
    <w:rsid w:val="00A07CF0"/>
    <w:rsid w:val="00A14FEB"/>
    <w:rsid w:val="00A159C6"/>
    <w:rsid w:val="00A165D2"/>
    <w:rsid w:val="00A22176"/>
    <w:rsid w:val="00A2374C"/>
    <w:rsid w:val="00A26AB9"/>
    <w:rsid w:val="00A305F2"/>
    <w:rsid w:val="00A3086F"/>
    <w:rsid w:val="00A33780"/>
    <w:rsid w:val="00A33D78"/>
    <w:rsid w:val="00A34149"/>
    <w:rsid w:val="00A36866"/>
    <w:rsid w:val="00A47988"/>
    <w:rsid w:val="00A512BB"/>
    <w:rsid w:val="00A548B2"/>
    <w:rsid w:val="00A554D8"/>
    <w:rsid w:val="00A57431"/>
    <w:rsid w:val="00A6348D"/>
    <w:rsid w:val="00A640EA"/>
    <w:rsid w:val="00A65F69"/>
    <w:rsid w:val="00A66465"/>
    <w:rsid w:val="00A6673B"/>
    <w:rsid w:val="00A66AE8"/>
    <w:rsid w:val="00A67652"/>
    <w:rsid w:val="00A705A3"/>
    <w:rsid w:val="00A710EE"/>
    <w:rsid w:val="00A773A3"/>
    <w:rsid w:val="00A77EBF"/>
    <w:rsid w:val="00A8291B"/>
    <w:rsid w:val="00A834EA"/>
    <w:rsid w:val="00A85B9F"/>
    <w:rsid w:val="00A865E1"/>
    <w:rsid w:val="00A878A0"/>
    <w:rsid w:val="00A91125"/>
    <w:rsid w:val="00A91659"/>
    <w:rsid w:val="00A9331B"/>
    <w:rsid w:val="00A94377"/>
    <w:rsid w:val="00A94FE6"/>
    <w:rsid w:val="00A96155"/>
    <w:rsid w:val="00AA15E1"/>
    <w:rsid w:val="00AA16E9"/>
    <w:rsid w:val="00AA35E2"/>
    <w:rsid w:val="00AA4513"/>
    <w:rsid w:val="00AA4F0A"/>
    <w:rsid w:val="00AA6556"/>
    <w:rsid w:val="00AB42B3"/>
    <w:rsid w:val="00AC0A65"/>
    <w:rsid w:val="00AC0A90"/>
    <w:rsid w:val="00AC1F50"/>
    <w:rsid w:val="00AC651E"/>
    <w:rsid w:val="00AD1765"/>
    <w:rsid w:val="00AD29B3"/>
    <w:rsid w:val="00AD58EC"/>
    <w:rsid w:val="00AD5BDC"/>
    <w:rsid w:val="00AD74DE"/>
    <w:rsid w:val="00AE0434"/>
    <w:rsid w:val="00AE2F84"/>
    <w:rsid w:val="00AE35BE"/>
    <w:rsid w:val="00AE5150"/>
    <w:rsid w:val="00AF13C3"/>
    <w:rsid w:val="00AF4C07"/>
    <w:rsid w:val="00B00025"/>
    <w:rsid w:val="00B02389"/>
    <w:rsid w:val="00B025C1"/>
    <w:rsid w:val="00B04828"/>
    <w:rsid w:val="00B05BD5"/>
    <w:rsid w:val="00B12038"/>
    <w:rsid w:val="00B12039"/>
    <w:rsid w:val="00B12EB8"/>
    <w:rsid w:val="00B13A73"/>
    <w:rsid w:val="00B14427"/>
    <w:rsid w:val="00B17D31"/>
    <w:rsid w:val="00B20A66"/>
    <w:rsid w:val="00B21A2D"/>
    <w:rsid w:val="00B23469"/>
    <w:rsid w:val="00B240BA"/>
    <w:rsid w:val="00B24B8D"/>
    <w:rsid w:val="00B32C4B"/>
    <w:rsid w:val="00B347EF"/>
    <w:rsid w:val="00B3631B"/>
    <w:rsid w:val="00B363BE"/>
    <w:rsid w:val="00B3724F"/>
    <w:rsid w:val="00B41997"/>
    <w:rsid w:val="00B441ED"/>
    <w:rsid w:val="00B465E6"/>
    <w:rsid w:val="00B46935"/>
    <w:rsid w:val="00B46D7E"/>
    <w:rsid w:val="00B470F4"/>
    <w:rsid w:val="00B5607A"/>
    <w:rsid w:val="00B574B9"/>
    <w:rsid w:val="00B57FD8"/>
    <w:rsid w:val="00B66398"/>
    <w:rsid w:val="00B66773"/>
    <w:rsid w:val="00B73BFB"/>
    <w:rsid w:val="00B74DBB"/>
    <w:rsid w:val="00B770E3"/>
    <w:rsid w:val="00B77588"/>
    <w:rsid w:val="00B846F7"/>
    <w:rsid w:val="00BA0538"/>
    <w:rsid w:val="00BA0577"/>
    <w:rsid w:val="00BA5F10"/>
    <w:rsid w:val="00BA6E8F"/>
    <w:rsid w:val="00BB33A8"/>
    <w:rsid w:val="00BB4DE3"/>
    <w:rsid w:val="00BB52BB"/>
    <w:rsid w:val="00BB533B"/>
    <w:rsid w:val="00BC084E"/>
    <w:rsid w:val="00BC3610"/>
    <w:rsid w:val="00BC6211"/>
    <w:rsid w:val="00BC71B8"/>
    <w:rsid w:val="00BD03AF"/>
    <w:rsid w:val="00BD26A2"/>
    <w:rsid w:val="00BD5A84"/>
    <w:rsid w:val="00BD631E"/>
    <w:rsid w:val="00BF1B26"/>
    <w:rsid w:val="00BF1E5B"/>
    <w:rsid w:val="00BF2658"/>
    <w:rsid w:val="00BF2D2D"/>
    <w:rsid w:val="00BF4757"/>
    <w:rsid w:val="00BF6425"/>
    <w:rsid w:val="00BF7515"/>
    <w:rsid w:val="00C00C36"/>
    <w:rsid w:val="00C036BB"/>
    <w:rsid w:val="00C134B8"/>
    <w:rsid w:val="00C14732"/>
    <w:rsid w:val="00C17C70"/>
    <w:rsid w:val="00C21029"/>
    <w:rsid w:val="00C219F4"/>
    <w:rsid w:val="00C23CF5"/>
    <w:rsid w:val="00C255D8"/>
    <w:rsid w:val="00C2605C"/>
    <w:rsid w:val="00C266A5"/>
    <w:rsid w:val="00C276B7"/>
    <w:rsid w:val="00C30CF5"/>
    <w:rsid w:val="00C31131"/>
    <w:rsid w:val="00C36F7B"/>
    <w:rsid w:val="00C40A9A"/>
    <w:rsid w:val="00C41E14"/>
    <w:rsid w:val="00C46D5A"/>
    <w:rsid w:val="00C472EB"/>
    <w:rsid w:val="00C474C3"/>
    <w:rsid w:val="00C51444"/>
    <w:rsid w:val="00C51EA4"/>
    <w:rsid w:val="00C51F7E"/>
    <w:rsid w:val="00C5468F"/>
    <w:rsid w:val="00C5792A"/>
    <w:rsid w:val="00C60363"/>
    <w:rsid w:val="00C65BC9"/>
    <w:rsid w:val="00C66A6A"/>
    <w:rsid w:val="00C7205A"/>
    <w:rsid w:val="00C72E15"/>
    <w:rsid w:val="00C747C9"/>
    <w:rsid w:val="00C75D2E"/>
    <w:rsid w:val="00C80E40"/>
    <w:rsid w:val="00C86A54"/>
    <w:rsid w:val="00C95B6F"/>
    <w:rsid w:val="00C9606C"/>
    <w:rsid w:val="00C97516"/>
    <w:rsid w:val="00C975B7"/>
    <w:rsid w:val="00CA3659"/>
    <w:rsid w:val="00CA5EF9"/>
    <w:rsid w:val="00CA77EB"/>
    <w:rsid w:val="00CB64C6"/>
    <w:rsid w:val="00CB67A5"/>
    <w:rsid w:val="00CC5898"/>
    <w:rsid w:val="00CD278E"/>
    <w:rsid w:val="00CD5B86"/>
    <w:rsid w:val="00CD77FA"/>
    <w:rsid w:val="00CD7847"/>
    <w:rsid w:val="00CD7E3C"/>
    <w:rsid w:val="00CE07CD"/>
    <w:rsid w:val="00CE3839"/>
    <w:rsid w:val="00CE561A"/>
    <w:rsid w:val="00CE7EE4"/>
    <w:rsid w:val="00CF24F7"/>
    <w:rsid w:val="00CF2AB6"/>
    <w:rsid w:val="00CF5F20"/>
    <w:rsid w:val="00CF6021"/>
    <w:rsid w:val="00D0080F"/>
    <w:rsid w:val="00D01003"/>
    <w:rsid w:val="00D06021"/>
    <w:rsid w:val="00D0659A"/>
    <w:rsid w:val="00D0752A"/>
    <w:rsid w:val="00D0765F"/>
    <w:rsid w:val="00D17356"/>
    <w:rsid w:val="00D17865"/>
    <w:rsid w:val="00D218D1"/>
    <w:rsid w:val="00D24542"/>
    <w:rsid w:val="00D251DD"/>
    <w:rsid w:val="00D310B6"/>
    <w:rsid w:val="00D33121"/>
    <w:rsid w:val="00D34B61"/>
    <w:rsid w:val="00D41310"/>
    <w:rsid w:val="00D41485"/>
    <w:rsid w:val="00D44A7E"/>
    <w:rsid w:val="00D45266"/>
    <w:rsid w:val="00D4780D"/>
    <w:rsid w:val="00D52244"/>
    <w:rsid w:val="00D55474"/>
    <w:rsid w:val="00D55E38"/>
    <w:rsid w:val="00D601F9"/>
    <w:rsid w:val="00D61FF6"/>
    <w:rsid w:val="00D63330"/>
    <w:rsid w:val="00D6572D"/>
    <w:rsid w:val="00D672D6"/>
    <w:rsid w:val="00D676D1"/>
    <w:rsid w:val="00D677D8"/>
    <w:rsid w:val="00D73128"/>
    <w:rsid w:val="00D731AD"/>
    <w:rsid w:val="00D731D6"/>
    <w:rsid w:val="00D73A0B"/>
    <w:rsid w:val="00D76093"/>
    <w:rsid w:val="00D76DEF"/>
    <w:rsid w:val="00D86C27"/>
    <w:rsid w:val="00D9193A"/>
    <w:rsid w:val="00D91ECB"/>
    <w:rsid w:val="00D9691C"/>
    <w:rsid w:val="00DA0092"/>
    <w:rsid w:val="00DA620C"/>
    <w:rsid w:val="00DB217C"/>
    <w:rsid w:val="00DB5555"/>
    <w:rsid w:val="00DB57D5"/>
    <w:rsid w:val="00DB63B7"/>
    <w:rsid w:val="00DC5655"/>
    <w:rsid w:val="00DC7420"/>
    <w:rsid w:val="00DD6952"/>
    <w:rsid w:val="00DD6AF5"/>
    <w:rsid w:val="00DD728B"/>
    <w:rsid w:val="00DE2845"/>
    <w:rsid w:val="00DE3313"/>
    <w:rsid w:val="00DE5881"/>
    <w:rsid w:val="00DE5A08"/>
    <w:rsid w:val="00E01BE1"/>
    <w:rsid w:val="00E036E3"/>
    <w:rsid w:val="00E04D63"/>
    <w:rsid w:val="00E0556D"/>
    <w:rsid w:val="00E06F50"/>
    <w:rsid w:val="00E10623"/>
    <w:rsid w:val="00E109BB"/>
    <w:rsid w:val="00E10C0C"/>
    <w:rsid w:val="00E11353"/>
    <w:rsid w:val="00E12D41"/>
    <w:rsid w:val="00E13409"/>
    <w:rsid w:val="00E13FDF"/>
    <w:rsid w:val="00E20383"/>
    <w:rsid w:val="00E27F4A"/>
    <w:rsid w:val="00E30AED"/>
    <w:rsid w:val="00E3278A"/>
    <w:rsid w:val="00E35719"/>
    <w:rsid w:val="00E35A4E"/>
    <w:rsid w:val="00E35FC3"/>
    <w:rsid w:val="00E37A45"/>
    <w:rsid w:val="00E40410"/>
    <w:rsid w:val="00E50063"/>
    <w:rsid w:val="00E52560"/>
    <w:rsid w:val="00E54438"/>
    <w:rsid w:val="00E55DD5"/>
    <w:rsid w:val="00E608AB"/>
    <w:rsid w:val="00E60E8A"/>
    <w:rsid w:val="00E631FE"/>
    <w:rsid w:val="00E64050"/>
    <w:rsid w:val="00E65C29"/>
    <w:rsid w:val="00E70E13"/>
    <w:rsid w:val="00E741B2"/>
    <w:rsid w:val="00E757B5"/>
    <w:rsid w:val="00E762C2"/>
    <w:rsid w:val="00E7735A"/>
    <w:rsid w:val="00E779C1"/>
    <w:rsid w:val="00E82632"/>
    <w:rsid w:val="00E8342E"/>
    <w:rsid w:val="00E90B84"/>
    <w:rsid w:val="00E9364E"/>
    <w:rsid w:val="00E96C32"/>
    <w:rsid w:val="00E97FC2"/>
    <w:rsid w:val="00EA373A"/>
    <w:rsid w:val="00EB08C5"/>
    <w:rsid w:val="00EB2009"/>
    <w:rsid w:val="00EB30B2"/>
    <w:rsid w:val="00EB3C56"/>
    <w:rsid w:val="00EB7CEA"/>
    <w:rsid w:val="00EC196F"/>
    <w:rsid w:val="00EC64CB"/>
    <w:rsid w:val="00EC7296"/>
    <w:rsid w:val="00ED3A64"/>
    <w:rsid w:val="00ED40F3"/>
    <w:rsid w:val="00ED4D52"/>
    <w:rsid w:val="00ED536D"/>
    <w:rsid w:val="00ED7583"/>
    <w:rsid w:val="00ED7819"/>
    <w:rsid w:val="00EE1F99"/>
    <w:rsid w:val="00EE23BF"/>
    <w:rsid w:val="00EE3F24"/>
    <w:rsid w:val="00EE5253"/>
    <w:rsid w:val="00EE7796"/>
    <w:rsid w:val="00EF2A2D"/>
    <w:rsid w:val="00EF3FD3"/>
    <w:rsid w:val="00EF7AEB"/>
    <w:rsid w:val="00F028BD"/>
    <w:rsid w:val="00F048A8"/>
    <w:rsid w:val="00F04D4D"/>
    <w:rsid w:val="00F05CF4"/>
    <w:rsid w:val="00F06463"/>
    <w:rsid w:val="00F11206"/>
    <w:rsid w:val="00F21279"/>
    <w:rsid w:val="00F2239D"/>
    <w:rsid w:val="00F234ED"/>
    <w:rsid w:val="00F23AC1"/>
    <w:rsid w:val="00F25AB3"/>
    <w:rsid w:val="00F271D2"/>
    <w:rsid w:val="00F27748"/>
    <w:rsid w:val="00F37BA7"/>
    <w:rsid w:val="00F37C6B"/>
    <w:rsid w:val="00F4318B"/>
    <w:rsid w:val="00F47B82"/>
    <w:rsid w:val="00F54835"/>
    <w:rsid w:val="00F5625D"/>
    <w:rsid w:val="00F56668"/>
    <w:rsid w:val="00F566C3"/>
    <w:rsid w:val="00F57A21"/>
    <w:rsid w:val="00F60A13"/>
    <w:rsid w:val="00F631A9"/>
    <w:rsid w:val="00F6463D"/>
    <w:rsid w:val="00F646FB"/>
    <w:rsid w:val="00F65933"/>
    <w:rsid w:val="00F73140"/>
    <w:rsid w:val="00F769ED"/>
    <w:rsid w:val="00F81C2C"/>
    <w:rsid w:val="00F84ABF"/>
    <w:rsid w:val="00F862B9"/>
    <w:rsid w:val="00F87619"/>
    <w:rsid w:val="00F92812"/>
    <w:rsid w:val="00F92C7C"/>
    <w:rsid w:val="00F94475"/>
    <w:rsid w:val="00F94D85"/>
    <w:rsid w:val="00FA303E"/>
    <w:rsid w:val="00FA4304"/>
    <w:rsid w:val="00FA53DB"/>
    <w:rsid w:val="00FA61CF"/>
    <w:rsid w:val="00FB0960"/>
    <w:rsid w:val="00FB2DC6"/>
    <w:rsid w:val="00FB3418"/>
    <w:rsid w:val="00FB368C"/>
    <w:rsid w:val="00FB629F"/>
    <w:rsid w:val="00FB6A5F"/>
    <w:rsid w:val="00FC2FB1"/>
    <w:rsid w:val="00FC3225"/>
    <w:rsid w:val="00FC3858"/>
    <w:rsid w:val="00FC607E"/>
    <w:rsid w:val="00FD4FAA"/>
    <w:rsid w:val="00FE078F"/>
    <w:rsid w:val="00FE1E15"/>
    <w:rsid w:val="00FE2C45"/>
    <w:rsid w:val="00FE4AB0"/>
    <w:rsid w:val="00FF2342"/>
    <w:rsid w:val="00FF46E3"/>
    <w:rsid w:val="00FF62F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6269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n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38B5"/>
  </w:style>
  <w:style w:type="paragraph" w:styleId="Heading1">
    <w:name w:val="heading 1"/>
    <w:basedOn w:val="Normal"/>
    <w:next w:val="Normal"/>
    <w:link w:val="Heading1Char"/>
    <w:autoRedefine/>
    <w:uiPriority w:val="9"/>
    <w:qFormat/>
    <w:rsid w:val="00664C74"/>
    <w:pPr>
      <w:keepNext/>
      <w:keepLines/>
      <w:spacing w:before="480" w:line="480" w:lineRule="auto"/>
      <w:outlineLvl w:val="0"/>
    </w:pPr>
    <w:rPr>
      <w:rFonts w:ascii="Times New Roman" w:eastAsiaTheme="majorEastAsia" w:hAnsi="Times New Roman" w:cstheme="majorBidi"/>
      <w:b/>
      <w:bCs/>
      <w:sz w:val="36"/>
      <w:szCs w:val="36"/>
    </w:rPr>
  </w:style>
  <w:style w:type="paragraph" w:styleId="Heading2">
    <w:name w:val="heading 2"/>
    <w:basedOn w:val="Normal"/>
    <w:next w:val="Normal"/>
    <w:link w:val="Heading2Char"/>
    <w:autoRedefine/>
    <w:uiPriority w:val="9"/>
    <w:unhideWhenUsed/>
    <w:qFormat/>
    <w:rsid w:val="00664C74"/>
    <w:pPr>
      <w:keepNext/>
      <w:keepLines/>
      <w:spacing w:before="200" w:line="480"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autoRedefine/>
    <w:uiPriority w:val="9"/>
    <w:unhideWhenUsed/>
    <w:qFormat/>
    <w:rsid w:val="00664C74"/>
    <w:pPr>
      <w:keepNext/>
      <w:keepLines/>
      <w:spacing w:before="200" w:line="480" w:lineRule="auto"/>
      <w:outlineLvl w:val="2"/>
    </w:pPr>
    <w:rPr>
      <w:rFonts w:ascii="Times New Roman" w:eastAsiaTheme="majorEastAsia" w:hAnsi="Times New Roman" w:cstheme="majorBidi"/>
      <w:bCs/>
      <w:i/>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qFormat/>
    <w:rsid w:val="00664C74"/>
    <w:pPr>
      <w:keepNext/>
      <w:keepLines/>
      <w:spacing w:before="480" w:after="240" w:line="480" w:lineRule="auto"/>
    </w:pPr>
    <w:rPr>
      <w:rFonts w:ascii="Times New Roman" w:eastAsiaTheme="majorEastAsia" w:hAnsi="Times New Roman" w:cstheme="majorBidi"/>
      <w:b/>
      <w:bCs/>
      <w:sz w:val="36"/>
      <w:szCs w:val="36"/>
    </w:rPr>
  </w:style>
  <w:style w:type="character" w:customStyle="1" w:styleId="TitleChar">
    <w:name w:val="Title Char"/>
    <w:basedOn w:val="DefaultParagraphFont"/>
    <w:link w:val="Title"/>
    <w:rsid w:val="00664C74"/>
    <w:rPr>
      <w:rFonts w:ascii="Times New Roman" w:eastAsiaTheme="majorEastAsia" w:hAnsi="Times New Roman" w:cstheme="majorBidi"/>
      <w:b/>
      <w:bCs/>
      <w:sz w:val="36"/>
      <w:szCs w:val="36"/>
    </w:rPr>
  </w:style>
  <w:style w:type="character" w:customStyle="1" w:styleId="Heading1Char">
    <w:name w:val="Heading 1 Char"/>
    <w:basedOn w:val="DefaultParagraphFont"/>
    <w:link w:val="Heading1"/>
    <w:uiPriority w:val="9"/>
    <w:rsid w:val="00664C74"/>
    <w:rPr>
      <w:rFonts w:ascii="Times New Roman" w:eastAsiaTheme="majorEastAsia" w:hAnsi="Times New Roman" w:cstheme="majorBidi"/>
      <w:b/>
      <w:bCs/>
      <w:sz w:val="36"/>
      <w:szCs w:val="36"/>
    </w:rPr>
  </w:style>
  <w:style w:type="character" w:customStyle="1" w:styleId="Heading2Char">
    <w:name w:val="Heading 2 Char"/>
    <w:basedOn w:val="DefaultParagraphFont"/>
    <w:link w:val="Heading2"/>
    <w:uiPriority w:val="9"/>
    <w:rsid w:val="00664C74"/>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sid w:val="00664C74"/>
    <w:rPr>
      <w:rFonts w:ascii="Times New Roman" w:eastAsiaTheme="majorEastAsia" w:hAnsi="Times New Roman" w:cstheme="majorBidi"/>
      <w:bCs/>
      <w:i/>
      <w:sz w:val="28"/>
      <w:szCs w:val="28"/>
    </w:rPr>
  </w:style>
  <w:style w:type="character" w:styleId="LineNumber">
    <w:name w:val="line number"/>
    <w:basedOn w:val="DefaultParagraphFont"/>
    <w:rsid w:val="00664C74"/>
  </w:style>
  <w:style w:type="paragraph" w:customStyle="1" w:styleId="Authors">
    <w:name w:val="Authors"/>
    <w:next w:val="Normal"/>
    <w:autoRedefine/>
    <w:qFormat/>
    <w:rsid w:val="00664C74"/>
    <w:pPr>
      <w:keepNext/>
      <w:keepLines/>
      <w:spacing w:after="200" w:line="480" w:lineRule="auto"/>
    </w:pPr>
    <w:rPr>
      <w:rFonts w:ascii="Times New Roman" w:hAnsi="Times New Roman"/>
    </w:rPr>
  </w:style>
  <w:style w:type="paragraph" w:customStyle="1" w:styleId="ImageCaption">
    <w:name w:val="Image Caption"/>
    <w:basedOn w:val="Normal"/>
    <w:link w:val="BodyTextChar"/>
    <w:autoRedefine/>
    <w:rsid w:val="00664C74"/>
    <w:pPr>
      <w:spacing w:after="120"/>
      <w:ind w:left="720"/>
    </w:pPr>
    <w:rPr>
      <w:rFonts w:ascii="Times New Roman" w:hAnsi="Times New Roman"/>
    </w:rPr>
  </w:style>
  <w:style w:type="character" w:customStyle="1" w:styleId="BodyTextChar">
    <w:name w:val="Body Text Char"/>
    <w:basedOn w:val="DefaultParagraphFont"/>
    <w:link w:val="ImageCaption"/>
    <w:rsid w:val="00664C74"/>
    <w:rPr>
      <w:rFonts w:ascii="Times New Roman" w:hAnsi="Times New Roman"/>
    </w:rPr>
  </w:style>
  <w:style w:type="paragraph" w:styleId="ListParagraph">
    <w:name w:val="List Paragraph"/>
    <w:basedOn w:val="Normal"/>
    <w:uiPriority w:val="34"/>
    <w:qFormat/>
    <w:rsid w:val="00677578"/>
    <w:pPr>
      <w:ind w:left="720"/>
      <w:contextualSpacing/>
    </w:pPr>
  </w:style>
  <w:style w:type="paragraph" w:styleId="BalloonText">
    <w:name w:val="Balloon Text"/>
    <w:basedOn w:val="Normal"/>
    <w:link w:val="BalloonTextChar"/>
    <w:uiPriority w:val="99"/>
    <w:semiHidden/>
    <w:unhideWhenUsed/>
    <w:rsid w:val="009E22D1"/>
    <w:rPr>
      <w:rFonts w:ascii="Lucida Grande" w:hAnsi="Lucida Grande"/>
      <w:sz w:val="18"/>
      <w:szCs w:val="18"/>
    </w:rPr>
  </w:style>
  <w:style w:type="character" w:customStyle="1" w:styleId="BalloonTextChar">
    <w:name w:val="Balloon Text Char"/>
    <w:basedOn w:val="DefaultParagraphFont"/>
    <w:link w:val="BalloonText"/>
    <w:uiPriority w:val="99"/>
    <w:semiHidden/>
    <w:rsid w:val="009E22D1"/>
    <w:rPr>
      <w:rFonts w:ascii="Lucida Grande" w:hAnsi="Lucida Grande"/>
      <w:sz w:val="18"/>
      <w:szCs w:val="18"/>
    </w:rPr>
  </w:style>
  <w:style w:type="character" w:styleId="PlaceholderText">
    <w:name w:val="Placeholder Text"/>
    <w:basedOn w:val="DefaultParagraphFont"/>
    <w:uiPriority w:val="99"/>
    <w:semiHidden/>
    <w:rsid w:val="000225DB"/>
    <w:rPr>
      <w:color w:val="808080"/>
    </w:rPr>
  </w:style>
  <w:style w:type="character" w:styleId="CommentReference">
    <w:name w:val="annotation reference"/>
    <w:basedOn w:val="DefaultParagraphFont"/>
    <w:uiPriority w:val="99"/>
    <w:semiHidden/>
    <w:unhideWhenUsed/>
    <w:rsid w:val="000F6521"/>
    <w:rPr>
      <w:sz w:val="18"/>
      <w:szCs w:val="18"/>
    </w:rPr>
  </w:style>
  <w:style w:type="paragraph" w:styleId="CommentText">
    <w:name w:val="annotation text"/>
    <w:basedOn w:val="Normal"/>
    <w:link w:val="CommentTextChar"/>
    <w:uiPriority w:val="99"/>
    <w:semiHidden/>
    <w:unhideWhenUsed/>
    <w:rsid w:val="000F6521"/>
  </w:style>
  <w:style w:type="character" w:customStyle="1" w:styleId="CommentTextChar">
    <w:name w:val="Comment Text Char"/>
    <w:basedOn w:val="DefaultParagraphFont"/>
    <w:link w:val="CommentText"/>
    <w:uiPriority w:val="99"/>
    <w:semiHidden/>
    <w:rsid w:val="000F6521"/>
  </w:style>
  <w:style w:type="paragraph" w:styleId="CommentSubject">
    <w:name w:val="annotation subject"/>
    <w:basedOn w:val="CommentText"/>
    <w:next w:val="CommentText"/>
    <w:link w:val="CommentSubjectChar"/>
    <w:uiPriority w:val="99"/>
    <w:semiHidden/>
    <w:unhideWhenUsed/>
    <w:rsid w:val="000F6521"/>
    <w:rPr>
      <w:b/>
      <w:bCs/>
      <w:sz w:val="20"/>
      <w:szCs w:val="20"/>
    </w:rPr>
  </w:style>
  <w:style w:type="character" w:customStyle="1" w:styleId="CommentSubjectChar">
    <w:name w:val="Comment Subject Char"/>
    <w:basedOn w:val="CommentTextChar"/>
    <w:link w:val="CommentSubject"/>
    <w:uiPriority w:val="99"/>
    <w:semiHidden/>
    <w:rsid w:val="000F6521"/>
    <w:rPr>
      <w:b/>
      <w:bCs/>
      <w:sz w:val="20"/>
      <w:szCs w:val="20"/>
    </w:rPr>
  </w:style>
  <w:style w:type="paragraph" w:styleId="Revision">
    <w:name w:val="Revision"/>
    <w:hidden/>
    <w:uiPriority w:val="99"/>
    <w:semiHidden/>
    <w:rsid w:val="00E4041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n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38B5"/>
  </w:style>
  <w:style w:type="paragraph" w:styleId="Heading1">
    <w:name w:val="heading 1"/>
    <w:basedOn w:val="Normal"/>
    <w:next w:val="Normal"/>
    <w:link w:val="Heading1Char"/>
    <w:autoRedefine/>
    <w:uiPriority w:val="9"/>
    <w:qFormat/>
    <w:rsid w:val="00664C74"/>
    <w:pPr>
      <w:keepNext/>
      <w:keepLines/>
      <w:spacing w:before="480" w:line="480" w:lineRule="auto"/>
      <w:outlineLvl w:val="0"/>
    </w:pPr>
    <w:rPr>
      <w:rFonts w:ascii="Times New Roman" w:eastAsiaTheme="majorEastAsia" w:hAnsi="Times New Roman" w:cstheme="majorBidi"/>
      <w:b/>
      <w:bCs/>
      <w:sz w:val="36"/>
      <w:szCs w:val="36"/>
    </w:rPr>
  </w:style>
  <w:style w:type="paragraph" w:styleId="Heading2">
    <w:name w:val="heading 2"/>
    <w:basedOn w:val="Normal"/>
    <w:next w:val="Normal"/>
    <w:link w:val="Heading2Char"/>
    <w:autoRedefine/>
    <w:uiPriority w:val="9"/>
    <w:unhideWhenUsed/>
    <w:qFormat/>
    <w:rsid w:val="00664C74"/>
    <w:pPr>
      <w:keepNext/>
      <w:keepLines/>
      <w:spacing w:before="200" w:line="480"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autoRedefine/>
    <w:uiPriority w:val="9"/>
    <w:unhideWhenUsed/>
    <w:qFormat/>
    <w:rsid w:val="00664C74"/>
    <w:pPr>
      <w:keepNext/>
      <w:keepLines/>
      <w:spacing w:before="200" w:line="480" w:lineRule="auto"/>
      <w:outlineLvl w:val="2"/>
    </w:pPr>
    <w:rPr>
      <w:rFonts w:ascii="Times New Roman" w:eastAsiaTheme="majorEastAsia" w:hAnsi="Times New Roman" w:cstheme="majorBidi"/>
      <w:bCs/>
      <w:i/>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qFormat/>
    <w:rsid w:val="00664C74"/>
    <w:pPr>
      <w:keepNext/>
      <w:keepLines/>
      <w:spacing w:before="480" w:after="240" w:line="480" w:lineRule="auto"/>
    </w:pPr>
    <w:rPr>
      <w:rFonts w:ascii="Times New Roman" w:eastAsiaTheme="majorEastAsia" w:hAnsi="Times New Roman" w:cstheme="majorBidi"/>
      <w:b/>
      <w:bCs/>
      <w:sz w:val="36"/>
      <w:szCs w:val="36"/>
    </w:rPr>
  </w:style>
  <w:style w:type="character" w:customStyle="1" w:styleId="TitleChar">
    <w:name w:val="Title Char"/>
    <w:basedOn w:val="DefaultParagraphFont"/>
    <w:link w:val="Title"/>
    <w:rsid w:val="00664C74"/>
    <w:rPr>
      <w:rFonts w:ascii="Times New Roman" w:eastAsiaTheme="majorEastAsia" w:hAnsi="Times New Roman" w:cstheme="majorBidi"/>
      <w:b/>
      <w:bCs/>
      <w:sz w:val="36"/>
      <w:szCs w:val="36"/>
    </w:rPr>
  </w:style>
  <w:style w:type="character" w:customStyle="1" w:styleId="Heading1Char">
    <w:name w:val="Heading 1 Char"/>
    <w:basedOn w:val="DefaultParagraphFont"/>
    <w:link w:val="Heading1"/>
    <w:uiPriority w:val="9"/>
    <w:rsid w:val="00664C74"/>
    <w:rPr>
      <w:rFonts w:ascii="Times New Roman" w:eastAsiaTheme="majorEastAsia" w:hAnsi="Times New Roman" w:cstheme="majorBidi"/>
      <w:b/>
      <w:bCs/>
      <w:sz w:val="36"/>
      <w:szCs w:val="36"/>
    </w:rPr>
  </w:style>
  <w:style w:type="character" w:customStyle="1" w:styleId="Heading2Char">
    <w:name w:val="Heading 2 Char"/>
    <w:basedOn w:val="DefaultParagraphFont"/>
    <w:link w:val="Heading2"/>
    <w:uiPriority w:val="9"/>
    <w:rsid w:val="00664C74"/>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sid w:val="00664C74"/>
    <w:rPr>
      <w:rFonts w:ascii="Times New Roman" w:eastAsiaTheme="majorEastAsia" w:hAnsi="Times New Roman" w:cstheme="majorBidi"/>
      <w:bCs/>
      <w:i/>
      <w:sz w:val="28"/>
      <w:szCs w:val="28"/>
    </w:rPr>
  </w:style>
  <w:style w:type="character" w:styleId="LineNumber">
    <w:name w:val="line number"/>
    <w:basedOn w:val="DefaultParagraphFont"/>
    <w:rsid w:val="00664C74"/>
  </w:style>
  <w:style w:type="paragraph" w:customStyle="1" w:styleId="Authors">
    <w:name w:val="Authors"/>
    <w:next w:val="Normal"/>
    <w:autoRedefine/>
    <w:qFormat/>
    <w:rsid w:val="00664C74"/>
    <w:pPr>
      <w:keepNext/>
      <w:keepLines/>
      <w:spacing w:after="200" w:line="480" w:lineRule="auto"/>
    </w:pPr>
    <w:rPr>
      <w:rFonts w:ascii="Times New Roman" w:hAnsi="Times New Roman"/>
    </w:rPr>
  </w:style>
  <w:style w:type="paragraph" w:customStyle="1" w:styleId="ImageCaption">
    <w:name w:val="Image Caption"/>
    <w:basedOn w:val="Normal"/>
    <w:link w:val="BodyTextChar"/>
    <w:autoRedefine/>
    <w:rsid w:val="00664C74"/>
    <w:pPr>
      <w:spacing w:after="120"/>
      <w:ind w:left="720"/>
    </w:pPr>
    <w:rPr>
      <w:rFonts w:ascii="Times New Roman" w:hAnsi="Times New Roman"/>
    </w:rPr>
  </w:style>
  <w:style w:type="character" w:customStyle="1" w:styleId="BodyTextChar">
    <w:name w:val="Body Text Char"/>
    <w:basedOn w:val="DefaultParagraphFont"/>
    <w:link w:val="ImageCaption"/>
    <w:rsid w:val="00664C74"/>
    <w:rPr>
      <w:rFonts w:ascii="Times New Roman" w:hAnsi="Times New Roman"/>
    </w:rPr>
  </w:style>
  <w:style w:type="paragraph" w:styleId="ListParagraph">
    <w:name w:val="List Paragraph"/>
    <w:basedOn w:val="Normal"/>
    <w:uiPriority w:val="34"/>
    <w:qFormat/>
    <w:rsid w:val="00677578"/>
    <w:pPr>
      <w:ind w:left="720"/>
      <w:contextualSpacing/>
    </w:pPr>
  </w:style>
  <w:style w:type="paragraph" w:styleId="BalloonText">
    <w:name w:val="Balloon Text"/>
    <w:basedOn w:val="Normal"/>
    <w:link w:val="BalloonTextChar"/>
    <w:uiPriority w:val="99"/>
    <w:semiHidden/>
    <w:unhideWhenUsed/>
    <w:rsid w:val="009E22D1"/>
    <w:rPr>
      <w:rFonts w:ascii="Lucida Grande" w:hAnsi="Lucida Grande"/>
      <w:sz w:val="18"/>
      <w:szCs w:val="18"/>
    </w:rPr>
  </w:style>
  <w:style w:type="character" w:customStyle="1" w:styleId="BalloonTextChar">
    <w:name w:val="Balloon Text Char"/>
    <w:basedOn w:val="DefaultParagraphFont"/>
    <w:link w:val="BalloonText"/>
    <w:uiPriority w:val="99"/>
    <w:semiHidden/>
    <w:rsid w:val="009E22D1"/>
    <w:rPr>
      <w:rFonts w:ascii="Lucida Grande" w:hAnsi="Lucida Grande"/>
      <w:sz w:val="18"/>
      <w:szCs w:val="18"/>
    </w:rPr>
  </w:style>
  <w:style w:type="character" w:styleId="PlaceholderText">
    <w:name w:val="Placeholder Text"/>
    <w:basedOn w:val="DefaultParagraphFont"/>
    <w:uiPriority w:val="99"/>
    <w:semiHidden/>
    <w:rsid w:val="000225DB"/>
    <w:rPr>
      <w:color w:val="808080"/>
    </w:rPr>
  </w:style>
  <w:style w:type="character" w:styleId="CommentReference">
    <w:name w:val="annotation reference"/>
    <w:basedOn w:val="DefaultParagraphFont"/>
    <w:uiPriority w:val="99"/>
    <w:semiHidden/>
    <w:unhideWhenUsed/>
    <w:rsid w:val="000F6521"/>
    <w:rPr>
      <w:sz w:val="18"/>
      <w:szCs w:val="18"/>
    </w:rPr>
  </w:style>
  <w:style w:type="paragraph" w:styleId="CommentText">
    <w:name w:val="annotation text"/>
    <w:basedOn w:val="Normal"/>
    <w:link w:val="CommentTextChar"/>
    <w:uiPriority w:val="99"/>
    <w:semiHidden/>
    <w:unhideWhenUsed/>
    <w:rsid w:val="000F6521"/>
  </w:style>
  <w:style w:type="character" w:customStyle="1" w:styleId="CommentTextChar">
    <w:name w:val="Comment Text Char"/>
    <w:basedOn w:val="DefaultParagraphFont"/>
    <w:link w:val="CommentText"/>
    <w:uiPriority w:val="99"/>
    <w:semiHidden/>
    <w:rsid w:val="000F6521"/>
  </w:style>
  <w:style w:type="paragraph" w:styleId="CommentSubject">
    <w:name w:val="annotation subject"/>
    <w:basedOn w:val="CommentText"/>
    <w:next w:val="CommentText"/>
    <w:link w:val="CommentSubjectChar"/>
    <w:uiPriority w:val="99"/>
    <w:semiHidden/>
    <w:unhideWhenUsed/>
    <w:rsid w:val="000F6521"/>
    <w:rPr>
      <w:b/>
      <w:bCs/>
      <w:sz w:val="20"/>
      <w:szCs w:val="20"/>
    </w:rPr>
  </w:style>
  <w:style w:type="character" w:customStyle="1" w:styleId="CommentSubjectChar">
    <w:name w:val="Comment Subject Char"/>
    <w:basedOn w:val="CommentTextChar"/>
    <w:link w:val="CommentSubject"/>
    <w:uiPriority w:val="99"/>
    <w:semiHidden/>
    <w:rsid w:val="000F6521"/>
    <w:rPr>
      <w:b/>
      <w:bCs/>
      <w:sz w:val="20"/>
      <w:szCs w:val="20"/>
    </w:rPr>
  </w:style>
  <w:style w:type="paragraph" w:styleId="Revision">
    <w:name w:val="Revision"/>
    <w:hidden/>
    <w:uiPriority w:val="99"/>
    <w:semiHidden/>
    <w:rsid w:val="00E404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647913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A5131D-EA1E-474B-B44B-0647196B49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24</Pages>
  <Words>6776</Words>
  <Characters>38624</Characters>
  <Application>Microsoft Macintosh Word</Application>
  <DocSecurity>0</DocSecurity>
  <Lines>321</Lines>
  <Paragraphs>90</Paragraphs>
  <ScaleCrop>false</ScaleCrop>
  <Company>University of British Columbia</Company>
  <LinksUpToDate>false</LinksUpToDate>
  <CharactersWithSpaces>45310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Barbour</dc:creator>
  <cp:keywords/>
  <dc:description/>
  <cp:lastModifiedBy>Matthew Barbour</cp:lastModifiedBy>
  <cp:revision>13</cp:revision>
  <dcterms:created xsi:type="dcterms:W3CDTF">2015-10-28T19:12:00Z</dcterms:created>
  <dcterms:modified xsi:type="dcterms:W3CDTF">2015-11-04T03:47:00Z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barbour@zoology.ubc.ca@www.mendeley.com</vt:lpwstr>
  </property>
  <property fmtid="{D5CDD505-2E9C-101B-9397-08002B2CF9AE}" pid="4" name="Mendeley Citation Style_1">
    <vt:lpwstr>http://www.zotero.org/styles/ecology-letters</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16th edition (author-date)</vt:lpwstr>
  </property>
  <property fmtid="{D5CDD505-2E9C-101B-9397-08002B2CF9AE}" pid="11" name="Mendeley Recent Style Id 3_1">
    <vt:lpwstr>http://www.zotero.org/styles/ecology</vt:lpwstr>
  </property>
  <property fmtid="{D5CDD505-2E9C-101B-9397-08002B2CF9AE}" pid="12" name="Mendeley Recent Style Name 3_1">
    <vt:lpwstr>Ecology</vt:lpwstr>
  </property>
  <property fmtid="{D5CDD505-2E9C-101B-9397-08002B2CF9AE}" pid="13" name="Mendeley Recent Style Id 4_1">
    <vt:lpwstr>http://www.zotero.org/styles/ecology-letters</vt:lpwstr>
  </property>
  <property fmtid="{D5CDD505-2E9C-101B-9397-08002B2CF9AE}" pid="14" name="Mendeley Recent Style Name 4_1">
    <vt:lpwstr>Ecology Letters</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7th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http://www.zotero.org/styles/proc-roy-soc-b</vt:lpwstr>
  </property>
  <property fmtid="{D5CDD505-2E9C-101B-9397-08002B2CF9AE}" pid="24" name="Mendeley Recent Style Name 9_1">
    <vt:lpwstr>Proceedings of the Royal Society B</vt:lpwstr>
  </property>
  <property fmtid="{D5CDD505-2E9C-101B-9397-08002B2CF9AE}" pid="25" name="labtiva.style">
    <vt:lpwstr>pnas.csl</vt:lpwstr>
  </property>
</Properties>
</file>