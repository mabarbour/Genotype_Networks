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CD9A2" w14:textId="77777777" w:rsidR="00804B90" w:rsidRPr="00804B90" w:rsidRDefault="0042091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ins w:id="0" w:author="Gregory Crutsinger" w:date="2015-06-05T10:53:00Z">
        <w:r>
          <w:rPr>
            <w:rFonts w:ascii="Times New Roman" w:hAnsi="Times New Roman" w:cs="Times New Roman"/>
            <w:b/>
            <w:bCs/>
            <w:color w:val="000000"/>
            <w:sz w:val="32"/>
            <w:szCs w:val="32"/>
          </w:rPr>
          <w:t>Intraspecific g</w:t>
        </w:r>
      </w:ins>
      <w:del w:id="1" w:author="Gregory Crutsinger" w:date="2015-06-05T10:53:00Z">
        <w:r w:rsidR="00804B90" w:rsidRPr="00804B90" w:rsidDel="00420918">
          <w:rPr>
            <w:rFonts w:ascii="Times New Roman" w:hAnsi="Times New Roman" w:cs="Times New Roman"/>
            <w:b/>
            <w:bCs/>
            <w:color w:val="000000"/>
            <w:sz w:val="32"/>
            <w:szCs w:val="32"/>
          </w:rPr>
          <w:delText>G</w:delText>
        </w:r>
      </w:del>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del w:id="2" w:author="Gregory Crutsinger" w:date="2015-06-05T10:39:00Z">
        <w:r w:rsidR="0096353C" w:rsidDel="00235A3A">
          <w:rPr>
            <w:rFonts w:ascii="Times New Roman" w:hAnsi="Times New Roman" w:cs="Times New Roman"/>
            <w:b/>
            <w:bCs/>
            <w:color w:val="000000"/>
            <w:sz w:val="32"/>
            <w:szCs w:val="32"/>
          </w:rPr>
          <w:delText>determines</w:delText>
        </w:r>
        <w:r w:rsidR="000F0529" w:rsidDel="00235A3A">
          <w:rPr>
            <w:rFonts w:ascii="Times New Roman" w:hAnsi="Times New Roman" w:cs="Times New Roman"/>
            <w:b/>
            <w:bCs/>
            <w:color w:val="000000"/>
            <w:sz w:val="32"/>
            <w:szCs w:val="32"/>
          </w:rPr>
          <w:delText xml:space="preserve"> </w:delText>
        </w:r>
      </w:del>
      <w:ins w:id="3" w:author="Gregory Crutsinger" w:date="2015-06-05T10:39:00Z">
        <w:r w:rsidR="00235A3A">
          <w:rPr>
            <w:rFonts w:ascii="Times New Roman" w:hAnsi="Times New Roman" w:cs="Times New Roman"/>
            <w:b/>
            <w:bCs/>
            <w:color w:val="000000"/>
            <w:sz w:val="32"/>
            <w:szCs w:val="32"/>
          </w:rPr>
          <w:t xml:space="preserve">increases </w:t>
        </w:r>
      </w:ins>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empirical evidence from a plant-insect food web</w:t>
      </w:r>
    </w:p>
    <w:p w14:paraId="3F96218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7D90ED50"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3BED1BE3"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25396D4" w14:textId="77777777"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2BCE01CF" w14:textId="77777777"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19281DEB" w14:textId="77777777"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3310914B" w14:textId="77777777"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1DA2CAAE"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9464649" w14:textId="77777777"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68032686"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5BE9D1DF" w14:textId="77777777"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ecological network, food web, complexity, species interactions, plant-insect, plant-herbivore, </w:t>
      </w:r>
      <w:proofErr w:type="gramStart"/>
      <w:r w:rsidRPr="000E420B">
        <w:rPr>
          <w:rFonts w:ascii="Times New Roman" w:hAnsi="Times New Roman" w:cs="Times New Roman"/>
          <w:bCs/>
          <w:color w:val="000000"/>
        </w:rPr>
        <w:t>host</w:t>
      </w:r>
      <w:proofErr w:type="gramEnd"/>
      <w:r w:rsidRPr="000E420B">
        <w:rPr>
          <w:rFonts w:ascii="Times New Roman" w:hAnsi="Times New Roman" w:cs="Times New Roman"/>
          <w:bCs/>
          <w:color w:val="000000"/>
        </w:rPr>
        <w:t>-</w:t>
      </w:r>
      <w:proofErr w:type="spellStart"/>
      <w:r w:rsidRPr="000E420B">
        <w:rPr>
          <w:rFonts w:ascii="Times New Roman" w:hAnsi="Times New Roman" w:cs="Times New Roman"/>
          <w:bCs/>
          <w:color w:val="000000"/>
        </w:rPr>
        <w:t>parasitoid</w:t>
      </w:r>
      <w:proofErr w:type="spellEnd"/>
      <w:r w:rsidRPr="000E420B">
        <w:rPr>
          <w:rFonts w:ascii="Times New Roman" w:hAnsi="Times New Roman" w:cs="Times New Roman"/>
          <w:bCs/>
          <w:color w:val="000000"/>
        </w:rPr>
        <w:t>.</w:t>
      </w:r>
    </w:p>
    <w:p w14:paraId="3425472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526A52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069A1BFD" w14:textId="77777777" w:rsidR="00466173" w:rsidRDefault="00235A3A"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commentRangeStart w:id="4"/>
      <w:ins w:id="5" w:author="Gregory Crutsinger" w:date="2015-06-05T10:41:00Z">
        <w:r>
          <w:rPr>
            <w:rFonts w:ascii="Times New Roman" w:hAnsi="Times New Roman" w:cs="Times New Roman"/>
            <w:color w:val="000000"/>
          </w:rPr>
          <w:t xml:space="preserve">I might start with a general sentence about what Eco-evolutionary dynamics is and why </w:t>
        </w:r>
        <w:proofErr w:type="gramStart"/>
        <w:r>
          <w:rPr>
            <w:rFonts w:ascii="Times New Roman" w:hAnsi="Times New Roman" w:cs="Times New Roman"/>
            <w:color w:val="000000"/>
          </w:rPr>
          <w:t>its</w:t>
        </w:r>
        <w:proofErr w:type="gramEnd"/>
        <w:r>
          <w:rPr>
            <w:rFonts w:ascii="Times New Roman" w:hAnsi="Times New Roman" w:cs="Times New Roman"/>
            <w:color w:val="000000"/>
          </w:rPr>
          <w:t xml:space="preserve"> cool. </w:t>
        </w:r>
      </w:ins>
      <w:commentRangeEnd w:id="4"/>
      <w:ins w:id="6" w:author="Gregory Crutsinger" w:date="2015-06-05T10:54:00Z">
        <w:r w:rsidR="00420918">
          <w:rPr>
            <w:rStyle w:val="CommentReference"/>
          </w:rPr>
          <w:commentReference w:id="4"/>
        </w:r>
      </w:ins>
      <w:r w:rsidR="00804B90" w:rsidRPr="00804B90">
        <w:rPr>
          <w:rFonts w:ascii="Times New Roman" w:hAnsi="Times New Roman" w:cs="Times New Roman"/>
          <w:color w:val="000000"/>
        </w:rPr>
        <w:t xml:space="preserve">Predicting the eco-evolutionary dynamics of ecological networks requires </w:t>
      </w:r>
      <w:r w:rsidR="00644C6F">
        <w:rPr>
          <w:rFonts w:ascii="Times New Roman" w:hAnsi="Times New Roman" w:cs="Times New Roman"/>
          <w:color w:val="000000"/>
        </w:rPr>
        <w:t>a</w:t>
      </w:r>
      <w:ins w:id="8" w:author="Gregory Crutsinger" w:date="2015-06-05T10:40:00Z">
        <w:r>
          <w:rPr>
            <w:rFonts w:ascii="Times New Roman" w:hAnsi="Times New Roman" w:cs="Times New Roman"/>
            <w:color w:val="000000"/>
          </w:rPr>
          <w:t xml:space="preserve"> comprehensive </w:t>
        </w:r>
      </w:ins>
      <w:del w:id="9" w:author="Gregory Crutsinger" w:date="2015-06-05T10:40:00Z">
        <w:r w:rsidR="00644C6F" w:rsidDel="00235A3A">
          <w:rPr>
            <w:rFonts w:ascii="Times New Roman" w:hAnsi="Times New Roman" w:cs="Times New Roman"/>
            <w:color w:val="000000"/>
          </w:rPr>
          <w:delText>n</w:delText>
        </w:r>
        <w:r w:rsidR="00BA0577" w:rsidDel="00235A3A">
          <w:rPr>
            <w:rFonts w:ascii="Times New Roman" w:hAnsi="Times New Roman" w:cs="Times New Roman"/>
            <w:color w:val="000000"/>
          </w:rPr>
          <w:delText xml:space="preserve"> </w:delText>
        </w:r>
      </w:del>
      <w:r w:rsidR="00BA0577">
        <w:rPr>
          <w:rFonts w:ascii="Times New Roman" w:hAnsi="Times New Roman" w:cs="Times New Roman"/>
          <w:color w:val="000000"/>
        </w:rPr>
        <w:t xml:space="preserve">understanding of how </w:t>
      </w:r>
      <w:ins w:id="10" w:author="Gregory Crutsinger" w:date="2015-06-05T10:39:00Z">
        <w:r>
          <w:rPr>
            <w:rFonts w:ascii="Times New Roman" w:hAnsi="Times New Roman" w:cs="Times New Roman"/>
            <w:color w:val="000000"/>
          </w:rPr>
          <w:t xml:space="preserve">population-level </w:t>
        </w:r>
      </w:ins>
      <w:r w:rsidR="00644C6F">
        <w:rPr>
          <w:rFonts w:ascii="Times New Roman" w:hAnsi="Times New Roman" w:cs="Times New Roman"/>
          <w:color w:val="000000"/>
        </w:rPr>
        <w:t>genetic variation</w:t>
      </w:r>
      <w:r w:rsidR="00804B90" w:rsidRPr="00804B90">
        <w:rPr>
          <w:rFonts w:ascii="Times New Roman" w:hAnsi="Times New Roman" w:cs="Times New Roman"/>
          <w:color w:val="000000"/>
        </w:rPr>
        <w:t xml:space="preserve"> aff</w:t>
      </w:r>
      <w:r w:rsidR="00466173">
        <w:rPr>
          <w:rFonts w:ascii="Times New Roman" w:hAnsi="Times New Roman" w:cs="Times New Roman"/>
          <w:color w:val="000000"/>
        </w:rPr>
        <w:t>ect</w:t>
      </w:r>
      <w:r w:rsidR="00644C6F">
        <w:rPr>
          <w:rFonts w:ascii="Times New Roman" w:hAnsi="Times New Roman" w:cs="Times New Roman"/>
          <w:color w:val="000000"/>
        </w:rPr>
        <w:t>s</w:t>
      </w:r>
      <w:r w:rsidR="00466173">
        <w:rPr>
          <w:rFonts w:ascii="Times New Roman" w:hAnsi="Times New Roman" w:cs="Times New Roman"/>
          <w:color w:val="000000"/>
        </w:rPr>
        <w:t xml:space="preserve"> </w:t>
      </w:r>
      <w:ins w:id="11" w:author="Gregory Crutsinger" w:date="2015-06-05T10:39:00Z">
        <w:r>
          <w:rPr>
            <w:rFonts w:ascii="Times New Roman" w:hAnsi="Times New Roman" w:cs="Times New Roman"/>
            <w:color w:val="000000"/>
          </w:rPr>
          <w:t xml:space="preserve">community-level </w:t>
        </w:r>
      </w:ins>
      <w:r w:rsidR="00466173">
        <w:rPr>
          <w:rFonts w:ascii="Times New Roman" w:hAnsi="Times New Roman" w:cs="Times New Roman"/>
          <w:color w:val="000000"/>
        </w:rPr>
        <w:t>species interactions</w:t>
      </w:r>
      <w:r w:rsidR="00804B90" w:rsidRPr="00804B90">
        <w:rPr>
          <w:rFonts w:ascii="Times New Roman" w:hAnsi="Times New Roman" w:cs="Times New Roman"/>
          <w:color w:val="000000"/>
        </w:rPr>
        <w:t xml:space="preserve">. </w:t>
      </w:r>
      <w:r w:rsidR="00BA0577">
        <w:rPr>
          <w:rFonts w:ascii="Times New Roman" w:hAnsi="Times New Roman" w:cs="Times New Roman"/>
          <w:color w:val="000000"/>
        </w:rPr>
        <w:t xml:space="preserve">To date though, 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466173">
        <w:rPr>
          <w:rFonts w:ascii="Times New Roman" w:hAnsi="Times New Roman" w:cs="Times New Roman"/>
          <w:color w:val="000000"/>
        </w:rPr>
        <w:t xml:space="preserve">, </w:t>
      </w:r>
      <w:del w:id="12" w:author="Gregory Crutsinger" w:date="2015-06-05T10:40:00Z">
        <w:r w:rsidR="00466173" w:rsidDel="00235A3A">
          <w:rPr>
            <w:rFonts w:ascii="Times New Roman" w:hAnsi="Times New Roman" w:cs="Times New Roman"/>
            <w:color w:val="000000"/>
          </w:rPr>
          <w:delText>and</w:delText>
        </w:r>
      </w:del>
      <w:ins w:id="13" w:author="Gregory Crutsinger" w:date="2015-06-05T10:40:00Z">
        <w:r>
          <w:rPr>
            <w:rFonts w:ascii="Times New Roman" w:hAnsi="Times New Roman" w:cs="Times New Roman"/>
            <w:color w:val="000000"/>
          </w:rPr>
          <w:t>as well as</w:t>
        </w:r>
      </w:ins>
      <w:del w:id="14" w:author="Gregory Crutsinger" w:date="2015-06-05T10:40:00Z">
        <w:r w:rsidR="00466173" w:rsidDel="00235A3A">
          <w:rPr>
            <w:rFonts w:ascii="Times New Roman" w:hAnsi="Times New Roman" w:cs="Times New Roman"/>
            <w:color w:val="000000"/>
          </w:rPr>
          <w:delText xml:space="preserve"> </w:delText>
        </w:r>
        <w:r w:rsidR="002415D2" w:rsidDel="00235A3A">
          <w:rPr>
            <w:rFonts w:ascii="Times New Roman" w:hAnsi="Times New Roman" w:cs="Times New Roman"/>
            <w:color w:val="000000"/>
          </w:rPr>
          <w:delText>if so,</w:delText>
        </w:r>
      </w:del>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del w:id="15" w:author="Gregory Crutsinger" w:date="2015-06-05T10:42:00Z">
        <w:r w:rsidR="00CA3659" w:rsidDel="005E533B">
          <w:rPr>
            <w:rFonts w:ascii="Times New Roman" w:hAnsi="Times New Roman" w:cs="Times New Roman"/>
            <w:color w:val="000000"/>
          </w:rPr>
          <w:delText xml:space="preserve">(1) </w:delText>
        </w:r>
      </w:del>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 xml:space="preserve">extent to which </w:t>
      </w:r>
      <w:del w:id="16" w:author="Gregory Crutsinger" w:date="2015-06-05T10:41:00Z">
        <w:r w:rsidR="00CA3659" w:rsidDel="005E533B">
          <w:rPr>
            <w:rFonts w:ascii="Times New Roman" w:hAnsi="Times New Roman" w:cs="Times New Roman"/>
            <w:color w:val="000000"/>
          </w:rPr>
          <w:delText>genetic variation</w:delText>
        </w:r>
      </w:del>
      <w:ins w:id="17" w:author="Gregory Crutsinger" w:date="2015-06-05T10:41:00Z">
        <w:r w:rsidR="005E533B">
          <w:rPr>
            <w:rFonts w:ascii="Times New Roman" w:hAnsi="Times New Roman" w:cs="Times New Roman"/>
            <w:color w:val="000000"/>
          </w:rPr>
          <w:t>heritable trait variation within a dominant host plant</w:t>
        </w:r>
      </w:ins>
      <w:r w:rsidR="00CA3659">
        <w:rPr>
          <w:rFonts w:ascii="Times New Roman" w:hAnsi="Times New Roman" w:cs="Times New Roman"/>
          <w:color w:val="000000"/>
        </w:rPr>
        <w:t xml:space="preserve"> determines the assembly of </w:t>
      </w:r>
      <w:r w:rsidR="000744EC">
        <w:rPr>
          <w:rFonts w:ascii="Times New Roman" w:hAnsi="Times New Roman" w:cs="Times New Roman"/>
          <w:color w:val="000000"/>
        </w:rPr>
        <w:t>a</w:t>
      </w:r>
      <w:ins w:id="18" w:author="Gregory Crutsinger" w:date="2015-06-05T10:42:00Z">
        <w:r w:rsidR="005E533B">
          <w:rPr>
            <w:rFonts w:ascii="Times New Roman" w:hAnsi="Times New Roman" w:cs="Times New Roman"/>
            <w:color w:val="000000"/>
          </w:rPr>
          <w:t xml:space="preserve">ssociated </w:t>
        </w:r>
      </w:ins>
      <w:del w:id="19" w:author="Gregory Crutsinger" w:date="2015-06-05T10:42:00Z">
        <w:r w:rsidR="000744EC" w:rsidDel="005E533B">
          <w:rPr>
            <w:rFonts w:ascii="Times New Roman" w:hAnsi="Times New Roman" w:cs="Times New Roman"/>
            <w:color w:val="000000"/>
          </w:rPr>
          <w:delText xml:space="preserve"> tri-trophic </w:delText>
        </w:r>
      </w:del>
      <w:r w:rsidR="000744EC">
        <w:rPr>
          <w:rFonts w:ascii="Times New Roman" w:hAnsi="Times New Roman" w:cs="Times New Roman"/>
          <w:color w:val="000000"/>
        </w:rPr>
        <w:t>food web</w:t>
      </w:r>
      <w:ins w:id="20" w:author="Gregory Crutsinger" w:date="2015-06-05T10:42:00Z">
        <w:r w:rsidR="005E533B">
          <w:rPr>
            <w:rFonts w:ascii="Times New Roman" w:hAnsi="Times New Roman" w:cs="Times New Roman"/>
            <w:color w:val="000000"/>
          </w:rPr>
          <w:t>s</w:t>
        </w:r>
      </w:ins>
      <w:r w:rsidR="00CA3659">
        <w:rPr>
          <w:rFonts w:ascii="Times New Roman" w:hAnsi="Times New Roman" w:cs="Times New Roman"/>
          <w:color w:val="000000"/>
        </w:rPr>
        <w:t>,</w:t>
      </w:r>
      <w:r w:rsidR="000744EC">
        <w:rPr>
          <w:rFonts w:ascii="Times New Roman" w:hAnsi="Times New Roman" w:cs="Times New Roman"/>
          <w:color w:val="000000"/>
        </w:rPr>
        <w:t xml:space="preserve"> and</w:t>
      </w:r>
      <w:ins w:id="21" w:author="Gregory Crutsinger" w:date="2015-06-05T10:42:00Z">
        <w:r w:rsidR="005E533B">
          <w:rPr>
            <w:rFonts w:ascii="Times New Roman" w:hAnsi="Times New Roman" w:cs="Times New Roman"/>
            <w:color w:val="000000"/>
          </w:rPr>
          <w:t xml:space="preserve"> </w:t>
        </w:r>
      </w:ins>
      <w:del w:id="22" w:author="Gregory Crutsinger" w:date="2015-06-05T10:42:00Z">
        <w:r w:rsidR="000744EC" w:rsidDel="005E533B">
          <w:rPr>
            <w:rFonts w:ascii="Times New Roman" w:hAnsi="Times New Roman" w:cs="Times New Roman"/>
            <w:color w:val="000000"/>
          </w:rPr>
          <w:delText xml:space="preserve"> (2) </w:delText>
        </w:r>
        <w:r w:rsidR="00CA3659" w:rsidDel="005E533B">
          <w:rPr>
            <w:rFonts w:ascii="Times New Roman" w:hAnsi="Times New Roman" w:cs="Times New Roman"/>
            <w:color w:val="000000"/>
          </w:rPr>
          <w:delText xml:space="preserve">examine </w:delText>
        </w:r>
        <w:r w:rsidR="000744EC" w:rsidDel="005E533B">
          <w:rPr>
            <w:rFonts w:ascii="Times New Roman" w:hAnsi="Times New Roman" w:cs="Times New Roman"/>
            <w:color w:val="000000"/>
          </w:rPr>
          <w:delText xml:space="preserve">how the uncovered genetic variation </w:delText>
        </w:r>
      </w:del>
      <w:r w:rsidR="000744EC">
        <w:rPr>
          <w:rFonts w:ascii="Times New Roman" w:hAnsi="Times New Roman" w:cs="Times New Roman"/>
          <w:color w:val="000000"/>
        </w:rPr>
        <w:t>d</w:t>
      </w:r>
      <w:del w:id="23" w:author="Gregory Crutsinger" w:date="2015-06-05T10:42:00Z">
        <w:r w:rsidR="000744EC" w:rsidDel="005E533B">
          <w:rPr>
            <w:rFonts w:ascii="Times New Roman" w:hAnsi="Times New Roman" w:cs="Times New Roman"/>
            <w:color w:val="000000"/>
          </w:rPr>
          <w:delText>etermines</w:delText>
        </w:r>
      </w:del>
      <w:ins w:id="24" w:author="Gregory Crutsinger" w:date="2015-06-05T10:42:00Z">
        <w:r w:rsidR="005E533B">
          <w:rPr>
            <w:rFonts w:ascii="Times New Roman" w:hAnsi="Times New Roman" w:cs="Times New Roman"/>
            <w:color w:val="000000"/>
          </w:rPr>
          <w:t>rives overall</w:t>
        </w:r>
      </w:ins>
      <w:r w:rsidR="000744EC">
        <w:rPr>
          <w:rFonts w:ascii="Times New Roman" w:hAnsi="Times New Roman" w:cs="Times New Roman"/>
          <w:color w:val="000000"/>
        </w:rPr>
        <w:t xml:space="preserve"> network complexity. </w:t>
      </w:r>
      <w:r w:rsidR="00466173">
        <w:rPr>
          <w:rFonts w:ascii="Times New Roman" w:hAnsi="Times New Roman" w:cs="Times New Roman"/>
          <w:color w:val="000000"/>
        </w:rPr>
        <w:t xml:space="preserve">We found that </w:t>
      </w:r>
      <w:r w:rsidR="0073485E">
        <w:rPr>
          <w:rFonts w:ascii="Times New Roman" w:hAnsi="Times New Roman" w:cs="Times New Roman"/>
          <w:color w:val="000000"/>
        </w:rPr>
        <w:t xml:space="preserve">heritable </w:t>
      </w:r>
      <w:del w:id="25" w:author="Gregory Crutsinger" w:date="2015-06-05T10:43:00Z">
        <w:r w:rsidR="0073485E" w:rsidDel="005E533B">
          <w:rPr>
            <w:rFonts w:ascii="Times New Roman" w:hAnsi="Times New Roman" w:cs="Times New Roman"/>
            <w:color w:val="000000"/>
          </w:rPr>
          <w:delText xml:space="preserve">phenotypic </w:delText>
        </w:r>
      </w:del>
      <w:r w:rsidR="0073485E">
        <w:rPr>
          <w:rFonts w:ascii="Times New Roman" w:hAnsi="Times New Roman" w:cs="Times New Roman"/>
          <w:color w:val="000000"/>
        </w:rPr>
        <w:t xml:space="preserve">variation </w:t>
      </w:r>
      <w:r w:rsidR="000744EC">
        <w:rPr>
          <w:rFonts w:ascii="Times New Roman" w:hAnsi="Times New Roman" w:cs="Times New Roman"/>
          <w:color w:val="000000"/>
        </w:rPr>
        <w:t xml:space="preserve">in a </w:t>
      </w:r>
      <w:ins w:id="26" w:author="Gregory Crutsinger" w:date="2015-06-05T10:43:00Z">
        <w:r w:rsidR="005E533B">
          <w:rPr>
            <w:rFonts w:ascii="Times New Roman" w:hAnsi="Times New Roman" w:cs="Times New Roman"/>
            <w:color w:val="000000"/>
          </w:rPr>
          <w:t xml:space="preserve">susceptibility to </w:t>
        </w:r>
      </w:ins>
      <w:del w:id="27" w:author="Gregory Crutsinger" w:date="2015-06-05T10:43:00Z">
        <w:r w:rsidR="000744EC" w:rsidDel="005E533B">
          <w:rPr>
            <w:rFonts w:ascii="Times New Roman" w:hAnsi="Times New Roman" w:cs="Times New Roman"/>
            <w:color w:val="000000"/>
          </w:rPr>
          <w:delText xml:space="preserve">foundation plant species </w:delText>
        </w:r>
        <w:r w:rsidR="0073485E" w:rsidDel="005E533B">
          <w:rPr>
            <w:rFonts w:ascii="Times New Roman" w:hAnsi="Times New Roman" w:cs="Times New Roman"/>
            <w:color w:val="000000"/>
          </w:rPr>
          <w:delText>affected the strength of</w:delText>
        </w:r>
        <w:r w:rsidR="000744EC" w:rsidDel="005E533B">
          <w:rPr>
            <w:rFonts w:ascii="Times New Roman" w:hAnsi="Times New Roman" w:cs="Times New Roman"/>
            <w:color w:val="000000"/>
          </w:rPr>
          <w:delText xml:space="preserve"> </w:delText>
        </w:r>
      </w:del>
      <w:r w:rsidR="000744EC">
        <w:rPr>
          <w:rFonts w:ascii="Times New Roman" w:hAnsi="Times New Roman" w:cs="Times New Roman"/>
          <w:color w:val="000000"/>
        </w:rPr>
        <w:t>antagonistic interaction</w:t>
      </w:r>
      <w:r w:rsidR="0073485E">
        <w:rPr>
          <w:rFonts w:ascii="Times New Roman" w:hAnsi="Times New Roman" w:cs="Times New Roman"/>
          <w:color w:val="000000"/>
        </w:rPr>
        <w:t>s</w:t>
      </w:r>
      <w:r w:rsidR="000744EC">
        <w:rPr>
          <w:rFonts w:ascii="Times New Roman" w:hAnsi="Times New Roman" w:cs="Times New Roman"/>
          <w:color w:val="000000"/>
        </w:rPr>
        <w:t xml:space="preserve"> </w:t>
      </w:r>
      <w:del w:id="28" w:author="Gregory Crutsinger" w:date="2015-06-05T10:43:00Z">
        <w:r w:rsidR="000744EC" w:rsidDel="005E533B">
          <w:rPr>
            <w:rFonts w:ascii="Times New Roman" w:hAnsi="Times New Roman" w:cs="Times New Roman"/>
            <w:color w:val="000000"/>
          </w:rPr>
          <w:delText>with insect herbivo</w:delText>
        </w:r>
      </w:del>
      <w:ins w:id="29" w:author="Gregory Crutsinger" w:date="2015-06-05T10:43:00Z">
        <w:r w:rsidR="005E533B">
          <w:rPr>
            <w:rFonts w:ascii="Times New Roman" w:hAnsi="Times New Roman" w:cs="Times New Roman"/>
            <w:color w:val="000000"/>
          </w:rPr>
          <w:t xml:space="preserve">with galling insects, </w:t>
        </w:r>
      </w:ins>
      <w:del w:id="30" w:author="Gregory Crutsinger" w:date="2015-06-05T10:43:00Z">
        <w:r w:rsidR="000744EC" w:rsidDel="005E533B">
          <w:rPr>
            <w:rFonts w:ascii="Times New Roman" w:hAnsi="Times New Roman" w:cs="Times New Roman"/>
            <w:color w:val="000000"/>
          </w:rPr>
          <w:delText>res</w:delText>
        </w:r>
      </w:del>
      <w:ins w:id="31" w:author="Gregory Crutsinger" w:date="2015-06-05T10:43:00Z">
        <w:r w:rsidR="005E533B">
          <w:rPr>
            <w:rFonts w:ascii="Times New Roman" w:hAnsi="Times New Roman" w:cs="Times New Roman"/>
            <w:color w:val="000000"/>
          </w:rPr>
          <w:t xml:space="preserve">which, in turn, </w:t>
        </w:r>
      </w:ins>
      <w:del w:id="32" w:author="Gregory Crutsinger" w:date="2015-06-05T10:43:00Z">
        <w:r w:rsidR="000744EC" w:rsidDel="005E533B">
          <w:rPr>
            <w:rFonts w:ascii="Times New Roman" w:hAnsi="Times New Roman" w:cs="Times New Roman"/>
            <w:color w:val="000000"/>
          </w:rPr>
          <w:delText>. These direct effects of genetic variation on consumer</w:delText>
        </w:r>
        <w:r w:rsidR="0073485E" w:rsidDel="005E533B">
          <w:rPr>
            <w:rFonts w:ascii="Times New Roman" w:hAnsi="Times New Roman" w:cs="Times New Roman"/>
            <w:color w:val="000000"/>
          </w:rPr>
          <w:delText>s</w:delText>
        </w:r>
        <w:r w:rsidR="000744EC" w:rsidDel="005E533B">
          <w:rPr>
            <w:rFonts w:ascii="Times New Roman" w:hAnsi="Times New Roman" w:cs="Times New Roman"/>
            <w:color w:val="000000"/>
          </w:rPr>
          <w:delText xml:space="preserve"> also </w:delText>
        </w:r>
      </w:del>
      <w:r w:rsidR="00CA3659">
        <w:rPr>
          <w:rFonts w:ascii="Times New Roman" w:hAnsi="Times New Roman" w:cs="Times New Roman"/>
          <w:color w:val="000000"/>
        </w:rPr>
        <w:t>indirectly affe</w:t>
      </w:r>
      <w:bookmarkStart w:id="33" w:name="_GoBack"/>
      <w:bookmarkEnd w:id="33"/>
      <w:r w:rsidR="00CA3659">
        <w:rPr>
          <w:rFonts w:ascii="Times New Roman" w:hAnsi="Times New Roman" w:cs="Times New Roman"/>
          <w:color w:val="000000"/>
        </w:rPr>
        <w:t xml:space="preserve">cted </w:t>
      </w:r>
      <w:r w:rsidR="000744EC">
        <w:rPr>
          <w:rFonts w:ascii="Times New Roman" w:hAnsi="Times New Roman" w:cs="Times New Roman"/>
          <w:color w:val="000000"/>
        </w:rPr>
        <w:t>trophic interac</w:t>
      </w:r>
      <w:r w:rsidR="00DE5A08">
        <w:rPr>
          <w:rFonts w:ascii="Times New Roman" w:hAnsi="Times New Roman" w:cs="Times New Roman"/>
          <w:color w:val="000000"/>
        </w:rPr>
        <w:t xml:space="preserve">tions between </w:t>
      </w:r>
      <w:ins w:id="34" w:author="Gregory Crutsinger" w:date="2015-06-05T10:44:00Z">
        <w:r w:rsidR="005E533B">
          <w:rPr>
            <w:rFonts w:ascii="Times New Roman" w:hAnsi="Times New Roman" w:cs="Times New Roman"/>
            <w:color w:val="000000"/>
          </w:rPr>
          <w:t xml:space="preserve">with insect </w:t>
        </w:r>
      </w:ins>
      <w:del w:id="35" w:author="Gregory Crutsinger" w:date="2015-06-05T10:44:00Z">
        <w:r w:rsidR="000744EC" w:rsidDel="005E533B">
          <w:rPr>
            <w:rFonts w:ascii="Times New Roman" w:hAnsi="Times New Roman" w:cs="Times New Roman"/>
            <w:color w:val="000000"/>
          </w:rPr>
          <w:delText xml:space="preserve">herbivores and their insect </w:delText>
        </w:r>
      </w:del>
      <w:proofErr w:type="spellStart"/>
      <w:r w:rsidR="000744EC">
        <w:rPr>
          <w:rFonts w:ascii="Times New Roman" w:hAnsi="Times New Roman" w:cs="Times New Roman"/>
          <w:color w:val="000000"/>
        </w:rPr>
        <w:t>parasitoids</w:t>
      </w:r>
      <w:proofErr w:type="spellEnd"/>
      <w:r w:rsidR="000744EC">
        <w:rPr>
          <w:rFonts w:ascii="Times New Roman" w:hAnsi="Times New Roman" w:cs="Times New Roman"/>
          <w:color w:val="000000"/>
        </w:rPr>
        <w:t xml:space="preserve">. </w:t>
      </w:r>
      <w:del w:id="36" w:author="Gregory Crutsinger" w:date="2015-06-05T10:44:00Z">
        <w:r w:rsidR="000744EC" w:rsidDel="005E533B">
          <w:rPr>
            <w:rFonts w:ascii="Times New Roman" w:hAnsi="Times New Roman" w:cs="Times New Roman"/>
            <w:color w:val="000000"/>
          </w:rPr>
          <w:delText xml:space="preserve">Overall, </w:delText>
        </w:r>
      </w:del>
      <w:ins w:id="37" w:author="Gregory Crutsinger" w:date="2015-06-05T10:44:00Z">
        <w:r w:rsidR="005E533B">
          <w:rPr>
            <w:rFonts w:ascii="Times New Roman" w:hAnsi="Times New Roman" w:cs="Times New Roman"/>
            <w:color w:val="000000"/>
          </w:rPr>
          <w:t>D</w:t>
        </w:r>
      </w:ins>
      <w:del w:id="38" w:author="Gregory Crutsinger" w:date="2015-06-05T10:44:00Z">
        <w:r w:rsidR="000744EC" w:rsidDel="005E533B">
          <w:rPr>
            <w:rFonts w:ascii="Times New Roman" w:hAnsi="Times New Roman" w:cs="Times New Roman"/>
            <w:color w:val="000000"/>
          </w:rPr>
          <w:delText>d</w:delText>
        </w:r>
      </w:del>
      <w:r w:rsidR="000744EC">
        <w:rPr>
          <w:rFonts w:ascii="Times New Roman" w:hAnsi="Times New Roman" w:cs="Times New Roman"/>
          <w:color w:val="000000"/>
        </w:rPr>
        <w:t>irect and indirect genetic effects increase</w:t>
      </w:r>
      <w:r w:rsidR="00CA3659">
        <w:rPr>
          <w:rFonts w:ascii="Times New Roman" w:hAnsi="Times New Roman" w:cs="Times New Roman"/>
          <w:color w:val="000000"/>
        </w:rPr>
        <w:t>d</w:t>
      </w:r>
      <w:r w:rsidR="000744EC">
        <w:rPr>
          <w:rFonts w:ascii="Times New Roman" w:hAnsi="Times New Roman" w:cs="Times New Roman"/>
          <w:color w:val="000000"/>
        </w:rPr>
        <w:t xml:space="preserve"> food web complexity by 50% over the range of genetic variation in the </w:t>
      </w:r>
      <w:ins w:id="39" w:author="Gregory Crutsinger" w:date="2015-06-05T10:44:00Z">
        <w:r w:rsidR="005E533B">
          <w:rPr>
            <w:rFonts w:ascii="Times New Roman" w:hAnsi="Times New Roman" w:cs="Times New Roman"/>
            <w:color w:val="000000"/>
          </w:rPr>
          <w:t xml:space="preserve">experimental </w:t>
        </w:r>
      </w:ins>
      <w:del w:id="40" w:author="Gregory Crutsinger" w:date="2015-06-05T10:44:00Z">
        <w:r w:rsidR="000744EC" w:rsidDel="005E533B">
          <w:rPr>
            <w:rFonts w:ascii="Times New Roman" w:hAnsi="Times New Roman" w:cs="Times New Roman"/>
            <w:color w:val="000000"/>
          </w:rPr>
          <w:delText>plan</w:delText>
        </w:r>
      </w:del>
      <w:ins w:id="41" w:author="Gregory Crutsinger" w:date="2015-06-05T10:44:00Z">
        <w:r w:rsidR="005E533B">
          <w:rPr>
            <w:rFonts w:ascii="Times New Roman" w:hAnsi="Times New Roman" w:cs="Times New Roman"/>
            <w:color w:val="000000"/>
          </w:rPr>
          <w:t>host-plant</w:t>
        </w:r>
      </w:ins>
      <w:del w:id="42" w:author="Gregory Crutsinger" w:date="2015-06-05T10:44:00Z">
        <w:r w:rsidR="000744EC" w:rsidDel="005E533B">
          <w:rPr>
            <w:rFonts w:ascii="Times New Roman" w:hAnsi="Times New Roman" w:cs="Times New Roman"/>
            <w:color w:val="000000"/>
          </w:rPr>
          <w:delText>t</w:delText>
        </w:r>
      </w:del>
      <w:r w:rsidR="000744EC">
        <w:rPr>
          <w:rFonts w:ascii="Times New Roman" w:hAnsi="Times New Roman" w:cs="Times New Roman"/>
          <w:color w:val="000000"/>
        </w:rPr>
        <w:t xml:space="preserve"> population. </w:t>
      </w:r>
      <w:r w:rsidR="00822407">
        <w:rPr>
          <w:rFonts w:ascii="Times New Roman" w:hAnsi="Times New Roman" w:cs="Times New Roman"/>
          <w:color w:val="000000"/>
        </w:rPr>
        <w:t xml:space="preserve">Taken together, our results indicate that genetic variation </w:t>
      </w:r>
      <w:ins w:id="43" w:author="Gregory Crutsinger" w:date="2015-06-05T10:44:00Z">
        <w:r w:rsidR="005E533B">
          <w:rPr>
            <w:rFonts w:ascii="Times New Roman" w:hAnsi="Times New Roman" w:cs="Times New Roman"/>
            <w:color w:val="000000"/>
          </w:rPr>
          <w:t>structures ecological networks and may affect network persistence</w:t>
        </w:r>
      </w:ins>
      <w:ins w:id="44" w:author="Gregory Crutsinger" w:date="2015-06-05T10:45:00Z">
        <w:r w:rsidR="005E533B">
          <w:rPr>
            <w:rFonts w:ascii="Times New Roman" w:hAnsi="Times New Roman" w:cs="Times New Roman"/>
            <w:color w:val="000000"/>
          </w:rPr>
          <w:t xml:space="preserve"> over time, </w:t>
        </w:r>
        <w:proofErr w:type="gramStart"/>
        <w:r w:rsidR="005E533B">
          <w:rPr>
            <w:rFonts w:ascii="Times New Roman" w:hAnsi="Times New Roman" w:cs="Times New Roman"/>
            <w:color w:val="000000"/>
          </w:rPr>
          <w:t>thereby …..link</w:t>
        </w:r>
        <w:proofErr w:type="gramEnd"/>
        <w:r w:rsidR="005E533B">
          <w:rPr>
            <w:rFonts w:ascii="Times New Roman" w:hAnsi="Times New Roman" w:cs="Times New Roman"/>
            <w:color w:val="000000"/>
          </w:rPr>
          <w:t xml:space="preserve"> back to eco-evolutionary dynamics so you start and end with it</w:t>
        </w:r>
      </w:ins>
      <w:del w:id="45" w:author="Gregory Crutsinger" w:date="2015-06-05T10:45:00Z">
        <w:r w:rsidR="00822407" w:rsidDel="005E533B">
          <w:rPr>
            <w:rFonts w:ascii="Times New Roman" w:hAnsi="Times New Roman" w:cs="Times New Roman"/>
            <w:color w:val="000000"/>
          </w:rPr>
          <w:delText>in foundation plant species can play a key role in structuring ecological networks</w:delText>
        </w:r>
        <w:r w:rsidR="009229BC" w:rsidDel="005E533B">
          <w:rPr>
            <w:rFonts w:ascii="Times New Roman" w:hAnsi="Times New Roman" w:cs="Times New Roman"/>
            <w:color w:val="000000"/>
          </w:rPr>
          <w:delText xml:space="preserve">, which may in turn, affect network </w:delText>
        </w:r>
        <w:r w:rsidR="009E22D1" w:rsidDel="005E533B">
          <w:rPr>
            <w:rFonts w:ascii="Times New Roman" w:hAnsi="Times New Roman" w:cs="Times New Roman"/>
            <w:color w:val="000000"/>
          </w:rPr>
          <w:delText>persistence</w:delText>
        </w:r>
      </w:del>
      <w:r w:rsidR="009229BC">
        <w:rPr>
          <w:rFonts w:ascii="Times New Roman" w:hAnsi="Times New Roman" w:cs="Times New Roman"/>
          <w:color w:val="000000"/>
        </w:rPr>
        <w:t xml:space="preserve">. </w:t>
      </w:r>
    </w:p>
    <w:p w14:paraId="61307E71"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C6FA479" w14:textId="7777777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02056D42" w14:textId="77777777"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ins w:id="46" w:author="Matthew Barbour" w:date="2015-06-04T17:47:00Z">
        <w:r w:rsidR="00525AD1">
          <w:rPr>
            <w:rFonts w:ascii="Times New Roman" w:hAnsi="Times New Roman" w:cs="Times New Roman"/>
            <w:color w:val="000000"/>
          </w:rPr>
          <w:t xml:space="preserve"> and persistence </w:t>
        </w:r>
      </w:ins>
      <w:del w:id="47" w:author="Matthew Barbour" w:date="2015-06-04T17:47:00Z">
        <w:r w:rsidR="00C46D5A" w:rsidDel="00525AD1">
          <w:rPr>
            <w:rFonts w:ascii="Times New Roman" w:hAnsi="Times New Roman" w:cs="Times New Roman"/>
            <w:color w:val="000000"/>
          </w:rPr>
          <w:delText xml:space="preserve"> </w:delText>
        </w:r>
      </w:del>
      <w:r w:rsidR="00C46D5A">
        <w:rPr>
          <w:rFonts w:ascii="Times New Roman" w:hAnsi="Times New Roman" w:cs="Times New Roman"/>
          <w:color w:val="000000"/>
        </w:rPr>
        <w:t xml:space="preserve">of </w:t>
      </w:r>
      <w:r w:rsidR="00B24B8D">
        <w:rPr>
          <w:rFonts w:ascii="Times New Roman" w:hAnsi="Times New Roman" w:cs="Times New Roman"/>
          <w:color w:val="000000"/>
        </w:rPr>
        <w:t>a 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del w:id="48" w:author="Gregory Crutsinger" w:date="2015-06-05T10:47:00Z">
        <w:r w:rsidDel="00EC2900">
          <w:rPr>
            <w:rFonts w:ascii="Times New Roman" w:hAnsi="Times New Roman" w:cs="Times New Roman"/>
            <w:color w:val="000000"/>
          </w:rPr>
          <w:delText>the gai</w:delText>
        </w:r>
        <w:r w:rsidR="00C46D5A" w:rsidDel="00EC2900">
          <w:rPr>
            <w:rFonts w:ascii="Times New Roman" w:hAnsi="Times New Roman" w:cs="Times New Roman"/>
            <w:color w:val="000000"/>
          </w:rPr>
          <w:delText>n or loss</w:delText>
        </w:r>
      </w:del>
      <w:ins w:id="49" w:author="Gregory Crutsinger" w:date="2015-06-05T10:47:00Z">
        <w:r w:rsidR="00EC2900">
          <w:rPr>
            <w:rFonts w:ascii="Times New Roman" w:hAnsi="Times New Roman" w:cs="Times New Roman"/>
            <w:color w:val="000000"/>
          </w:rPr>
          <w:t>similar fluctuations in</w:t>
        </w:r>
      </w:ins>
      <w:r w:rsidR="00C46D5A">
        <w:rPr>
          <w:rFonts w:ascii="Times New Roman" w:hAnsi="Times New Roman" w:cs="Times New Roman"/>
          <w:color w:val="000000"/>
        </w:rPr>
        <w:t xml:space="preserve"> </w:t>
      </w:r>
      <w:ins w:id="50" w:author="Gregory Crutsinger" w:date="2015-06-05T10:47:00Z">
        <w:r w:rsidR="00EC2900">
          <w:rPr>
            <w:rFonts w:ascii="Times New Roman" w:hAnsi="Times New Roman" w:cs="Times New Roman"/>
            <w:color w:val="000000"/>
          </w:rPr>
          <w:t xml:space="preserve">population-level </w:t>
        </w:r>
      </w:ins>
      <w:del w:id="51" w:author="Gregory Crutsinger" w:date="2015-06-05T10:47:00Z">
        <w:r w:rsidR="00C46D5A" w:rsidDel="00EC2900">
          <w:rPr>
            <w:rFonts w:ascii="Times New Roman" w:hAnsi="Times New Roman" w:cs="Times New Roman"/>
            <w:color w:val="000000"/>
          </w:rPr>
          <w:delText xml:space="preserve">of </w:delText>
        </w:r>
      </w:del>
      <w:r w:rsidR="00C46D5A">
        <w:rPr>
          <w:rFonts w:ascii="Times New Roman" w:hAnsi="Times New Roman" w:cs="Times New Roman"/>
          <w:color w:val="000000"/>
        </w:rPr>
        <w:t>genetic variation</w:t>
      </w:r>
      <w:r w:rsidR="00B24B8D">
        <w:rPr>
          <w:rFonts w:ascii="Times New Roman" w:hAnsi="Times New Roman" w:cs="Times New Roman"/>
          <w:color w:val="000000"/>
        </w:rPr>
        <w:t>,</w:t>
      </w:r>
      <w:r w:rsidR="00C46D5A">
        <w:rPr>
          <w:rFonts w:ascii="Times New Roman" w:hAnsi="Times New Roman" w:cs="Times New Roman"/>
          <w:color w:val="000000"/>
        </w:rPr>
        <w:t xml:space="preserve"> </w:t>
      </w:r>
      <w:del w:id="52" w:author="Matthew Barbour" w:date="2015-06-04T17:53:00Z">
        <w:r w:rsidR="00C46D5A" w:rsidDel="00BA0538">
          <w:rPr>
            <w:rFonts w:ascii="Times New Roman" w:hAnsi="Times New Roman" w:cs="Times New Roman"/>
            <w:color w:val="000000"/>
          </w:rPr>
          <w:delText>within a species</w:delText>
        </w:r>
      </w:del>
      <w:ins w:id="53" w:author="Matthew Barbour" w:date="2015-06-04T17:53:00Z">
        <w:r w:rsidR="00BA0538">
          <w:rPr>
            <w:rFonts w:ascii="Times New Roman" w:hAnsi="Times New Roman" w:cs="Times New Roman"/>
            <w:color w:val="000000"/>
          </w:rPr>
          <w:t>an often over-looked component of biodiversity</w:t>
        </w:r>
      </w:ins>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food </w:t>
      </w:r>
      <w:del w:id="54" w:author="Matthew Barbour" w:date="2015-06-04T17:48:00Z">
        <w:r w:rsidR="00525AD1" w:rsidDel="00BA0538">
          <w:rPr>
            <w:rFonts w:ascii="Times New Roman" w:hAnsi="Times New Roman" w:cs="Times New Roman"/>
            <w:color w:val="000000"/>
          </w:rPr>
          <w:delText xml:space="preserve">web </w:delText>
        </w:r>
        <w:r w:rsidDel="00BA0538">
          <w:rPr>
            <w:rFonts w:ascii="Times New Roman" w:hAnsi="Times New Roman" w:cs="Times New Roman"/>
            <w:color w:val="000000"/>
          </w:rPr>
          <w:delText>structure.</w:delText>
        </w:r>
      </w:del>
      <w:ins w:id="55" w:author="Matthew Barbour" w:date="2015-06-04T17:48:00Z">
        <w:r w:rsidR="00BA0538">
          <w:rPr>
            <w:rFonts w:ascii="Times New Roman" w:hAnsi="Times New Roman" w:cs="Times New Roman"/>
            <w:color w:val="000000"/>
          </w:rPr>
          <w:t>webs.</w:t>
        </w:r>
      </w:ins>
      <w:r>
        <w:rPr>
          <w:rFonts w:ascii="Times New Roman" w:hAnsi="Times New Roman" w:cs="Times New Roman"/>
          <w:color w:val="000000"/>
        </w:rPr>
        <w:t xml:space="preserve"> </w:t>
      </w:r>
      <w:r w:rsidR="00C46D5A">
        <w:rPr>
          <w:rFonts w:ascii="Times New Roman" w:hAnsi="Times New Roman" w:cs="Times New Roman"/>
          <w:color w:val="000000"/>
        </w:rPr>
        <w:t xml:space="preserve">In this study, we document </w:t>
      </w:r>
      <w:r w:rsidR="00525AD1">
        <w:rPr>
          <w:rFonts w:ascii="Times New Roman" w:hAnsi="Times New Roman" w:cs="Times New Roman"/>
          <w:color w:val="000000"/>
        </w:rPr>
        <w:t>the</w:t>
      </w:r>
      <w:ins w:id="56" w:author="Gregory Crutsinger" w:date="2015-06-05T10:48:00Z">
        <w:r w:rsidR="00EC2900">
          <w:rPr>
            <w:rFonts w:ascii="Times New Roman" w:hAnsi="Times New Roman" w:cs="Times New Roman"/>
            <w:color w:val="000000"/>
          </w:rPr>
          <w:t xml:space="preserve"> host-plant genotypes vary in their</w:t>
        </w:r>
      </w:ins>
      <w:r w:rsidR="00525AD1">
        <w:rPr>
          <w:rFonts w:ascii="Times New Roman" w:hAnsi="Times New Roman" w:cs="Times New Roman"/>
          <w:color w:val="000000"/>
        </w:rPr>
        <w:t xml:space="preserve"> direct and indirect effects </w:t>
      </w:r>
      <w:del w:id="57" w:author="Gregory Crutsinger" w:date="2015-06-05T10:48:00Z">
        <w:r w:rsidR="00525AD1" w:rsidDel="00EC2900">
          <w:rPr>
            <w:rFonts w:ascii="Times New Roman" w:hAnsi="Times New Roman" w:cs="Times New Roman"/>
            <w:color w:val="000000"/>
          </w:rPr>
          <w:delText xml:space="preserve">of genetic variation within a dominant plant species </w:delText>
        </w:r>
      </w:del>
      <w:r w:rsidR="00525AD1">
        <w:rPr>
          <w:rFonts w:ascii="Times New Roman" w:hAnsi="Times New Roman" w:cs="Times New Roman"/>
          <w:color w:val="000000"/>
        </w:rPr>
        <w:t xml:space="preserve">on </w:t>
      </w:r>
      <w:del w:id="58" w:author="Gregory Crutsinger" w:date="2015-06-05T10:48:00Z">
        <w:r w:rsidR="00525AD1" w:rsidDel="00EC2900">
          <w:rPr>
            <w:rFonts w:ascii="Times New Roman" w:hAnsi="Times New Roman" w:cs="Times New Roman"/>
            <w:color w:val="000000"/>
          </w:rPr>
          <w:delText xml:space="preserve">its </w:delText>
        </w:r>
      </w:del>
      <w:r w:rsidR="00525AD1">
        <w:rPr>
          <w:rFonts w:ascii="Times New Roman" w:hAnsi="Times New Roman" w:cs="Times New Roman"/>
          <w:color w:val="000000"/>
        </w:rPr>
        <w:t>associated insect food web</w:t>
      </w:r>
      <w:ins w:id="59" w:author="Gregory Crutsinger" w:date="2015-06-05T10:48:00Z">
        <w:r w:rsidR="00EC2900">
          <w:rPr>
            <w:rFonts w:ascii="Times New Roman" w:hAnsi="Times New Roman" w:cs="Times New Roman"/>
            <w:color w:val="000000"/>
          </w:rPr>
          <w:t>s resulting in unique networks of species among clones.  Moreover,</w:t>
        </w:r>
      </w:ins>
      <w:r w:rsidR="00525AD1">
        <w:rPr>
          <w:rFonts w:ascii="Times New Roman" w:hAnsi="Times New Roman" w:cs="Times New Roman"/>
          <w:color w:val="000000"/>
        </w:rPr>
        <w:t xml:space="preserve"> </w:t>
      </w:r>
      <w:ins w:id="60" w:author="Gregory Crutsinger" w:date="2015-06-05T10:49:00Z">
        <w:r w:rsidR="00EC2900">
          <w:rPr>
            <w:rFonts w:ascii="Times New Roman" w:hAnsi="Times New Roman" w:cs="Times New Roman"/>
            <w:color w:val="000000"/>
          </w:rPr>
          <w:t xml:space="preserve">the gain or loss of particular </w:t>
        </w:r>
        <w:proofErr w:type="gramStart"/>
        <w:r w:rsidR="00EC2900">
          <w:rPr>
            <w:rFonts w:ascii="Times New Roman" w:hAnsi="Times New Roman" w:cs="Times New Roman"/>
            <w:color w:val="000000"/>
          </w:rPr>
          <w:t>genotypes  would</w:t>
        </w:r>
        <w:proofErr w:type="gramEnd"/>
        <w:r w:rsidR="00EC2900">
          <w:rPr>
            <w:rFonts w:ascii="Times New Roman" w:hAnsi="Times New Roman" w:cs="Times New Roman"/>
            <w:color w:val="000000"/>
          </w:rPr>
          <w:t xml:space="preserve"> </w:t>
        </w:r>
      </w:ins>
      <w:del w:id="61" w:author="Gregory Crutsinger" w:date="2015-06-05T10:49:00Z">
        <w:r w:rsidR="00525AD1" w:rsidDel="00EC2900">
          <w:rPr>
            <w:rFonts w:ascii="Times New Roman" w:hAnsi="Times New Roman" w:cs="Times New Roman"/>
            <w:color w:val="000000"/>
          </w:rPr>
          <w:delText xml:space="preserve">and found that changes in genetic variation </w:delText>
        </w:r>
      </w:del>
      <w:r w:rsidR="00525AD1">
        <w:rPr>
          <w:rFonts w:ascii="Times New Roman" w:hAnsi="Times New Roman" w:cs="Times New Roman"/>
          <w:color w:val="000000"/>
        </w:rPr>
        <w:t>fundamentally alter</w:t>
      </w:r>
      <w:ins w:id="62" w:author="Gregory Crutsinger" w:date="2015-06-05T10:49:00Z">
        <w:r w:rsidR="00EC2900">
          <w:rPr>
            <w:rFonts w:ascii="Times New Roman" w:hAnsi="Times New Roman" w:cs="Times New Roman"/>
            <w:color w:val="000000"/>
          </w:rPr>
          <w:t xml:space="preserve"> total</w:t>
        </w:r>
      </w:ins>
      <w:r w:rsidR="00525AD1">
        <w:rPr>
          <w:rFonts w:ascii="Times New Roman" w:hAnsi="Times New Roman" w:cs="Times New Roman"/>
          <w:color w:val="000000"/>
        </w:rPr>
        <w:t xml:space="preserve"> food web complexity. Taken together, our results suggest that preserving genetic variation within dominant species may be</w:t>
      </w:r>
      <w:ins w:id="63" w:author="Matthew Barbour" w:date="2015-06-04T17:56:00Z">
        <w:r w:rsidR="00BA0538">
          <w:rPr>
            <w:rFonts w:ascii="Times New Roman" w:hAnsi="Times New Roman" w:cs="Times New Roman"/>
            <w:color w:val="000000"/>
          </w:rPr>
          <w:t xml:space="preserve"> a</w:t>
        </w:r>
      </w:ins>
      <w:r w:rsidR="00525AD1">
        <w:rPr>
          <w:rFonts w:ascii="Times New Roman" w:hAnsi="Times New Roman" w:cs="Times New Roman"/>
          <w:color w:val="000000"/>
        </w:rPr>
        <w:t xml:space="preserve"> cr</w:t>
      </w:r>
      <w:ins w:id="64" w:author="Matthew Barbour" w:date="2015-06-04T17:49:00Z">
        <w:r w:rsidR="00BA0538">
          <w:rPr>
            <w:rFonts w:ascii="Times New Roman" w:hAnsi="Times New Roman" w:cs="Times New Roman"/>
            <w:color w:val="000000"/>
          </w:rPr>
          <w:t>itical</w:t>
        </w:r>
      </w:ins>
      <w:del w:id="65" w:author="Matthew Barbour" w:date="2015-06-04T17:49:00Z">
        <w:r w:rsidR="00525AD1" w:rsidDel="00BA0538">
          <w:rPr>
            <w:rFonts w:ascii="Times New Roman" w:hAnsi="Times New Roman" w:cs="Times New Roman"/>
            <w:color w:val="000000"/>
          </w:rPr>
          <w:delText>itical</w:delText>
        </w:r>
      </w:del>
      <w:r w:rsidR="00525AD1">
        <w:rPr>
          <w:rFonts w:ascii="Times New Roman" w:hAnsi="Times New Roman" w:cs="Times New Roman"/>
          <w:color w:val="000000"/>
        </w:rPr>
        <w:t xml:space="preserve"> </w:t>
      </w:r>
      <w:ins w:id="66" w:author="Matthew Barbour" w:date="2015-06-04T17:56:00Z">
        <w:del w:id="67" w:author="Gregory Crutsinger" w:date="2015-06-05T10:49:00Z">
          <w:r w:rsidR="00BA0538" w:rsidDel="00EC2900">
            <w:rPr>
              <w:rFonts w:ascii="Times New Roman" w:hAnsi="Times New Roman" w:cs="Times New Roman"/>
              <w:color w:val="000000"/>
            </w:rPr>
            <w:delText xml:space="preserve">piece to the puzzle </w:delText>
          </w:r>
        </w:del>
      </w:ins>
      <w:r w:rsidR="00525AD1">
        <w:rPr>
          <w:rFonts w:ascii="Times New Roman" w:hAnsi="Times New Roman" w:cs="Times New Roman"/>
          <w:color w:val="000000"/>
        </w:rPr>
        <w:t xml:space="preserve">for </w:t>
      </w:r>
      <w:ins w:id="68" w:author="Matthew Barbour" w:date="2015-06-04T17:50:00Z">
        <w:r w:rsidR="00BA0538">
          <w:rPr>
            <w:rFonts w:ascii="Times New Roman" w:hAnsi="Times New Roman" w:cs="Times New Roman"/>
            <w:color w:val="000000"/>
          </w:rPr>
          <w:t xml:space="preserve">maintaining </w:t>
        </w:r>
      </w:ins>
      <w:ins w:id="69" w:author="Matthew Barbour" w:date="2015-06-04T17:54:00Z">
        <w:r w:rsidR="00BA0538">
          <w:rPr>
            <w:rFonts w:ascii="Times New Roman" w:hAnsi="Times New Roman" w:cs="Times New Roman"/>
            <w:color w:val="000000"/>
          </w:rPr>
          <w:t xml:space="preserve">complex and </w:t>
        </w:r>
      </w:ins>
      <w:ins w:id="70" w:author="Matthew Barbour" w:date="2015-06-04T17:50:00Z">
        <w:r w:rsidR="00BA0538">
          <w:rPr>
            <w:rFonts w:ascii="Times New Roman" w:hAnsi="Times New Roman" w:cs="Times New Roman"/>
            <w:color w:val="000000"/>
          </w:rPr>
          <w:t xml:space="preserve">robust </w:t>
        </w:r>
      </w:ins>
      <w:r w:rsidR="00525AD1">
        <w:rPr>
          <w:rFonts w:ascii="Times New Roman" w:hAnsi="Times New Roman" w:cs="Times New Roman"/>
          <w:color w:val="000000"/>
        </w:rPr>
        <w:t>food web</w:t>
      </w:r>
      <w:del w:id="71" w:author="Matthew Barbour" w:date="2015-06-04T17:51:00Z">
        <w:r w:rsidR="00525AD1" w:rsidDel="00BA0538">
          <w:rPr>
            <w:rFonts w:ascii="Times New Roman" w:hAnsi="Times New Roman" w:cs="Times New Roman"/>
            <w:color w:val="000000"/>
          </w:rPr>
          <w:delText xml:space="preserve"> </w:delText>
        </w:r>
      </w:del>
      <w:ins w:id="72" w:author="Matthew Barbour" w:date="2015-06-04T17:51:00Z">
        <w:r w:rsidR="00BA0538">
          <w:rPr>
            <w:rFonts w:ascii="Times New Roman" w:hAnsi="Times New Roman" w:cs="Times New Roman"/>
            <w:color w:val="000000"/>
          </w:rPr>
          <w:t>s</w:t>
        </w:r>
      </w:ins>
      <w:ins w:id="73" w:author="Matthew Barbour" w:date="2015-06-04T17:54:00Z">
        <w:r w:rsidR="00BA0538">
          <w:rPr>
            <w:rFonts w:ascii="Times New Roman" w:hAnsi="Times New Roman" w:cs="Times New Roman"/>
            <w:color w:val="000000"/>
          </w:rPr>
          <w:t xml:space="preserve"> under future environmental change</w:t>
        </w:r>
      </w:ins>
      <w:del w:id="74" w:author="Matthew Barbour" w:date="2015-06-04T17:51:00Z">
        <w:r w:rsidR="00525AD1" w:rsidDel="00BA0538">
          <w:rPr>
            <w:rFonts w:ascii="Times New Roman" w:hAnsi="Times New Roman" w:cs="Times New Roman"/>
            <w:color w:val="000000"/>
          </w:rPr>
          <w:delText>persistence</w:delText>
        </w:r>
      </w:del>
      <w:r w:rsidR="00525AD1">
        <w:rPr>
          <w:rFonts w:ascii="Times New Roman" w:hAnsi="Times New Roman" w:cs="Times New Roman"/>
          <w:color w:val="000000"/>
        </w:rPr>
        <w:t xml:space="preserve">. </w:t>
      </w:r>
    </w:p>
    <w:p w14:paraId="253D326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7C36074" w14:textId="77777777"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5D58141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17086B70" w14:textId="77777777"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ins w:id="75" w:author="Gregory Crutsinger" w:date="2015-06-05T10:50:00Z">
        <w:r w:rsidR="00EC2900">
          <w:rPr>
            <w:rFonts w:ascii="Times New Roman" w:hAnsi="Times New Roman" w:cs="Times New Roman"/>
            <w:color w:val="000000"/>
          </w:rPr>
          <w:t>about</w:t>
        </w:r>
      </w:ins>
      <w:del w:id="76" w:author="Gregory Crutsinger" w:date="2015-06-05T10:50:00Z">
        <w:r w:rsidR="002415D2" w:rsidDel="00EC2900">
          <w:rPr>
            <w:rFonts w:ascii="Times New Roman" w:hAnsi="Times New Roman" w:cs="Times New Roman"/>
            <w:color w:val="000000"/>
          </w:rPr>
          <w:delText>for</w:delText>
        </w:r>
      </w:del>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affects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071158">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proofErr w:type="spellStart"/>
      <w:r w:rsidR="00804B90" w:rsidRPr="00804B90">
        <w:rPr>
          <w:rFonts w:ascii="Times New Roman" w:hAnsi="Times New Roman" w:cs="Times New Roman"/>
          <w:color w:val="000000"/>
        </w:rPr>
        <w:t>heterogenous</w:t>
      </w:r>
      <w:proofErr w:type="spellEnd"/>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31526">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LQBlADcANAA2ADQAZAAwADgAZAA0ADkAZgAvADgARABBADYAQgBCAEYAQgAtAEUARgA4AEEALQAx
ADAANwAxAC0AOAA3AEEAMAAtADYAOQAyADYAMAAxADIANQAyADMAMQBCAHwAZQBOAHAAVgBqADAA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AFkAPQAsAGUATgBxAEYAawBzADEAdQAyAGsAQQBRAHgAMQAvAEYAMgBrAE4AUABMAEwASABCACsA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 Consequently, there is a clear need to account for the role of intraspecific variation in structuring </w:t>
      </w:r>
      <w:r>
        <w:rPr>
          <w:rFonts w:ascii="Times New Roman" w:hAnsi="Times New Roman" w:cs="Times New Roman"/>
          <w:color w:val="000000"/>
        </w:rPr>
        <w:t>ecological networks</w:t>
      </w:r>
      <w:r w:rsidR="00804B90" w:rsidRPr="00804B90">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804B90" w:rsidRPr="00804B90">
        <w:rPr>
          <w:rFonts w:ascii="Times New Roman" w:hAnsi="Times New Roman" w:cs="Times New Roman"/>
          <w:color w:val="000000"/>
        </w:rPr>
        <w:t>.</w:t>
      </w:r>
    </w:p>
    <w:p w14:paraId="390E656E"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55FA3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Pr="00804B90">
        <w:rPr>
          <w:rFonts w:ascii="Times New Roman" w:hAnsi="Times New Roman" w:cs="Times New Roman"/>
          <w:color w:val="000000"/>
        </w:rPr>
        <w:t xml:space="preserve"> and the composition of communities across multiple trophic levels</w:t>
      </w:r>
      <w:ins w:id="77" w:author="Matthew Barbour" w:date="2015-06-04T17:57:00Z">
        <w:r w:rsidR="002760D5">
          <w:rPr>
            <w:rFonts w:ascii="Times New Roman" w:hAnsi="Times New Roman" w:cs="Times New Roman"/>
            <w:color w:val="000000"/>
          </w:rPr>
          <w:t xml:space="preserve"> </w:t>
        </w:r>
      </w:ins>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Pr="00804B90">
        <w:rPr>
          <w:rFonts w:ascii="Times New Roman" w:hAnsi="Times New Roman" w:cs="Times New Roman"/>
          <w:color w:val="000000"/>
        </w:rPr>
        <w:t xml:space="preserve">. </w:t>
      </w:r>
      <w:r w:rsidR="00D310B6">
        <w:rPr>
          <w:rFonts w:ascii="Times New Roman" w:hAnsi="Times New Roman" w:cs="Times New Roman"/>
          <w:color w:val="000000"/>
        </w:rPr>
        <w:t>Nevertheless</w:t>
      </w:r>
      <w:r w:rsidRPr="00804B90">
        <w:rPr>
          <w:rFonts w:ascii="Times New Roman" w:hAnsi="Times New Roman" w:cs="Times New Roman"/>
          <w:color w:val="000000"/>
        </w:rPr>
        <w:t xml:space="preserve">, there are two key components missing from these studies that are preventing us from scaling </w:t>
      </w:r>
      <w:r w:rsidR="00BD03AF">
        <w:rPr>
          <w:rFonts w:ascii="Times New Roman" w:hAnsi="Times New Roman" w:cs="Times New Roman"/>
          <w:color w:val="000000"/>
        </w:rPr>
        <w:t>effects</w:t>
      </w:r>
      <w:r w:rsidR="00D310B6">
        <w:rPr>
          <w:rFonts w:ascii="Times New Roman" w:hAnsi="Times New Roman" w:cs="Times New Roman"/>
          <w:color w:val="000000"/>
        </w:rPr>
        <w:t xml:space="preserve"> </w:t>
      </w:r>
      <w:r w:rsidR="00BD03AF">
        <w:rPr>
          <w:rFonts w:ascii="Times New Roman" w:hAnsi="Times New Roman" w:cs="Times New Roman"/>
          <w:color w:val="000000"/>
        </w:rPr>
        <w:t xml:space="preserve">of genetic variation on </w:t>
      </w:r>
      <w:r w:rsidR="001B08A0">
        <w:rPr>
          <w:rFonts w:ascii="Times New Roman" w:hAnsi="Times New Roman" w:cs="Times New Roman"/>
          <w:color w:val="000000"/>
        </w:rPr>
        <w:t xml:space="preserve">pairwise interactions to </w:t>
      </w:r>
      <w:del w:id="78" w:author="Gregory Crutsinger" w:date="2015-06-05T10:50:00Z">
        <w:r w:rsidR="001B08A0" w:rsidDel="00EC2900">
          <w:rPr>
            <w:rFonts w:ascii="Times New Roman" w:hAnsi="Times New Roman" w:cs="Times New Roman"/>
            <w:color w:val="000000"/>
          </w:rPr>
          <w:delText>ecological network</w:delText>
        </w:r>
        <w:r w:rsidR="00D310B6" w:rsidDel="00EC2900">
          <w:rPr>
            <w:rFonts w:ascii="Times New Roman" w:hAnsi="Times New Roman" w:cs="Times New Roman"/>
            <w:color w:val="000000"/>
          </w:rPr>
          <w:delText>s</w:delText>
        </w:r>
      </w:del>
      <w:ins w:id="79" w:author="Gregory Crutsinger" w:date="2015-06-05T10:50:00Z">
        <w:r w:rsidR="00EC2900">
          <w:rPr>
            <w:rFonts w:ascii="Times New Roman" w:hAnsi="Times New Roman" w:cs="Times New Roman"/>
            <w:color w:val="000000"/>
          </w:rPr>
          <w:t>the network level</w:t>
        </w:r>
      </w:ins>
      <w:r w:rsidRPr="00804B90">
        <w:rPr>
          <w:rFonts w:ascii="Times New Roman" w:hAnsi="Times New Roman" w:cs="Times New Roman"/>
          <w:color w:val="000000"/>
        </w:rPr>
        <w:t xml:space="preserve">. First, these studies do not quantify how genetic variation affects the composition of pairwise </w:t>
      </w:r>
      <w:r w:rsidR="00D310B6">
        <w:rPr>
          <w:rFonts w:ascii="Times New Roman" w:hAnsi="Times New Roman" w:cs="Times New Roman"/>
          <w:color w:val="000000"/>
        </w:rPr>
        <w:t>interactions</w:t>
      </w:r>
      <w:r w:rsidR="001B08A0">
        <w:rPr>
          <w:rFonts w:ascii="Times New Roman" w:hAnsi="Times New Roman" w:cs="Times New Roman"/>
          <w:color w:val="000000"/>
        </w:rPr>
        <w:t xml:space="preserve"> that determine network</w:t>
      </w:r>
      <w:r w:rsidRPr="00804B90">
        <w:rPr>
          <w:rFonts w:ascii="Times New Roman" w:hAnsi="Times New Roman" w:cs="Times New Roman"/>
          <w:color w:val="000000"/>
        </w:rPr>
        <w:t xml:space="preserve"> structure. Instead, they </w:t>
      </w:r>
      <w:r w:rsidR="005660E1">
        <w:rPr>
          <w:rFonts w:ascii="Times New Roman" w:hAnsi="Times New Roman" w:cs="Times New Roman"/>
          <w:color w:val="000000"/>
        </w:rPr>
        <w:t xml:space="preserve">either quantify </w:t>
      </w:r>
      <w:r w:rsidR="005F7F45">
        <w:rPr>
          <w:rFonts w:ascii="Times New Roman" w:hAnsi="Times New Roman" w:cs="Times New Roman"/>
          <w:color w:val="000000"/>
        </w:rPr>
        <w:t>the composition of species</w:t>
      </w:r>
      <w:ins w:id="80" w:author="Gregory Crutsinger" w:date="2015-06-05T10:51:00Z">
        <w:r w:rsidR="00EC2900">
          <w:rPr>
            <w:rFonts w:ascii="Times New Roman" w:hAnsi="Times New Roman" w:cs="Times New Roman"/>
            <w:color w:val="000000"/>
          </w:rPr>
          <w:t xml:space="preserve"> </w:t>
        </w:r>
      </w:ins>
      <w:r w:rsidR="00BD03AF">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BD03AF">
        <w:rPr>
          <w:rFonts w:ascii="Times New Roman" w:hAnsi="Times New Roman" w:cs="Times New Roman"/>
          <w:color w:val="000000"/>
        </w:rPr>
        <w:instrText>ADDIN LABTIVA_CITE \* MERGEFORMAT</w:instrText>
      </w:r>
      <w:r w:rsidR="00BD03AF">
        <w:rPr>
          <w:rFonts w:ascii="Times New Roman" w:hAnsi="Times New Roman" w:cs="Times New Roman"/>
          <w:color w:val="000000"/>
        </w:rPr>
      </w:r>
      <w:r w:rsidR="00BD03AF">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(11–14)</w:t>
      </w:r>
      <w:r w:rsidR="00BD03AF">
        <w:rPr>
          <w:rFonts w:ascii="Times New Roman" w:hAnsi="Times New Roman" w:cs="Times New Roman"/>
          <w:color w:val="000000"/>
        </w:rPr>
        <w:fldChar w:fldCharType="end"/>
      </w:r>
      <w:r w:rsidR="005F7F45">
        <w:rPr>
          <w:rFonts w:ascii="Times New Roman" w:hAnsi="Times New Roman" w:cs="Times New Roman"/>
          <w:color w:val="000000"/>
        </w:rPr>
        <w:t>,</w:t>
      </w:r>
      <w:r w:rsidRPr="00804B90">
        <w:rPr>
          <w:rFonts w:ascii="Times New Roman" w:hAnsi="Times New Roman" w:cs="Times New Roman"/>
          <w:color w:val="000000"/>
        </w:rPr>
        <w:t xml:space="preserve"> thereby </w:t>
      </w:r>
      <w:r w:rsidR="005F7F45">
        <w:rPr>
          <w:rFonts w:ascii="Times New Roman" w:hAnsi="Times New Roman" w:cs="Times New Roman"/>
          <w:color w:val="000000"/>
        </w:rPr>
        <w:t xml:space="preserve">ignoring </w:t>
      </w:r>
      <w:r w:rsidR="00D310B6">
        <w:rPr>
          <w:rFonts w:ascii="Times New Roman" w:hAnsi="Times New Roman" w:cs="Times New Roman"/>
          <w:color w:val="000000"/>
        </w:rPr>
        <w:t>interactions</w:t>
      </w:r>
      <w:r w:rsidR="005F7F45">
        <w:rPr>
          <w:rFonts w:ascii="Times New Roman" w:hAnsi="Times New Roman" w:cs="Times New Roman"/>
          <w:color w:val="000000"/>
        </w:rPr>
        <w:t xml:space="preserve">, or </w:t>
      </w:r>
      <w:r w:rsidR="005660E1">
        <w:rPr>
          <w:rFonts w:ascii="Times New Roman" w:hAnsi="Times New Roman" w:cs="Times New Roman"/>
          <w:color w:val="000000"/>
        </w:rPr>
        <w:t xml:space="preserve">quantify </w:t>
      </w:r>
      <w:r w:rsidR="005F7F45">
        <w:rPr>
          <w:rFonts w:ascii="Times New Roman" w:hAnsi="Times New Roman" w:cs="Times New Roman"/>
          <w:color w:val="000000"/>
        </w:rPr>
        <w:t xml:space="preserve">simple </w:t>
      </w:r>
      <w:proofErr w:type="spellStart"/>
      <w:r w:rsidR="005F7F45">
        <w:rPr>
          <w:rFonts w:ascii="Times New Roman" w:hAnsi="Times New Roman" w:cs="Times New Roman"/>
          <w:color w:val="000000"/>
        </w:rPr>
        <w:t>tritrophic</w:t>
      </w:r>
      <w:proofErr w:type="spellEnd"/>
      <w:r w:rsidR="005F7F45">
        <w:rPr>
          <w:rFonts w:ascii="Times New Roman" w:hAnsi="Times New Roman" w:cs="Times New Roman"/>
          <w:color w:val="000000"/>
        </w:rPr>
        <w:t xml:space="preserve"> interactions</w:t>
      </w:r>
      <w:ins w:id="81" w:author="Gregory Crutsinger" w:date="2015-06-05T10:51:00Z">
        <w:r w:rsidR="00EC2900">
          <w:rPr>
            <w:rFonts w:ascii="Times New Roman" w:hAnsi="Times New Roman" w:cs="Times New Roman"/>
            <w:color w:val="000000"/>
          </w:rPr>
          <w:t xml:space="preserve"> </w:t>
        </w:r>
      </w:ins>
      <w:r w:rsidR="009B034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B034A">
        <w:rPr>
          <w:rFonts w:ascii="Times New Roman" w:hAnsi="Times New Roman" w:cs="Times New Roman"/>
          <w:color w:val="000000"/>
        </w:rPr>
        <w:instrText>ADDIN LABTIVA_CITE \* MERGEFORMAT</w:instrText>
      </w:r>
      <w:r w:rsidR="009B034A">
        <w:rPr>
          <w:rFonts w:ascii="Times New Roman" w:hAnsi="Times New Roman" w:cs="Times New Roman"/>
          <w:color w:val="000000"/>
        </w:rPr>
      </w:r>
      <w:r w:rsidR="009B034A">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(8–10)</w:t>
      </w:r>
      <w:r w:rsidR="009B034A">
        <w:rPr>
          <w:rFonts w:ascii="Times New Roman" w:hAnsi="Times New Roman" w:cs="Times New Roman"/>
          <w:color w:val="000000"/>
        </w:rPr>
        <w:fldChar w:fldCharType="end"/>
      </w:r>
      <w:r w:rsidR="005F7F45">
        <w:rPr>
          <w:rFonts w:ascii="Times New Roman" w:hAnsi="Times New Roman" w:cs="Times New Roman"/>
          <w:color w:val="000000"/>
        </w:rPr>
        <w:t>,</w:t>
      </w:r>
      <w:r w:rsidRPr="00804B90">
        <w:rPr>
          <w:rFonts w:ascii="Times New Roman" w:hAnsi="Times New Roman" w:cs="Times New Roman"/>
          <w:color w:val="000000"/>
        </w:rPr>
        <w:t xml:space="preserve"> thereby ignoring the complex </w:t>
      </w:r>
      <w:r w:rsidR="00D310B6">
        <w:rPr>
          <w:rFonts w:ascii="Times New Roman" w:hAnsi="Times New Roman" w:cs="Times New Roman"/>
          <w:color w:val="000000"/>
        </w:rPr>
        <w:t>network</w:t>
      </w:r>
      <w:r w:rsidRPr="00804B90">
        <w:rPr>
          <w:rFonts w:ascii="Times New Roman" w:hAnsi="Times New Roman" w:cs="Times New Roman"/>
          <w:color w:val="000000"/>
        </w:rPr>
        <w:t xml:space="preserve"> in which these interactions are embed</w:t>
      </w:r>
      <w:r w:rsidR="00D310B6">
        <w:rPr>
          <w:rFonts w:ascii="Times New Roman" w:hAnsi="Times New Roman" w:cs="Times New Roman"/>
          <w:color w:val="000000"/>
        </w:rPr>
        <w:t>ded. As a result, the mechanisms</w:t>
      </w:r>
      <w:r w:rsidRPr="00804B90">
        <w:rPr>
          <w:rFonts w:ascii="Times New Roman" w:hAnsi="Times New Roman" w:cs="Times New Roman"/>
          <w:color w:val="000000"/>
        </w:rPr>
        <w:t xml:space="preserve"> by which genetic variation shapes </w:t>
      </w:r>
      <w:r w:rsidR="00D310B6">
        <w:rPr>
          <w:rFonts w:ascii="Times New Roman" w:hAnsi="Times New Roman" w:cs="Times New Roman"/>
          <w:color w:val="000000"/>
        </w:rPr>
        <w:t>network</w:t>
      </w:r>
      <w:r w:rsidR="00D17865">
        <w:rPr>
          <w:rFonts w:ascii="Times New Roman" w:hAnsi="Times New Roman" w:cs="Times New Roman"/>
          <w:color w:val="000000"/>
        </w:rPr>
        <w:t xml:space="preserve"> structure</w:t>
      </w:r>
      <w:r w:rsidR="00CD7847">
        <w:rPr>
          <w:rFonts w:ascii="Times New Roman" w:hAnsi="Times New Roman" w:cs="Times New Roman"/>
          <w:color w:val="000000"/>
        </w:rPr>
        <w:t xml:space="preserve"> remain</w:t>
      </w:r>
      <w:r w:rsidRPr="00804B90">
        <w:rPr>
          <w:rFonts w:ascii="Times New Roman" w:hAnsi="Times New Roman" w:cs="Times New Roman"/>
          <w:color w:val="000000"/>
        </w:rPr>
        <w:t xml:space="preserve"> unclear. Second, </w:t>
      </w:r>
      <w:del w:id="82" w:author="Gregory Crutsinger" w:date="2015-06-05T10:51:00Z">
        <w:r w:rsidRPr="00804B90" w:rsidDel="00EC2900">
          <w:rPr>
            <w:rFonts w:ascii="Times New Roman" w:hAnsi="Times New Roman" w:cs="Times New Roman"/>
            <w:color w:val="000000"/>
          </w:rPr>
          <w:delText xml:space="preserve">these </w:delText>
        </w:r>
      </w:del>
      <w:r w:rsidRPr="00804B90">
        <w:rPr>
          <w:rFonts w:ascii="Times New Roman" w:hAnsi="Times New Roman" w:cs="Times New Roman"/>
          <w:color w:val="000000"/>
        </w:rPr>
        <w:t xml:space="preserve">studies </w:t>
      </w:r>
      <w:del w:id="83" w:author="Gregory Crutsinger" w:date="2015-06-05T10:51:00Z">
        <w:r w:rsidRPr="00804B90" w:rsidDel="00EC2900">
          <w:rPr>
            <w:rFonts w:ascii="Times New Roman" w:hAnsi="Times New Roman" w:cs="Times New Roman"/>
            <w:color w:val="000000"/>
          </w:rPr>
          <w:delText>do no</w:delText>
        </w:r>
      </w:del>
      <w:ins w:id="84" w:author="Gregory Crutsinger" w:date="2015-06-05T10:51:00Z">
        <w:r w:rsidR="00EC2900">
          <w:rPr>
            <w:rFonts w:ascii="Times New Roman" w:hAnsi="Times New Roman" w:cs="Times New Roman"/>
            <w:color w:val="000000"/>
          </w:rPr>
          <w:t>have not</w:t>
        </w:r>
      </w:ins>
      <w:del w:id="85" w:author="Gregory Crutsinger" w:date="2015-06-05T10:51:00Z">
        <w:r w:rsidRPr="00804B90" w:rsidDel="00EC2900">
          <w:rPr>
            <w:rFonts w:ascii="Times New Roman" w:hAnsi="Times New Roman" w:cs="Times New Roman"/>
            <w:color w:val="000000"/>
          </w:rPr>
          <w:delText>t</w:delText>
        </w:r>
      </w:del>
      <w:r w:rsidRPr="00804B90">
        <w:rPr>
          <w:rFonts w:ascii="Times New Roman" w:hAnsi="Times New Roman" w:cs="Times New Roman"/>
          <w:color w:val="000000"/>
        </w:rPr>
        <w:t xml:space="preserve"> examine</w:t>
      </w:r>
      <w:ins w:id="86" w:author="Gregory Crutsinger" w:date="2015-06-05T10:51:00Z">
        <w:r w:rsidR="00EC2900">
          <w:rPr>
            <w:rFonts w:ascii="Times New Roman" w:hAnsi="Times New Roman" w:cs="Times New Roman"/>
            <w:color w:val="000000"/>
          </w:rPr>
          <w:t>d</w:t>
        </w:r>
      </w:ins>
      <w:r w:rsidRPr="00804B90">
        <w:rPr>
          <w:rFonts w:ascii="Times New Roman" w:hAnsi="Times New Roman" w:cs="Times New Roman"/>
          <w:color w:val="000000"/>
        </w:rPr>
        <w:t xml:space="preserve"> the </w:t>
      </w:r>
      <w:r w:rsidR="001B08A0">
        <w:rPr>
          <w:rFonts w:ascii="Times New Roman" w:hAnsi="Times New Roman" w:cs="Times New Roman"/>
          <w:color w:val="000000"/>
        </w:rPr>
        <w:t>effect of genetic</w:t>
      </w:r>
      <w:r w:rsidRPr="00804B90">
        <w:rPr>
          <w:rFonts w:ascii="Times New Roman" w:hAnsi="Times New Roman" w:cs="Times New Roman"/>
          <w:color w:val="000000"/>
        </w:rPr>
        <w:t xml:space="preserve"> variation </w:t>
      </w:r>
      <w:r w:rsidRPr="00804B90">
        <w:rPr>
          <w:rFonts w:ascii="Times New Roman" w:hAnsi="Times New Roman" w:cs="Times New Roman"/>
          <w:i/>
          <w:iCs/>
          <w:color w:val="000000"/>
        </w:rPr>
        <w:t xml:space="preserve">per se </w:t>
      </w:r>
      <w:r w:rsidRPr="00804B90">
        <w:rPr>
          <w:rFonts w:ascii="Times New Roman" w:hAnsi="Times New Roman" w:cs="Times New Roman"/>
          <w:color w:val="000000"/>
        </w:rPr>
        <w:t xml:space="preserve">on </w:t>
      </w:r>
      <w:r w:rsidR="00D310B6">
        <w:rPr>
          <w:rFonts w:ascii="Times New Roman" w:hAnsi="Times New Roman" w:cs="Times New Roman"/>
          <w:color w:val="000000"/>
        </w:rPr>
        <w:t>species</w:t>
      </w:r>
      <w:r w:rsidRPr="00804B90">
        <w:rPr>
          <w:rFonts w:ascii="Times New Roman" w:hAnsi="Times New Roman" w:cs="Times New Roman"/>
          <w:color w:val="000000"/>
        </w:rPr>
        <w:t xml:space="preserve"> </w:t>
      </w:r>
      <w:proofErr w:type="gramStart"/>
      <w:r w:rsidRPr="00804B90">
        <w:rPr>
          <w:rFonts w:ascii="Times New Roman" w:hAnsi="Times New Roman" w:cs="Times New Roman"/>
          <w:color w:val="000000"/>
        </w:rPr>
        <w:t>interactions</w:t>
      </w:r>
      <w:r w:rsidRPr="00804B90">
        <w:rPr>
          <w:rFonts w:ascii="Times New Roman" w:hAnsi="Times New Roman" w:cs="Times New Roman"/>
          <w:i/>
          <w:iCs/>
          <w:color w:val="000000"/>
        </w:rPr>
        <w:t>,</w:t>
      </w:r>
      <w:proofErr w:type="gramEnd"/>
      <w:r w:rsidRPr="00804B90">
        <w:rPr>
          <w:rFonts w:ascii="Times New Roman" w:hAnsi="Times New Roman" w:cs="Times New Roman"/>
          <w:i/>
          <w:iCs/>
          <w:color w:val="000000"/>
        </w:rPr>
        <w:t xml:space="preserve"> </w:t>
      </w:r>
      <w:r w:rsidRPr="00804B90">
        <w:rPr>
          <w:rFonts w:ascii="Times New Roman" w:hAnsi="Times New Roman" w:cs="Times New Roman"/>
          <w:color w:val="000000"/>
        </w:rPr>
        <w:t xml:space="preserve">rather </w:t>
      </w:r>
      <w:del w:id="87" w:author="Gregory Crutsinger" w:date="2015-06-05T10:51:00Z">
        <w:r w:rsidRPr="00804B90" w:rsidDel="00EC2900">
          <w:rPr>
            <w:rFonts w:ascii="Times New Roman" w:hAnsi="Times New Roman" w:cs="Times New Roman"/>
            <w:color w:val="000000"/>
          </w:rPr>
          <w:delText>these studies</w:delText>
        </w:r>
      </w:del>
      <w:ins w:id="88" w:author="Gregory Crutsinger" w:date="2015-06-05T10:51:00Z">
        <w:r w:rsidR="00EC2900">
          <w:rPr>
            <w:rFonts w:ascii="Times New Roman" w:hAnsi="Times New Roman" w:cs="Times New Roman"/>
            <w:color w:val="000000"/>
          </w:rPr>
          <w:t>prior work has</w:t>
        </w:r>
      </w:ins>
      <w:r w:rsidRPr="00804B90">
        <w:rPr>
          <w:rFonts w:ascii="Times New Roman" w:hAnsi="Times New Roman" w:cs="Times New Roman"/>
          <w:color w:val="000000"/>
        </w:rPr>
        <w:t xml:space="preserve"> focus</w:t>
      </w:r>
      <w:ins w:id="89" w:author="Gregory Crutsinger" w:date="2015-06-05T10:51:00Z">
        <w:r w:rsidR="00EC2900">
          <w:rPr>
            <w:rFonts w:ascii="Times New Roman" w:hAnsi="Times New Roman" w:cs="Times New Roman"/>
            <w:color w:val="000000"/>
          </w:rPr>
          <w:t>ed</w:t>
        </w:r>
      </w:ins>
      <w:r w:rsidRPr="00804B90">
        <w:rPr>
          <w:rFonts w:ascii="Times New Roman" w:hAnsi="Times New Roman" w:cs="Times New Roman"/>
          <w:color w:val="000000"/>
        </w:rPr>
        <w:t xml:space="preserve"> on</w:t>
      </w:r>
      <w:del w:id="90" w:author="Gregory Crutsinger" w:date="2015-06-05T10:51:00Z">
        <w:r w:rsidRPr="00804B90" w:rsidDel="00EC2900">
          <w:rPr>
            <w:rFonts w:ascii="Times New Roman" w:hAnsi="Times New Roman" w:cs="Times New Roman"/>
            <w:color w:val="000000"/>
          </w:rPr>
          <w:delText xml:space="preserve"> testing</w:delText>
        </w:r>
      </w:del>
      <w:r w:rsidRPr="00804B90">
        <w:rPr>
          <w:rFonts w:ascii="Times New Roman" w:hAnsi="Times New Roman" w:cs="Times New Roman"/>
          <w:color w:val="000000"/>
        </w:rPr>
        <w:t xml:space="preserve"> whether different genotypes </w:t>
      </w:r>
      <w:del w:id="91" w:author="Gregory Crutsinger" w:date="2015-06-05T10:51:00Z">
        <w:r w:rsidR="00D17865" w:rsidDel="00420918">
          <w:rPr>
            <w:rFonts w:ascii="Times New Roman" w:hAnsi="Times New Roman" w:cs="Times New Roman"/>
            <w:color w:val="000000"/>
          </w:rPr>
          <w:delText>interact</w:delText>
        </w:r>
        <w:r w:rsidRPr="00804B90" w:rsidDel="00420918">
          <w:rPr>
            <w:rFonts w:ascii="Times New Roman" w:hAnsi="Times New Roman" w:cs="Times New Roman"/>
            <w:color w:val="000000"/>
          </w:rPr>
          <w:delText xml:space="preserve"> with</w:delText>
        </w:r>
      </w:del>
      <w:ins w:id="92" w:author="Gregory Crutsinger" w:date="2015-06-05T10:51:00Z">
        <w:r w:rsidR="00420918">
          <w:rPr>
            <w:rFonts w:ascii="Times New Roman" w:hAnsi="Times New Roman" w:cs="Times New Roman"/>
            <w:color w:val="000000"/>
          </w:rPr>
          <w:t>support</w:t>
        </w:r>
      </w:ins>
      <w:r w:rsidRPr="00804B90">
        <w:rPr>
          <w:rFonts w:ascii="Times New Roman" w:hAnsi="Times New Roman" w:cs="Times New Roman"/>
          <w:color w:val="000000"/>
        </w:rPr>
        <w:t xml:space="preserve"> particular </w:t>
      </w:r>
      <w:r w:rsidR="00D17865">
        <w:rPr>
          <w:rFonts w:ascii="Times New Roman" w:hAnsi="Times New Roman" w:cs="Times New Roman"/>
          <w:color w:val="000000"/>
        </w:rPr>
        <w:t>species</w:t>
      </w:r>
      <w:r w:rsidR="006374B3">
        <w:rPr>
          <w:rFonts w:ascii="Times New Roman" w:hAnsi="Times New Roman" w:cs="Times New Roman"/>
          <w:color w:val="000000"/>
        </w:rPr>
        <w:fldChar w:fldCharType="begin">
          <w:fldData xml:space="preserve">NgA5ADUAMABlADEAYwA3AC0AOABiADgANAAtADQANgAzADcALQA5AGQAZAA5AC0AZQA3ADQANgA0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</w:fldData>
        </w:fldChar>
      </w:r>
      <w:r w:rsidR="006374B3">
        <w:rPr>
          <w:rFonts w:ascii="Times New Roman" w:hAnsi="Times New Roman" w:cs="Times New Roman"/>
          <w:color w:val="000000"/>
        </w:rPr>
        <w:instrText>ADDIN LABTIVA_CITE \* MERGEFORMAT</w:instrText>
      </w:r>
      <w:r w:rsidR="006374B3">
        <w:rPr>
          <w:rFonts w:ascii="Times New Roman" w:hAnsi="Times New Roman" w:cs="Times New Roman"/>
          <w:color w:val="000000"/>
        </w:rPr>
      </w:r>
      <w:r w:rsidR="006374B3">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(15)</w:t>
      </w:r>
      <w:r w:rsidR="006374B3">
        <w:rPr>
          <w:rFonts w:ascii="Times New Roman" w:hAnsi="Times New Roman" w:cs="Times New Roman"/>
          <w:color w:val="000000"/>
        </w:rPr>
        <w:fldChar w:fldCharType="end"/>
      </w:r>
      <w:r w:rsidRPr="00804B90">
        <w:rPr>
          <w:rFonts w:ascii="Times New Roman" w:hAnsi="Times New Roman" w:cs="Times New Roman"/>
          <w:color w:val="000000"/>
        </w:rPr>
        <w:t xml:space="preserve">. </w:t>
      </w:r>
      <w:ins w:id="93" w:author="Gregory Crutsinger" w:date="2015-06-05T10:52:00Z">
        <w:r w:rsidR="00420918">
          <w:rPr>
            <w:rFonts w:ascii="Times New Roman" w:hAnsi="Times New Roman" w:cs="Times New Roman"/>
            <w:color w:val="000000"/>
          </w:rPr>
          <w:t>D</w:t>
        </w:r>
      </w:ins>
      <w:del w:id="94" w:author="Gregory Crutsinger" w:date="2015-06-05T10:52:00Z">
        <w:r w:rsidRPr="00804B90" w:rsidDel="00420918">
          <w:rPr>
            <w:rFonts w:ascii="Times New Roman" w:hAnsi="Times New Roman" w:cs="Times New Roman"/>
            <w:color w:val="000000"/>
          </w:rPr>
          <w:delText>While d</w:delText>
        </w:r>
      </w:del>
      <w:r w:rsidRPr="00804B90">
        <w:rPr>
          <w:rFonts w:ascii="Times New Roman" w:hAnsi="Times New Roman" w:cs="Times New Roman"/>
          <w:color w:val="000000"/>
        </w:rPr>
        <w:t>emonstrating th</w:t>
      </w:r>
      <w:r w:rsidR="00BD03AF">
        <w:rPr>
          <w:rFonts w:ascii="Times New Roman" w:hAnsi="Times New Roman" w:cs="Times New Roman"/>
          <w:color w:val="000000"/>
        </w:rPr>
        <w:t>e genetic specificity</w:t>
      </w:r>
      <w:r w:rsidRPr="00804B90">
        <w:rPr>
          <w:rFonts w:ascii="Times New Roman" w:hAnsi="Times New Roman" w:cs="Times New Roman"/>
          <w:color w:val="000000"/>
        </w:rPr>
        <w:t xml:space="preserve"> </w:t>
      </w:r>
      <w:r w:rsidR="00BD03AF">
        <w:rPr>
          <w:rFonts w:ascii="Times New Roman" w:hAnsi="Times New Roman" w:cs="Times New Roman"/>
          <w:color w:val="000000"/>
        </w:rPr>
        <w:t>of interactions</w:t>
      </w:r>
      <w:r w:rsidR="00C17C70">
        <w:rPr>
          <w:rFonts w:ascii="Times New Roman" w:hAnsi="Times New Roman" w:cs="Times New Roman"/>
          <w:color w:val="000000"/>
        </w:rPr>
        <w:t xml:space="preserve"> (i.e. differences among genotypes)</w:t>
      </w:r>
      <w:r w:rsidR="00BD03AF">
        <w:rPr>
          <w:rFonts w:ascii="Times New Roman" w:hAnsi="Times New Roman" w:cs="Times New Roman"/>
          <w:color w:val="000000"/>
        </w:rPr>
        <w:t xml:space="preserve"> </w:t>
      </w:r>
      <w:del w:id="95" w:author="Gregory Crutsinger" w:date="2015-06-05T10:52:00Z">
        <w:r w:rsidRPr="00804B90" w:rsidDel="00420918">
          <w:rPr>
            <w:rFonts w:ascii="Times New Roman" w:hAnsi="Times New Roman" w:cs="Times New Roman"/>
            <w:color w:val="000000"/>
          </w:rPr>
          <w:delText xml:space="preserve">is a critical first step, </w:delText>
        </w:r>
      </w:del>
      <w:ins w:id="96" w:author="Gregory Crutsinger" w:date="2015-06-05T10:52:00Z">
        <w:r w:rsidR="00420918">
          <w:rPr>
            <w:rFonts w:ascii="Times New Roman" w:hAnsi="Times New Roman" w:cs="Times New Roman"/>
            <w:color w:val="000000"/>
          </w:rPr>
          <w:t>are only the first step in</w:t>
        </w:r>
      </w:ins>
      <w:del w:id="97" w:author="Gregory Crutsinger" w:date="2015-06-05T10:52:00Z">
        <w:r w:rsidRPr="00804B90" w:rsidDel="00420918">
          <w:rPr>
            <w:rFonts w:ascii="Times New Roman" w:hAnsi="Times New Roman" w:cs="Times New Roman"/>
            <w:color w:val="000000"/>
          </w:rPr>
          <w:delText xml:space="preserve">we </w:delText>
        </w:r>
        <w:r w:rsidR="00E762C2" w:rsidDel="00420918">
          <w:rPr>
            <w:rFonts w:ascii="Times New Roman" w:hAnsi="Times New Roman" w:cs="Times New Roman"/>
            <w:color w:val="000000"/>
          </w:rPr>
          <w:delText>are currently ill-</w:delText>
        </w:r>
        <w:r w:rsidR="001B08A0" w:rsidDel="00420918">
          <w:rPr>
            <w:rFonts w:ascii="Times New Roman" w:hAnsi="Times New Roman" w:cs="Times New Roman"/>
            <w:color w:val="000000"/>
          </w:rPr>
          <w:delText>po</w:delText>
        </w:r>
        <w:r w:rsidR="002415D2" w:rsidDel="00420918">
          <w:rPr>
            <w:rFonts w:ascii="Times New Roman" w:hAnsi="Times New Roman" w:cs="Times New Roman"/>
            <w:color w:val="000000"/>
          </w:rPr>
          <w:delText>sed for</w:delText>
        </w:r>
      </w:del>
      <w:r w:rsidR="002415D2">
        <w:rPr>
          <w:rFonts w:ascii="Times New Roman" w:hAnsi="Times New Roman" w:cs="Times New Roman"/>
          <w:color w:val="000000"/>
        </w:rPr>
        <w:t xml:space="preserve"> predicting how the gain or </w:t>
      </w:r>
      <w:r w:rsidR="001B08A0">
        <w:rPr>
          <w:rFonts w:ascii="Times New Roman" w:hAnsi="Times New Roman" w:cs="Times New Roman"/>
          <w:color w:val="000000"/>
        </w:rPr>
        <w:t>loss of</w:t>
      </w:r>
      <w:r w:rsidRPr="00804B90">
        <w:rPr>
          <w:rFonts w:ascii="Times New Roman" w:hAnsi="Times New Roman" w:cs="Times New Roman"/>
          <w:color w:val="000000"/>
        </w:rPr>
        <w:t xml:space="preserve"> genetic variation will affect </w:t>
      </w:r>
      <w:r w:rsidR="00D310B6">
        <w:rPr>
          <w:rFonts w:ascii="Times New Roman" w:hAnsi="Times New Roman" w:cs="Times New Roman"/>
          <w:color w:val="000000"/>
        </w:rPr>
        <w:t>species</w:t>
      </w:r>
      <w:r w:rsidR="00F05CF4">
        <w:rPr>
          <w:rFonts w:ascii="Times New Roman" w:hAnsi="Times New Roman" w:cs="Times New Roman"/>
          <w:color w:val="000000"/>
        </w:rPr>
        <w:t xml:space="preserve"> interactions, and ultimately</w:t>
      </w:r>
      <w:r w:rsidRPr="00804B90">
        <w:rPr>
          <w:rFonts w:ascii="Times New Roman" w:hAnsi="Times New Roman" w:cs="Times New Roman"/>
          <w:color w:val="000000"/>
        </w:rPr>
        <w:t xml:space="preserve"> the structure of </w:t>
      </w:r>
      <w:r w:rsidR="00D310B6">
        <w:rPr>
          <w:rFonts w:ascii="Times New Roman" w:hAnsi="Times New Roman" w:cs="Times New Roman"/>
          <w:color w:val="000000"/>
        </w:rPr>
        <w:t>ecological networks</w:t>
      </w:r>
      <w:r w:rsidRPr="00804B90">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AGQAMAA4AGQANAA5AGYALwA4AEQAQQA2AEIAQgBGAEIALQBFAEYAOABBAC0AMQAwADcAMQAtADgA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(6)</w:t>
      </w:r>
      <w:r w:rsidR="00071158">
        <w:rPr>
          <w:rFonts w:ascii="Times New Roman" w:hAnsi="Times New Roman" w:cs="Times New Roman"/>
          <w:color w:val="000000"/>
        </w:rPr>
        <w:fldChar w:fldCharType="end"/>
      </w:r>
      <w:r w:rsidRPr="00804B90">
        <w:rPr>
          <w:rFonts w:ascii="Times New Roman" w:hAnsi="Times New Roman" w:cs="Times New Roman"/>
          <w:color w:val="000000"/>
        </w:rPr>
        <w:t>.</w:t>
      </w:r>
    </w:p>
    <w:p w14:paraId="156CCDE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A22BF5A" w14:textId="77777777" w:rsidR="00804B90" w:rsidRPr="00804B90" w:rsidRDefault="00D1786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del w:id="98" w:author="Gregory Crutsinger" w:date="2015-06-05T10:53:00Z">
        <w:r w:rsidDel="00420918">
          <w:rPr>
            <w:rFonts w:ascii="Times New Roman" w:hAnsi="Times New Roman" w:cs="Times New Roman"/>
            <w:color w:val="000000"/>
          </w:rPr>
          <w:delText>Genetic</w:delText>
        </w:r>
        <w:r w:rsidR="00804B90" w:rsidRPr="00804B90" w:rsidDel="00420918">
          <w:rPr>
            <w:rFonts w:ascii="Times New Roman" w:hAnsi="Times New Roman" w:cs="Times New Roman"/>
            <w:color w:val="000000"/>
          </w:rPr>
          <w:delText xml:space="preserve"> variation may affect </w:delText>
        </w:r>
      </w:del>
      <w:ins w:id="99" w:author="Gregory Crutsinger" w:date="2015-06-05T10:53:00Z">
        <w:r w:rsidR="00420918">
          <w:rPr>
            <w:rFonts w:ascii="Times New Roman" w:hAnsi="Times New Roman" w:cs="Times New Roman"/>
            <w:color w:val="000000"/>
          </w:rPr>
          <w:t>T</w:t>
        </w:r>
      </w:ins>
      <w:del w:id="100" w:author="Gregory Crutsinger" w:date="2015-06-05T10:53:00Z">
        <w:r w:rsidDel="00420918">
          <w:rPr>
            <w:rFonts w:ascii="Times New Roman" w:hAnsi="Times New Roman" w:cs="Times New Roman"/>
            <w:color w:val="000000"/>
          </w:rPr>
          <w:delText>t</w:delText>
        </w:r>
      </w:del>
      <w:r>
        <w:rPr>
          <w:rFonts w:ascii="Times New Roman" w:hAnsi="Times New Roman" w:cs="Times New Roman"/>
          <w:color w:val="000000"/>
        </w:rPr>
        <w:t xml:space="preserve">he structure of an </w:t>
      </w:r>
      <w:r w:rsidR="00D310B6">
        <w:rPr>
          <w:rFonts w:ascii="Times New Roman" w:hAnsi="Times New Roman" w:cs="Times New Roman"/>
          <w:color w:val="000000"/>
        </w:rPr>
        <w:t>ecological network</w:t>
      </w:r>
      <w:r>
        <w:rPr>
          <w:rFonts w:ascii="Times New Roman" w:hAnsi="Times New Roman" w:cs="Times New Roman"/>
          <w:color w:val="000000"/>
        </w:rPr>
        <w:t xml:space="preserve"> </w:t>
      </w:r>
      <w:ins w:id="101" w:author="Gregory Crutsinger" w:date="2015-06-05T10:53:00Z">
        <w:r w:rsidR="00420918">
          <w:rPr>
            <w:rFonts w:ascii="Times New Roman" w:hAnsi="Times New Roman" w:cs="Times New Roman"/>
            <w:color w:val="000000"/>
          </w:rPr>
          <w:t xml:space="preserve">could be affected by intraspecific genetic variation </w:t>
        </w:r>
      </w:ins>
      <w:r>
        <w:rPr>
          <w:rFonts w:ascii="Times New Roman" w:hAnsi="Times New Roman" w:cs="Times New Roman"/>
          <w:color w:val="000000"/>
        </w:rPr>
        <w:t>through at least t</w:t>
      </w:r>
      <w:r w:rsidR="00C17C70">
        <w:rPr>
          <w:rFonts w:ascii="Times New Roman" w:hAnsi="Times New Roman" w:cs="Times New Roman"/>
          <w:color w:val="000000"/>
        </w:rPr>
        <w:t>wo</w:t>
      </w:r>
      <w:r>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00804B90" w:rsidRPr="00804B90">
        <w:rPr>
          <w:rFonts w:ascii="Times New Roman" w:hAnsi="Times New Roman" w:cs="Times New Roman"/>
          <w:color w:val="000000"/>
        </w:rPr>
        <w:t xml:space="preserve">. </w:t>
      </w:r>
      <w:r>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Pr>
          <w:rFonts w:ascii="Times New Roman" w:hAnsi="Times New Roman" w:cs="Times New Roman"/>
          <w:color w:val="000000"/>
        </w:rPr>
        <w:t>),</w:t>
      </w:r>
      <w:r w:rsidR="00804B90" w:rsidRPr="00804B90">
        <w:rPr>
          <w:rFonts w:ascii="Times New Roman" w:hAnsi="Times New Roman" w:cs="Times New Roman"/>
          <w:color w:val="000000"/>
        </w:rPr>
        <w:t xml:space="preserve"> genetic variation in resource quality ma</w:t>
      </w:r>
      <w:r w:rsidR="002415D2">
        <w:rPr>
          <w:rFonts w:ascii="Times New Roman" w:hAnsi="Times New Roman" w:cs="Times New Roman"/>
          <w:color w:val="000000"/>
        </w:rPr>
        <w:t xml:space="preserve">y alter </w:t>
      </w:r>
      <w:ins w:id="102" w:author="Gregory Crutsinger" w:date="2015-06-05T10:56:00Z">
        <w:r w:rsidR="007C1BE2">
          <w:rPr>
            <w:rFonts w:ascii="Times New Roman" w:hAnsi="Times New Roman" w:cs="Times New Roman"/>
            <w:color w:val="000000"/>
          </w:rPr>
          <w:t xml:space="preserve">both </w:t>
        </w:r>
      </w:ins>
      <w:r w:rsidR="002415D2">
        <w:rPr>
          <w:rFonts w:ascii="Times New Roman" w:hAnsi="Times New Roman" w:cs="Times New Roman"/>
          <w:color w:val="000000"/>
        </w:rPr>
        <w:t xml:space="preserve">the </w:t>
      </w:r>
      <w:r w:rsidR="0035269C">
        <w:rPr>
          <w:rFonts w:ascii="Times New Roman" w:hAnsi="Times New Roman" w:cs="Times New Roman"/>
          <w:color w:val="000000"/>
        </w:rPr>
        <w:t>abundances</w:t>
      </w:r>
      <w:ins w:id="103" w:author="Gregory Crutsinger" w:date="2015-06-05T10:55:00Z">
        <w:r w:rsidR="007C1BE2">
          <w:rPr>
            <w:rFonts w:ascii="Times New Roman" w:hAnsi="Times New Roman" w:cs="Times New Roman"/>
            <w:color w:val="000000"/>
          </w:rPr>
          <w:t xml:space="preserve"> </w:t>
        </w:r>
      </w:ins>
      <w:r w:rsidR="0035269C">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35269C">
        <w:rPr>
          <w:rFonts w:ascii="Times New Roman" w:hAnsi="Times New Roman" w:cs="Times New Roman"/>
          <w:color w:val="000000"/>
        </w:rPr>
        <w:instrText>ADDIN LABTIVA_CITE \* MERGEFORMAT</w:instrText>
      </w:r>
      <w:r w:rsidR="0035269C">
        <w:rPr>
          <w:rFonts w:ascii="Times New Roman" w:hAnsi="Times New Roman" w:cs="Times New Roman"/>
          <w:color w:val="000000"/>
        </w:rPr>
      </w:r>
      <w:r w:rsidR="0035269C">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(16)</w:t>
      </w:r>
      <w:r w:rsidR="0035269C">
        <w:rPr>
          <w:rFonts w:ascii="Times New Roman" w:hAnsi="Times New Roman" w:cs="Times New Roman"/>
          <w:color w:val="000000"/>
        </w:rPr>
        <w:fldChar w:fldCharType="end"/>
      </w:r>
      <w:r w:rsidR="0035269C">
        <w:rPr>
          <w:rFonts w:ascii="Times New Roman" w:hAnsi="Times New Roman" w:cs="Times New Roman"/>
          <w:color w:val="000000"/>
        </w:rPr>
        <w:t xml:space="preserve"> and/or </w:t>
      </w:r>
      <w:r w:rsidR="002415D2">
        <w:rPr>
          <w:rFonts w:ascii="Times New Roman" w:hAnsi="Times New Roman" w:cs="Times New Roman"/>
          <w:color w:val="000000"/>
        </w:rPr>
        <w:t>phenotypes</w:t>
      </w:r>
      <w:ins w:id="104" w:author="Gregory Crutsinger" w:date="2015-06-05T10:55:00Z">
        <w:r w:rsidR="007C1BE2">
          <w:rPr>
            <w:rFonts w:ascii="Times New Roman" w:hAnsi="Times New Roman" w:cs="Times New Roman"/>
            <w:color w:val="000000"/>
          </w:rPr>
          <w:t xml:space="preserve"> </w:t>
        </w:r>
      </w:ins>
      <w:r w:rsidR="00FA61CF">
        <w:rPr>
          <w:rFonts w:ascii="Times New Roman" w:hAnsi="Times New Roman" w:cs="Times New Roman"/>
          <w:color w:val="000000"/>
        </w:rPr>
        <w:fldChar w:fldCharType="begin">
          <w:fldData xml:space="preserve">NgA5ADUAMABlADEAYwA3AC0AOABiADgANAAtADQANgAzADcALQA5AGQAZAA5AC0AZQA3ADQANgA0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(17)</w:t>
      </w:r>
      <w:r w:rsidR="00FA61CF">
        <w:rPr>
          <w:rFonts w:ascii="Times New Roman" w:hAnsi="Times New Roman" w:cs="Times New Roman"/>
          <w:color w:val="000000"/>
        </w:rPr>
        <w:fldChar w:fldCharType="end"/>
      </w:r>
      <w:r w:rsidR="0035269C">
        <w:rPr>
          <w:rFonts w:ascii="Times New Roman" w:hAnsi="Times New Roman" w:cs="Times New Roman"/>
          <w:color w:val="000000"/>
        </w:rPr>
        <w:t xml:space="preserve"> </w:t>
      </w:r>
      <w:r w:rsidR="00804B90" w:rsidRPr="00804B90">
        <w:rPr>
          <w:rFonts w:ascii="Times New Roman" w:hAnsi="Times New Roman" w:cs="Times New Roman"/>
          <w:color w:val="000000"/>
        </w:rPr>
        <w:t xml:space="preserve">of consumer species. These direct </w:t>
      </w:r>
      <w:r w:rsidR="00FB629F">
        <w:rPr>
          <w:rFonts w:ascii="Times New Roman" w:hAnsi="Times New Roman" w:cs="Times New Roman"/>
          <w:color w:val="000000"/>
        </w:rPr>
        <w:t xml:space="preserve">genetic </w:t>
      </w:r>
      <w:r w:rsidR="00804B90" w:rsidRPr="00804B90">
        <w:rPr>
          <w:rFonts w:ascii="Times New Roman" w:hAnsi="Times New Roman" w:cs="Times New Roman"/>
          <w:color w:val="000000"/>
        </w:rPr>
        <w:t xml:space="preserve">effects on consumers may then have cascading effects on the strength of trophic interactions between consumers and their </w:t>
      </w:r>
      <w:ins w:id="105" w:author="Gregory Crutsinger" w:date="2015-06-05T10:56:00Z">
        <w:r w:rsidR="007C1BE2">
          <w:rPr>
            <w:rFonts w:ascii="Times New Roman" w:hAnsi="Times New Roman" w:cs="Times New Roman"/>
            <w:color w:val="000000"/>
          </w:rPr>
          <w:t xml:space="preserve">associated </w:t>
        </w:r>
      </w:ins>
      <w:r w:rsidR="00804B90" w:rsidRPr="00804B90">
        <w:rPr>
          <w:rFonts w:ascii="Times New Roman" w:hAnsi="Times New Roman" w:cs="Times New Roman"/>
          <w:color w:val="000000"/>
        </w:rPr>
        <w:t>predators</w:t>
      </w:r>
      <w:r w:rsidR="00105FDA">
        <w:rPr>
          <w:rFonts w:ascii="Times New Roman" w:hAnsi="Times New Roman" w:cs="Times New Roman"/>
          <w:color w:val="000000"/>
        </w:rPr>
        <w:t>;</w:t>
      </w:r>
      <w:r w:rsidR="00062F63">
        <w:rPr>
          <w:rFonts w:ascii="Times New Roman" w:hAnsi="Times New Roman" w:cs="Times New Roman"/>
          <w:color w:val="000000"/>
        </w:rPr>
        <w:t xml:space="preserve"> 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00804B90" w:rsidRPr="00804B90">
        <w:rPr>
          <w:rFonts w:ascii="Times New Roman" w:hAnsi="Times New Roman" w:cs="Times New Roman"/>
          <w:color w:val="000000"/>
        </w:rPr>
        <w:t>. Regardless of the mechanism</w:t>
      </w:r>
      <w:del w:id="106" w:author="Gregory Crutsinger" w:date="2015-06-05T10:56:00Z">
        <w:r w:rsidR="00804B90" w:rsidRPr="00804B90" w:rsidDel="007C1BE2">
          <w:rPr>
            <w:rFonts w:ascii="Times New Roman" w:hAnsi="Times New Roman" w:cs="Times New Roman"/>
            <w:color w:val="000000"/>
          </w:rPr>
          <w:delText xml:space="preserve"> though</w:delText>
        </w:r>
      </w:del>
      <w:r w:rsidR="00804B90" w:rsidRPr="00804B90">
        <w:rPr>
          <w:rFonts w:ascii="Times New Roman" w:hAnsi="Times New Roman" w:cs="Times New Roman"/>
          <w:color w:val="000000"/>
        </w:rPr>
        <w:t xml:space="preserve">, if </w:t>
      </w:r>
      <w:del w:id="107" w:author="Gregory Crutsinger" w:date="2015-06-05T10:56:00Z">
        <w:r w:rsidR="00C17C70" w:rsidDel="007C1BE2">
          <w:rPr>
            <w:rFonts w:ascii="Times New Roman" w:hAnsi="Times New Roman" w:cs="Times New Roman"/>
            <w:color w:val="000000"/>
          </w:rPr>
          <w:delText>there is</w:delText>
        </w:r>
      </w:del>
      <w:ins w:id="108" w:author="Gregory Crutsinger" w:date="2015-06-05T10:56:00Z">
        <w:r w:rsidR="007C1BE2">
          <w:rPr>
            <w:rFonts w:ascii="Times New Roman" w:hAnsi="Times New Roman" w:cs="Times New Roman"/>
            <w:color w:val="000000"/>
          </w:rPr>
          <w:t>such</w:t>
        </w:r>
      </w:ins>
      <w:r w:rsidR="00C17C70">
        <w:rPr>
          <w:rFonts w:ascii="Times New Roman" w:hAnsi="Times New Roman" w:cs="Times New Roman"/>
          <w:color w:val="000000"/>
        </w:rPr>
        <w:t xml:space="preserve"> genetic specificity in the composition of trophic interactions</w:t>
      </w:r>
      <w:ins w:id="109" w:author="Gregory Crutsinger" w:date="2015-06-05T10:56:00Z">
        <w:r w:rsidR="007C1BE2">
          <w:rPr>
            <w:rFonts w:ascii="Times New Roman" w:hAnsi="Times New Roman" w:cs="Times New Roman"/>
            <w:color w:val="000000"/>
          </w:rPr>
          <w:t xml:space="preserve"> occurs</w:t>
        </w:r>
      </w:ins>
      <w:r w:rsidR="00C17C70">
        <w:rPr>
          <w:rFonts w:ascii="Times New Roman" w:hAnsi="Times New Roman" w:cs="Times New Roman"/>
          <w:color w:val="000000"/>
        </w:rPr>
        <w:t xml:space="preserve">, </w:t>
      </w:r>
      <w:del w:id="110" w:author="Gregory Crutsinger" w:date="2015-06-05T10:57:00Z">
        <w:r w:rsidR="00804B90" w:rsidRPr="00804B90" w:rsidDel="007C1BE2">
          <w:rPr>
            <w:rFonts w:ascii="Times New Roman" w:hAnsi="Times New Roman" w:cs="Times New Roman"/>
            <w:color w:val="000000"/>
          </w:rPr>
          <w:delText xml:space="preserve">then </w:delText>
        </w:r>
      </w:del>
      <w:r w:rsidR="00804B90" w:rsidRPr="00804B90">
        <w:rPr>
          <w:rFonts w:ascii="Times New Roman" w:hAnsi="Times New Roman" w:cs="Times New Roman"/>
          <w:color w:val="000000"/>
        </w:rPr>
        <w:t>we</w:t>
      </w:r>
      <w:ins w:id="111" w:author="Gregory Crutsinger" w:date="2015-06-05T10:57:00Z">
        <w:r w:rsidR="007C1BE2">
          <w:rPr>
            <w:rFonts w:ascii="Times New Roman" w:hAnsi="Times New Roman" w:cs="Times New Roman"/>
            <w:color w:val="000000"/>
          </w:rPr>
          <w:t xml:space="preserve"> would</w:t>
        </w:r>
      </w:ins>
      <w:r w:rsidR="00804B90" w:rsidRPr="00804B90">
        <w:rPr>
          <w:rFonts w:ascii="Times New Roman" w:hAnsi="Times New Roman" w:cs="Times New Roman"/>
          <w:color w:val="000000"/>
        </w:rPr>
        <w:t xml:space="preserve"> </w:t>
      </w:r>
      <w:r w:rsidR="0035269C">
        <w:rPr>
          <w:rFonts w:ascii="Times New Roman" w:hAnsi="Times New Roman" w:cs="Times New Roman"/>
          <w:color w:val="000000"/>
        </w:rPr>
        <w:t>predict</w:t>
      </w:r>
      <w:r w:rsidR="00804B90"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35269C">
        <w:rPr>
          <w:rFonts w:ascii="Times New Roman" w:hAnsi="Times New Roman" w:cs="Times New Roman"/>
          <w:color w:val="000000"/>
        </w:rPr>
        <w:t>ill</w:t>
      </w:r>
      <w:r w:rsidR="00D310B6">
        <w:rPr>
          <w:rFonts w:ascii="Times New Roman" w:hAnsi="Times New Roman" w:cs="Times New Roman"/>
          <w:color w:val="000000"/>
        </w:rPr>
        <w:t xml:space="preserve"> result in greater </w:t>
      </w:r>
      <w:r w:rsidR="00E97FC2">
        <w:rPr>
          <w:rFonts w:ascii="Times New Roman" w:hAnsi="Times New Roman" w:cs="Times New Roman"/>
          <w:color w:val="000000"/>
        </w:rPr>
        <w:t>food web</w:t>
      </w:r>
      <w:r w:rsidR="00D310B6">
        <w:rPr>
          <w:rFonts w:ascii="Times New Roman" w:hAnsi="Times New Roman" w:cs="Times New Roman"/>
          <w:color w:val="000000"/>
        </w:rPr>
        <w:t xml:space="preserve"> </w:t>
      </w:r>
      <w:r w:rsidR="00804B90" w:rsidRPr="00804B90">
        <w:rPr>
          <w:rFonts w:ascii="Times New Roman" w:hAnsi="Times New Roman" w:cs="Times New Roman"/>
          <w:color w:val="000000"/>
        </w:rPr>
        <w:t>complexity (</w:t>
      </w:r>
      <w:r w:rsidR="00E97FC2">
        <w:rPr>
          <w:rFonts w:ascii="Times New Roman" w:hAnsi="Times New Roman" w:cs="Times New Roman"/>
          <w:color w:val="000000"/>
        </w:rPr>
        <w:t>numbe</w:t>
      </w:r>
      <w:r w:rsidR="00613B67">
        <w:rPr>
          <w:rFonts w:ascii="Times New Roman" w:hAnsi="Times New Roman" w:cs="Times New Roman"/>
          <w:color w:val="000000"/>
        </w:rPr>
        <w:t xml:space="preserve">r of </w:t>
      </w:r>
      <w:r w:rsidR="00C75D2E">
        <w:rPr>
          <w:rFonts w:ascii="Times New Roman" w:hAnsi="Times New Roman" w:cs="Times New Roman"/>
          <w:color w:val="000000"/>
        </w:rPr>
        <w:t>interactions</w:t>
      </w:r>
      <w:r w:rsidR="00613B67">
        <w:rPr>
          <w:rFonts w:ascii="Times New Roman" w:hAnsi="Times New Roman" w:cs="Times New Roman"/>
          <w:color w:val="000000"/>
        </w:rPr>
        <w:t xml:space="preserve"> per species</w:t>
      </w:r>
      <w:r w:rsidR="008325A9">
        <w:rPr>
          <w:rFonts w:ascii="Times New Roman" w:hAnsi="Times New Roman" w:cs="Times New Roman"/>
          <w:color w:val="000000"/>
        </w:rPr>
        <w:t>;</w:t>
      </w:r>
      <w:r w:rsidR="00F25AB3">
        <w:rPr>
          <w:rFonts w:ascii="Times New Roman" w:hAnsi="Times New Roman" w:cs="Times New Roman"/>
          <w:color w:val="000000"/>
        </w:rPr>
        <w:fldChar w:fldCharType="begin">
          <w:fldData xml:space="preserve">NgA5ADUAMABlADEAYwA3AC0AOABiADgANAAtADQANgAzADcALQA5AGQAZAA5AC0AZQA3ADQANgA0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</w:fldData>
        </w:fldChar>
      </w:r>
      <w:r w:rsidR="0091360B">
        <w:rPr>
          <w:rFonts w:ascii="Times New Roman" w:hAnsi="Times New Roman" w:cs="Times New Roman"/>
          <w:color w:val="000000"/>
        </w:rPr>
        <w:instrText>ADDIN LABTIVA_CITE \* MERGEFORMAT</w:instrText>
      </w:r>
      <w:r w:rsidR="00F25AB3">
        <w:rPr>
          <w:rFonts w:ascii="Times New Roman" w:hAnsi="Times New Roman" w:cs="Times New Roman"/>
          <w:color w:val="000000"/>
        </w:rPr>
      </w:r>
      <w:r w:rsidR="00F25AB3">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 xml:space="preserve"> (6, 18)</w:t>
      </w:r>
      <w:r w:rsidR="00F25AB3">
        <w:rPr>
          <w:rFonts w:ascii="Times New Roman" w:hAnsi="Times New Roman" w:cs="Times New Roman"/>
          <w:color w:val="000000"/>
        </w:rPr>
        <w:fldChar w:fldCharType="end"/>
      </w:r>
      <w:r w:rsidR="003270C2">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00804B90" w:rsidRPr="00804B90">
        <w:rPr>
          <w:rFonts w:ascii="Times New Roman" w:hAnsi="Times New Roman" w:cs="Times New Roman"/>
          <w:color w:val="000000"/>
        </w:rPr>
        <w:t xml:space="preserve">reater complexity may in turn affect </w:t>
      </w:r>
      <w:r w:rsidR="00D310B6">
        <w:rPr>
          <w:rFonts w:ascii="Times New Roman" w:hAnsi="Times New Roman" w:cs="Times New Roman"/>
          <w:color w:val="000000"/>
        </w:rPr>
        <w:t xml:space="preserve">network </w:t>
      </w:r>
      <w:r w:rsidR="00804B90" w:rsidRPr="00804B90">
        <w:rPr>
          <w:rFonts w:ascii="Times New Roman" w:hAnsi="Times New Roman" w:cs="Times New Roman"/>
          <w:color w:val="000000"/>
        </w:rPr>
        <w:t>dynamics, as more complex food webs are predicted to be more robust to species extinctions</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(1, 19)</w:t>
      </w:r>
      <w:r w:rsidR="00FA61CF">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 </w:t>
      </w:r>
    </w:p>
    <w:p w14:paraId="7213A34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66BD4D9" w14:textId="77777777"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test the hypothesis that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D310B6">
        <w:rPr>
          <w:rFonts w:ascii="Times New Roman" w:hAnsi="Times New Roman" w:cs="Times New Roman"/>
          <w:color w:val="000000"/>
        </w:rPr>
        <w:t>foundation</w:t>
      </w:r>
      <w:r w:rsidR="00804B90" w:rsidRPr="00804B90">
        <w:rPr>
          <w:rFonts w:ascii="Times New Roman" w:hAnsi="Times New Roman" w:cs="Times New Roman"/>
          <w:color w:val="000000"/>
        </w:rPr>
        <w:t xml:space="preserve"> plant species (Coastal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and its associated insect 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food web (Figure 1c).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genetic variation in resistance to its galling insect </w:t>
      </w:r>
      <w:ins w:id="112" w:author="Gregory Crutsinger" w:date="2015-06-05T10:57:00Z">
        <w:r w:rsidR="007C1BE2">
          <w:rPr>
            <w:rFonts w:ascii="Times New Roman" w:hAnsi="Times New Roman" w:cs="Times New Roman"/>
            <w:color w:val="000000"/>
          </w:rPr>
          <w:t xml:space="preserve">herbivore </w:t>
        </w:r>
      </w:ins>
      <w:r w:rsidR="00804B90" w:rsidRPr="00804B90">
        <w:rPr>
          <w:rFonts w:ascii="Times New Roman" w:hAnsi="Times New Roman" w:cs="Times New Roman"/>
          <w:color w:val="000000"/>
        </w:rPr>
        <w:t>community</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(16)</w:t>
      </w:r>
      <w:r w:rsidR="0091360B">
        <w:rPr>
          <w:rFonts w:ascii="Times New Roman" w:hAnsi="Times New Roman" w:cs="Times New Roman"/>
          <w:color w:val="000000"/>
        </w:rPr>
        <w:fldChar w:fldCharType="end"/>
      </w:r>
      <w:r w:rsidR="00804B90" w:rsidRPr="00804B90">
        <w:rPr>
          <w:rFonts w:ascii="Times New Roman" w:hAnsi="Times New Roman" w:cs="Times New Roman"/>
          <w:color w:val="000000"/>
        </w:rPr>
        <w:t>. 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commentRangeStart w:id="113"/>
      <w:r w:rsidR="00804B90" w:rsidRPr="00804B90">
        <w:rPr>
          <w:rFonts w:ascii="Times New Roman" w:hAnsi="Times New Roman" w:cs="Times New Roman"/>
          <w:color w:val="000000"/>
        </w:rPr>
        <w:t xml:space="preserve">predators, thereby restricting their natural enemy community to a small number of species. </w:t>
      </w:r>
      <w:commentRangeEnd w:id="113"/>
      <w:r w:rsidR="00C135C4">
        <w:rPr>
          <w:rStyle w:val="CommentReference"/>
        </w:rPr>
        <w:commentReference w:id="113"/>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 larva, making it easy to identify and quantify the source of larval mortality by dissecting galls or rearing out the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 xml:space="preserve"> (20)</w:t>
      </w:r>
      <w:r w:rsidR="00E90B84">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 </w:t>
      </w:r>
      <w:del w:id="114" w:author="Gregory Crutsinger" w:date="2015-06-05T11:00:00Z">
        <w:r w:rsidR="00804B90" w:rsidRPr="00804B90" w:rsidDel="00C135C4">
          <w:rPr>
            <w:rFonts w:ascii="Times New Roman" w:hAnsi="Times New Roman" w:cs="Times New Roman"/>
            <w:color w:val="000000"/>
          </w:rPr>
          <w:delText>And since</w:delText>
        </w:r>
      </w:del>
      <w:ins w:id="115" w:author="Gregory Crutsinger" w:date="2015-06-05T11:00:00Z">
        <w:r w:rsidR="00C135C4">
          <w:rPr>
            <w:rFonts w:ascii="Times New Roman" w:hAnsi="Times New Roman" w:cs="Times New Roman"/>
            <w:color w:val="000000"/>
          </w:rPr>
          <w:t>Since</w:t>
        </w:r>
      </w:ins>
      <w:r w:rsidR="00804B90" w:rsidRPr="00804B90">
        <w:rPr>
          <w:rFonts w:ascii="Times New Roman" w:hAnsi="Times New Roman" w:cs="Times New Roman"/>
          <w:color w:val="000000"/>
        </w:rPr>
        <w:t xml:space="preserve"> the gall phenotype </w:t>
      </w:r>
      <w:ins w:id="116" w:author="Gregory Crutsinger" w:date="2015-06-05T11:00:00Z">
        <w:r w:rsidR="00C135C4">
          <w:rPr>
            <w:rFonts w:ascii="Times New Roman" w:hAnsi="Times New Roman" w:cs="Times New Roman"/>
            <w:color w:val="000000"/>
          </w:rPr>
          <w:t xml:space="preserve">(size and shape) </w:t>
        </w:r>
      </w:ins>
      <w:r w:rsidR="00804B90" w:rsidRPr="00804B90">
        <w:rPr>
          <w:rFonts w:ascii="Times New Roman" w:hAnsi="Times New Roman" w:cs="Times New Roman"/>
          <w:color w:val="000000"/>
        </w:rPr>
        <w:t>is determined, in part, by the genotype of the plant</w:t>
      </w:r>
      <w:ins w:id="117" w:author="Gregory Crutsinger" w:date="2015-06-05T11:00:00Z">
        <w:r w:rsidR="00C135C4">
          <w:rPr>
            <w:rFonts w:ascii="Times New Roman" w:hAnsi="Times New Roman" w:cs="Times New Roman"/>
            <w:color w:val="000000"/>
          </w:rPr>
          <w:t xml:space="preserve"> </w:t>
        </w:r>
      </w:ins>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(20)</w:t>
      </w:r>
      <w:r w:rsidR="00E90B84">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 we have a clear mechanism by which plant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del w:id="118" w:author="Matthew Barbour" w:date="2015-06-04T17:59:00Z">
        <w:r w:rsidR="00483D9A" w:rsidRPr="00804B90" w:rsidDel="00231536">
          <w:rPr>
            <w:rFonts w:ascii="Times New Roman" w:hAnsi="Times New Roman" w:cs="Times New Roman"/>
            <w:color w:val="000000"/>
          </w:rPr>
          <w:delText>the patterns</w:delText>
        </w:r>
        <w:r w:rsidR="00E10C0C" w:rsidDel="00231536">
          <w:rPr>
            <w:rFonts w:ascii="Times New Roman" w:hAnsi="Times New Roman" w:cs="Times New Roman"/>
            <w:color w:val="000000"/>
          </w:rPr>
          <w:delText xml:space="preserve"> (network structure)</w:delText>
        </w:r>
        <w:r w:rsidR="00483D9A" w:rsidRPr="00804B90" w:rsidDel="00231536">
          <w:rPr>
            <w:rFonts w:ascii="Times New Roman" w:hAnsi="Times New Roman" w:cs="Times New Roman"/>
            <w:color w:val="000000"/>
          </w:rPr>
          <w:delText xml:space="preserve"> and mechanisms</w:delText>
        </w:r>
        <w:r w:rsidR="00E10C0C" w:rsidDel="00231536">
          <w:rPr>
            <w:rFonts w:ascii="Times New Roman" w:hAnsi="Times New Roman" w:cs="Times New Roman"/>
            <w:color w:val="000000"/>
          </w:rPr>
          <w:delText xml:space="preserve"> (traits involved in species interactions)</w:delText>
        </w:r>
        <w:r w:rsidR="00483D9A" w:rsidRPr="00804B90" w:rsidDel="00231536">
          <w:rPr>
            <w:rFonts w:ascii="Times New Roman" w:hAnsi="Times New Roman" w:cs="Times New Roman"/>
            <w:color w:val="000000"/>
          </w:rPr>
          <w:delText xml:space="preserve"> by which</w:delText>
        </w:r>
      </w:del>
      <w:ins w:id="119" w:author="Matthew Barbour" w:date="2015-06-04T17:59:00Z">
        <w:r w:rsidR="00231536">
          <w:rPr>
            <w:rFonts w:ascii="Times New Roman" w:hAnsi="Times New Roman" w:cs="Times New Roman"/>
            <w:color w:val="000000"/>
          </w:rPr>
          <w:t>how</w:t>
        </w:r>
      </w:ins>
      <w:r w:rsidR="00483D9A" w:rsidRPr="00804B90">
        <w:rPr>
          <w:rFonts w:ascii="Times New Roman" w:hAnsi="Times New Roman" w:cs="Times New Roman"/>
          <w:color w:val="000000"/>
        </w:rPr>
        <w:t xml:space="preserve"> 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w:t>
      </w:r>
      <w:commentRangeStart w:id="120"/>
      <w:r w:rsidR="00483D9A" w:rsidRPr="00804B90">
        <w:rPr>
          <w:rFonts w:ascii="Times New Roman" w:hAnsi="Times New Roman" w:cs="Times New Roman"/>
          <w:color w:val="000000"/>
        </w:rPr>
        <w:t xml:space="preserve">study takes a crucial step toward a more predictive </w:t>
      </w:r>
      <w:r w:rsidR="002415D2">
        <w:rPr>
          <w:rFonts w:ascii="Times New Roman" w:hAnsi="Times New Roman" w:cs="Times New Roman"/>
          <w:color w:val="000000"/>
        </w:rPr>
        <w:t xml:space="preserve">understanding for how the gain or </w:t>
      </w:r>
      <w:r w:rsidR="00483D9A" w:rsidRPr="00804B90">
        <w:rPr>
          <w:rFonts w:ascii="Times New Roman" w:hAnsi="Times New Roman" w:cs="Times New Roman"/>
          <w:color w:val="000000"/>
        </w:rPr>
        <w:t>loss of genetic variation in a population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commentRangeEnd w:id="120"/>
      <w:r w:rsidR="00C135C4">
        <w:rPr>
          <w:rStyle w:val="CommentReference"/>
        </w:rPr>
        <w:commentReference w:id="120"/>
      </w:r>
    </w:p>
    <w:p w14:paraId="21D184FE"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DE7B6FF" w14:textId="77777777"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3D6453B7" w14:textId="77777777" w:rsidR="00804B90" w:rsidRPr="00804B90" w:rsidRDefault="00730C0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Testing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Pr>
          <w:rFonts w:ascii="Times New Roman" w:hAnsi="Times New Roman" w:cs="Times New Roman"/>
          <w:b/>
          <w:color w:val="000000"/>
        </w:rPr>
        <w:t xml:space="preserve">the </w:t>
      </w:r>
      <w:r w:rsidR="002D5EA6" w:rsidRPr="000E420B">
        <w:rPr>
          <w:rFonts w:ascii="Times New Roman" w:hAnsi="Times New Roman" w:cs="Times New Roman"/>
          <w:b/>
          <w:color w:val="000000"/>
        </w:rPr>
        <w:t>willow-gall interaction network.</w:t>
      </w:r>
      <w:r w:rsidR="002D5EA6">
        <w:rPr>
          <w:rFonts w:ascii="Times New Roman" w:hAnsi="Times New Roman" w:cs="Times New Roman"/>
          <w:color w:val="000000"/>
        </w:rPr>
        <w:t xml:space="preserve"> </w:t>
      </w:r>
      <w:del w:id="121" w:author="Gregory Crutsinger" w:date="2015-06-05T11:32:00Z">
        <w:r w:rsidR="002B78CE" w:rsidDel="00A3732B">
          <w:rPr>
            <w:rFonts w:ascii="Times New Roman" w:hAnsi="Times New Roman" w:cs="Times New Roman"/>
            <w:color w:val="000000"/>
          </w:rPr>
          <w:delText>In concordance with previous work in this system</w:delText>
        </w:r>
        <w:r w:rsidR="002B78CE" w:rsidDel="00A3732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sidDel="00A3732B">
          <w:rPr>
            <w:rFonts w:ascii="Times New Roman" w:hAnsi="Times New Roman" w:cs="Times New Roman"/>
            <w:color w:val="000000"/>
          </w:rPr>
          <w:delInstrText>ADDIN LABTIVA_CITE \* MERGEFORMAT</w:delInstrText>
        </w:r>
        <w:r w:rsidR="002B78CE" w:rsidDel="00A3732B">
          <w:rPr>
            <w:rFonts w:ascii="Times New Roman" w:hAnsi="Times New Roman" w:cs="Times New Roman"/>
            <w:color w:val="000000"/>
          </w:rPr>
        </w:r>
        <w:r w:rsidR="002B78CE" w:rsidDel="00A3732B">
          <w:rPr>
            <w:rFonts w:ascii="Times New Roman" w:hAnsi="Times New Roman" w:cs="Times New Roman"/>
            <w:color w:val="000000"/>
          </w:rPr>
          <w:fldChar w:fldCharType="separate"/>
        </w:r>
        <w:r w:rsidR="008938B5" w:rsidRPr="008938B5" w:rsidDel="00A3732B">
          <w:rPr>
            <w:rFonts w:ascii="Times New Roman" w:hAnsi="Times New Roman" w:cs="Times New Roman"/>
            <w:noProof/>
            <w:color w:val="000000"/>
            <w:lang w:val="en-US"/>
          </w:rPr>
          <w:delText>(16)</w:delText>
        </w:r>
        <w:r w:rsidR="002B78CE" w:rsidDel="00A3732B">
          <w:rPr>
            <w:rFonts w:ascii="Times New Roman" w:hAnsi="Times New Roman" w:cs="Times New Roman"/>
            <w:color w:val="000000"/>
          </w:rPr>
          <w:fldChar w:fldCharType="end"/>
        </w:r>
        <w:r w:rsidR="002B78CE" w:rsidDel="00A3732B">
          <w:rPr>
            <w:rFonts w:ascii="Times New Roman" w:hAnsi="Times New Roman" w:cs="Times New Roman"/>
            <w:color w:val="000000"/>
          </w:rPr>
          <w:delText xml:space="preserve">, </w:delText>
        </w:r>
      </w:del>
      <w:ins w:id="122" w:author="Gregory Crutsinger" w:date="2015-06-05T11:32:00Z">
        <w:r w:rsidR="00A3732B">
          <w:rPr>
            <w:rFonts w:ascii="Times New Roman" w:hAnsi="Times New Roman" w:cs="Times New Roman"/>
            <w:color w:val="000000"/>
          </w:rPr>
          <w:t>W</w:t>
        </w:r>
      </w:ins>
      <w:del w:id="123" w:author="Gregory Crutsinger" w:date="2015-06-05T11:32:00Z">
        <w:r w:rsidR="007C0AA3" w:rsidDel="00A3732B">
          <w:rPr>
            <w:rFonts w:ascii="Times New Roman" w:hAnsi="Times New Roman" w:cs="Times New Roman"/>
            <w:color w:val="000000"/>
          </w:rPr>
          <w:delText>w</w:delText>
        </w:r>
      </w:del>
      <w:r w:rsidR="007C0AA3">
        <w:rPr>
          <w:rFonts w:ascii="Times New Roman" w:hAnsi="Times New Roman" w:cs="Times New Roman"/>
          <w:color w:val="000000"/>
        </w:rPr>
        <w:t xml:space="preserve">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BF6425" w:rsidRPr="00455202">
        <w:rPr>
          <w:rFonts w:ascii="STIXGeneral-Regular" w:hAnsi="STIXGeneral-Regular" w:cs="STIXGeneral-Regular"/>
          <w:color w:val="000000"/>
        </w:rPr>
        <w:t>𝛘</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BF6425">
        <w:rPr>
          <w:rFonts w:ascii="Times New Roman" w:hAnsi="Times New Roman" w:cs="Times New Roman"/>
          <w:color w:val="000000"/>
        </w:rPr>
        <w:t>Fig. 2A-C</w:t>
      </w:r>
      <w:r w:rsidR="00BF6425" w:rsidRPr="00804B90">
        <w:rPr>
          <w:rFonts w:ascii="Times New Roman" w:hAnsi="Times New Roman" w:cs="Times New Roman"/>
          <w:color w:val="000000"/>
        </w:rPr>
        <w:t>)</w:t>
      </w:r>
      <w:r w:rsidR="00B00025">
        <w:rPr>
          <w:rFonts w:ascii="Times New Roman" w:hAnsi="Times New Roman" w:cs="Times New Roman"/>
          <w:color w:val="000000"/>
        </w:rPr>
        <w:t>,</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B00025">
        <w:rPr>
          <w:rFonts w:ascii="Times New Roman" w:hAnsi="Times New Roman" w:cs="Times New Roman"/>
          <w:color w:val="000000"/>
        </w:rPr>
        <w:t>ing</w:t>
      </w:r>
      <w:r w:rsidR="00804B90" w:rsidRPr="00804B90">
        <w:rPr>
          <w:rFonts w:ascii="Times New Roman" w:hAnsi="Times New Roman" w:cs="Times New Roman"/>
          <w:color w:val="000000"/>
        </w:rPr>
        <w:t xml:space="preserve"> in </w:t>
      </w:r>
      <w:r>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BF6425">
        <w:rPr>
          <w:rFonts w:ascii="Times New Roman" w:hAnsi="Times New Roman" w:cs="Times New Roman"/>
          <w:color w:val="000000"/>
        </w:rPr>
        <w:t>Fig. 2D).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w:t>
      </w:r>
      <w:del w:id="124" w:author="Gregory Crutsinger" w:date="2015-06-05T11:33:00Z">
        <w:r w:rsidR="00416B99" w:rsidDel="00A3732B">
          <w:rPr>
            <w:rFonts w:ascii="Times New Roman" w:hAnsi="Times New Roman" w:cs="Times New Roman"/>
            <w:color w:val="000000"/>
          </w:rPr>
          <w:delText>insect herbivores</w:delText>
        </w:r>
      </w:del>
      <w:ins w:id="125" w:author="Gregory Crutsinger" w:date="2015-06-05T11:33:00Z">
        <w:r w:rsidR="00A3732B">
          <w:rPr>
            <w:rFonts w:ascii="Times New Roman" w:hAnsi="Times New Roman" w:cs="Times New Roman"/>
            <w:color w:val="000000"/>
          </w:rPr>
          <w:t>insect herbivores</w:t>
        </w:r>
      </w:ins>
      <w:r w:rsidR="00416B99">
        <w:rPr>
          <w:rFonts w:ascii="Times New Roman" w:hAnsi="Times New Roman" w:cs="Times New Roman"/>
          <w:color w:val="000000"/>
        </w:rPr>
        <w:t xml:space="preserve"> </w:t>
      </w:r>
      <w:ins w:id="126" w:author="Gregory Crutsinger" w:date="2015-06-05T11:32:00Z">
        <w:r w:rsidR="00A3732B">
          <w:rPr>
            <w:rFonts w:ascii="Times New Roman" w:hAnsi="Times New Roman" w:cs="Times New Roman"/>
            <w:color w:val="000000"/>
          </w:rPr>
          <w:t>is in concordance with previous work in this system</w:t>
        </w:r>
      </w:ins>
      <w:ins w:id="127" w:author="Gregory Crutsinger" w:date="2015-06-05T11:33:00Z">
        <w:r w:rsidR="00A3732B">
          <w:rPr>
            <w:rFonts w:ascii="Times New Roman" w:hAnsi="Times New Roman" w:cs="Times New Roman"/>
            <w:color w:val="000000"/>
          </w:rPr>
          <w:t xml:space="preserve"> </w:t>
        </w:r>
      </w:ins>
      <w:ins w:id="128" w:author="Gregory Crutsinger" w:date="2015-06-05T11:32:00Z">
        <w:r w:rsidR="00A3732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A3732B">
          <w:rPr>
            <w:rFonts w:ascii="Times New Roman" w:hAnsi="Times New Roman" w:cs="Times New Roman"/>
            <w:color w:val="000000"/>
          </w:rPr>
          <w:instrText>ADDIN LABTIVA_CITE \* MERGEFORMAT</w:instrText>
        </w:r>
        <w:r w:rsidR="00A3732B">
          <w:rPr>
            <w:rFonts w:ascii="Times New Roman" w:hAnsi="Times New Roman" w:cs="Times New Roman"/>
            <w:color w:val="000000"/>
          </w:rPr>
        </w:r>
        <w:r w:rsidR="00A3732B">
          <w:rPr>
            <w:rFonts w:ascii="Times New Roman" w:hAnsi="Times New Roman" w:cs="Times New Roman"/>
            <w:color w:val="000000"/>
          </w:rPr>
          <w:fldChar w:fldCharType="separate"/>
        </w:r>
        <w:r w:rsidR="00A3732B" w:rsidRPr="008938B5">
          <w:rPr>
            <w:rFonts w:ascii="Times New Roman" w:hAnsi="Times New Roman" w:cs="Times New Roman"/>
            <w:noProof/>
            <w:color w:val="000000"/>
            <w:lang w:val="en-US"/>
          </w:rPr>
          <w:t>(16)</w:t>
        </w:r>
        <w:r w:rsidR="00A3732B">
          <w:rPr>
            <w:rFonts w:ascii="Times New Roman" w:hAnsi="Times New Roman" w:cs="Times New Roman"/>
            <w:color w:val="000000"/>
          </w:rPr>
          <w:fldChar w:fldCharType="end"/>
        </w:r>
        <w:r w:rsidR="00A3732B">
          <w:rPr>
            <w:rFonts w:ascii="Times New Roman" w:hAnsi="Times New Roman" w:cs="Times New Roman"/>
            <w:color w:val="000000"/>
          </w:rPr>
          <w:t xml:space="preserve">, </w:t>
        </w:r>
      </w:ins>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(8, 11, 20)</w:t>
      </w:r>
      <w:r w:rsidR="00DC7420">
        <w:rPr>
          <w:rFonts w:ascii="Times New Roman" w:hAnsi="Times New Roman" w:cs="Times New Roman"/>
          <w:color w:val="000000"/>
        </w:rPr>
        <w:fldChar w:fldCharType="end"/>
      </w:r>
      <w:r w:rsidR="00DC7420">
        <w:rPr>
          <w:rFonts w:ascii="Times New Roman" w:hAnsi="Times New Roman" w:cs="Times New Roman"/>
          <w:color w:val="000000"/>
        </w:rPr>
        <w:t xml:space="preserve"> and plant-herbivore systems</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(12, 15)</w:t>
      </w:r>
      <w:r w:rsidR="00EC64CB">
        <w:rPr>
          <w:rFonts w:ascii="Times New Roman" w:hAnsi="Times New Roman" w:cs="Times New Roman"/>
          <w:color w:val="000000"/>
        </w:rPr>
        <w:fldChar w:fldCharType="end"/>
      </w:r>
      <w:r w:rsidR="00DC7420">
        <w:rPr>
          <w:rFonts w:ascii="Times New Roman" w:hAnsi="Times New Roman" w:cs="Times New Roman"/>
          <w:color w:val="000000"/>
        </w:rPr>
        <w:t>.</w:t>
      </w:r>
    </w:p>
    <w:p w14:paraId="4CEC6FB7"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586B053" w14:textId="77777777"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50F0B">
        <w:rPr>
          <w:rFonts w:ascii="Times New Roman" w:hAnsi="Times New Roman" w:cs="Times New Roman"/>
          <w:color w:val="000000"/>
        </w:rPr>
        <w:t xml:space="preserve">determine </w:t>
      </w:r>
      <w:r w:rsidR="00B3724F">
        <w:rPr>
          <w:rFonts w:ascii="Times New Roman" w:hAnsi="Times New Roman" w:cs="Times New Roman"/>
          <w:color w:val="000000"/>
        </w:rPr>
        <w:t xml:space="preserve">the mechanisms underlying the genetic specificity of the willow-gall interaction network.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E04D63" w:rsidRPr="004B0CC0">
        <w:rPr>
          <w:rFonts w:ascii="STIXGeneral-Regular" w:hAnsi="STIXGeneral-Regular" w:cs="STIXGeneral-Regular"/>
          <w:color w:val="000000"/>
        </w:rPr>
        <w:t>𝛘</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D522E">
        <w:rPr>
          <w:rFonts w:ascii="Times New Roman" w:hAnsi="Times New Roman" w:cs="Times New Roman"/>
          <w:color w:val="000000"/>
        </w:rPr>
        <w:t>Table S3)</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determined by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D522E">
        <w:rPr>
          <w:rFonts w:ascii="Times New Roman" w:hAnsi="Times New Roman" w:cs="Times New Roman"/>
          <w:color w:val="000000"/>
        </w:rPr>
        <w:t xml:space="preserve">Table S3).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5C656A">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(16)</w:t>
      </w:r>
      <w:r w:rsidR="00F92812">
        <w:rPr>
          <w:rFonts w:ascii="Times New Roman" w:hAnsi="Times New Roman" w:cs="Times New Roman"/>
          <w:color w:val="000000"/>
        </w:rPr>
        <w:fldChar w:fldCharType="end"/>
      </w:r>
      <w:ins w:id="129" w:author="Matthew Barbour" w:date="2015-06-04T18:01:00Z">
        <w:r w:rsidR="00231536">
          <w:rPr>
            <w:rFonts w:ascii="Times New Roman" w:hAnsi="Times New Roman" w:cs="Times New Roman"/>
            <w:color w:val="000000"/>
          </w:rPr>
          <w:t>, and should therefore be incorporated into mechanistic models of food web structure.</w:t>
        </w:r>
        <w:r w:rsidR="00231536" w:rsidDel="00231536">
          <w:rPr>
            <w:rFonts w:ascii="Times New Roman" w:hAnsi="Times New Roman" w:cs="Times New Roman"/>
            <w:color w:val="000000"/>
          </w:rPr>
          <w:t xml:space="preserve"> </w:t>
        </w:r>
      </w:ins>
      <w:del w:id="130" w:author="Matthew Barbour" w:date="2015-06-04T18:00:00Z">
        <w:r w:rsidR="00DC7420" w:rsidDel="00231536">
          <w:rPr>
            <w:rFonts w:ascii="Times New Roman" w:hAnsi="Times New Roman" w:cs="Times New Roman"/>
            <w:color w:val="000000"/>
          </w:rPr>
          <w:delText xml:space="preserve">. </w:delText>
        </w:r>
      </w:del>
      <w:del w:id="131" w:author="Matthew Barbour" w:date="2015-06-04T18:01:00Z">
        <w:r w:rsidR="003C3179" w:rsidDel="00231536">
          <w:rPr>
            <w:rFonts w:ascii="Times New Roman" w:hAnsi="Times New Roman" w:cs="Times New Roman"/>
            <w:color w:val="000000"/>
          </w:rPr>
          <w:delText xml:space="preserve">Mechanistic food web models that do incorporate intraspecific variation have considerably higher predictive power compared to models that rely on species average trait values </w:delText>
        </w:r>
        <w:r w:rsidR="0031730C" w:rsidDel="00231536">
          <w:rPr>
            <w:rFonts w:ascii="Times New Roman" w:hAnsi="Times New Roman" w:cs="Times New Roman"/>
            <w:color w:val="000000"/>
          </w:rPr>
          <w:fldChar w:fldCharType="begin">
            <w:fldData xml:space="preserve">NgA5ADUAMABlADEAYwA3AC0AOABiADgANAAtADQANgAzADcALQA5AGQAZAA5AC0AZQA3ADQANgA0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</w:fldData>
          </w:fldChar>
        </w:r>
        <w:r w:rsidR="0031730C" w:rsidDel="00231536">
          <w:rPr>
            <w:rFonts w:ascii="Times New Roman" w:hAnsi="Times New Roman" w:cs="Times New Roman"/>
            <w:color w:val="000000"/>
          </w:rPr>
          <w:delInstrText>ADDIN LABTIVA_CITE \* MERGEFORMAT</w:delInstrText>
        </w:r>
        <w:r w:rsidR="0031730C" w:rsidDel="00231536">
          <w:rPr>
            <w:rFonts w:ascii="Times New Roman" w:hAnsi="Times New Roman" w:cs="Times New Roman"/>
            <w:color w:val="000000"/>
          </w:rPr>
        </w:r>
        <w:r w:rsidR="0031730C" w:rsidDel="00231536">
          <w:rPr>
            <w:rFonts w:ascii="Times New Roman" w:hAnsi="Times New Roman" w:cs="Times New Roman"/>
            <w:color w:val="000000"/>
          </w:rPr>
          <w:fldChar w:fldCharType="separate"/>
        </w:r>
        <w:r w:rsidR="008938B5" w:rsidRPr="008938B5" w:rsidDel="00231536">
          <w:rPr>
            <w:rFonts w:ascii="Times New Roman" w:hAnsi="Times New Roman" w:cs="Times New Roman"/>
            <w:noProof/>
            <w:color w:val="000000"/>
            <w:lang w:val="en-US"/>
          </w:rPr>
          <w:delText>(21)</w:delText>
        </w:r>
        <w:r w:rsidR="0031730C" w:rsidDel="00231536">
          <w:rPr>
            <w:rFonts w:ascii="Times New Roman" w:hAnsi="Times New Roman" w:cs="Times New Roman"/>
            <w:color w:val="000000"/>
          </w:rPr>
          <w:fldChar w:fldCharType="end"/>
        </w:r>
        <w:r w:rsidR="003C3179" w:rsidDel="00231536">
          <w:rPr>
            <w:rFonts w:ascii="Times New Roman" w:hAnsi="Times New Roman" w:cs="Times New Roman"/>
            <w:color w:val="000000"/>
          </w:rPr>
          <w:delText>, but most models are restricted to body size which is a notably poor predictor of interactions between plants and insect herbivores and other host-parasite interactions</w:delText>
        </w:r>
        <w:r w:rsidR="00A04A78" w:rsidDel="00231536">
          <w:rPr>
            <w:rFonts w:ascii="Times New Roman" w:hAnsi="Times New Roman" w:cs="Times New Roman"/>
            <w:color w:val="000000"/>
          </w:rPr>
          <w:delText xml:space="preserve"> </w:delText>
        </w:r>
        <w:r w:rsidR="003B082E" w:rsidDel="00231536">
          <w:rPr>
            <w:rFonts w:ascii="Times New Roman" w:hAnsi="Times New Roman" w:cs="Times New Roman"/>
            <w:color w:val="000000"/>
          </w:rPr>
          <w:fldChar w:fldCharType="begin">
            <w:fldData xml:space="preserve">NgA5ADUAMABlADEAYwA3AC0AOABiADgANAAtADQANgAzADcALQA5AGQAZAA5AC0AZQA3ADQANgA0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</w:fldData>
          </w:fldChar>
        </w:r>
        <w:r w:rsidR="003B082E" w:rsidDel="00231536">
          <w:rPr>
            <w:rFonts w:ascii="Times New Roman" w:hAnsi="Times New Roman" w:cs="Times New Roman"/>
            <w:color w:val="000000"/>
          </w:rPr>
          <w:delInstrText>ADDIN LABTIVA_CITE \* MERGEFORMAT</w:delInstrText>
        </w:r>
        <w:r w:rsidR="003B082E" w:rsidDel="00231536">
          <w:rPr>
            <w:rFonts w:ascii="Times New Roman" w:hAnsi="Times New Roman" w:cs="Times New Roman"/>
            <w:color w:val="000000"/>
          </w:rPr>
        </w:r>
        <w:r w:rsidR="003B082E" w:rsidDel="00231536">
          <w:rPr>
            <w:rFonts w:ascii="Times New Roman" w:hAnsi="Times New Roman" w:cs="Times New Roman"/>
            <w:color w:val="000000"/>
          </w:rPr>
          <w:fldChar w:fldCharType="separate"/>
        </w:r>
        <w:r w:rsidR="008938B5" w:rsidRPr="008938B5" w:rsidDel="00231536">
          <w:rPr>
            <w:rFonts w:ascii="Times New Roman" w:hAnsi="Times New Roman" w:cs="Times New Roman"/>
            <w:noProof/>
            <w:color w:val="000000"/>
            <w:lang w:val="en-US"/>
          </w:rPr>
          <w:delText>(22, 23)</w:delText>
        </w:r>
        <w:r w:rsidR="003B082E" w:rsidDel="00231536">
          <w:rPr>
            <w:rFonts w:ascii="Times New Roman" w:hAnsi="Times New Roman" w:cs="Times New Roman"/>
            <w:color w:val="000000"/>
          </w:rPr>
          <w:fldChar w:fldCharType="end"/>
        </w:r>
        <w:r w:rsidR="00A04A78" w:rsidDel="00231536">
          <w:rPr>
            <w:rFonts w:ascii="Times New Roman" w:hAnsi="Times New Roman" w:cs="Times New Roman"/>
            <w:color w:val="000000"/>
          </w:rPr>
          <w:delText xml:space="preserve">. </w:delText>
        </w:r>
        <w:r w:rsidR="003C3179" w:rsidDel="00231536">
          <w:rPr>
            <w:rFonts w:ascii="Times New Roman" w:hAnsi="Times New Roman" w:cs="Times New Roman"/>
            <w:color w:val="000000"/>
          </w:rPr>
          <w:delText xml:space="preserve"> </w:delText>
        </w:r>
      </w:del>
    </w:p>
    <w:p w14:paraId="3B2728C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85374B0" w14:textId="77777777" w:rsidR="00DA620C" w:rsidRDefault="00730C0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Testing the g</w:t>
      </w:r>
      <w:r w:rsidR="00DC7420">
        <w:rPr>
          <w:rFonts w:ascii="Times New Roman" w:hAnsi="Times New Roman" w:cs="Times New Roman"/>
          <w:b/>
          <w:color w:val="000000"/>
        </w:rPr>
        <w:t xml:space="preserve">enetic </w:t>
      </w:r>
      <w:r w:rsidR="00E9364E">
        <w:rPr>
          <w:rFonts w:ascii="Times New Roman" w:hAnsi="Times New Roman" w:cs="Times New Roman"/>
          <w:b/>
          <w:color w:val="000000"/>
        </w:rPr>
        <w:t>specificity</w:t>
      </w:r>
      <w:r w:rsidR="00DC7420">
        <w:rPr>
          <w:rFonts w:ascii="Times New Roman" w:hAnsi="Times New Roman" w:cs="Times New Roman"/>
          <w:b/>
          <w:color w:val="000000"/>
        </w:rPr>
        <w:t xml:space="preserve"> </w:t>
      </w:r>
      <w:r w:rsidR="00C17C70">
        <w:rPr>
          <w:rFonts w:ascii="Times New Roman" w:hAnsi="Times New Roman" w:cs="Times New Roman"/>
          <w:b/>
          <w:color w:val="000000"/>
        </w:rPr>
        <w:t xml:space="preserve">of </w:t>
      </w:r>
      <w:r>
        <w:rPr>
          <w:rFonts w:ascii="Times New Roman" w:hAnsi="Times New Roman" w:cs="Times New Roman"/>
          <w:b/>
          <w:color w:val="000000"/>
        </w:rPr>
        <w:t xml:space="preserve">the </w:t>
      </w:r>
      <w:r w:rsidR="00DC7420">
        <w:rPr>
          <w:rFonts w:ascii="Times New Roman" w:hAnsi="Times New Roman" w:cs="Times New Roman"/>
          <w:b/>
          <w:color w:val="000000"/>
        </w:rPr>
        <w:t>gall-</w:t>
      </w:r>
      <w:proofErr w:type="spellStart"/>
      <w:r w:rsidR="00DC7420">
        <w:rPr>
          <w:rFonts w:ascii="Times New Roman" w:hAnsi="Times New Roman" w:cs="Times New Roman"/>
          <w:b/>
          <w:color w:val="000000"/>
        </w:rPr>
        <w:t>parasitoid</w:t>
      </w:r>
      <w:proofErr w:type="spellEnd"/>
      <w:r w:rsidR="00DC7420">
        <w:rPr>
          <w:rFonts w:ascii="Times New Roman" w:hAnsi="Times New Roman" w:cs="Times New Roman"/>
          <w:b/>
          <w:color w:val="000000"/>
        </w:rPr>
        <w:t xml:space="preserve"> interaction network. </w:t>
      </w:r>
      <w:r w:rsidR="00072B8B">
        <w:rPr>
          <w:rFonts w:ascii="Times New Roman" w:hAnsi="Times New Roman" w:cs="Times New Roman"/>
          <w:color w:val="000000"/>
        </w:rPr>
        <w:t>We found that the effects of willow genetic variation extended beyond pairwise interactions</w:t>
      </w:r>
      <w:ins w:id="132" w:author="Gregory Crutsinger" w:date="2015-06-05T11:34:00Z">
        <w:r w:rsidR="00A3732B">
          <w:rPr>
            <w:rFonts w:ascii="Times New Roman" w:hAnsi="Times New Roman" w:cs="Times New Roman"/>
            <w:color w:val="000000"/>
          </w:rPr>
          <w:t xml:space="preserve"> with herbivores </w:t>
        </w:r>
      </w:ins>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(11, 12, 15)</w:t>
      </w:r>
      <w:r w:rsidR="00B21A2D">
        <w:rPr>
          <w:rFonts w:ascii="Times New Roman" w:hAnsi="Times New Roman" w:cs="Times New Roman"/>
          <w:color w:val="000000"/>
        </w:rPr>
        <w:fldChar w:fldCharType="end"/>
      </w:r>
      <w:r w:rsidR="00072B8B">
        <w:rPr>
          <w:rFonts w:ascii="Times New Roman" w:hAnsi="Times New Roman" w:cs="Times New Roman"/>
          <w:color w:val="000000"/>
        </w:rPr>
        <w:t xml:space="preserve"> and simple food chains</w:t>
      </w:r>
      <w:r w:rsidR="00D52244">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(8–10, 20)</w:t>
      </w:r>
      <w:r w:rsidR="00F92812">
        <w:rPr>
          <w:rFonts w:ascii="Times New Roman" w:hAnsi="Times New Roman" w:cs="Times New Roman"/>
          <w:color w:val="000000"/>
        </w:rPr>
        <w:fldChar w:fldCharType="end"/>
      </w:r>
      <w:ins w:id="133" w:author="Gregory Crutsinger" w:date="2015-06-05T11:34:00Z">
        <w:r w:rsidR="00A3732B">
          <w:rPr>
            <w:rFonts w:ascii="Times New Roman" w:hAnsi="Times New Roman" w:cs="Times New Roman"/>
            <w:color w:val="000000"/>
          </w:rPr>
          <w:t xml:space="preserve"> to </w:t>
        </w:r>
      </w:ins>
      <w:del w:id="134" w:author="Gregory Crutsinger" w:date="2015-06-05T11:34:00Z">
        <w:r w:rsidR="00F92812" w:rsidDel="00A3732B">
          <w:rPr>
            <w:rFonts w:ascii="Times New Roman" w:hAnsi="Times New Roman" w:cs="Times New Roman"/>
            <w:color w:val="000000"/>
          </w:rPr>
          <w:delText>,</w:delText>
        </w:r>
        <w:r w:rsidR="00072B8B" w:rsidDel="00A3732B">
          <w:rPr>
            <w:rFonts w:ascii="Times New Roman" w:hAnsi="Times New Roman" w:cs="Times New Roman"/>
            <w:color w:val="000000"/>
          </w:rPr>
          <w:delText xml:space="preserve"> </w:delText>
        </w:r>
      </w:del>
      <w:r w:rsidR="00072B8B">
        <w:rPr>
          <w:rFonts w:ascii="Times New Roman" w:hAnsi="Times New Roman" w:cs="Times New Roman"/>
          <w:color w:val="000000"/>
        </w:rPr>
        <w:t>determi</w:t>
      </w:r>
      <w:del w:id="135" w:author="Gregory Crutsinger" w:date="2015-06-05T11:34:00Z">
        <w:r w:rsidR="00072B8B" w:rsidDel="00A3732B">
          <w:rPr>
            <w:rFonts w:ascii="Times New Roman" w:hAnsi="Times New Roman" w:cs="Times New Roman"/>
            <w:color w:val="000000"/>
          </w:rPr>
          <w:delText>ning</w:delText>
        </w:r>
      </w:del>
      <w:ins w:id="136" w:author="Gregory Crutsinger" w:date="2015-06-05T11:34:00Z">
        <w:r w:rsidR="00A3732B">
          <w:rPr>
            <w:rFonts w:ascii="Times New Roman" w:hAnsi="Times New Roman" w:cs="Times New Roman"/>
            <w:color w:val="000000"/>
          </w:rPr>
          <w:t>ne</w:t>
        </w:r>
      </w:ins>
      <w:r w:rsidR="00072B8B">
        <w:rPr>
          <w:rFonts w:ascii="Times New Roman" w:hAnsi="Times New Roman" w:cs="Times New Roman"/>
          <w:color w:val="000000"/>
        </w:rPr>
        <w:t xml:space="preserve"> the assembly of the gall-</w:t>
      </w:r>
      <w:proofErr w:type="spellStart"/>
      <w:r w:rsidR="00072B8B">
        <w:rPr>
          <w:rFonts w:ascii="Times New Roman" w:hAnsi="Times New Roman" w:cs="Times New Roman"/>
          <w:color w:val="000000"/>
        </w:rPr>
        <w:t>parasitoid</w:t>
      </w:r>
      <w:proofErr w:type="spellEnd"/>
      <w:r w:rsidR="00072B8B">
        <w:rPr>
          <w:rFonts w:ascii="Times New Roman" w:hAnsi="Times New Roman" w:cs="Times New Roman"/>
          <w:color w:val="000000"/>
        </w:rPr>
        <w:t xml:space="preserve"> interaction network</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DB63B7" w:rsidRPr="004B0CC0">
        <w:rPr>
          <w:rFonts w:ascii="STIXGeneral-Regular" w:hAnsi="STIXGeneral-Regular" w:cs="STIXGeneral-Regular"/>
          <w:color w:val="000000"/>
        </w:rPr>
        <w:t>𝛘</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sidR="00072B8B">
        <w:rPr>
          <w:rFonts w:ascii="Times New Roman" w:hAnsi="Times New Roman" w:cs="Times New Roman"/>
          <w:color w:val="000000"/>
        </w:rPr>
        <w:t>.</w:t>
      </w:r>
      <w:r w:rsidR="00804B90" w:rsidRPr="00804B90">
        <w:rPr>
          <w:rFonts w:ascii="Times New Roman" w:hAnsi="Times New Roman" w:cs="Times New Roman"/>
          <w:color w:val="000000"/>
        </w:rPr>
        <w:t xml:space="preserve"> </w:t>
      </w:r>
      <w:del w:id="137" w:author="Gregory Crutsinger" w:date="2015-06-05T11:34:00Z">
        <w:r w:rsidR="00B21A2D" w:rsidDel="00A3732B">
          <w:rPr>
            <w:rFonts w:ascii="Times New Roman" w:hAnsi="Times New Roman" w:cs="Times New Roman"/>
            <w:color w:val="000000"/>
          </w:rPr>
          <w:delText>For example</w:delText>
        </w:r>
        <w:r w:rsidR="00804B90" w:rsidRPr="00804B90" w:rsidDel="00A3732B">
          <w:rPr>
            <w:rFonts w:ascii="Times New Roman" w:hAnsi="Times New Roman" w:cs="Times New Roman"/>
            <w:color w:val="000000"/>
          </w:rPr>
          <w:delText xml:space="preserve">, </w:delText>
        </w:r>
        <w:r w:rsidR="00AA4513" w:rsidDel="00A3732B">
          <w:rPr>
            <w:rFonts w:ascii="Times New Roman" w:hAnsi="Times New Roman" w:cs="Times New Roman"/>
            <w:color w:val="000000"/>
          </w:rPr>
          <w:delText xml:space="preserve">we found that </w:delText>
        </w:r>
        <w:r w:rsidR="00830F9C" w:rsidDel="00A3732B">
          <w:rPr>
            <w:rFonts w:ascii="Times New Roman" w:hAnsi="Times New Roman" w:cs="Times New Roman"/>
            <w:color w:val="000000"/>
          </w:rPr>
          <w:delText>the</w:delText>
        </w:r>
      </w:del>
      <w:ins w:id="138" w:author="Gregory Crutsinger" w:date="2015-06-05T11:34:00Z">
        <w:r w:rsidR="00A3732B">
          <w:rPr>
            <w:rFonts w:ascii="Times New Roman" w:hAnsi="Times New Roman" w:cs="Times New Roman"/>
            <w:color w:val="000000"/>
          </w:rPr>
          <w:t>Specifically, the</w:t>
        </w:r>
      </w:ins>
      <w:r w:rsidR="00830F9C">
        <w:rPr>
          <w:rFonts w:ascii="Times New Roman" w:hAnsi="Times New Roman" w:cs="Times New Roman"/>
          <w:color w:val="000000"/>
        </w:rPr>
        <w:t xml:space="preserv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830F9C">
        <w:rPr>
          <w:rFonts w:ascii="Times New Roman" w:hAnsi="Times New Roman" w:cs="Times New Roman"/>
          <w:color w:val="000000"/>
        </w:rPr>
        <w:t xml:space="preserve"> (Fig. 3A-C)</w:t>
      </w:r>
      <w:r w:rsidR="004208D6">
        <w:rPr>
          <w:rFonts w:ascii="Times New Roman" w:hAnsi="Times New Roman" w:cs="Times New Roman"/>
          <w:color w:val="000000"/>
        </w:rPr>
        <w:t>,</w:t>
      </w:r>
      <w:r w:rsidR="00804B90" w:rsidRPr="00804B90">
        <w:rPr>
          <w:rFonts w:ascii="Times New Roman" w:hAnsi="Times New Roman" w:cs="Times New Roman"/>
          <w:color w:val="000000"/>
        </w:rPr>
        <w:t xml:space="preserve"> resulting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DA620C">
        <w:rPr>
          <w:rFonts w:ascii="Times New Roman" w:hAnsi="Times New Roman" w:cs="Times New Roman"/>
          <w:color w:val="000000"/>
        </w:rPr>
        <w:t>In addition to the abundance of trophic interactions, 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A22176">
        <w:rPr>
          <w:rFonts w:ascii="Times New Roman" w:hAnsi="Times New Roman" w:cs="Times New Roman"/>
          <w:color w:val="000000"/>
        </w:rPr>
        <w:t>Fig. 3</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64B07873"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109BEEC" w14:textId="77777777"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the 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 network</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 xml:space="preserve">interactions increased with the abundance of their associated galls, and that leaf gall size affected the abundance of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716961" w:rsidRPr="0033227E">
        <w:rPr>
          <w:rFonts w:ascii="STIXGeneral-Regular" w:hAnsi="STIXGeneral-Regular" w:cs="STIXGeneral-Regular"/>
          <w:color w:val="000000"/>
        </w:rPr>
        <w:t>𝛘</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Pr>
          <w:rFonts w:ascii="Times New Roman" w:hAnsi="Times New Roman" w:cs="Times New Roman"/>
          <w:color w:val="000000"/>
        </w:rPr>
        <w:t>; Table S3</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del w:id="139" w:author="Gregory Crutsinger" w:date="2015-06-05T11:35:00Z">
        <w:r w:rsidR="00804B90" w:rsidRPr="00804B90" w:rsidDel="00A3732B">
          <w:rPr>
            <w:rFonts w:ascii="Times New Roman" w:hAnsi="Times New Roman" w:cs="Times New Roman"/>
            <w:color w:val="000000"/>
          </w:rPr>
          <w:delText xml:space="preserve">the odds of a leaf gall being </w:delText>
        </w:r>
      </w:del>
      <w:r w:rsidR="00804B90" w:rsidRPr="00804B90">
        <w:rPr>
          <w:rFonts w:ascii="Times New Roman" w:hAnsi="Times New Roman" w:cs="Times New Roman"/>
          <w:color w:val="000000"/>
        </w:rPr>
        <w:t>parasiti</w:t>
      </w:r>
      <w:ins w:id="140" w:author="Gregory Crutsinger" w:date="2015-06-05T11:35:00Z">
        <w:r w:rsidR="00A3732B">
          <w:rPr>
            <w:rFonts w:ascii="Times New Roman" w:hAnsi="Times New Roman" w:cs="Times New Roman"/>
            <w:color w:val="000000"/>
          </w:rPr>
          <w:t>sm</w:t>
        </w:r>
      </w:ins>
      <w:del w:id="141" w:author="Gregory Crutsinger" w:date="2015-06-05T11:35:00Z">
        <w:r w:rsidR="00804B90" w:rsidRPr="00804B90" w:rsidDel="00A3732B">
          <w:rPr>
            <w:rFonts w:ascii="Times New Roman" w:hAnsi="Times New Roman" w:cs="Times New Roman"/>
            <w:color w:val="000000"/>
          </w:rPr>
          <w:delText>ze</w:delText>
        </w:r>
      </w:del>
      <w:ins w:id="142" w:author="Gregory Crutsinger" w:date="2015-06-05T11:35:00Z">
        <w:r w:rsidR="00A3732B">
          <w:rPr>
            <w:rFonts w:ascii="Times New Roman" w:hAnsi="Times New Roman" w:cs="Times New Roman"/>
            <w:color w:val="000000"/>
          </w:rPr>
          <w:t xml:space="preserve"> rate</w:t>
        </w:r>
      </w:ins>
      <w:del w:id="143" w:author="Gregory Crutsinger" w:date="2015-06-05T11:35:00Z">
        <w:r w:rsidR="00804B90" w:rsidRPr="00804B90" w:rsidDel="00A3732B">
          <w:rPr>
            <w:rFonts w:ascii="Times New Roman" w:hAnsi="Times New Roman" w:cs="Times New Roman"/>
            <w:color w:val="000000"/>
          </w:rPr>
          <w:delText>d</w:delText>
        </w:r>
      </w:del>
      <w:r w:rsidR="00804B90" w:rsidRPr="00804B90">
        <w:rPr>
          <w:rFonts w:ascii="Times New Roman" w:hAnsi="Times New Roman" w:cs="Times New Roman"/>
          <w:color w:val="000000"/>
        </w:rPr>
        <w:t xml:space="preserve">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B240BA" w:rsidRPr="0033227E">
        <w:rPr>
          <w:rFonts w:ascii="STIXGeneral-Regular" w:hAnsi="STIXGeneral-Regular" w:cs="STIXGeneral-Regular"/>
          <w:color w:val="000000"/>
        </w:rPr>
        <w:t>𝛘</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gall size and abundance</w:t>
      </w:r>
      <w:ins w:id="144" w:author="Gregory Crutsinger" w:date="2015-06-05T11:36:00Z">
        <w:r w:rsidR="00A3732B">
          <w:rPr>
            <w:rFonts w:ascii="Times New Roman" w:hAnsi="Times New Roman" w:cs="Times New Roman"/>
            <w:color w:val="000000"/>
          </w:rPr>
          <w:t xml:space="preserve"> </w:t>
        </w:r>
      </w:ins>
      <w:del w:id="145" w:author="Gregory Crutsinger" w:date="2015-06-05T11:36:00Z">
        <w:r w:rsidR="0033227E" w:rsidDel="00A3732B">
          <w:rPr>
            <w:rFonts w:ascii="Times New Roman" w:hAnsi="Times New Roman" w:cs="Times New Roman"/>
            <w:color w:val="000000"/>
          </w:rPr>
          <w:delText xml:space="preserve"> </w:delText>
        </w:r>
      </w:del>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3B16F6">
        <w:rPr>
          <w:rFonts w:ascii="Times New Roman" w:hAnsi="Times New Roman" w:cs="Times New Roman"/>
          <w:color w:val="000000"/>
        </w:rPr>
        <w:t>; Table S4</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natural selection has the potential to shape food 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del w:id="146" w:author="Gregory Crutsinger" w:date="2015-06-05T11:36:00Z">
        <w:r w:rsidR="00D52244" w:rsidDel="00A3732B">
          <w:rPr>
            <w:rFonts w:ascii="Times New Roman" w:hAnsi="Times New Roman" w:cs="Times New Roman"/>
            <w:color w:val="000000"/>
          </w:rPr>
          <w:delText>both higher overall parasitism rates</w:delText>
        </w:r>
      </w:del>
      <w:ins w:id="147" w:author="Gregory Crutsinger" w:date="2015-06-05T11:36:00Z">
        <w:r w:rsidR="00A3732B">
          <w:rPr>
            <w:rFonts w:ascii="Times New Roman" w:hAnsi="Times New Roman" w:cs="Times New Roman"/>
            <w:color w:val="000000"/>
          </w:rPr>
          <w:t>more parasitism overall</w:t>
        </w:r>
      </w:ins>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del w:id="148" w:author="Gregory Crutsinger" w:date="2015-06-05T11:37:00Z">
        <w:r w:rsidR="00D52244" w:rsidDel="00A3732B">
          <w:rPr>
            <w:rFonts w:ascii="Times New Roman" w:hAnsi="Times New Roman" w:cs="Times New Roman"/>
            <w:color w:val="000000"/>
          </w:rPr>
          <w:delText>, because</w:delText>
        </w:r>
      </w:del>
      <w:ins w:id="149" w:author="Gregory Crutsinger" w:date="2015-06-05T11:37:00Z">
        <w:r w:rsidR="00A3732B">
          <w:rPr>
            <w:rFonts w:ascii="Times New Roman" w:hAnsi="Times New Roman" w:cs="Times New Roman"/>
            <w:color w:val="000000"/>
          </w:rPr>
          <w:t>;</w:t>
        </w:r>
      </w:ins>
      <w:r w:rsidR="00D52244">
        <w:rPr>
          <w:rFonts w:ascii="Times New Roman" w:hAnsi="Times New Roman" w:cs="Times New Roman"/>
          <w:color w:val="000000"/>
        </w:rPr>
        <w:t xml:space="preserv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w:t>
      </w:r>
      <w:del w:id="150" w:author="Gregory Crutsinger" w:date="2015-06-05T11:39:00Z">
        <w:r w:rsidR="005B774B" w:rsidDel="00A3732B">
          <w:rPr>
            <w:rFonts w:ascii="Times New Roman" w:hAnsi="Times New Roman" w:cs="Times New Roman"/>
            <w:color w:val="000000"/>
          </w:rPr>
          <w:delText xml:space="preserve">examining </w:delText>
        </w:r>
      </w:del>
      <w:r w:rsidR="005B774B">
        <w:rPr>
          <w:rFonts w:ascii="Times New Roman" w:hAnsi="Times New Roman" w:cs="Times New Roman"/>
          <w:color w:val="000000"/>
        </w:rPr>
        <w:t xml:space="preserve">the effects of standing genetic variation on a tri-trophic food web over a single season, there is growing </w:t>
      </w:r>
      <w:commentRangeStart w:id="151"/>
      <w:r w:rsidR="005B774B">
        <w:rPr>
          <w:rFonts w:ascii="Times New Roman" w:hAnsi="Times New Roman" w:cs="Times New Roman"/>
          <w:color w:val="000000"/>
        </w:rPr>
        <w:t>evidence that eco-evolutionary dynamics play an important role in determining pairwise, consumer-resource interactions</w:t>
      </w:r>
      <w:r w:rsidR="00916547">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(24, 25)</w:t>
      </w:r>
      <w:r w:rsidR="0072655C">
        <w:rPr>
          <w:rFonts w:ascii="Times New Roman" w:hAnsi="Times New Roman" w:cs="Times New Roman"/>
          <w:color w:val="000000"/>
        </w:rPr>
        <w:fldChar w:fldCharType="end"/>
      </w:r>
      <w:r w:rsidR="005B774B">
        <w:rPr>
          <w:rFonts w:ascii="Times New Roman" w:hAnsi="Times New Roman" w:cs="Times New Roman"/>
          <w:color w:val="000000"/>
        </w:rPr>
        <w:t xml:space="preserve">. </w:t>
      </w:r>
      <w:commentRangeEnd w:id="151"/>
      <w:r w:rsidR="00A3732B">
        <w:rPr>
          <w:rStyle w:val="CommentReference"/>
        </w:rPr>
        <w:commentReference w:id="151"/>
      </w:r>
      <w:r w:rsidR="00916547">
        <w:rPr>
          <w:rFonts w:ascii="Times New Roman" w:hAnsi="Times New Roman" w:cs="Times New Roman"/>
          <w:color w:val="000000"/>
        </w:rPr>
        <w:t>Taken together, understanding</w:t>
      </w:r>
      <w:r w:rsidR="002A66B7">
        <w:rPr>
          <w:rFonts w:ascii="Times New Roman" w:hAnsi="Times New Roman" w:cs="Times New Roman"/>
          <w:color w:val="000000"/>
        </w:rPr>
        <w:t xml:space="preserve"> how evolutionary processes affect the structure of ecological networks, and vice versa</w:t>
      </w:r>
      <w:r w:rsidR="004E71CE">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(26, 27)</w:t>
      </w:r>
      <w:r w:rsidR="004E71CE">
        <w:rPr>
          <w:rFonts w:ascii="Times New Roman" w:hAnsi="Times New Roman" w:cs="Times New Roman"/>
          <w:color w:val="000000"/>
        </w:rPr>
        <w:fldChar w:fldCharType="end"/>
      </w:r>
      <w:r w:rsidR="00916547">
        <w:rPr>
          <w:rFonts w:ascii="Times New Roman" w:hAnsi="Times New Roman" w:cs="Times New Roman"/>
          <w:color w:val="000000"/>
        </w:rPr>
        <w:t>, is likely a fruitful topic for future research</w:t>
      </w:r>
      <w:r w:rsidR="004E71CE">
        <w:rPr>
          <w:rFonts w:ascii="Times New Roman" w:hAnsi="Times New Roman" w:cs="Times New Roman"/>
          <w:color w:val="000000"/>
        </w:rPr>
        <w:t>.</w:t>
      </w:r>
    </w:p>
    <w:p w14:paraId="4DEE5A3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C0710AC" w14:textId="77777777" w:rsidR="008C0CFA" w:rsidRDefault="00DC7420"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b/>
          <w:color w:val="000000"/>
        </w:rPr>
        <w:t xml:space="preserve">Genetic variation determines network complexity. </w:t>
      </w:r>
      <w:r w:rsidR="006F2CC3">
        <w:rPr>
          <w:rFonts w:ascii="Times New Roman" w:hAnsi="Times New Roman" w:cs="Times New Roman"/>
          <w:color w:val="000000"/>
        </w:rPr>
        <w:t xml:space="preserve">To test the hypothesis that increasing genetic variation results in greater network complexity, we used our empirical data to predict 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of genetic variation</w:t>
      </w:r>
      <w:r w:rsidR="00385DCF">
        <w:rPr>
          <w:rFonts w:ascii="Times New Roman" w:hAnsi="Times New Roman" w:cs="Times New Roman"/>
          <w:color w:val="000000"/>
        </w:rPr>
        <w:t xml:space="preserve"> (no. </w:t>
      </w:r>
      <w:proofErr w:type="gramStart"/>
      <w:r w:rsidR="00385DCF">
        <w:rPr>
          <w:rFonts w:ascii="Times New Roman" w:hAnsi="Times New Roman" w:cs="Times New Roman"/>
          <w:color w:val="000000"/>
        </w:rPr>
        <w:t>of</w:t>
      </w:r>
      <w:proofErr w:type="gramEnd"/>
      <w:r w:rsidR="00385DCF">
        <w:rPr>
          <w:rFonts w:ascii="Times New Roman" w:hAnsi="Times New Roman" w:cs="Times New Roman"/>
          <w:color w:val="000000"/>
        </w:rPr>
        <w:t xml:space="preserve"> genotypes)</w:t>
      </w:r>
      <w:r w:rsidR="006F2CC3">
        <w:rPr>
          <w:rFonts w:ascii="Times New Roman" w:hAnsi="Times New Roman" w:cs="Times New Roman"/>
          <w:color w:val="000000"/>
        </w:rPr>
        <w:t xml:space="preserve"> in the plant population (</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 We found that the g</w:t>
      </w:r>
      <w:r w:rsidR="00B04828">
        <w:rPr>
          <w:rFonts w:ascii="Times New Roman" w:hAnsi="Times New Roman" w:cs="Times New Roman"/>
          <w:color w:val="000000"/>
        </w:rPr>
        <w:t xml:space="preserve">enetic </w:t>
      </w:r>
      <w:r w:rsidR="006F2CC3">
        <w:rPr>
          <w:rFonts w:ascii="Times New Roman" w:hAnsi="Times New Roman" w:cs="Times New Roman"/>
          <w:color w:val="000000"/>
        </w:rPr>
        <w:t>specificity of the</w:t>
      </w:r>
      <w:r w:rsidR="00B04828">
        <w:rPr>
          <w:rFonts w:ascii="Times New Roman" w:hAnsi="Times New Roman" w:cs="Times New Roman"/>
          <w:color w:val="000000"/>
        </w:rPr>
        <w:t xml:space="preserve"> willow-gall and gall-</w:t>
      </w:r>
      <w:proofErr w:type="spellStart"/>
      <w:r w:rsidR="00B04828">
        <w:rPr>
          <w:rFonts w:ascii="Times New Roman" w:hAnsi="Times New Roman" w:cs="Times New Roman"/>
          <w:color w:val="000000"/>
        </w:rPr>
        <w:t>parasitoid</w:t>
      </w:r>
      <w:proofErr w:type="spellEnd"/>
      <w:r w:rsidR="00B04828">
        <w:rPr>
          <w:rFonts w:ascii="Times New Roman" w:hAnsi="Times New Roman" w:cs="Times New Roman"/>
          <w:color w:val="000000"/>
        </w:rPr>
        <w:t xml:space="preserve"> interaction netw</w:t>
      </w:r>
      <w:r w:rsidR="00D76093">
        <w:rPr>
          <w:rFonts w:ascii="Times New Roman" w:hAnsi="Times New Roman" w:cs="Times New Roman"/>
          <w:color w:val="000000"/>
        </w:rPr>
        <w:t>orks resulted in a 50% increase</w:t>
      </w:r>
      <w:r w:rsidR="00B04828">
        <w:rPr>
          <w:rFonts w:ascii="Times New Roman" w:hAnsi="Times New Roman" w:cs="Times New Roman"/>
          <w:color w:val="000000"/>
        </w:rPr>
        <w:t xml:space="preserve"> in average food web complexity over the</w:t>
      </w:r>
      <w:r w:rsidR="00163CD5">
        <w:rPr>
          <w:rFonts w:ascii="Times New Roman" w:hAnsi="Times New Roman" w:cs="Times New Roman"/>
          <w:color w:val="000000"/>
        </w:rPr>
        <w:t xml:space="preserve"> </w:t>
      </w:r>
      <w:r w:rsidR="00B04828">
        <w:rPr>
          <w:rFonts w:ascii="Times New Roman" w:hAnsi="Times New Roman" w:cs="Times New Roman"/>
          <w:color w:val="000000"/>
        </w:rPr>
        <w:t>range of</w:t>
      </w:r>
      <w:r w:rsidR="00163CD5">
        <w:rPr>
          <w:rFonts w:ascii="Times New Roman" w:hAnsi="Times New Roman" w:cs="Times New Roman"/>
          <w:color w:val="000000"/>
        </w:rPr>
        <w:t xml:space="preserve"> willow genetic variation (Fig. 5</w:t>
      </w:r>
      <w:r w:rsidR="00D06021">
        <w:rPr>
          <w:rFonts w:ascii="Times New Roman" w:hAnsi="Times New Roman" w:cs="Times New Roman"/>
          <w:color w:val="000000"/>
        </w:rPr>
        <w:t>A</w:t>
      </w:r>
      <w:r w:rsidR="00163CD5">
        <w:rPr>
          <w:rFonts w:ascii="Times New Roman" w:hAnsi="Times New Roman" w:cs="Times New Roman"/>
          <w:color w:val="000000"/>
        </w:rPr>
        <w:t xml:space="preserve">). </w:t>
      </w:r>
      <w:r w:rsidR="00E50063" w:rsidRPr="00804B90">
        <w:rPr>
          <w:rFonts w:ascii="Times New Roman" w:hAnsi="Times New Roman" w:cs="Times New Roman"/>
          <w:color w:val="000000"/>
        </w:rPr>
        <w:t>In part, this</w:t>
      </w:r>
      <w:r w:rsidR="00E50063">
        <w:rPr>
          <w:rFonts w:ascii="Times New Roman" w:hAnsi="Times New Roman" w:cs="Times New Roman"/>
          <w:color w:val="000000"/>
        </w:rPr>
        <w:t xml:space="preserve"> positive relationship</w:t>
      </w:r>
      <w:r w:rsidR="00E50063" w:rsidRPr="00804B90">
        <w:rPr>
          <w:rFonts w:ascii="Times New Roman" w:hAnsi="Times New Roman" w:cs="Times New Roman"/>
          <w:color w:val="000000"/>
        </w:rPr>
        <w:t xml:space="preserve"> is due to </w:t>
      </w:r>
      <w:r w:rsidR="00E50063" w:rsidRPr="0067709E">
        <w:rPr>
          <w:rFonts w:ascii="Times New Roman" w:hAnsi="Times New Roman" w:cs="Times New Roman"/>
          <w:color w:val="000000"/>
        </w:rPr>
        <w:t>random draws of genotypes with complex food webs (</w:t>
      </w:r>
      <w:r w:rsidR="00E50063">
        <w:rPr>
          <w:rFonts w:ascii="Times New Roman" w:hAnsi="Times New Roman" w:cs="Times New Roman"/>
          <w:color w:val="000000"/>
        </w:rPr>
        <w:t xml:space="preserve">i.e. </w:t>
      </w:r>
      <w:r w:rsidR="00487B96">
        <w:rPr>
          <w:rFonts w:ascii="Times New Roman" w:hAnsi="Times New Roman" w:cs="Times New Roman"/>
          <w:color w:val="000000"/>
        </w:rPr>
        <w:t>sampling effects,</w:t>
      </w:r>
      <w:r w:rsidR="00487B96">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87B96">
        <w:rPr>
          <w:rFonts w:ascii="Times New Roman" w:hAnsi="Times New Roman" w:cs="Times New Roman"/>
          <w:color w:val="000000"/>
        </w:rPr>
        <w:instrText>ADDIN LABTIVA_CITE \* MERGEFORMAT</w:instrText>
      </w:r>
      <w:r w:rsidR="00487B96">
        <w:rPr>
          <w:rFonts w:ascii="Times New Roman" w:hAnsi="Times New Roman" w:cs="Times New Roman"/>
          <w:color w:val="000000"/>
        </w:rPr>
      </w:r>
      <w:r w:rsidR="00487B96">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 xml:space="preserve"> (28)</w:t>
      </w:r>
      <w:r w:rsidR="00487B96">
        <w:rPr>
          <w:rFonts w:ascii="Times New Roman" w:hAnsi="Times New Roman" w:cs="Times New Roman"/>
          <w:color w:val="000000"/>
        </w:rPr>
        <w:fldChar w:fldCharType="end"/>
      </w:r>
      <w:r w:rsidR="00E50063" w:rsidRPr="0067709E">
        <w:rPr>
          <w:rFonts w:ascii="Times New Roman" w:hAnsi="Times New Roman" w:cs="Times New Roman"/>
          <w:color w:val="000000"/>
        </w:rPr>
        <w:t xml:space="preserve">. However, </w:t>
      </w:r>
      <w:r w:rsidR="00E50063">
        <w:rPr>
          <w:rFonts w:ascii="Times New Roman" w:hAnsi="Times New Roman" w:cs="Times New Roman"/>
          <w:color w:val="000000"/>
        </w:rPr>
        <w:t xml:space="preserve">the average complexity of food webs in simulated </w:t>
      </w:r>
      <w:proofErr w:type="spellStart"/>
      <w:r w:rsidR="00E50063">
        <w:rPr>
          <w:rFonts w:ascii="Times New Roman" w:hAnsi="Times New Roman" w:cs="Times New Roman"/>
          <w:color w:val="000000"/>
        </w:rPr>
        <w:t>polycultures</w:t>
      </w:r>
      <w:proofErr w:type="spellEnd"/>
      <w:r w:rsidR="00E50063">
        <w:rPr>
          <w:rFonts w:ascii="Times New Roman" w:hAnsi="Times New Roman" w:cs="Times New Roman"/>
          <w:color w:val="000000"/>
        </w:rPr>
        <w:t xml:space="preserve"> with six or more genotypes was always greater than our expectation from sampling effects alone (dashed line</w:t>
      </w:r>
      <w:r w:rsidR="00D06021">
        <w:rPr>
          <w:rFonts w:ascii="Times New Roman" w:hAnsi="Times New Roman" w:cs="Times New Roman"/>
          <w:color w:val="000000"/>
        </w:rPr>
        <w:t>, Fig. 5A</w:t>
      </w:r>
      <w:r w:rsidR="00E50063">
        <w:rPr>
          <w:rFonts w:ascii="Times New Roman" w:hAnsi="Times New Roman" w:cs="Times New Roman"/>
          <w:color w:val="000000"/>
        </w:rPr>
        <w:t xml:space="preserve">). </w:t>
      </w:r>
      <w:r w:rsidR="00163CD5">
        <w:rPr>
          <w:rFonts w:ascii="Times New Roman" w:hAnsi="Times New Roman" w:cs="Times New Roman"/>
          <w:color w:val="000000"/>
        </w:rPr>
        <w:t xml:space="preserve">Indeed, 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 xml:space="preserve">their trophic interactions </w:t>
      </w:r>
      <w:r w:rsidR="00163CD5">
        <w:rPr>
          <w:rFonts w:ascii="Times New Roman" w:hAnsi="Times New Roman" w:cs="Times New Roman"/>
          <w:color w:val="000000"/>
        </w:rPr>
        <w:t>(Fig. 5</w:t>
      </w:r>
      <w:r w:rsidR="00D06021">
        <w:rPr>
          <w:rFonts w:ascii="Times New Roman" w:hAnsi="Times New Roman" w:cs="Times New Roman"/>
          <w:color w:val="000000"/>
        </w:rPr>
        <w:t>B</w:t>
      </w:r>
      <w:r w:rsidR="00F60A13">
        <w:rPr>
          <w:rFonts w:ascii="Times New Roman" w:hAnsi="Times New Roman" w:cs="Times New Roman"/>
          <w:color w:val="000000"/>
        </w:rPr>
        <w:t>)</w:t>
      </w:r>
      <w:r w:rsidR="00934E3A">
        <w:rPr>
          <w:rFonts w:ascii="Times New Roman" w:hAnsi="Times New Roman" w:cs="Times New Roman"/>
          <w:color w:val="000000"/>
        </w:rPr>
        <w:t xml:space="preserve">, suggesting </w:t>
      </w:r>
      <w:r w:rsidR="008C2A67">
        <w:rPr>
          <w:rFonts w:ascii="Times New Roman" w:hAnsi="Times New Roman" w:cs="Times New Roman"/>
          <w:color w:val="000000"/>
        </w:rPr>
        <w:t>that complementarity was an important contributor to the positive relationship between genetic variation and food web complexity</w:t>
      </w:r>
      <w:r w:rsidR="00F60A13">
        <w:rPr>
          <w:rFonts w:ascii="Times New Roman" w:hAnsi="Times New Roman" w:cs="Times New Roman"/>
          <w:color w:val="000000"/>
        </w:rPr>
        <w:t>.</w:t>
      </w:r>
      <w:r w:rsidR="00163CD5">
        <w:rPr>
          <w:rFonts w:ascii="Times New Roman" w:hAnsi="Times New Roman" w:cs="Times New Roman"/>
          <w:iCs/>
          <w:color w:val="000000"/>
        </w:rPr>
        <w:t xml:space="preserve"> </w:t>
      </w:r>
      <w:r w:rsidR="00D677D8">
        <w:rPr>
          <w:rFonts w:ascii="Times New Roman" w:hAnsi="Times New Roman" w:cs="Times New Roman"/>
          <w:color w:val="000000"/>
        </w:rPr>
        <w:t xml:space="preserve">It is important to note though, that our simulation is limited to estimating the potential additive effects of genetic variation on food web structure. We do know that plant genotypic diversity can have non-additive effects on the diversity of upper trophic levels </w:t>
      </w:r>
      <w:r w:rsidR="000F276F">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0F276F">
        <w:rPr>
          <w:rFonts w:ascii="Times New Roman" w:hAnsi="Times New Roman" w:cs="Times New Roman"/>
          <w:color w:val="000000"/>
        </w:rPr>
        <w:instrText>ADDIN LABTIVA_CITE \* MERGEFORMAT</w:instrText>
      </w:r>
      <w:r w:rsidR="000F276F">
        <w:rPr>
          <w:rFonts w:ascii="Times New Roman" w:hAnsi="Times New Roman" w:cs="Times New Roman"/>
          <w:color w:val="000000"/>
        </w:rPr>
      </w:r>
      <w:r w:rsidR="000F276F">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(29, 30)</w:t>
      </w:r>
      <w:r w:rsidR="000F276F">
        <w:rPr>
          <w:rFonts w:ascii="Times New Roman" w:hAnsi="Times New Roman" w:cs="Times New Roman"/>
          <w:color w:val="000000"/>
        </w:rPr>
        <w:fldChar w:fldCharType="end"/>
      </w:r>
      <w:r w:rsidR="00D677D8">
        <w:rPr>
          <w:rFonts w:ascii="Times New Roman" w:hAnsi="Times New Roman" w:cs="Times New Roman"/>
          <w:color w:val="000000"/>
        </w:rPr>
        <w:t xml:space="preserve">, but </w:t>
      </w:r>
      <w:del w:id="152" w:author="Gregory Crutsinger" w:date="2015-06-05T11:41:00Z">
        <w:r w:rsidR="00D677D8" w:rsidDel="00A3732B">
          <w:rPr>
            <w:rFonts w:ascii="Times New Roman" w:hAnsi="Times New Roman" w:cs="Times New Roman"/>
            <w:color w:val="000000"/>
          </w:rPr>
          <w:delText>whether there are</w:delText>
        </w:r>
      </w:del>
      <w:ins w:id="153" w:author="Gregory Crutsinger" w:date="2015-06-05T11:41:00Z">
        <w:r w:rsidR="00A3732B">
          <w:rPr>
            <w:rFonts w:ascii="Times New Roman" w:hAnsi="Times New Roman" w:cs="Times New Roman"/>
            <w:color w:val="000000"/>
          </w:rPr>
          <w:t>partitioning</w:t>
        </w:r>
      </w:ins>
      <w:r w:rsidR="00D677D8">
        <w:rPr>
          <w:rFonts w:ascii="Times New Roman" w:hAnsi="Times New Roman" w:cs="Times New Roman"/>
          <w:color w:val="000000"/>
        </w:rPr>
        <w:t xml:space="preserve"> non-additive effects on the strength and composition of species interactions</w:t>
      </w:r>
      <w:ins w:id="154" w:author="Gregory Crutsinger" w:date="2015-06-05T11:41:00Z">
        <w:r w:rsidR="00A3732B">
          <w:rPr>
            <w:rFonts w:ascii="Times New Roman" w:hAnsi="Times New Roman" w:cs="Times New Roman"/>
            <w:color w:val="000000"/>
          </w:rPr>
          <w:t xml:space="preserve"> in ecological networks</w:t>
        </w:r>
      </w:ins>
      <w:r w:rsidR="00D677D8">
        <w:rPr>
          <w:rFonts w:ascii="Times New Roman" w:hAnsi="Times New Roman" w:cs="Times New Roman"/>
          <w:color w:val="000000"/>
        </w:rPr>
        <w:t xml:space="preserve"> will require additional experimental work. </w:t>
      </w:r>
    </w:p>
    <w:p w14:paraId="46176E86" w14:textId="77777777" w:rsidR="008C0CFA" w:rsidRDefault="008C0CFA"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p>
    <w:p w14:paraId="0BF7F4EE" w14:textId="77777777" w:rsidR="00717023" w:rsidRDefault="008C0CFA"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iCs/>
          <w:color w:val="000000"/>
        </w:rPr>
        <w:t xml:space="preserve">Our results clearly suggest that genetic variation in a foundation plant species </w:t>
      </w:r>
      <w:r w:rsidR="00C276B7">
        <w:rPr>
          <w:rFonts w:ascii="Times New Roman" w:hAnsi="Times New Roman" w:cs="Times New Roman"/>
          <w:iCs/>
          <w:color w:val="000000"/>
        </w:rPr>
        <w:t>affect</w:t>
      </w:r>
      <w:r w:rsidR="007C0AA3">
        <w:rPr>
          <w:rFonts w:ascii="Times New Roman" w:hAnsi="Times New Roman" w:cs="Times New Roman"/>
          <w:iCs/>
          <w:color w:val="000000"/>
        </w:rPr>
        <w:t>s</w:t>
      </w:r>
      <w:r w:rsidR="00C276B7">
        <w:rPr>
          <w:rFonts w:ascii="Times New Roman" w:hAnsi="Times New Roman" w:cs="Times New Roman"/>
          <w:iCs/>
          <w:color w:val="000000"/>
        </w:rPr>
        <w:t xml:space="preserve"> food web structure</w:t>
      </w:r>
      <w:r>
        <w:rPr>
          <w:rFonts w:ascii="Times New Roman" w:hAnsi="Times New Roman" w:cs="Times New Roman"/>
          <w:iCs/>
          <w:color w:val="000000"/>
        </w:rPr>
        <w:t xml:space="preserve">; however, there is a growing literature documenting the effects of genetic variation in herbivores and predators from a variety of taxa on community dynamics and ecosystem processes </w:t>
      </w:r>
      <w:r w:rsidR="00C36F7B">
        <w:rPr>
          <w:rFonts w:ascii="Times New Roman" w:hAnsi="Times New Roman" w:cs="Times New Roman"/>
          <w:iCs/>
          <w:color w:val="000000"/>
        </w:rPr>
        <w:fldChar w:fldCharType="begin">
          <w:fldData xml:space="preserve">NgA5ADUAMABlADEAYwA3AC0AOABiADgANAAtADQANgAzADcALQA5AGQAZAA5AC0AZQA3ADQANgA0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</w:fldData>
        </w:fldChar>
      </w:r>
      <w:r w:rsidR="00C36F7B">
        <w:rPr>
          <w:rFonts w:ascii="Times New Roman" w:hAnsi="Times New Roman" w:cs="Times New Roman"/>
          <w:iCs/>
          <w:color w:val="000000"/>
        </w:rPr>
        <w:instrText>ADDIN LABTIVA_CITE \* MERGEFORMAT</w:instrText>
      </w:r>
      <w:r w:rsidR="00C36F7B">
        <w:rPr>
          <w:rFonts w:ascii="Times New Roman" w:hAnsi="Times New Roman" w:cs="Times New Roman"/>
          <w:iCs/>
          <w:color w:val="000000"/>
        </w:rPr>
      </w:r>
      <w:r w:rsidR="00C36F7B">
        <w:rPr>
          <w:rFonts w:ascii="Times New Roman" w:hAnsi="Times New Roman" w:cs="Times New Roman"/>
          <w:iCs/>
          <w:color w:val="000000"/>
        </w:rPr>
        <w:fldChar w:fldCharType="separate"/>
      </w:r>
      <w:r w:rsidR="008938B5" w:rsidRPr="008938B5">
        <w:rPr>
          <w:rFonts w:ascii="Times New Roman" w:hAnsi="Times New Roman" w:cs="Times New Roman"/>
          <w:noProof/>
          <w:color w:val="000000"/>
          <w:lang w:val="en-US"/>
        </w:rPr>
        <w:t>(14, 31–33)</w:t>
      </w:r>
      <w:r w:rsidR="00C36F7B">
        <w:rPr>
          <w:rFonts w:ascii="Times New Roman" w:hAnsi="Times New Roman" w:cs="Times New Roman"/>
          <w:iCs/>
          <w:color w:val="000000"/>
        </w:rPr>
        <w:fldChar w:fldCharType="end"/>
      </w:r>
      <w:r w:rsidR="00C36F7B">
        <w:rPr>
          <w:rFonts w:ascii="Times New Roman" w:hAnsi="Times New Roman" w:cs="Times New Roman"/>
          <w:iCs/>
          <w:color w:val="000000"/>
        </w:rPr>
        <w:t>.</w:t>
      </w:r>
      <w:r>
        <w:rPr>
          <w:rFonts w:ascii="Times New Roman" w:hAnsi="Times New Roman" w:cs="Times New Roman"/>
          <w:iCs/>
          <w:color w:val="000000"/>
        </w:rPr>
        <w:t xml:space="preserve"> </w:t>
      </w:r>
      <w:r w:rsidR="00FC3225">
        <w:rPr>
          <w:rFonts w:ascii="Times New Roman" w:hAnsi="Times New Roman" w:cs="Times New Roman"/>
          <w:color w:val="000000"/>
        </w:rPr>
        <w:t>An important future direction for</w:t>
      </w:r>
      <w:r w:rsidR="00D677D8" w:rsidRPr="00804B90">
        <w:rPr>
          <w:rFonts w:ascii="Times New Roman" w:hAnsi="Times New Roman" w:cs="Times New Roman"/>
          <w:color w:val="000000"/>
        </w:rPr>
        <w:t xml:space="preserve"> network theory will be to examine whether genetic variation at certain </w:t>
      </w:r>
      <w:r w:rsidR="00D677D8">
        <w:rPr>
          <w:rFonts w:ascii="Times New Roman" w:hAnsi="Times New Roman" w:cs="Times New Roman"/>
          <w:color w:val="000000"/>
        </w:rPr>
        <w:t>key nodes, such as foundation or keystone species</w:t>
      </w:r>
      <w:ins w:id="155" w:author="Gregory Crutsinger" w:date="2015-06-05T11:41:00Z">
        <w:r w:rsidR="00A3732B">
          <w:rPr>
            <w:rFonts w:ascii="Times New Roman" w:hAnsi="Times New Roman" w:cs="Times New Roman"/>
            <w:color w:val="000000"/>
          </w:rPr>
          <w:t xml:space="preserve"> or top</w:t>
        </w:r>
      </w:ins>
      <w:ins w:id="156" w:author="Gregory Crutsinger" w:date="2015-06-05T11:42:00Z">
        <w:r w:rsidR="00A3732B">
          <w:rPr>
            <w:rFonts w:ascii="Times New Roman" w:hAnsi="Times New Roman" w:cs="Times New Roman"/>
            <w:color w:val="000000"/>
          </w:rPr>
          <w:t xml:space="preserve"> predators</w:t>
        </w:r>
        <w:proofErr w:type="gramStart"/>
        <w:r w:rsidR="00A3732B">
          <w:rPr>
            <w:rFonts w:ascii="Times New Roman" w:hAnsi="Times New Roman" w:cs="Times New Roman"/>
            <w:color w:val="000000"/>
          </w:rPr>
          <w:t>???</w:t>
        </w:r>
      </w:ins>
      <w:r w:rsidR="00D677D8">
        <w:rPr>
          <w:rFonts w:ascii="Times New Roman" w:hAnsi="Times New Roman" w:cs="Times New Roman"/>
          <w:color w:val="000000"/>
        </w:rPr>
        <w:t>,</w:t>
      </w:r>
      <w:proofErr w:type="gramEnd"/>
      <w:r w:rsidR="00D677D8">
        <w:rPr>
          <w:rFonts w:ascii="Times New Roman" w:hAnsi="Times New Roman" w:cs="Times New Roman"/>
          <w:color w:val="000000"/>
        </w:rPr>
        <w:t xml:space="preserve"> enhances the robustness of ecological networks compared to nodes of less structural importance</w:t>
      </w:r>
      <w:r w:rsidR="00D677D8" w:rsidRPr="00804B90">
        <w:rPr>
          <w:rFonts w:ascii="Times New Roman" w:hAnsi="Times New Roman" w:cs="Times New Roman"/>
          <w:color w:val="000000"/>
        </w:rPr>
        <w:t>.</w:t>
      </w:r>
      <w:r w:rsidR="00D677D8">
        <w:rPr>
          <w:rFonts w:ascii="Times New Roman" w:hAnsi="Times New Roman" w:cs="Times New Roman"/>
          <w:color w:val="000000"/>
        </w:rPr>
        <w:t xml:space="preserve"> </w:t>
      </w:r>
      <w:r w:rsidR="00D677D8" w:rsidRPr="00804B90">
        <w:rPr>
          <w:rFonts w:ascii="Times New Roman" w:hAnsi="Times New Roman" w:cs="Times New Roman"/>
          <w:color w:val="000000"/>
        </w:rPr>
        <w:t>This</w:t>
      </w:r>
      <w:ins w:id="157" w:author="Gregory Crutsinger" w:date="2015-06-05T11:42:00Z">
        <w:r w:rsidR="00C54FAC">
          <w:rPr>
            <w:rFonts w:ascii="Times New Roman" w:hAnsi="Times New Roman" w:cs="Times New Roman"/>
            <w:color w:val="000000"/>
          </w:rPr>
          <w:t xml:space="preserve"> direction</w:t>
        </w:r>
      </w:ins>
      <w:r w:rsidR="00D677D8" w:rsidRPr="00804B90">
        <w:rPr>
          <w:rFonts w:ascii="Times New Roman" w:hAnsi="Times New Roman" w:cs="Times New Roman"/>
          <w:color w:val="000000"/>
        </w:rPr>
        <w:t xml:space="preserve"> w</w:t>
      </w:r>
      <w:ins w:id="158" w:author="Gregory Crutsinger" w:date="2015-06-05T11:42:00Z">
        <w:r w:rsidR="00C54FAC">
          <w:rPr>
            <w:rFonts w:ascii="Times New Roman" w:hAnsi="Times New Roman" w:cs="Times New Roman"/>
            <w:color w:val="000000"/>
          </w:rPr>
          <w:t>ould</w:t>
        </w:r>
      </w:ins>
      <w:del w:id="159" w:author="Gregory Crutsinger" w:date="2015-06-05T11:42:00Z">
        <w:r w:rsidR="00D677D8" w:rsidRPr="00804B90" w:rsidDel="00C54FAC">
          <w:rPr>
            <w:rFonts w:ascii="Times New Roman" w:hAnsi="Times New Roman" w:cs="Times New Roman"/>
            <w:color w:val="000000"/>
          </w:rPr>
          <w:delText>ill</w:delText>
        </w:r>
      </w:del>
      <w:r w:rsidR="00D677D8" w:rsidRPr="00804B90">
        <w:rPr>
          <w:rFonts w:ascii="Times New Roman" w:hAnsi="Times New Roman" w:cs="Times New Roman"/>
          <w:color w:val="000000"/>
        </w:rPr>
        <w:t xml:space="preserve"> lend insight </w:t>
      </w:r>
      <w:r w:rsidR="00D677D8">
        <w:rPr>
          <w:rFonts w:ascii="Times New Roman" w:hAnsi="Times New Roman" w:cs="Times New Roman"/>
          <w:color w:val="000000"/>
        </w:rPr>
        <w:t>to a pressing question in community genetics research: what is the relative importance of genetic variation for predicting and maintaining community and ecosystem processes</w:t>
      </w:r>
      <w:r w:rsidR="00D677D8">
        <w:rPr>
          <w:rFonts w:ascii="Times New Roman" w:hAnsi="Times New Roman" w:cs="Times New Roman"/>
          <w:color w:val="000000"/>
        </w:rPr>
        <w:fldChar w:fldCharType="begin">
          <w:fldData xml:space="preserve">NgA5ADUAMABlADEAYwA3AC0AOABiADgANAAtADQANgAzADcALQA5AGQAZAA5AC0AZQA3ADQANgA0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=
</w:fldData>
        </w:fldChar>
      </w:r>
      <w:r w:rsidR="00167E75">
        <w:rPr>
          <w:rFonts w:ascii="Times New Roman" w:hAnsi="Times New Roman" w:cs="Times New Roman"/>
          <w:color w:val="000000"/>
        </w:rPr>
        <w:instrText>ADDIN LABTIVA_CITE \* MERGEFORMAT</w:instrText>
      </w:r>
      <w:r w:rsidR="00D677D8">
        <w:rPr>
          <w:rFonts w:ascii="Times New Roman" w:hAnsi="Times New Roman" w:cs="Times New Roman"/>
          <w:color w:val="000000"/>
        </w:rPr>
      </w:r>
      <w:r w:rsidR="00D677D8">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(34–36)</w:t>
      </w:r>
      <w:r w:rsidR="00D677D8">
        <w:rPr>
          <w:rFonts w:ascii="Times New Roman" w:hAnsi="Times New Roman" w:cs="Times New Roman"/>
          <w:color w:val="000000"/>
        </w:rPr>
        <w:fldChar w:fldCharType="end"/>
      </w:r>
      <w:r w:rsidR="00D677D8">
        <w:rPr>
          <w:rFonts w:ascii="Times New Roman" w:hAnsi="Times New Roman" w:cs="Times New Roman"/>
          <w:color w:val="000000"/>
        </w:rPr>
        <w:t>?</w:t>
      </w:r>
    </w:p>
    <w:p w14:paraId="427C17A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2DA4C05B" w14:textId="77777777"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2474369B" w14:textId="77777777"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385DCF">
        <w:rPr>
          <w:rFonts w:ascii="Times New Roman" w:hAnsi="Times New Roman" w:cs="Times New Roman"/>
          <w:color w:val="000000"/>
        </w:rPr>
        <w:t>demonstrate that</w:t>
      </w:r>
      <w:r w:rsidR="00B23469" w:rsidRPr="00B23469">
        <w:rPr>
          <w:rFonts w:ascii="Times New Roman" w:hAnsi="Times New Roman" w:cs="Times New Roman"/>
          <w:color w:val="000000"/>
        </w:rPr>
        <w:t xml:space="preserve"> changes in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Pr>
          <w:rFonts w:ascii="Times New Roman" w:hAnsi="Times New Roman" w:cs="Times New Roman"/>
          <w:color w:val="000000"/>
        </w:rPr>
        <w:t>of a foundation plant species</w:t>
      </w:r>
      <w:r w:rsidR="00B23469" w:rsidRPr="00B23469">
        <w:rPr>
          <w:rFonts w:ascii="Times New Roman" w:hAnsi="Times New Roman" w:cs="Times New Roman"/>
          <w:color w:val="000000"/>
        </w:rPr>
        <w:t xml:space="preserve"> can fundamentally alter food</w:t>
      </w:r>
      <w:r w:rsidR="0084451E">
        <w:rPr>
          <w:rFonts w:ascii="Times New Roman" w:hAnsi="Times New Roman" w:cs="Times New Roman"/>
          <w:color w:val="000000"/>
        </w:rPr>
        <w:t xml:space="preserve"> web complexity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food web structure</w:t>
      </w:r>
      <w:r w:rsidR="00E8342E">
        <w:rPr>
          <w:rFonts w:ascii="Times New Roman" w:hAnsi="Times New Roman" w:cs="Times New Roman"/>
          <w:color w:val="000000"/>
        </w:rPr>
        <w:t xml:space="preserve"> should incorporate such variability</w:t>
      </w:r>
      <w:ins w:id="160" w:author="Gregory Crutsinger" w:date="2015-06-05T11:42:00Z">
        <w:r w:rsidR="00C54FAC">
          <w:rPr>
            <w:rFonts w:ascii="Times New Roman" w:hAnsi="Times New Roman" w:cs="Times New Roman"/>
            <w:color w:val="000000"/>
          </w:rPr>
          <w:t xml:space="preserve"> within species </w:t>
        </w:r>
      </w:ins>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0C2E46">
        <w:rPr>
          <w:rFonts w:ascii="Times New Roman" w:hAnsi="Times New Roman" w:cs="Times New Roman"/>
          <w:color w:val="000000"/>
        </w:rPr>
        <w:t xml:space="preserve"> </w:t>
      </w:r>
      <w:r w:rsidR="00C7205A">
        <w:rPr>
          <w:rFonts w:ascii="Times New Roman" w:hAnsi="Times New Roman" w:cs="Times New Roman"/>
          <w:color w:val="000000"/>
        </w:rPr>
        <w:t>as this can enhance the</w:t>
      </w:r>
      <w:del w:id="161" w:author="Gregory Crutsinger" w:date="2015-06-05T11:43:00Z">
        <w:r w:rsidR="00C7205A" w:rsidDel="00C54FAC">
          <w:rPr>
            <w:rFonts w:ascii="Times New Roman" w:hAnsi="Times New Roman" w:cs="Times New Roman"/>
            <w:color w:val="000000"/>
          </w:rPr>
          <w:delText xml:space="preserve"> pr</w:delText>
        </w:r>
        <w:r w:rsidR="000043C4" w:rsidDel="00C54FAC">
          <w:rPr>
            <w:rFonts w:ascii="Times New Roman" w:hAnsi="Times New Roman" w:cs="Times New Roman"/>
            <w:color w:val="000000"/>
          </w:rPr>
          <w:delText>edictive</w:delText>
        </w:r>
      </w:del>
      <w:r w:rsidR="000043C4">
        <w:rPr>
          <w:rFonts w:ascii="Times New Roman" w:hAnsi="Times New Roman" w:cs="Times New Roman"/>
          <w:color w:val="000000"/>
        </w:rPr>
        <w:t xml:space="preserve"> power of these models</w:t>
      </w:r>
      <w:ins w:id="162" w:author="Gregory Crutsinger" w:date="2015-06-05T11:42:00Z">
        <w:r w:rsidR="00C54FAC">
          <w:rPr>
            <w:rFonts w:ascii="Times New Roman" w:hAnsi="Times New Roman" w:cs="Times New Roman"/>
            <w:color w:val="000000"/>
          </w:rPr>
          <w:t xml:space="preserve"> </w:t>
        </w:r>
      </w:ins>
      <w:ins w:id="163" w:author="Gregory Crutsinger" w:date="2015-06-05T11:43:00Z">
        <w:r w:rsidR="00C54FAC">
          <w:rPr>
            <w:rFonts w:ascii="Times New Roman" w:hAnsi="Times New Roman" w:cs="Times New Roman"/>
            <w:color w:val="000000"/>
          </w:rPr>
          <w:t xml:space="preserve">to predict what??? </w:t>
        </w:r>
      </w:ins>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(37)</w:t>
      </w:r>
      <w:r w:rsidR="00F23AC1">
        <w:rPr>
          <w:rFonts w:ascii="Times New Roman" w:hAnsi="Times New Roman" w:cs="Times New Roman"/>
          <w:color w:val="000000"/>
        </w:rPr>
        <w:fldChar w:fldCharType="end"/>
      </w:r>
      <w:r w:rsidR="00F23AC1">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(38, 39)</w:t>
      </w:r>
      <w:r w:rsidR="00D601F9">
        <w:rPr>
          <w:rFonts w:ascii="Times New Roman" w:hAnsi="Times New Roman" w:cs="Times New Roman"/>
          <w:color w:val="000000"/>
        </w:rPr>
        <w:fldChar w:fldCharType="end"/>
      </w:r>
      <w:r w:rsidR="00E35A4E">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ins w:id="164" w:author="Gregory Crutsinger" w:date="2015-06-05T11:43:00Z">
        <w:r w:rsidR="00C54FAC">
          <w:rPr>
            <w:rFonts w:ascii="Times New Roman" w:hAnsi="Times New Roman" w:cs="Times New Roman"/>
            <w:color w:val="000000"/>
          </w:rPr>
          <w:t xml:space="preserve"> </w:t>
        </w:r>
      </w:ins>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(40)</w:t>
      </w:r>
      <w:r w:rsidR="00C276B7">
        <w:rPr>
          <w:rFonts w:ascii="Times New Roman" w:hAnsi="Times New Roman" w:cs="Times New Roman"/>
          <w:color w:val="000000"/>
        </w:rPr>
        <w:fldChar w:fldCharType="end"/>
      </w:r>
      <w:r w:rsidR="00E35A4E">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AD58EC">
        <w:rPr>
          <w:rFonts w:ascii="Times New Roman" w:hAnsi="Times New Roman" w:cs="Times New Roman"/>
          <w:color w:val="000000"/>
        </w:rPr>
        <w:t>. Indeed, our simulation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in foundation or keystone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E54438">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(41, 42)</w:t>
      </w:r>
      <w:r w:rsidR="00732556">
        <w:rPr>
          <w:rFonts w:ascii="Times New Roman" w:hAnsi="Times New Roman" w:cs="Times New Roman"/>
          <w:color w:val="000000"/>
        </w:rPr>
        <w:fldChar w:fldCharType="end"/>
      </w:r>
      <w:r w:rsidR="00AD58EC">
        <w:rPr>
          <w:rFonts w:ascii="Times New Roman" w:hAnsi="Times New Roman" w:cs="Times New Roman"/>
          <w:color w:val="000000"/>
        </w:rPr>
        <w:t xml:space="preserve">. </w:t>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(43)</w:t>
      </w:r>
      <w:r w:rsidR="006C21E5">
        <w:rPr>
          <w:rFonts w:ascii="Times New Roman" w:hAnsi="Times New Roman" w:cs="Times New Roman"/>
          <w:color w:val="000000"/>
        </w:rPr>
        <w:fldChar w:fldCharType="end"/>
      </w:r>
      <w:r w:rsidR="00C80E40">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both theoretical and empirical work </w:t>
      </w:r>
      <w:r w:rsidR="00B23469" w:rsidRPr="00B23469">
        <w:rPr>
          <w:rFonts w:ascii="Times New Roman" w:hAnsi="Times New Roman" w:cs="Times New Roman"/>
          <w:color w:val="000000"/>
        </w:rPr>
        <w:t xml:space="preserve">to </w:t>
      </w:r>
      <w:r w:rsidR="00A91125">
        <w:rPr>
          <w:rFonts w:ascii="Times New Roman" w:hAnsi="Times New Roman" w:cs="Times New Roman"/>
          <w:color w:val="000000"/>
        </w:rPr>
        <w:t>further test</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ins w:id="165" w:author="Gregory Crutsinger" w:date="2015-06-05T11:43:00Z">
        <w:r w:rsidR="00C54FAC">
          <w:rPr>
            <w:rFonts w:ascii="Times New Roman" w:hAnsi="Times New Roman" w:cs="Times New Roman"/>
            <w:color w:val="000000"/>
          </w:rPr>
          <w:t xml:space="preserve"> </w:t>
        </w:r>
      </w:ins>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(33, 44)</w:t>
      </w:r>
      <w:r w:rsidR="000C2E46">
        <w:rPr>
          <w:rFonts w:ascii="Times New Roman" w:hAnsi="Times New Roman" w:cs="Times New Roman"/>
          <w:color w:val="000000"/>
        </w:rPr>
        <w:fldChar w:fldCharType="end"/>
      </w:r>
      <w:r w:rsidR="00A91125">
        <w:rPr>
          <w:rFonts w:ascii="Times New Roman" w:hAnsi="Times New Roman" w:cs="Times New Roman"/>
          <w:color w:val="000000"/>
        </w:rPr>
        <w:t>.</w:t>
      </w:r>
    </w:p>
    <w:p w14:paraId="195FA018"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48D6CA6"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408DCB0F" w14:textId="77777777"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Common garden and plant trait sampling</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Pr="00804B90">
        <w:rPr>
          <w:rFonts w:ascii="Times New Roman" w:hAnsi="Times New Roman" w:cs="Times New Roman"/>
          <w:i/>
          <w:iCs/>
          <w:color w:val="000000"/>
        </w:rPr>
        <w:t xml:space="preserve">Salix </w:t>
      </w:r>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(16)</w:t>
      </w:r>
      <w:r>
        <w:rPr>
          <w:rFonts w:ascii="Times New Roman" w:hAnsi="Times New Roman" w:cs="Times New Roman"/>
          <w:color w:val="000000"/>
        </w:rPr>
        <w:fldChar w:fldCharType="end"/>
      </w:r>
      <w:r>
        <w:rPr>
          <w:rFonts w:ascii="Times New Roman" w:hAnsi="Times New Roman" w:cs="Times New Roman"/>
          <w:color w:val="000000"/>
        </w:rPr>
        <w:t>.</w:t>
      </w:r>
    </w:p>
    <w:p w14:paraId="1AB3E57A"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027749C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determine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40 traits exhibited significant broad-sense heritable va</w:t>
      </w:r>
      <w:r w:rsidR="00C14732">
        <w:rPr>
          <w:rFonts w:ascii="Times New Roman" w:hAnsi="Times New Roman" w:cs="Times New Roman"/>
          <w:color w:val="000000"/>
        </w:rPr>
        <w:t>riation (i.e. proportion of variance due to willow genotype) [</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 xml:space="preserve"> (16)</w:t>
      </w:r>
      <w:r>
        <w:rPr>
          <w:rFonts w:ascii="Times New Roman" w:hAnsi="Times New Roman" w:cs="Times New Roman"/>
          <w:color w:val="000000"/>
        </w:rPr>
        <w:fldChar w:fldCharType="end"/>
      </w:r>
      <w:r w:rsidRPr="00804B90">
        <w:rPr>
          <w:rFonts w:ascii="Times New Roman" w:hAnsi="Times New Roman" w:cs="Times New Roman"/>
          <w:color w:val="000000"/>
        </w:rPr>
        <w:t>).</w:t>
      </w:r>
      <w:r>
        <w:rPr>
          <w:rFonts w:ascii="Times New Roman" w:hAnsi="Times New Roman" w:cs="Times New Roman"/>
          <w:color w:val="000000"/>
        </w:rPr>
        <w:t xml:space="preserve"> </w:t>
      </w:r>
      <w:ins w:id="166" w:author="Gregory Crutsinger" w:date="2015-06-05T11:44:00Z">
        <w:r w:rsidR="00C54FAC">
          <w:rPr>
            <w:rFonts w:ascii="Times New Roman" w:hAnsi="Times New Roman" w:cs="Times New Roman"/>
            <w:color w:val="000000"/>
          </w:rPr>
          <w:t>For further d</w:t>
        </w:r>
      </w:ins>
      <w:del w:id="167" w:author="Gregory Crutsinger" w:date="2015-06-05T11:44:00Z">
        <w:r w:rsidRPr="00804B90" w:rsidDel="00C54FAC">
          <w:rPr>
            <w:rFonts w:ascii="Times New Roman" w:hAnsi="Times New Roman" w:cs="Times New Roman"/>
            <w:color w:val="000000"/>
          </w:rPr>
          <w:delText>D</w:delText>
        </w:r>
      </w:del>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ins w:id="168" w:author="Gregory Crutsinger" w:date="2015-06-05T11:45:00Z">
        <w:r w:rsidR="00C54FAC">
          <w:rPr>
            <w:rFonts w:ascii="Times New Roman" w:hAnsi="Times New Roman" w:cs="Times New Roman"/>
            <w:color w:val="000000"/>
          </w:rPr>
          <w:t>, see methods in</w:t>
        </w:r>
      </w:ins>
      <w:del w:id="169" w:author="Gregory Crutsinger" w:date="2015-06-05T11:45:00Z">
        <w:r w:rsidDel="00C54FAC">
          <w:rPr>
            <w:rFonts w:ascii="Times New Roman" w:hAnsi="Times New Roman" w:cs="Times New Roman"/>
            <w:color w:val="000000"/>
          </w:rPr>
          <w:delText xml:space="preserve"> </w:delText>
        </w:r>
        <w:r w:rsidRPr="00804B90" w:rsidDel="00C54FAC">
          <w:rPr>
            <w:rFonts w:ascii="Times New Roman" w:hAnsi="Times New Roman" w:cs="Times New Roman"/>
            <w:color w:val="000000"/>
          </w:rPr>
          <w:delText>are given i</w:delText>
        </w:r>
        <w:r w:rsidDel="00C54FAC">
          <w:rPr>
            <w:rFonts w:ascii="Times New Roman" w:hAnsi="Times New Roman" w:cs="Times New Roman"/>
            <w:color w:val="000000"/>
          </w:rPr>
          <w:delText>n</w:delText>
        </w:r>
      </w:del>
      <w:ins w:id="170" w:author="Gregory Crutsinger" w:date="2015-06-05T11:44:00Z">
        <w:r w:rsidR="00C54FAC">
          <w:rPr>
            <w:rFonts w:ascii="Times New Roman" w:hAnsi="Times New Roman" w:cs="Times New Roman"/>
            <w:color w:val="000000"/>
          </w:rPr>
          <w:t xml:space="preserve"> </w:t>
        </w:r>
      </w:ins>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(16)</w:t>
      </w:r>
      <w:r>
        <w:rPr>
          <w:rFonts w:ascii="Times New Roman" w:hAnsi="Times New Roman" w:cs="Times New Roman"/>
          <w:color w:val="000000"/>
        </w:rPr>
        <w:fldChar w:fldCharType="end"/>
      </w:r>
      <w:r>
        <w:rPr>
          <w:rFonts w:ascii="Times New Roman" w:hAnsi="Times New Roman" w:cs="Times New Roman"/>
          <w:color w:val="000000"/>
        </w:rPr>
        <w:t xml:space="preserve">. 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(16)</w:t>
      </w:r>
      <w:r>
        <w:rPr>
          <w:rFonts w:ascii="Times New Roman" w:hAnsi="Times New Roman" w:cs="Times New Roman"/>
          <w:color w:val="000000"/>
        </w:rPr>
        <w:fldChar w:fldCharType="end"/>
      </w:r>
      <w:r>
        <w:rPr>
          <w:rFonts w:ascii="Times New Roman" w:hAnsi="Times New Roman" w:cs="Times New Roman"/>
          <w:color w:val="000000"/>
        </w:rPr>
        <w:t>. 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(16)</w:t>
      </w:r>
      <w:r>
        <w:rPr>
          <w:rFonts w:ascii="Times New Roman" w:hAnsi="Times New Roman" w:cs="Times New Roman"/>
          <w:color w:val="000000"/>
        </w:rPr>
        <w:fldChar w:fldCharType="end"/>
      </w:r>
      <w:r>
        <w:rPr>
          <w:rFonts w:ascii="Times New Roman" w:hAnsi="Times New Roman" w:cs="Times New Roman"/>
          <w:color w:val="000000"/>
        </w:rPr>
        <w:t xml:space="preserve">, </w:t>
      </w:r>
      <w:proofErr w:type="gramStart"/>
      <w:r>
        <w:rPr>
          <w:rFonts w:ascii="Times New Roman" w:hAnsi="Times New Roman" w:cs="Times New Roman"/>
          <w:color w:val="000000"/>
        </w:rPr>
        <w:t>Carbon :</w:t>
      </w:r>
      <w:proofErr w:type="gramEnd"/>
      <w:r>
        <w:rPr>
          <w:rFonts w:ascii="Times New Roman" w:hAnsi="Times New Roman" w:cs="Times New Roman"/>
          <w:color w:val="000000"/>
        </w:rPr>
        <w:t xml:space="preserve"> Nitrogen (C:N),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3556CDB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E1F68BC" w14:textId="77777777"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Quantifying the genetic basis to plant-insect food web structure</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quantify the abundance of galls and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associated with 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xml:space="preserve">. These species included a leaf </w:t>
      </w:r>
      <w:proofErr w:type="spellStart"/>
      <w:r>
        <w:rPr>
          <w:rFonts w:ascii="Times New Roman" w:hAnsi="Times New Roman" w:cs="Times New Roman"/>
          <w:color w:val="000000"/>
        </w:rPr>
        <w:t>galler</w:t>
      </w:r>
      <w:proofErr w:type="spellEnd"/>
      <w:r>
        <w:rPr>
          <w:rFonts w:ascii="Times New Roman" w:hAnsi="Times New Roman" w:cs="Times New Roman"/>
          <w:color w:val="000000"/>
        </w:rPr>
        <w:t xml:space="preserve">,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bud </w:t>
      </w:r>
      <w:proofErr w:type="spellStart"/>
      <w:r>
        <w:rPr>
          <w:rFonts w:ascii="Times New Roman" w:hAnsi="Times New Roman" w:cs="Times New Roman"/>
          <w:color w:val="000000"/>
        </w:rPr>
        <w:t>galler</w:t>
      </w:r>
      <w:proofErr w:type="spellEnd"/>
      <w:r>
        <w:rPr>
          <w:rFonts w:ascii="Times New Roman" w:hAnsi="Times New Roman" w:cs="Times New Roman"/>
          <w:color w:val="000000"/>
        </w:rPr>
        <w:t xml:space="preserve">,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Pr>
          <w:rFonts w:ascii="Times New Roman" w:hAnsi="Times New Roman" w:cs="Times New Roman"/>
          <w:color w:val="000000"/>
        </w:rPr>
        <w:t>, ap</w:t>
      </w:r>
      <w:r w:rsidR="00A159C6">
        <w:rPr>
          <w:rFonts w:ascii="Times New Roman" w:hAnsi="Times New Roman" w:cs="Times New Roman"/>
          <w:color w:val="000000"/>
        </w:rPr>
        <w:t xml:space="preserve">ical-stem </w:t>
      </w:r>
      <w:proofErr w:type="spellStart"/>
      <w:r w:rsidR="00A159C6">
        <w:rPr>
          <w:rFonts w:ascii="Times New Roman" w:hAnsi="Times New Roman" w:cs="Times New Roman"/>
          <w:color w:val="000000"/>
        </w:rPr>
        <w:t>galler</w:t>
      </w:r>
      <w:proofErr w:type="spellEnd"/>
      <w:r w:rsidR="00A159C6">
        <w:rPr>
          <w:rFonts w:ascii="Times New Roman" w:hAnsi="Times New Roman" w:cs="Times New Roman"/>
          <w:color w:val="000000"/>
        </w:rPr>
        <w:t xml:space="preserve"> (unknown midge species</w:t>
      </w:r>
      <w:r>
        <w:rPr>
          <w:rFonts w:ascii="Times New Roman" w:hAnsi="Times New Roman" w:cs="Times New Roman"/>
          <w:color w:val="000000"/>
        </w:rPr>
        <w:t xml:space="preserve">), and mid-stem </w:t>
      </w:r>
      <w:proofErr w:type="spellStart"/>
      <w:r>
        <w:rPr>
          <w:rFonts w:ascii="Times New Roman" w:hAnsi="Times New Roman" w:cs="Times New Roman"/>
          <w:color w:val="000000"/>
        </w:rPr>
        <w:t>galler</w:t>
      </w:r>
      <w:proofErr w:type="spellEnd"/>
      <w:r>
        <w:rPr>
          <w:rFonts w:ascii="Times New Roman" w:hAnsi="Times New Roman" w:cs="Times New Roman"/>
          <w:color w:val="000000"/>
        </w:rPr>
        <w:t xml:space="preserve">,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proofErr w:type="gramEnd"/>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one predatory midge (</w:t>
      </w:r>
      <w:proofErr w:type="spellStart"/>
      <w:r>
        <w:rPr>
          <w:rFonts w:ascii="Times New Roman" w:hAnsi="Times New Roman" w:cs="Times New Roman"/>
          <w:color w:val="000000"/>
        </w:rPr>
        <w:t>Lestodiplosis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xml:space="preserve">) and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xml:space="preserve">. A).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7601D10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EBE0158"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FC3225">
        <w:rPr>
          <w:rFonts w:ascii="Times New Roman" w:hAnsi="Times New Roman" w:cs="Times New Roman"/>
          <w:color w:val="000000"/>
        </w:rPr>
        <w:t xml:space="preserve"> test the genetic specificity</w:t>
      </w:r>
      <w:r>
        <w:rPr>
          <w:rFonts w:ascii="Times New Roman" w:hAnsi="Times New Roman" w:cs="Times New Roman"/>
          <w:color w:val="000000"/>
        </w:rPr>
        <w:t xml:space="preserve"> of the willow-gall interaction network, we </w:t>
      </w:r>
      <w:r w:rsidR="00FC3225">
        <w:rPr>
          <w:rFonts w:ascii="Times New Roman" w:hAnsi="Times New Roman" w:cs="Times New Roman"/>
          <w:color w:val="000000"/>
        </w:rPr>
        <w:t>analyzed variation</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linear model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Pr="00804B90">
        <w:rPr>
          <w:rFonts w:ascii="Times New Roman" w:hAnsi="Times New Roman" w:cs="Times New Roman"/>
          <w:color w:val="000000"/>
        </w:rPr>
        <w:t xml:space="preserve">as the response variables.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we used the same</w:t>
      </w:r>
      <w:r w:rsidR="00D676D1">
        <w:rPr>
          <w:rFonts w:ascii="Times New Roman" w:hAnsi="Times New Roman" w:cs="Times New Roman"/>
          <w:color w:val="000000"/>
        </w:rPr>
        <w:t>, previous</w:t>
      </w:r>
      <w:r w:rsidRPr="00804B90">
        <w:rPr>
          <w:rFonts w:ascii="Times New Roman" w:hAnsi="Times New Roman" w:cs="Times New Roman"/>
          <w:color w:val="000000"/>
        </w:rPr>
        <w:t xml:space="preserv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 xml:space="preserve">except that our predictor variables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1A465F2B"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8BDB211"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basis of the 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 network, we tested for differences in the abundance, composition, and strength of 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interactions among willow genotypes. For 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 abundance and composition, w</w:t>
      </w:r>
      <w:r w:rsidRPr="00804B90">
        <w:rPr>
          <w:rFonts w:ascii="Times New Roman" w:hAnsi="Times New Roman" w:cs="Times New Roman"/>
          <w:color w:val="000000"/>
        </w:rPr>
        <w:t xml:space="preserve">e used the same analytical approach as we did to test for differences in gall abundances (i.e. multivariate GLMs: error distribution = negative binomial, link function = </w:t>
      </w:r>
      <w:proofErr w:type="spellStart"/>
      <w:r w:rsidRPr="00804B90">
        <w:rPr>
          <w:rFonts w:ascii="Times New Roman" w:hAnsi="Times New Roman" w:cs="Times New Roman"/>
          <w:color w:val="000000"/>
        </w:rPr>
        <w:t>logit</w:t>
      </w:r>
      <w:proofErr w:type="spellEnd"/>
      <w:r w:rsidRPr="00804B90">
        <w:rPr>
          <w:rFonts w:ascii="Times New Roman" w:hAnsi="Times New Roman" w:cs="Times New Roman"/>
          <w:color w:val="000000"/>
        </w:rPr>
        <w:t>) and composition (PERMANOVA, dissimilarity</w:t>
      </w:r>
      <w:r>
        <w:rPr>
          <w:rFonts w:ascii="Times New Roman" w:hAnsi="Times New Roman" w:cs="Times New Roman"/>
          <w:color w:val="000000"/>
        </w:rPr>
        <w:t xml:space="preserve"> index</w:t>
      </w:r>
      <w:r w:rsidRPr="00804B90">
        <w:rPr>
          <w:rFonts w:ascii="Times New Roman" w:hAnsi="Times New Roman" w:cs="Times New Roman"/>
          <w:color w:val="000000"/>
        </w:rPr>
        <w:t xml:space="preserve"> = Bray-Curtis). </w:t>
      </w:r>
      <w:r>
        <w:rPr>
          <w:rFonts w:ascii="Times New Roman" w:hAnsi="Times New Roman" w:cs="Times New Roman"/>
          <w:color w:val="000000"/>
        </w:rPr>
        <w:t xml:space="preserve">For these analyses though, </w:t>
      </w:r>
      <w:r w:rsidRPr="00804B90">
        <w:rPr>
          <w:rFonts w:ascii="Times New Roman" w:hAnsi="Times New Roman" w:cs="Times New Roman"/>
          <w:color w:val="000000"/>
        </w:rPr>
        <w:t>we had a matrix of the abundance (multivariate GLMs) or dissimilarity (PERMANOVA) of unique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as the response variables. To identify the ex</w:t>
      </w:r>
      <w:r>
        <w:rPr>
          <w:rFonts w:ascii="Times New Roman" w:hAnsi="Times New Roman" w:cs="Times New Roman"/>
          <w:color w:val="000000"/>
        </w:rPr>
        <w:t>tent to which gall size and gall</w:t>
      </w:r>
      <w:r w:rsidRPr="00804B90">
        <w:rPr>
          <w:rFonts w:ascii="Times New Roman" w:hAnsi="Times New Roman" w:cs="Times New Roman"/>
          <w:color w:val="000000"/>
        </w:rPr>
        <w:t xml:space="preserve"> abundances determined the abundance of gall-</w:t>
      </w:r>
      <w:proofErr w:type="spellStart"/>
      <w:r w:rsidRPr="00804B90">
        <w:rPr>
          <w:rFonts w:ascii="Times New Roman" w:hAnsi="Times New Roman" w:cs="Times New Roman"/>
          <w:color w:val="000000"/>
        </w:rPr>
        <w:t>parasitoid</w:t>
      </w:r>
      <w:proofErr w:type="spellEnd"/>
      <w:r>
        <w:rPr>
          <w:rFonts w:ascii="Times New Roman" w:hAnsi="Times New Roman" w:cs="Times New Roman"/>
          <w:color w:val="000000"/>
        </w:rPr>
        <w:t xml:space="preserve"> interactions</w:t>
      </w:r>
      <w:r w:rsidRPr="00804B90">
        <w:rPr>
          <w:rFonts w:ascii="Times New Roman" w:hAnsi="Times New Roman" w:cs="Times New Roman"/>
          <w:color w:val="000000"/>
        </w:rPr>
        <w:t xml:space="preserve">, we again used multivariate GLMs except that our predictor variables was now a matrix of gall abundances and gall sizes. We then used </w:t>
      </w:r>
      <w:r>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interactions</w:t>
      </w:r>
      <w:r w:rsidRPr="00804B90">
        <w:rPr>
          <w:rFonts w:ascii="Times New Roman" w:hAnsi="Times New Roman" w:cs="Times New Roman"/>
          <w:color w:val="000000"/>
        </w:rPr>
        <w:t xml:space="preserve">. </w:t>
      </w:r>
      <w:r>
        <w:rPr>
          <w:rFonts w:ascii="Times New Roman" w:hAnsi="Times New Roman" w:cs="Times New Roman"/>
          <w:color w:val="000000"/>
        </w:rPr>
        <w:t>For the interaction strength of 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interactions, </w:t>
      </w:r>
      <w:r w:rsidRPr="00804B90">
        <w:rPr>
          <w:rFonts w:ascii="Times New Roman" w:hAnsi="Times New Roman" w:cs="Times New Roman"/>
          <w:color w:val="000000"/>
        </w:rPr>
        <w:t xml:space="preserve">we used separate GLMs (error distribution = binomial, link function = </w:t>
      </w:r>
      <w:proofErr w:type="spellStart"/>
      <w:r w:rsidRPr="00804B90">
        <w:rPr>
          <w:rFonts w:ascii="Times New Roman" w:hAnsi="Times New Roman" w:cs="Times New Roman"/>
          <w:color w:val="000000"/>
        </w:rPr>
        <w:t>logit</w:t>
      </w:r>
      <w:proofErr w:type="spellEnd"/>
      <w:r w:rsidRPr="00804B90">
        <w:rPr>
          <w:rFonts w:ascii="Times New Roman" w:hAnsi="Times New Roman" w:cs="Times New Roman"/>
          <w:color w:val="000000"/>
        </w:rPr>
        <w:t xml:space="preserve">) with willow genotype as the predictor variable and </w:t>
      </w:r>
      <w:r w:rsidR="005756CD">
        <w:rPr>
          <w:rFonts w:ascii="Times New Roman" w:hAnsi="Times New Roman" w:cs="Times New Roman"/>
          <w:color w:val="000000"/>
        </w:rPr>
        <w:t xml:space="preserve">proportion of galls parasitized </w:t>
      </w:r>
      <w:r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Pr="00804B90">
        <w:rPr>
          <w:rFonts w:ascii="Times New Roman" w:hAnsi="Times New Roman" w:cs="Times New Roman"/>
          <w:color w:val="000000"/>
        </w:rPr>
        <w:t>. If we detected an effect on total parasitism rates</w:t>
      </w:r>
      <w:r>
        <w:rPr>
          <w:rFonts w:ascii="Times New Roman" w:hAnsi="Times New Roman" w:cs="Times New Roman"/>
          <w:color w:val="000000"/>
        </w:rPr>
        <w:t>,</w:t>
      </w:r>
      <w:r w:rsidRPr="00804B90">
        <w:rPr>
          <w:rFonts w:ascii="Times New Roman" w:hAnsi="Times New Roman" w:cs="Times New Roman"/>
          <w:color w:val="000000"/>
        </w:rPr>
        <w:t xml:space="preserve"> </w:t>
      </w:r>
      <w:r>
        <w:rPr>
          <w:rFonts w:ascii="Times New Roman" w:hAnsi="Times New Roman" w:cs="Times New Roman"/>
          <w:color w:val="000000"/>
        </w:rPr>
        <w:t xml:space="preserve">then we analyzed separate GLMs for each </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species to determine</w:t>
      </w:r>
      <w:r w:rsidRPr="00804B90">
        <w:rPr>
          <w:rFonts w:ascii="Times New Roman" w:hAnsi="Times New Roman" w:cs="Times New Roman"/>
          <w:color w:val="000000"/>
        </w:rPr>
        <w:t xml:space="preserve"> which </w:t>
      </w:r>
      <w:proofErr w:type="spellStart"/>
      <w:r w:rsidRPr="00804B90">
        <w:rPr>
          <w:rFonts w:ascii="Times New Roman" w:hAnsi="Times New Roman" w:cs="Times New Roman"/>
          <w:color w:val="000000"/>
        </w:rPr>
        <w:t>parasitoid</w:t>
      </w:r>
      <w:r>
        <w:rPr>
          <w:rFonts w:ascii="Times New Roman" w:hAnsi="Times New Roman" w:cs="Times New Roman"/>
          <w:color w:val="000000"/>
        </w:rPr>
        <w:t>s</w:t>
      </w:r>
      <w:proofErr w:type="spellEnd"/>
      <w:r w:rsidRPr="00804B90">
        <w:rPr>
          <w:rFonts w:ascii="Times New Roman" w:hAnsi="Times New Roman" w:cs="Times New Roman"/>
          <w:color w:val="000000"/>
        </w:rPr>
        <w:t xml:space="preserve"> were driving </w:t>
      </w:r>
      <w:r>
        <w:rPr>
          <w:rFonts w:ascii="Times New Roman" w:hAnsi="Times New Roman" w:cs="Times New Roman"/>
          <w:color w:val="000000"/>
        </w:rPr>
        <w:t>total parasitism rates</w:t>
      </w:r>
      <w:r w:rsidRPr="00804B90">
        <w:rPr>
          <w:rFonts w:ascii="Times New Roman" w:hAnsi="Times New Roman" w:cs="Times New Roman"/>
          <w:color w:val="000000"/>
        </w:rPr>
        <w:t xml:space="preserve">. Finally, we </w:t>
      </w:r>
      <w:r>
        <w:rPr>
          <w:rFonts w:ascii="Times New Roman" w:hAnsi="Times New Roman" w:cs="Times New Roman"/>
          <w:color w:val="000000"/>
        </w:rPr>
        <w:t>again used AIC and likelihood ratio tests to examine</w:t>
      </w:r>
      <w:r w:rsidRPr="00804B90">
        <w:rPr>
          <w:rFonts w:ascii="Times New Roman" w:hAnsi="Times New Roman" w:cs="Times New Roman"/>
          <w:color w:val="000000"/>
        </w:rPr>
        <w:t xml:space="preserve"> whether parasitism rates were due to gall abundances, gall size, or their interaction.</w:t>
      </w:r>
    </w:p>
    <w:p w14:paraId="4064E78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A1400F5" w14:textId="77777777"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r w:rsidRPr="000E420B">
        <w:rPr>
          <w:rFonts w:ascii="Times New Roman" w:hAnsi="Times New Roman" w:cs="Times New Roman"/>
          <w:b/>
          <w:iCs/>
          <w:color w:val="000000"/>
        </w:rPr>
        <w:t>Genetic variation determines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Pr>
          <w:rFonts w:ascii="Times New Roman" w:hAnsi="Times New Roman" w:cs="Times New Roman"/>
          <w:color w:val="000000"/>
        </w:rPr>
        <w:t>To test this hypothesis</w:t>
      </w:r>
      <w:r w:rsidRPr="00804B90">
        <w:rPr>
          <w:rFonts w:ascii="Times New Roman" w:hAnsi="Times New Roman" w:cs="Times New Roman"/>
          <w:color w:val="000000"/>
        </w:rPr>
        <w:t xml:space="preserve">, we </w:t>
      </w:r>
      <w:r w:rsidR="005756CD">
        <w:rPr>
          <w:rFonts w:ascii="Times New Roman" w:hAnsi="Times New Roman" w:cs="Times New Roman"/>
          <w:color w:val="000000"/>
        </w:rPr>
        <w:t>used our empirical data to predict the complexity of the</w:t>
      </w:r>
      <w:r w:rsidRPr="00804B90">
        <w:rPr>
          <w:rFonts w:ascii="Times New Roman" w:hAnsi="Times New Roman" w:cs="Times New Roman"/>
          <w:color w:val="000000"/>
        </w:rPr>
        <w:t xml:space="preserve"> </w:t>
      </w:r>
      <w:r>
        <w:rPr>
          <w:rFonts w:ascii="Times New Roman" w:hAnsi="Times New Roman" w:cs="Times New Roman"/>
          <w:color w:val="000000"/>
        </w:rPr>
        <w:t xml:space="preserve">plant-insect </w:t>
      </w:r>
      <w:r w:rsidR="005756CD">
        <w:rPr>
          <w:rFonts w:ascii="Times New Roman" w:hAnsi="Times New Roman" w:cs="Times New Roman"/>
          <w:color w:val="000000"/>
        </w:rPr>
        <w:t>food web</w:t>
      </w:r>
      <w:r w:rsidRPr="00804B90">
        <w:rPr>
          <w:rFonts w:ascii="Times New Roman" w:hAnsi="Times New Roman" w:cs="Times New Roman"/>
          <w:color w:val="000000"/>
        </w:rPr>
        <w:t xml:space="preserve"> at different levels of willow </w:t>
      </w:r>
      <w:r>
        <w:rPr>
          <w:rFonts w:ascii="Times New Roman" w:hAnsi="Times New Roman" w:cs="Times New Roman"/>
          <w:color w:val="000000"/>
        </w:rPr>
        <w:t>genetic variation</w:t>
      </w:r>
      <w:r w:rsidRPr="00804B90">
        <w:rPr>
          <w:rFonts w:ascii="Times New Roman" w:hAnsi="Times New Roman" w:cs="Times New Roman"/>
          <w:color w:val="000000"/>
        </w:rPr>
        <w:t xml:space="preserve"> (r</w:t>
      </w:r>
      <w:r>
        <w:rPr>
          <w:rFonts w:ascii="Times New Roman" w:hAnsi="Times New Roman" w:cs="Times New Roman"/>
          <w:color w:val="000000"/>
        </w:rPr>
        <w:t xml:space="preserve">ange = 1 to 25 genotype </w:t>
      </w:r>
      <w:proofErr w:type="spellStart"/>
      <w:r>
        <w:rPr>
          <w:rFonts w:ascii="Times New Roman" w:hAnsi="Times New Roman" w:cs="Times New Roman"/>
          <w:color w:val="000000"/>
        </w:rPr>
        <w:t>polycultures</w:t>
      </w:r>
      <w:proofErr w:type="spellEnd"/>
      <w:r w:rsidRPr="00804B90">
        <w:rPr>
          <w:rFonts w:ascii="Times New Roman" w:hAnsi="Times New Roman" w:cs="Times New Roman"/>
          <w:color w:val="000000"/>
        </w:rPr>
        <w:t xml:space="preserve">). </w:t>
      </w:r>
      <w:r>
        <w:rPr>
          <w:rFonts w:ascii="Times New Roman" w:hAnsi="Times New Roman" w:cs="Times New Roman"/>
          <w:color w:val="000000"/>
        </w:rPr>
        <w:t>We omitted 1 of the 26 genotypes from this analysis (Genotype U) because we never collected any galls or 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interactions from the branches we sampled. To predict the structure of the average food web associated with each willow genotype,</w:t>
      </w:r>
      <w:r w:rsidRPr="00804B90">
        <w:rPr>
          <w:rFonts w:ascii="Times New Roman" w:hAnsi="Times New Roman" w:cs="Times New Roman"/>
          <w:color w:val="000000"/>
        </w:rPr>
        <w:t xml:space="preserve"> </w:t>
      </w:r>
      <w:r>
        <w:rPr>
          <w:rFonts w:ascii="Times New Roman" w:hAnsi="Times New Roman" w:cs="Times New Roman"/>
          <w:color w:val="000000"/>
        </w:rPr>
        <w:t>we analyzed a multivariate GLM (error distribution = negative binomial, link function = log) with willow genotype as the predictor variable and an abundance matrix of willow-gall and 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interactions as the response variables. Next, we randomly sampled genotypes from the pool of 25 genotypes (with replacement) for each level of genetic variation (1 to 25 genotype </w:t>
      </w:r>
      <w:proofErr w:type="spellStart"/>
      <w:r>
        <w:rPr>
          <w:rFonts w:ascii="Times New Roman" w:hAnsi="Times New Roman" w:cs="Times New Roman"/>
          <w:color w:val="000000"/>
        </w:rPr>
        <w:t>polycultures</w:t>
      </w:r>
      <w:proofErr w:type="spellEnd"/>
      <w:r>
        <w:rPr>
          <w:rFonts w:ascii="Times New Roman" w:hAnsi="Times New Roman" w:cs="Times New Roman"/>
          <w:color w:val="000000"/>
        </w:rPr>
        <w:t xml:space="preserve">) and calculated quantitative weighted link density,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Pr>
          <w:rFonts w:ascii="Times New Roman" w:hAnsi="Times New Roman" w:cs="Times New Roman"/>
          <w:color w:val="000000"/>
        </w:rPr>
        <w:t>, as an index of food web complexity</w:t>
      </w:r>
      <w:r>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(45, 46)</w:t>
      </w:r>
      <w:r>
        <w:rPr>
          <w:rFonts w:ascii="Times New Roman" w:hAnsi="Times New Roman" w:cs="Times New Roman"/>
          <w:color w:val="000000"/>
        </w:rPr>
        <w:fldChar w:fldCharType="end"/>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Pr>
          <w:rFonts w:ascii="Times New Roman" w:hAnsi="Times New Roman" w:cs="Times New Roman"/>
          <w:color w:val="000000"/>
          <w:vertAlign w:val="subscript"/>
        </w:rPr>
        <w:t xml:space="preserve"> </w:t>
      </w:r>
      <w:proofErr w:type="gramStart"/>
      <w:r>
        <w:rPr>
          <w:rFonts w:ascii="Times New Roman" w:hAnsi="Times New Roman" w:cs="Times New Roman"/>
          <w:color w:val="000000"/>
        </w:rPr>
        <w:t>is</w:t>
      </w:r>
      <w:proofErr w:type="gramEnd"/>
      <w:r>
        <w:rPr>
          <w:rFonts w:ascii="Times New Roman" w:hAnsi="Times New Roman" w:cs="Times New Roman"/>
          <w:color w:val="000000"/>
        </w:rPr>
        <w:t xml:space="preserve"> based on Shannon Entropy and is the average of the effective number of prey and predatory interactions for a given species, weighted by their energetic importance (i.e. total number of prey and predator</w:t>
      </w:r>
      <w:r w:rsidR="005756CD">
        <w:rPr>
          <w:rFonts w:ascii="Times New Roman" w:hAnsi="Times New Roman" w:cs="Times New Roman"/>
          <w:color w:val="000000"/>
        </w:rPr>
        <w:t>y</w:t>
      </w:r>
      <w:r>
        <w:rPr>
          <w:rFonts w:ascii="Times New Roman" w:hAnsi="Times New Roman" w:cs="Times New Roman"/>
          <w:color w:val="000000"/>
        </w:rPr>
        <w:t xml:space="preserve"> interactions). Specifically,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Pr>
          <w:rFonts w:ascii="Times New Roman" w:hAnsi="Times New Roman" w:cs="Times New Roman"/>
          <w:color w:val="000000"/>
        </w:rPr>
        <w:t xml:space="preserve"> is calculated using the following equations. Given an </w:t>
      </w:r>
      <w:r w:rsidRPr="00DC5994">
        <w:rPr>
          <w:rFonts w:ascii="Times New Roman" w:hAnsi="Times New Roman" w:cs="Times New Roman"/>
          <w:i/>
          <w:color w:val="000000"/>
        </w:rPr>
        <w:t>s</w:t>
      </w:r>
      <w:r>
        <w:rPr>
          <w:rFonts w:ascii="Times New Roman" w:hAnsi="Times New Roman" w:cs="Times New Roman"/>
          <w:color w:val="000000"/>
        </w:rPr>
        <w:t>-by-</w:t>
      </w:r>
      <w:r w:rsidRPr="00DC5994">
        <w:rPr>
          <w:rFonts w:ascii="Times New Roman" w:hAnsi="Times New Roman" w:cs="Times New Roman"/>
          <w:i/>
          <w:color w:val="000000"/>
        </w:rPr>
        <w:t>s</w:t>
      </w:r>
      <w:r>
        <w:rPr>
          <w:rFonts w:ascii="Times New Roman" w:hAnsi="Times New Roman" w:cs="Times New Roman"/>
          <w:color w:val="000000"/>
        </w:rPr>
        <w:t xml:space="preserve"> food web matrix </w:t>
      </w:r>
      <w:r w:rsidRPr="00DC5994">
        <w:rPr>
          <w:rFonts w:ascii="Times New Roman" w:hAnsi="Times New Roman" w:cs="Times New Roman"/>
          <w:b/>
          <w:color w:val="000000"/>
        </w:rPr>
        <w:t>b</w:t>
      </w:r>
      <w:r>
        <w:rPr>
          <w:rFonts w:ascii="Times New Roman" w:hAnsi="Times New Roman" w:cs="Times New Roman"/>
          <w:color w:val="000000"/>
        </w:rPr>
        <w:t xml:space="preserve"> = </w:t>
      </w:r>
      <m:oMath>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e>
        </m:d>
      </m:oMath>
      <w:r>
        <w:rPr>
          <w:rFonts w:ascii="Times New Roman" w:hAnsi="Times New Roman" w:cs="Times New Roman"/>
          <w:color w:val="000000"/>
        </w:rPr>
        <w:t xml:space="preserve">, with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oMath>
      <w:r>
        <w:rPr>
          <w:rFonts w:ascii="Times New Roman" w:hAnsi="Times New Roman" w:cs="Times New Roman"/>
          <w:color w:val="000000"/>
        </w:rPr>
        <w:t xml:space="preserve"> corresponding to the number of individuals of species j (galls or parasitoids) emerging from species i (willow or galls) per willow branch over a single growing season,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oMath>
      <w:r>
        <w:rPr>
          <w:rFonts w:ascii="Times New Roman" w:hAnsi="Times New Roman" w:cs="Times New Roman"/>
          <w:color w:val="000000"/>
        </w:rPr>
        <w:t xml:space="preserve">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sum of row </w:t>
      </w:r>
      <w:proofErr w:type="spellStart"/>
      <w:r w:rsidRPr="00DC5994">
        <w:rPr>
          <w:rFonts w:ascii="Times New Roman" w:hAnsi="Times New Roman" w:cs="Times New Roman"/>
          <w:i/>
          <w:color w:val="000000"/>
        </w:rPr>
        <w:t>i</w:t>
      </w:r>
      <w:proofErr w:type="spellEnd"/>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oMath>
      <w:r>
        <w:rPr>
          <w:rFonts w:ascii="Times New Roman" w:hAnsi="Times New Roman" w:cs="Times New Roman"/>
          <w:color w:val="000000"/>
        </w:rPr>
        <w:t xml:space="preserve">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sum of column </w:t>
      </w:r>
      <w:r w:rsidRPr="00DC5994">
        <w:rPr>
          <w:rFonts w:ascii="Times New Roman" w:hAnsi="Times New Roman" w:cs="Times New Roman"/>
          <w:i/>
          <w:color w:val="000000"/>
        </w:rPr>
        <w:t>j</w:t>
      </w:r>
      <w:r>
        <w:rPr>
          <w:rFonts w:ascii="Times New Roman" w:hAnsi="Times New Roman" w:cs="Times New Roman"/>
          <w:color w:val="000000"/>
        </w:rPr>
        <w:t xml:space="preserve">, and </w:t>
      </w:r>
      <m:oMath>
        <m:r>
          <w:rPr>
            <w:rFonts w:ascii="Cambria Math" w:hAnsi="Cambria Math" w:cs="Times New Roman"/>
            <w:color w:val="000000"/>
          </w:rPr>
          <m:t>b..</m:t>
        </m:r>
      </m:oMath>
      <w:r>
        <w:rPr>
          <w:rFonts w:ascii="Times New Roman" w:hAnsi="Times New Roman" w:cs="Times New Roman"/>
          <w:color w:val="000000"/>
        </w:rPr>
        <w:t xml:space="preserve">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total sum, the Shannon indices for the prey and predator interaction is</w:t>
      </w:r>
    </w:p>
    <w:p w14:paraId="6C75B70E" w14:textId="77777777" w:rsidR="002D5EA6" w:rsidRPr="00BD5A84" w:rsidRDefault="00E31EB5"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j</m:t>
              </m:r>
            </m:sub>
          </m:sSub>
          <m:r>
            <w:rPr>
              <w:rFonts w:ascii="Cambria Math" w:hAnsi="Cambria Math" w:cs="Times New Roman"/>
              <w:color w:val="000000"/>
            </w:rPr>
            <m:t>=-</m:t>
          </m:r>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s</m:t>
              </m:r>
            </m:sup>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den>
              </m:f>
            </m:e>
          </m:nary>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den>
              </m:f>
            </m:e>
          </m:func>
        </m:oMath>
      </m:oMathPara>
    </w:p>
    <w:p w14:paraId="7AFC7E42" w14:textId="77777777" w:rsidR="002D5EA6" w:rsidRDefault="00E31EB5"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i</m:t>
              </m:r>
            </m:sub>
          </m:sSub>
          <m:r>
            <w:rPr>
              <w:rFonts w:ascii="Cambria Math" w:hAnsi="Cambria Math" w:cs="Times New Roman"/>
              <w:color w:val="000000"/>
            </w:rPr>
            <m:t>=-</m:t>
          </m:r>
          <m:nary>
            <m:naryPr>
              <m:chr m:val="∑"/>
              <m:limLoc m:val="undOvr"/>
              <m:ctrlPr>
                <w:rPr>
                  <w:rFonts w:ascii="Cambria Math" w:hAnsi="Cambria Math" w:cs="Times New Roman"/>
                  <w:i/>
                  <w:color w:val="000000"/>
                </w:rPr>
              </m:ctrlPr>
            </m:naryPr>
            <m:sub>
              <m:r>
                <w:rPr>
                  <w:rFonts w:ascii="Cambria Math" w:hAnsi="Cambria Math" w:cs="Times New Roman"/>
                  <w:color w:val="000000"/>
                </w:rPr>
                <m:t>j=1</m:t>
              </m:r>
            </m:sub>
            <m:sup>
              <m:r>
                <w:rPr>
                  <w:rFonts w:ascii="Cambria Math" w:hAnsi="Cambria Math" w:cs="Times New Roman"/>
                  <w:color w:val="000000"/>
                </w:rPr>
                <m:t>s</m:t>
              </m:r>
            </m:sup>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den>
              </m:f>
            </m:e>
          </m:nary>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den>
              </m:f>
            </m:e>
          </m:func>
        </m:oMath>
      </m:oMathPara>
    </w:p>
    <w:p w14:paraId="438492A7"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with</w:t>
      </w:r>
      <w:proofErr w:type="gramEnd"/>
      <w:r>
        <w:rPr>
          <w:rFonts w:ascii="Times New Roman" w:hAnsi="Times New Roman" w:cs="Times New Roman"/>
          <w:color w:val="000000"/>
        </w:rPr>
        <w:t xml:space="preserve"> the effective number of prey and predatory interactions </w:t>
      </w:r>
      <m:oMath>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j</m:t>
            </m:r>
          </m:sub>
          <m:sup>
            <m:r>
              <w:rPr>
                <w:rFonts w:ascii="Cambria Math" w:hAnsi="Cambria Math" w:cs="Times New Roman"/>
                <w:color w:val="000000"/>
              </w:rPr>
              <m:t>*</m:t>
            </m:r>
          </m:sup>
        </m:sSubSup>
        <m:r>
          <w:rPr>
            <w:rFonts w:ascii="Cambria Math" w:hAnsi="Cambria Math" w:cs="Times New Roman"/>
            <w:color w:val="000000"/>
          </w:rPr>
          <m:t>=</m:t>
        </m:r>
        <m:r>
          <m:rPr>
            <m:sty m:val="p"/>
          </m:rPr>
          <w:rPr>
            <w:rFonts w:ascii="Cambria Math" w:hAnsi="Cambria Math" w:cs="Times New Roman"/>
            <w:color w:val="000000"/>
          </w:rPr>
          <m:t>exp</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j</m:t>
                </m:r>
              </m:sub>
            </m:sSub>
          </m:e>
        </m:d>
      </m:oMath>
      <w:r>
        <w:rPr>
          <w:rFonts w:ascii="Times New Roman" w:hAnsi="Times New Roman" w:cs="Times New Roman"/>
          <w:color w:val="000000"/>
        </w:rPr>
        <w:t xml:space="preserve"> and </w:t>
      </w:r>
      <m:oMath>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i</m:t>
            </m:r>
          </m:sub>
          <m:sup>
            <m:r>
              <w:rPr>
                <w:rFonts w:ascii="Cambria Math" w:hAnsi="Cambria Math" w:cs="Times New Roman"/>
                <w:color w:val="000000"/>
              </w:rPr>
              <m:t>*</m:t>
            </m:r>
          </m:sup>
        </m:sSubSup>
        <m:r>
          <w:rPr>
            <w:rFonts w:ascii="Cambria Math" w:hAnsi="Cambria Math" w:cs="Times New Roman"/>
            <w:color w:val="000000"/>
          </w:rPr>
          <m:t>=</m:t>
        </m:r>
        <m:r>
          <m:rPr>
            <m:sty m:val="p"/>
          </m:rPr>
          <w:rPr>
            <w:rFonts w:ascii="Cambria Math" w:hAnsi="Cambria Math" w:cs="Times New Roman"/>
            <w:color w:val="000000"/>
          </w:rPr>
          <m:t>exp</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i</m:t>
                </m:r>
              </m:sub>
            </m:sSub>
          </m:e>
        </m:d>
      </m:oMath>
      <w:r>
        <w:rPr>
          <w:rFonts w:ascii="Times New Roman" w:hAnsi="Times New Roman" w:cs="Times New Roman"/>
          <w:color w:val="000000"/>
        </w:rPr>
        <w:t xml:space="preserve"> respectively; quantitative weighted link density,  </w:t>
      </w:r>
    </w:p>
    <w:p w14:paraId="4FFAE111" w14:textId="77777777" w:rsidR="002D5EA6" w:rsidRDefault="00E31EB5"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r>
            <w:rPr>
              <w:rFonts w:ascii="Cambria Math" w:hAnsi="Cambria Math" w:cs="Times New Roman"/>
              <w:color w:val="000000"/>
            </w:rPr>
            <m:t xml:space="preserve">= </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2b..</m:t>
              </m:r>
            </m:den>
          </m:f>
          <m:d>
            <m:dPr>
              <m:ctrlPr>
                <w:rPr>
                  <w:rFonts w:ascii="Cambria Math" w:hAnsi="Cambria Math" w:cs="Times New Roman"/>
                  <w:i/>
                  <w:color w:val="000000"/>
                </w:rPr>
              </m:ctrlPr>
            </m:dPr>
            <m:e>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s</m:t>
                  </m:r>
                </m:sup>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i</m:t>
                      </m:r>
                    </m:sub>
                    <m:sup>
                      <m:r>
                        <w:rPr>
                          <w:rFonts w:ascii="Cambria Math" w:hAnsi="Cambria Math" w:cs="Times New Roman"/>
                          <w:color w:val="000000"/>
                        </w:rPr>
                        <m:t>*</m:t>
                      </m:r>
                    </m:sup>
                  </m:sSubSup>
                  <m:r>
                    <w:rPr>
                      <w:rFonts w:ascii="Cambria Math" w:hAnsi="Cambria Math" w:cs="Times New Roman"/>
                      <w:color w:val="000000"/>
                    </w:rPr>
                    <m:t xml:space="preserve"> + </m:t>
                  </m:r>
                  <m:nary>
                    <m:naryPr>
                      <m:chr m:val="∑"/>
                      <m:limLoc m:val="undOvr"/>
                      <m:ctrlPr>
                        <w:rPr>
                          <w:rFonts w:ascii="Cambria Math" w:hAnsi="Cambria Math" w:cs="Times New Roman"/>
                          <w:i/>
                          <w:color w:val="000000"/>
                        </w:rPr>
                      </m:ctrlPr>
                    </m:naryPr>
                    <m:sub>
                      <m:r>
                        <w:rPr>
                          <w:rFonts w:ascii="Cambria Math" w:hAnsi="Cambria Math" w:cs="Times New Roman"/>
                          <w:color w:val="000000"/>
                        </w:rPr>
                        <m:t>j=1</m:t>
                      </m:r>
                    </m:sub>
                    <m:sup>
                      <m:r>
                        <w:rPr>
                          <w:rFonts w:ascii="Cambria Math" w:hAnsi="Cambria Math" w:cs="Times New Roman"/>
                          <w:color w:val="000000"/>
                        </w:rPr>
                        <m:t>s</m:t>
                      </m:r>
                    </m:sup>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j</m:t>
                          </m:r>
                        </m:sub>
                        <m:sup>
                          <m:r>
                            <w:rPr>
                              <w:rFonts w:ascii="Cambria Math" w:hAnsi="Cambria Math" w:cs="Times New Roman"/>
                              <w:color w:val="000000"/>
                            </w:rPr>
                            <m:t>*</m:t>
                          </m:r>
                        </m:sup>
                      </m:sSubSup>
                    </m:e>
                  </m:nary>
                </m:e>
              </m:nary>
            </m:e>
          </m:d>
        </m:oMath>
      </m:oMathPara>
    </w:p>
    <w:p w14:paraId="66991F31" w14:textId="77777777" w:rsidR="002D5EA6" w:rsidRDefault="00E31EB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vertAlign w:val="subscript"/>
        </w:rPr>
        <w:t xml:space="preserve"> </w:t>
      </w:r>
      <w:r w:rsidR="002D5EA6">
        <w:rPr>
          <w:rFonts w:ascii="Times New Roman" w:hAnsi="Times New Roman" w:cs="Times New Roman"/>
          <w:color w:val="000000"/>
        </w:rPr>
        <w:t>(</w:t>
      </w:r>
      <w:proofErr w:type="gramStart"/>
      <w:r w:rsidR="002D5EA6">
        <w:rPr>
          <w:rFonts w:ascii="Times New Roman" w:hAnsi="Times New Roman" w:cs="Times New Roman"/>
          <w:color w:val="000000"/>
        </w:rPr>
        <w:t>hereafter</w:t>
      </w:r>
      <w:proofErr w:type="gramEnd"/>
      <w:r w:rsidR="002D5EA6">
        <w:rPr>
          <w:rFonts w:ascii="Times New Roman" w:hAnsi="Times New Roman" w:cs="Times New Roman"/>
          <w:color w:val="000000"/>
        </w:rPr>
        <w:t xml:space="preserve">, food web complexity) is less sensitive to variation in sample size compared to other measures of food web complexity </w:t>
      </w:r>
      <w:r w:rsidR="00D601F9">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8938B5" w:rsidRPr="008938B5">
        <w:rPr>
          <w:rFonts w:ascii="Times New Roman" w:hAnsi="Times New Roman" w:cs="Times New Roman"/>
          <w:noProof/>
          <w:color w:val="000000"/>
          <w:lang w:val="en-US"/>
        </w:rPr>
        <w:t>(46)</w:t>
      </w:r>
      <w:r w:rsidR="00D601F9">
        <w:rPr>
          <w:rFonts w:ascii="Times New Roman" w:hAnsi="Times New Roman" w:cs="Times New Roman"/>
          <w:color w:val="000000"/>
        </w:rPr>
        <w:fldChar w:fldCharType="end"/>
      </w:r>
      <w:r w:rsidR="002D5EA6">
        <w:rPr>
          <w:rFonts w:ascii="Times New Roman" w:hAnsi="Times New Roman" w:cs="Times New Roman"/>
          <w:color w:val="000000"/>
        </w:rPr>
        <w:t xml:space="preserve">, making it an appropriate measure of complexity for our quantitative food web. We repeated this simulation 1000 times, resulting in 2,221 unique simulations (N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w:t>
      </w:r>
      <w:r w:rsidR="002D5EA6">
        <w:rPr>
          <w:rFonts w:ascii="Times New Roman" w:hAnsi="Times New Roman" w:cs="Times New Roman"/>
          <w:color w:val="000000"/>
        </w:rPr>
        <w:t>4 - 20 genotype</w:t>
      </w:r>
      <w:r w:rsidR="00DC5655">
        <w:rPr>
          <w:rFonts w:ascii="Times New Roman" w:hAnsi="Times New Roman" w:cs="Times New Roman"/>
          <w:color w:val="000000"/>
        </w:rPr>
        <w:t>s;</w:t>
      </w:r>
      <w:r w:rsidR="002D5EA6">
        <w:rPr>
          <w:rFonts w:ascii="Times New Roman" w:hAnsi="Times New Roman" w:cs="Times New Roman"/>
          <w:color w:val="000000"/>
        </w:rPr>
        <w:t xml:space="preserve">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w:t>
      </w:r>
      <w:r w:rsidR="002D5EA6">
        <w:rPr>
          <w:rFonts w:ascii="Times New Roman" w:hAnsi="Times New Roman" w:cs="Times New Roman"/>
          <w:color w:val="000000"/>
        </w:rPr>
        <w:t xml:space="preserve"> N = 89 for</w:t>
      </w:r>
      <w:r w:rsidR="00DC5655">
        <w:rPr>
          <w:rFonts w:ascii="Times New Roman" w:hAnsi="Times New Roman" w:cs="Times New Roman"/>
          <w:color w:val="000000"/>
        </w:rPr>
        <w:t xml:space="preserve">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w:t>
      </w:r>
      <w:r w:rsidR="002D5EA6">
        <w:rPr>
          <w:rFonts w:ascii="Times New Roman" w:hAnsi="Times New Roman" w:cs="Times New Roman"/>
          <w:color w:val="000000"/>
        </w:rPr>
        <w:t xml:space="preserve"> N = 1 for</w:t>
      </w:r>
      <w:r w:rsidR="00DC5655">
        <w:rPr>
          <w:rFonts w:ascii="Times New Roman" w:hAnsi="Times New Roman" w:cs="Times New Roman"/>
          <w:color w:val="000000"/>
        </w:rPr>
        <w:t xml:space="preserve">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w:t>
      </w:r>
      <w:r w:rsidR="002D5EA6">
        <w:rPr>
          <w:rFonts w:ascii="Times New Roman" w:hAnsi="Times New Roman" w:cs="Times New Roman"/>
          <w:color w:val="000000"/>
        </w:rPr>
        <w:t xml:space="preserve">N = 25 for monocultures). </w:t>
      </w:r>
    </w:p>
    <w:p w14:paraId="1B4E88B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2EDFE698" w14:textId="77777777"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5E9E1056"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70E59924" w14:textId="77777777"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xml:space="preserve">, and J. Jackson provided valuable assistance with the fieldwork. M. Rodriguez-Cabal provided valuable comments on the manuscript. </w:t>
      </w:r>
      <w:proofErr w:type="gramStart"/>
      <w:r>
        <w:rPr>
          <w:rFonts w:ascii="Times New Roman" w:hAnsi="Times New Roman" w:cs="Times New Roman"/>
          <w:bCs/>
          <w:color w:val="000000"/>
          <w:sz w:val="20"/>
          <w:szCs w:val="20"/>
        </w:rPr>
        <w:t>M. 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was supported by an ERC’s Advanced Grant</w:t>
      </w:r>
      <w:proofErr w:type="gramEnd"/>
      <w:r w:rsidR="00497F18">
        <w:rPr>
          <w:rFonts w:ascii="Times New Roman" w:hAnsi="Times New Roman" w:cs="Times New Roman"/>
          <w:bCs/>
          <w:color w:val="000000"/>
          <w:sz w:val="20"/>
          <w:szCs w:val="20"/>
        </w:rPr>
        <w:t xml:space="preserve">. </w:t>
      </w:r>
      <w:proofErr w:type="gramStart"/>
      <w:r>
        <w:rPr>
          <w:rFonts w:ascii="Times New Roman" w:hAnsi="Times New Roman" w:cs="Times New Roman"/>
          <w:bCs/>
          <w:color w:val="000000"/>
          <w:sz w:val="20"/>
          <w:szCs w:val="20"/>
        </w:rPr>
        <w:t>G. M. Crutsinger was supported by the Miller Institute</w:t>
      </w:r>
      <w:proofErr w:type="gramEnd"/>
      <w:r>
        <w:rPr>
          <w:rFonts w:ascii="Times New Roman" w:hAnsi="Times New Roman" w:cs="Times New Roman"/>
          <w:bCs/>
          <w:color w:val="000000"/>
          <w:sz w:val="20"/>
          <w:szCs w:val="20"/>
        </w:rPr>
        <w:t xml:space="preserve"> for Basic Research in Science as well as a NSERC Discovery grant.</w:t>
      </w:r>
    </w:p>
    <w:p w14:paraId="3330FB7B"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92C6BD5" w14:textId="77777777"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3831B587" w14:textId="77777777" w:rsidR="008938B5" w:rsidRPr="008938B5" w:rsidRDefault="00BF1E5B" w:rsidP="008938B5">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8938B5" w:rsidRPr="008938B5">
        <w:rPr>
          <w:rFonts w:ascii="Times New Roman" w:hAnsi="Times New Roman" w:cs="Times New Roman"/>
          <w:noProof/>
          <w:color w:val="000000"/>
          <w:sz w:val="20"/>
          <w:lang w:val="en-US"/>
        </w:rPr>
        <w:t xml:space="preserve">1. </w:t>
      </w:r>
      <w:r w:rsidR="008938B5" w:rsidRPr="008938B5">
        <w:rPr>
          <w:rFonts w:ascii="Times New Roman" w:hAnsi="Times New Roman" w:cs="Times New Roman"/>
          <w:noProof/>
          <w:color w:val="000000"/>
          <w:sz w:val="20"/>
          <w:lang w:val="en-US"/>
        </w:rPr>
        <w:tab/>
        <w:t xml:space="preserve">Dunne J, Williams R, Martinez N (2002) Network structure and biodiversity loss in food webs: robustness increases with connectance. </w:t>
      </w:r>
      <w:r w:rsidR="008938B5" w:rsidRPr="008938B5">
        <w:rPr>
          <w:rFonts w:ascii="Times New Roman" w:hAnsi="Times New Roman" w:cs="Times New Roman"/>
          <w:i/>
          <w:iCs/>
          <w:noProof/>
          <w:color w:val="000000"/>
          <w:sz w:val="20"/>
          <w:lang w:val="en-US"/>
        </w:rPr>
        <w:t>Ecology Letters</w:t>
      </w:r>
      <w:r w:rsidR="008938B5" w:rsidRPr="008938B5">
        <w:rPr>
          <w:rFonts w:ascii="Times New Roman" w:hAnsi="Times New Roman" w:cs="Times New Roman"/>
          <w:noProof/>
          <w:color w:val="000000"/>
          <w:sz w:val="20"/>
          <w:lang w:val="en-US"/>
        </w:rPr>
        <w:t xml:space="preserve"> 5:558–567.</w:t>
      </w:r>
    </w:p>
    <w:p w14:paraId="660DCC4A"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 </w:t>
      </w:r>
      <w:r w:rsidRPr="008938B5">
        <w:rPr>
          <w:rFonts w:ascii="Times New Roman" w:hAnsi="Times New Roman" w:cs="Times New Roman"/>
          <w:noProof/>
          <w:color w:val="000000"/>
          <w:sz w:val="20"/>
          <w:lang w:val="en-US"/>
        </w:rPr>
        <w:tab/>
        <w:t xml:space="preserve">Stouffer D, Bascompte J (2011) Compartmentalization increases food-web persistence. </w:t>
      </w:r>
      <w:r w:rsidRPr="008938B5">
        <w:rPr>
          <w:rFonts w:ascii="Times New Roman" w:hAnsi="Times New Roman" w:cs="Times New Roman"/>
          <w:i/>
          <w:iCs/>
          <w:noProof/>
          <w:color w:val="000000"/>
          <w:sz w:val="20"/>
          <w:lang w:val="en-US"/>
        </w:rPr>
        <w:t>Proc Natl Acad Sci USA</w:t>
      </w:r>
      <w:r w:rsidRPr="008938B5">
        <w:rPr>
          <w:rFonts w:ascii="Times New Roman" w:hAnsi="Times New Roman" w:cs="Times New Roman"/>
          <w:noProof/>
          <w:color w:val="000000"/>
          <w:sz w:val="20"/>
          <w:lang w:val="en-US"/>
        </w:rPr>
        <w:t xml:space="preserve"> 108:3648–3652.</w:t>
      </w:r>
    </w:p>
    <w:p w14:paraId="3A632154"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 </w:t>
      </w:r>
      <w:r w:rsidRPr="008938B5">
        <w:rPr>
          <w:rFonts w:ascii="Times New Roman" w:hAnsi="Times New Roman" w:cs="Times New Roman"/>
          <w:noProof/>
          <w:color w:val="000000"/>
          <w:sz w:val="20"/>
          <w:lang w:val="en-US"/>
        </w:rPr>
        <w:tab/>
        <w:t xml:space="preserve">Rohr R, Saavedra S, Bascompte J (2014) On the structural stability of mutualistic systems. </w:t>
      </w:r>
      <w:r w:rsidRPr="008938B5">
        <w:rPr>
          <w:rFonts w:ascii="Times New Roman" w:hAnsi="Times New Roman" w:cs="Times New Roman"/>
          <w:i/>
          <w:iCs/>
          <w:noProof/>
          <w:color w:val="000000"/>
          <w:sz w:val="20"/>
          <w:lang w:val="en-US"/>
        </w:rPr>
        <w:t>Science</w:t>
      </w:r>
      <w:r w:rsidRPr="008938B5">
        <w:rPr>
          <w:rFonts w:ascii="Times New Roman" w:hAnsi="Times New Roman" w:cs="Times New Roman"/>
          <w:noProof/>
          <w:color w:val="000000"/>
          <w:sz w:val="20"/>
          <w:lang w:val="en-US"/>
        </w:rPr>
        <w:t xml:space="preserve"> 345:12534971253497.</w:t>
      </w:r>
    </w:p>
    <w:p w14:paraId="08026351"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4. </w:t>
      </w:r>
      <w:r w:rsidRPr="008938B5">
        <w:rPr>
          <w:rFonts w:ascii="Times New Roman" w:hAnsi="Times New Roman" w:cs="Times New Roman"/>
          <w:noProof/>
          <w:color w:val="000000"/>
          <w:sz w:val="20"/>
          <w:lang w:val="en-US"/>
        </w:rPr>
        <w:tab/>
        <w:t xml:space="preserve">Clark  JS (2010) Individuals and the variation needed for high species diversity in forest trees. </w:t>
      </w:r>
      <w:r w:rsidRPr="008938B5">
        <w:rPr>
          <w:rFonts w:ascii="Times New Roman" w:hAnsi="Times New Roman" w:cs="Times New Roman"/>
          <w:i/>
          <w:iCs/>
          <w:noProof/>
          <w:color w:val="000000"/>
          <w:sz w:val="20"/>
          <w:lang w:val="en-US"/>
        </w:rPr>
        <w:t>Science</w:t>
      </w:r>
      <w:r w:rsidRPr="008938B5">
        <w:rPr>
          <w:rFonts w:ascii="Times New Roman" w:hAnsi="Times New Roman" w:cs="Times New Roman"/>
          <w:noProof/>
          <w:color w:val="000000"/>
          <w:sz w:val="20"/>
          <w:lang w:val="en-US"/>
        </w:rPr>
        <w:t>.</w:t>
      </w:r>
    </w:p>
    <w:p w14:paraId="5EA8DF0F"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5. </w:t>
      </w:r>
      <w:r w:rsidRPr="008938B5">
        <w:rPr>
          <w:rFonts w:ascii="Times New Roman" w:hAnsi="Times New Roman" w:cs="Times New Roman"/>
          <w:noProof/>
          <w:color w:val="000000"/>
          <w:sz w:val="20"/>
          <w:lang w:val="en-US"/>
        </w:rPr>
        <w:tab/>
        <w:t xml:space="preserve">Violle C et al. (2012) The return of the variance: intraspecific variability in community ecology. </w:t>
      </w:r>
      <w:r w:rsidRPr="008938B5">
        <w:rPr>
          <w:rFonts w:ascii="Times New Roman" w:hAnsi="Times New Roman" w:cs="Times New Roman"/>
          <w:i/>
          <w:iCs/>
          <w:noProof/>
          <w:color w:val="000000"/>
          <w:sz w:val="20"/>
          <w:lang w:val="en-US"/>
        </w:rPr>
        <w:t>Trends in Ecology &amp; Evolution</w:t>
      </w:r>
      <w:r w:rsidRPr="008938B5">
        <w:rPr>
          <w:rFonts w:ascii="Times New Roman" w:hAnsi="Times New Roman" w:cs="Times New Roman"/>
          <w:noProof/>
          <w:color w:val="000000"/>
          <w:sz w:val="20"/>
          <w:lang w:val="en-US"/>
        </w:rPr>
        <w:t xml:space="preserve"> 27.</w:t>
      </w:r>
    </w:p>
    <w:p w14:paraId="0F822AFA"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6. </w:t>
      </w:r>
      <w:r w:rsidRPr="008938B5">
        <w:rPr>
          <w:rFonts w:ascii="Times New Roman" w:hAnsi="Times New Roman" w:cs="Times New Roman"/>
          <w:noProof/>
          <w:color w:val="000000"/>
          <w:sz w:val="20"/>
          <w:lang w:val="en-US"/>
        </w:rPr>
        <w:tab/>
        <w:t xml:space="preserve">Bolnick D et al. (2011) Why intraspecific trait variation matters in community ecology. </w:t>
      </w:r>
      <w:r w:rsidRPr="008938B5">
        <w:rPr>
          <w:rFonts w:ascii="Times New Roman" w:hAnsi="Times New Roman" w:cs="Times New Roman"/>
          <w:i/>
          <w:iCs/>
          <w:noProof/>
          <w:color w:val="000000"/>
          <w:sz w:val="20"/>
          <w:lang w:val="en-US"/>
        </w:rPr>
        <w:t>Trends in Ecology &amp; Evolution</w:t>
      </w:r>
      <w:r w:rsidRPr="008938B5">
        <w:rPr>
          <w:rFonts w:ascii="Times New Roman" w:hAnsi="Times New Roman" w:cs="Times New Roman"/>
          <w:noProof/>
          <w:color w:val="000000"/>
          <w:sz w:val="20"/>
          <w:lang w:val="en-US"/>
        </w:rPr>
        <w:t xml:space="preserve"> 26.</w:t>
      </w:r>
    </w:p>
    <w:p w14:paraId="0FB77B36"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7. </w:t>
      </w:r>
      <w:r w:rsidRPr="008938B5">
        <w:rPr>
          <w:rFonts w:ascii="Times New Roman" w:hAnsi="Times New Roman" w:cs="Times New Roman"/>
          <w:noProof/>
          <w:color w:val="000000"/>
          <w:sz w:val="20"/>
          <w:lang w:val="en-US"/>
        </w:rPr>
        <w:tab/>
        <w:t xml:space="preserve">Poisot T, Stouffer D, Gravel D (2015) Beyond species: why ecological interaction networks vary through space and time. </w:t>
      </w:r>
      <w:r w:rsidRPr="008938B5">
        <w:rPr>
          <w:rFonts w:ascii="Times New Roman" w:hAnsi="Times New Roman" w:cs="Times New Roman"/>
          <w:i/>
          <w:iCs/>
          <w:noProof/>
          <w:color w:val="000000"/>
          <w:sz w:val="20"/>
          <w:lang w:val="en-US"/>
        </w:rPr>
        <w:t>Oikos</w:t>
      </w:r>
      <w:r w:rsidRPr="008938B5">
        <w:rPr>
          <w:rFonts w:ascii="Times New Roman" w:hAnsi="Times New Roman" w:cs="Times New Roman"/>
          <w:noProof/>
          <w:color w:val="000000"/>
          <w:sz w:val="20"/>
          <w:lang w:val="en-US"/>
        </w:rPr>
        <w:t xml:space="preserve"> 124:243–251.</w:t>
      </w:r>
    </w:p>
    <w:p w14:paraId="0CFE778C"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8. </w:t>
      </w:r>
      <w:r w:rsidRPr="008938B5">
        <w:rPr>
          <w:rFonts w:ascii="Times New Roman" w:hAnsi="Times New Roman" w:cs="Times New Roman"/>
          <w:noProof/>
          <w:color w:val="000000"/>
          <w:sz w:val="20"/>
          <w:lang w:val="en-US"/>
        </w:rPr>
        <w:tab/>
        <w:t>Bailey J, Wooley S, Lindroth R, Whitham T (2006) Importance of species interactions to community heritability: a genetic basis to trophic</w:t>
      </w:r>
      <w:r w:rsidRPr="008938B5">
        <w:rPr>
          <w:rFonts w:ascii="Nueva Std Bold" w:hAnsi="Nueva Std Bold" w:cs="Nueva Std Bold"/>
          <w:noProof/>
          <w:color w:val="000000"/>
          <w:sz w:val="20"/>
          <w:lang w:val="en-US"/>
        </w:rPr>
        <w:t>‐</w:t>
      </w:r>
      <w:r w:rsidRPr="008938B5">
        <w:rPr>
          <w:rFonts w:ascii="Times New Roman" w:hAnsi="Times New Roman" w:cs="Times New Roman"/>
          <w:noProof/>
          <w:color w:val="000000"/>
          <w:sz w:val="20"/>
          <w:lang w:val="en-US"/>
        </w:rPr>
        <w:t xml:space="preserve">level interactions. </w:t>
      </w:r>
      <w:r w:rsidRPr="008938B5">
        <w:rPr>
          <w:rFonts w:ascii="Times New Roman" w:hAnsi="Times New Roman" w:cs="Times New Roman"/>
          <w:i/>
          <w:iCs/>
          <w:noProof/>
          <w:color w:val="000000"/>
          <w:sz w:val="20"/>
          <w:lang w:val="en-US"/>
        </w:rPr>
        <w:t>Ecology Letters</w:t>
      </w:r>
      <w:r w:rsidRPr="008938B5">
        <w:rPr>
          <w:rFonts w:ascii="Times New Roman" w:hAnsi="Times New Roman" w:cs="Times New Roman"/>
          <w:noProof/>
          <w:color w:val="000000"/>
          <w:sz w:val="20"/>
          <w:lang w:val="en-US"/>
        </w:rPr>
        <w:t xml:space="preserve"> 9:78–85.</w:t>
      </w:r>
    </w:p>
    <w:p w14:paraId="193D00CA"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9. </w:t>
      </w:r>
      <w:r w:rsidRPr="008938B5">
        <w:rPr>
          <w:rFonts w:ascii="Times New Roman" w:hAnsi="Times New Roman" w:cs="Times New Roman"/>
          <w:noProof/>
          <w:color w:val="000000"/>
          <w:sz w:val="20"/>
          <w:lang w:val="en-US"/>
        </w:rPr>
        <w:tab/>
        <w:t>Abdala</w:t>
      </w:r>
      <w:r w:rsidRPr="008938B5">
        <w:rPr>
          <w:rFonts w:ascii="Nueva Std Bold" w:hAnsi="Nueva Std Bold" w:cs="Nueva Std Bold"/>
          <w:noProof/>
          <w:color w:val="000000"/>
          <w:sz w:val="20"/>
          <w:lang w:val="en-US"/>
        </w:rPr>
        <w:t>‐</w:t>
      </w:r>
      <w:r w:rsidRPr="008938B5">
        <w:rPr>
          <w:rFonts w:ascii="Times New Roman" w:hAnsi="Times New Roman" w:cs="Times New Roman"/>
          <w:noProof/>
          <w:color w:val="000000"/>
          <w:sz w:val="20"/>
          <w:lang w:val="en-US"/>
        </w:rPr>
        <w:t>Roberts L, Mooney K (2013) Environmental and plant genetic effects on tri</w:t>
      </w:r>
      <w:r w:rsidRPr="008938B5">
        <w:rPr>
          <w:rFonts w:ascii="Nueva Std Bold" w:hAnsi="Nueva Std Bold" w:cs="Nueva Std Bold"/>
          <w:noProof/>
          <w:color w:val="000000"/>
          <w:sz w:val="20"/>
          <w:lang w:val="en-US"/>
        </w:rPr>
        <w:t>‐</w:t>
      </w:r>
      <w:r w:rsidRPr="008938B5">
        <w:rPr>
          <w:rFonts w:ascii="Times New Roman" w:hAnsi="Times New Roman" w:cs="Times New Roman"/>
          <w:noProof/>
          <w:color w:val="000000"/>
          <w:sz w:val="20"/>
          <w:lang w:val="en-US"/>
        </w:rPr>
        <w:t xml:space="preserve">trophic interactions. </w:t>
      </w:r>
      <w:r w:rsidRPr="008938B5">
        <w:rPr>
          <w:rFonts w:ascii="Times New Roman" w:hAnsi="Times New Roman" w:cs="Times New Roman"/>
          <w:i/>
          <w:iCs/>
          <w:noProof/>
          <w:color w:val="000000"/>
          <w:sz w:val="20"/>
          <w:lang w:val="en-US"/>
        </w:rPr>
        <w:t>Oikos</w:t>
      </w:r>
      <w:r w:rsidRPr="008938B5">
        <w:rPr>
          <w:rFonts w:ascii="Times New Roman" w:hAnsi="Times New Roman" w:cs="Times New Roman"/>
          <w:noProof/>
          <w:color w:val="000000"/>
          <w:sz w:val="20"/>
          <w:lang w:val="en-US"/>
        </w:rPr>
        <w:t xml:space="preserve"> 122:1157–1166.</w:t>
      </w:r>
    </w:p>
    <w:p w14:paraId="5454116F"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10. </w:t>
      </w:r>
      <w:r w:rsidRPr="008938B5">
        <w:rPr>
          <w:rFonts w:ascii="Times New Roman" w:hAnsi="Times New Roman" w:cs="Times New Roman"/>
          <w:noProof/>
          <w:color w:val="000000"/>
          <w:sz w:val="20"/>
          <w:lang w:val="en-US"/>
        </w:rPr>
        <w:tab/>
        <w:t xml:space="preserve">Fritz R (1995) Direct and indirect effects of plant genetic variation on enemy impact. </w:t>
      </w:r>
      <w:r w:rsidRPr="008938B5">
        <w:rPr>
          <w:rFonts w:ascii="Times New Roman" w:hAnsi="Times New Roman" w:cs="Times New Roman"/>
          <w:i/>
          <w:iCs/>
          <w:noProof/>
          <w:color w:val="000000"/>
          <w:sz w:val="20"/>
          <w:lang w:val="en-US"/>
        </w:rPr>
        <w:t>Ecological Entomology</w:t>
      </w:r>
      <w:r w:rsidRPr="008938B5">
        <w:rPr>
          <w:rFonts w:ascii="Times New Roman" w:hAnsi="Times New Roman" w:cs="Times New Roman"/>
          <w:noProof/>
          <w:color w:val="000000"/>
          <w:sz w:val="20"/>
          <w:lang w:val="en-US"/>
        </w:rPr>
        <w:t xml:space="preserve"> 20:18–26.</w:t>
      </w:r>
    </w:p>
    <w:p w14:paraId="382DB72D"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11. </w:t>
      </w:r>
      <w:r w:rsidRPr="008938B5">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8938B5">
        <w:rPr>
          <w:rFonts w:ascii="Times New Roman" w:hAnsi="Times New Roman" w:cs="Times New Roman"/>
          <w:i/>
          <w:iCs/>
          <w:noProof/>
          <w:color w:val="000000"/>
          <w:sz w:val="20"/>
          <w:lang w:val="en-US"/>
        </w:rPr>
        <w:t>Ecology</w:t>
      </w:r>
      <w:r w:rsidRPr="008938B5">
        <w:rPr>
          <w:rFonts w:ascii="Times New Roman" w:hAnsi="Times New Roman" w:cs="Times New Roman"/>
          <w:noProof/>
          <w:color w:val="000000"/>
          <w:sz w:val="20"/>
          <w:lang w:val="en-US"/>
        </w:rPr>
        <w:t>.</w:t>
      </w:r>
    </w:p>
    <w:p w14:paraId="4CD909BF"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12. </w:t>
      </w:r>
      <w:r w:rsidRPr="008938B5">
        <w:rPr>
          <w:rFonts w:ascii="Times New Roman" w:hAnsi="Times New Roman" w:cs="Times New Roman"/>
          <w:noProof/>
          <w:color w:val="000000"/>
          <w:sz w:val="20"/>
          <w:lang w:val="en-US"/>
        </w:rPr>
        <w:tab/>
        <w:t xml:space="preserve">Maddox  GD, Root  RB (1990) Structure of the encounter between goldenrod (Solidago altissima) and its diverse insect fauna. </w:t>
      </w:r>
      <w:r w:rsidRPr="008938B5">
        <w:rPr>
          <w:rFonts w:ascii="Times New Roman" w:hAnsi="Times New Roman" w:cs="Times New Roman"/>
          <w:i/>
          <w:iCs/>
          <w:noProof/>
          <w:color w:val="000000"/>
          <w:sz w:val="20"/>
          <w:lang w:val="en-US"/>
        </w:rPr>
        <w:t>Ecology</w:t>
      </w:r>
      <w:r w:rsidRPr="008938B5">
        <w:rPr>
          <w:rFonts w:ascii="Times New Roman" w:hAnsi="Times New Roman" w:cs="Times New Roman"/>
          <w:noProof/>
          <w:color w:val="000000"/>
          <w:sz w:val="20"/>
          <w:lang w:val="en-US"/>
        </w:rPr>
        <w:t>.</w:t>
      </w:r>
    </w:p>
    <w:p w14:paraId="3D57BA68"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13. </w:t>
      </w:r>
      <w:r w:rsidRPr="008938B5">
        <w:rPr>
          <w:rFonts w:ascii="Times New Roman" w:hAnsi="Times New Roman" w:cs="Times New Roman"/>
          <w:noProof/>
          <w:color w:val="000000"/>
          <w:sz w:val="20"/>
          <w:lang w:val="en-US"/>
        </w:rPr>
        <w:tab/>
        <w:t xml:space="preserve">Harmon L et al. (2009) Evolutionary diversification in stickleback affects ecosystem functioning. </w:t>
      </w:r>
      <w:r w:rsidRPr="008938B5">
        <w:rPr>
          <w:rFonts w:ascii="Times New Roman" w:hAnsi="Times New Roman" w:cs="Times New Roman"/>
          <w:i/>
          <w:iCs/>
          <w:noProof/>
          <w:color w:val="000000"/>
          <w:sz w:val="20"/>
          <w:lang w:val="en-US"/>
        </w:rPr>
        <w:t>Nature</w:t>
      </w:r>
      <w:r w:rsidRPr="008938B5">
        <w:rPr>
          <w:rFonts w:ascii="Times New Roman" w:hAnsi="Times New Roman" w:cs="Times New Roman"/>
          <w:noProof/>
          <w:color w:val="000000"/>
          <w:sz w:val="20"/>
          <w:lang w:val="en-US"/>
        </w:rPr>
        <w:t xml:space="preserve"> 458:1167–1170.</w:t>
      </w:r>
    </w:p>
    <w:p w14:paraId="6996EF56"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14. </w:t>
      </w:r>
      <w:r w:rsidRPr="008938B5">
        <w:rPr>
          <w:rFonts w:ascii="Times New Roman" w:hAnsi="Times New Roman" w:cs="Times New Roman"/>
          <w:noProof/>
          <w:color w:val="000000"/>
          <w:sz w:val="20"/>
          <w:lang w:val="en-US"/>
        </w:rPr>
        <w:tab/>
        <w:t xml:space="preserve">Post D, Palkovacs E, Schielke E, Dodson S (2008) Intraspecific variation in a predator affects community structure and cascading trophic interactions. </w:t>
      </w:r>
      <w:r w:rsidRPr="008938B5">
        <w:rPr>
          <w:rFonts w:ascii="Times New Roman" w:hAnsi="Times New Roman" w:cs="Times New Roman"/>
          <w:i/>
          <w:iCs/>
          <w:noProof/>
          <w:color w:val="000000"/>
          <w:sz w:val="20"/>
          <w:lang w:val="en-US"/>
        </w:rPr>
        <w:t>Ecology</w:t>
      </w:r>
      <w:r w:rsidRPr="008938B5">
        <w:rPr>
          <w:rFonts w:ascii="Times New Roman" w:hAnsi="Times New Roman" w:cs="Times New Roman"/>
          <w:noProof/>
          <w:color w:val="000000"/>
          <w:sz w:val="20"/>
          <w:lang w:val="en-US"/>
        </w:rPr>
        <w:t xml:space="preserve"> 89.</w:t>
      </w:r>
    </w:p>
    <w:p w14:paraId="5E68A1FD"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15. </w:t>
      </w:r>
      <w:r w:rsidRPr="008938B5">
        <w:rPr>
          <w:rFonts w:ascii="Times New Roman" w:hAnsi="Times New Roman" w:cs="Times New Roman"/>
          <w:noProof/>
          <w:color w:val="000000"/>
          <w:sz w:val="20"/>
          <w:lang w:val="en-US"/>
        </w:rPr>
        <w:tab/>
        <w:t xml:space="preserve">Whitham T et al. (2012) Community specificity: life and afterlife effects of genes. </w:t>
      </w:r>
      <w:r w:rsidRPr="008938B5">
        <w:rPr>
          <w:rFonts w:ascii="Times New Roman" w:hAnsi="Times New Roman" w:cs="Times New Roman"/>
          <w:i/>
          <w:iCs/>
          <w:noProof/>
          <w:color w:val="000000"/>
          <w:sz w:val="20"/>
          <w:lang w:val="en-US"/>
        </w:rPr>
        <w:t>Trends in Plant Science</w:t>
      </w:r>
      <w:r w:rsidRPr="008938B5">
        <w:rPr>
          <w:rFonts w:ascii="Times New Roman" w:hAnsi="Times New Roman" w:cs="Times New Roman"/>
          <w:noProof/>
          <w:color w:val="000000"/>
          <w:sz w:val="20"/>
          <w:lang w:val="en-US"/>
        </w:rPr>
        <w:t xml:space="preserve"> 17:271281.</w:t>
      </w:r>
    </w:p>
    <w:p w14:paraId="6F1B4864"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16. </w:t>
      </w:r>
      <w:r w:rsidRPr="008938B5">
        <w:rPr>
          <w:rFonts w:ascii="Times New Roman" w:hAnsi="Times New Roman" w:cs="Times New Roman"/>
          <w:noProof/>
          <w:color w:val="000000"/>
          <w:sz w:val="20"/>
          <w:lang w:val="en-US"/>
        </w:rPr>
        <w:tab/>
        <w:t>Barbour  MA, Rodriguez</w:t>
      </w:r>
      <w:r w:rsidRPr="008938B5">
        <w:rPr>
          <w:rFonts w:ascii="Nueva Std Bold" w:hAnsi="Nueva Std Bold" w:cs="Nueva Std Bold"/>
          <w:noProof/>
          <w:color w:val="000000"/>
          <w:sz w:val="20"/>
          <w:lang w:val="en-US"/>
        </w:rPr>
        <w:t>‐</w:t>
      </w:r>
      <w:r w:rsidRPr="008938B5">
        <w:rPr>
          <w:rFonts w:ascii="Times New Roman" w:hAnsi="Times New Roman" w:cs="Times New Roman"/>
          <w:noProof/>
          <w:color w:val="000000"/>
          <w:sz w:val="20"/>
          <w:lang w:val="en-US"/>
        </w:rPr>
        <w:t xml:space="preserve">Cabal  MA, Wu  ET (2015) Multiple plant traits shape the genetic basis of herbivore community assembly. </w:t>
      </w:r>
      <w:r w:rsidRPr="008938B5">
        <w:rPr>
          <w:rFonts w:ascii="Times New Roman" w:hAnsi="Times New Roman" w:cs="Times New Roman"/>
          <w:i/>
          <w:iCs/>
          <w:noProof/>
          <w:color w:val="000000"/>
          <w:sz w:val="20"/>
          <w:lang w:val="en-US"/>
        </w:rPr>
        <w:t>Functional  …</w:t>
      </w:r>
      <w:r w:rsidRPr="008938B5">
        <w:rPr>
          <w:rFonts w:ascii="Times New Roman" w:hAnsi="Times New Roman" w:cs="Times New Roman"/>
          <w:noProof/>
          <w:color w:val="000000"/>
          <w:sz w:val="20"/>
          <w:lang w:val="en-US"/>
        </w:rPr>
        <w:t>. Available at: http://onlinelibrary.wiley.com/doi/10.1111/1365-2435.12409/abstract.</w:t>
      </w:r>
    </w:p>
    <w:p w14:paraId="04B50A3C"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17. </w:t>
      </w:r>
      <w:r w:rsidRPr="008938B5">
        <w:rPr>
          <w:rFonts w:ascii="Times New Roman" w:hAnsi="Times New Roman" w:cs="Times New Roman"/>
          <w:noProof/>
          <w:color w:val="000000"/>
          <w:sz w:val="20"/>
          <w:lang w:val="en-US"/>
        </w:rPr>
        <w:tab/>
        <w:t xml:space="preserve">Cronin J, Abrahamson W (2000) Goldenrod stem galler preference and performance: effects of multiple herbivores and plant genotypes. </w:t>
      </w:r>
      <w:r w:rsidRPr="008938B5">
        <w:rPr>
          <w:rFonts w:ascii="Times New Roman" w:hAnsi="Times New Roman" w:cs="Times New Roman"/>
          <w:i/>
          <w:iCs/>
          <w:noProof/>
          <w:color w:val="000000"/>
          <w:sz w:val="20"/>
          <w:lang w:val="en-US"/>
        </w:rPr>
        <w:t>Oecologia</w:t>
      </w:r>
      <w:r w:rsidRPr="008938B5">
        <w:rPr>
          <w:rFonts w:ascii="Times New Roman" w:hAnsi="Times New Roman" w:cs="Times New Roman"/>
          <w:noProof/>
          <w:color w:val="000000"/>
          <w:sz w:val="20"/>
          <w:lang w:val="en-US"/>
        </w:rPr>
        <w:t xml:space="preserve"> 127:87–96.</w:t>
      </w:r>
    </w:p>
    <w:p w14:paraId="30565479"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18. </w:t>
      </w:r>
      <w:r w:rsidRPr="008938B5">
        <w:rPr>
          <w:rFonts w:ascii="Times New Roman" w:hAnsi="Times New Roman" w:cs="Times New Roman"/>
          <w:noProof/>
          <w:color w:val="000000"/>
          <w:sz w:val="20"/>
          <w:lang w:val="en-US"/>
        </w:rPr>
        <w:tab/>
        <w:t xml:space="preserve">Moya-Larano J (2011) Genetic variation, predator-prey interactions and food web structure. </w:t>
      </w:r>
      <w:r w:rsidRPr="008938B5">
        <w:rPr>
          <w:rFonts w:ascii="Times New Roman" w:hAnsi="Times New Roman" w:cs="Times New Roman"/>
          <w:i/>
          <w:iCs/>
          <w:noProof/>
          <w:color w:val="000000"/>
          <w:sz w:val="20"/>
          <w:lang w:val="en-US"/>
        </w:rPr>
        <w:t>Philosophical Transactions of the Royal Society B: Biological Sciences</w:t>
      </w:r>
      <w:r w:rsidRPr="008938B5">
        <w:rPr>
          <w:rFonts w:ascii="Times New Roman" w:hAnsi="Times New Roman" w:cs="Times New Roman"/>
          <w:noProof/>
          <w:color w:val="000000"/>
          <w:sz w:val="20"/>
          <w:lang w:val="en-US"/>
        </w:rPr>
        <w:t xml:space="preserve"> 366:14251437.</w:t>
      </w:r>
    </w:p>
    <w:p w14:paraId="7AF37407"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19. </w:t>
      </w:r>
      <w:r w:rsidRPr="008938B5">
        <w:rPr>
          <w:rFonts w:ascii="Times New Roman" w:hAnsi="Times New Roman" w:cs="Times New Roman"/>
          <w:noProof/>
          <w:color w:val="000000"/>
          <w:sz w:val="20"/>
          <w:lang w:val="en-US"/>
        </w:rPr>
        <w:tab/>
        <w:t xml:space="preserve">MacArthur R (1955) Fluctuations of animal populations and a measure of community stability. </w:t>
      </w:r>
      <w:r w:rsidRPr="008938B5">
        <w:rPr>
          <w:rFonts w:ascii="Times New Roman" w:hAnsi="Times New Roman" w:cs="Times New Roman"/>
          <w:i/>
          <w:iCs/>
          <w:noProof/>
          <w:color w:val="000000"/>
          <w:sz w:val="20"/>
          <w:lang w:val="en-US"/>
        </w:rPr>
        <w:t>Ecology</w:t>
      </w:r>
      <w:r w:rsidRPr="008938B5">
        <w:rPr>
          <w:rFonts w:ascii="Times New Roman" w:hAnsi="Times New Roman" w:cs="Times New Roman"/>
          <w:noProof/>
          <w:color w:val="000000"/>
          <w:sz w:val="20"/>
          <w:lang w:val="en-US"/>
        </w:rPr>
        <w:t xml:space="preserve"> 36:533–536.</w:t>
      </w:r>
    </w:p>
    <w:p w14:paraId="68B73B15"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20. </w:t>
      </w:r>
      <w:r w:rsidRPr="008938B5">
        <w:rPr>
          <w:rFonts w:ascii="Times New Roman" w:hAnsi="Times New Roman" w:cs="Times New Roman"/>
          <w:noProof/>
          <w:color w:val="000000"/>
          <w:sz w:val="20"/>
          <w:lang w:val="en-US"/>
        </w:rPr>
        <w:tab/>
        <w:t xml:space="preserve">Abrahamson WG, Weis AE (1997) </w:t>
      </w:r>
      <w:r w:rsidRPr="008938B5">
        <w:rPr>
          <w:rFonts w:ascii="Times New Roman" w:hAnsi="Times New Roman" w:cs="Times New Roman"/>
          <w:i/>
          <w:iCs/>
          <w:noProof/>
          <w:color w:val="000000"/>
          <w:sz w:val="20"/>
          <w:lang w:val="en-US"/>
        </w:rPr>
        <w:t>Evolutionary ecology across three trophic levels: goldenrods, gallmakers, and natural enemies</w:t>
      </w:r>
      <w:r w:rsidRPr="008938B5">
        <w:rPr>
          <w:rFonts w:ascii="Times New Roman" w:hAnsi="Times New Roman" w:cs="Times New Roman"/>
          <w:noProof/>
          <w:color w:val="000000"/>
          <w:sz w:val="20"/>
          <w:lang w:val="en-US"/>
        </w:rPr>
        <w:t xml:space="preserve"> (Princeton University Press, Princeton, New Jersey, USA).</w:t>
      </w:r>
    </w:p>
    <w:p w14:paraId="58628F49"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21. </w:t>
      </w:r>
      <w:r w:rsidRPr="008938B5">
        <w:rPr>
          <w:rFonts w:ascii="Times New Roman" w:hAnsi="Times New Roman" w:cs="Times New Roman"/>
          <w:noProof/>
          <w:color w:val="000000"/>
          <w:sz w:val="20"/>
          <w:lang w:val="en-US"/>
        </w:rPr>
        <w:tab/>
        <w:t xml:space="preserve">Woodward  G, Blanchard  J, Lauridsen  RB (2010) Individual-based food webs: species identity, body size and sampling effects. </w:t>
      </w:r>
      <w:r w:rsidRPr="008938B5">
        <w:rPr>
          <w:rFonts w:ascii="Times New Roman" w:hAnsi="Times New Roman" w:cs="Times New Roman"/>
          <w:i/>
          <w:iCs/>
          <w:noProof/>
          <w:color w:val="000000"/>
          <w:sz w:val="20"/>
          <w:lang w:val="en-US"/>
        </w:rPr>
        <w:t>Advances in  …</w:t>
      </w:r>
      <w:r w:rsidRPr="008938B5">
        <w:rPr>
          <w:rFonts w:ascii="Times New Roman" w:hAnsi="Times New Roman" w:cs="Times New Roman"/>
          <w:noProof/>
          <w:color w:val="000000"/>
          <w:sz w:val="20"/>
          <w:lang w:val="en-US"/>
        </w:rPr>
        <w:t>. Available at: http://books.google.com/books?hl=en&amp;lr=&amp;id=HTJmwBdPZJgC&amp;oi=fnd&amp;pg=PA211&amp;dq=Individual-based+food+webs:+species+identity,+body+size+and+sampling+effects&amp;ots=Q6J0DSbPGG&amp;sig=VbAjhLAFhV2k42y5ff0_Up04y0w.</w:t>
      </w:r>
    </w:p>
    <w:p w14:paraId="581FCA9F"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22. </w:t>
      </w:r>
      <w:r w:rsidRPr="008938B5">
        <w:rPr>
          <w:rFonts w:ascii="Times New Roman" w:hAnsi="Times New Roman" w:cs="Times New Roman"/>
          <w:noProof/>
          <w:color w:val="000000"/>
          <w:sz w:val="20"/>
          <w:lang w:val="en-US"/>
        </w:rPr>
        <w:tab/>
        <w:t xml:space="preserve">Lafferty KD et al. (2008) Parasites in food webs: the ultimate missing links. </w:t>
      </w:r>
      <w:r w:rsidRPr="008938B5">
        <w:rPr>
          <w:rFonts w:ascii="Times New Roman" w:hAnsi="Times New Roman" w:cs="Times New Roman"/>
          <w:i/>
          <w:iCs/>
          <w:noProof/>
          <w:color w:val="000000"/>
          <w:sz w:val="20"/>
          <w:lang w:val="en-US"/>
        </w:rPr>
        <w:t>Ecology letters</w:t>
      </w:r>
      <w:r w:rsidRPr="008938B5">
        <w:rPr>
          <w:rFonts w:ascii="Times New Roman" w:hAnsi="Times New Roman" w:cs="Times New Roman"/>
          <w:noProof/>
          <w:color w:val="000000"/>
          <w:sz w:val="20"/>
          <w:lang w:val="en-US"/>
        </w:rPr>
        <w:t xml:space="preserve"> 11:533–546. Available at: http://onlinelibrary.wiley.com/doi/10.1111/j.1461-0248.2008.01174.x/full.</w:t>
      </w:r>
    </w:p>
    <w:p w14:paraId="56AD0D34"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23. </w:t>
      </w:r>
      <w:r w:rsidRPr="008938B5">
        <w:rPr>
          <w:rFonts w:ascii="Times New Roman" w:hAnsi="Times New Roman" w:cs="Times New Roman"/>
          <w:noProof/>
          <w:color w:val="000000"/>
          <w:sz w:val="20"/>
          <w:lang w:val="en-US"/>
        </w:rPr>
        <w:tab/>
        <w:t xml:space="preserve">Petchey  OL, Beckerman  AP (2008) Size, foraging, and food web structure. </w:t>
      </w:r>
      <w:r w:rsidRPr="008938B5">
        <w:rPr>
          <w:rFonts w:ascii="Times New Roman" w:hAnsi="Times New Roman" w:cs="Times New Roman"/>
          <w:i/>
          <w:iCs/>
          <w:noProof/>
          <w:color w:val="000000"/>
          <w:sz w:val="20"/>
          <w:lang w:val="en-US"/>
        </w:rPr>
        <w:t>Proceedings of the  …</w:t>
      </w:r>
      <w:r w:rsidRPr="008938B5">
        <w:rPr>
          <w:rFonts w:ascii="Times New Roman" w:hAnsi="Times New Roman" w:cs="Times New Roman"/>
          <w:noProof/>
          <w:color w:val="000000"/>
          <w:sz w:val="20"/>
          <w:lang w:val="en-US"/>
        </w:rPr>
        <w:t>. Available at: http://www.pnas.org/content/105/11/4191.short.</w:t>
      </w:r>
    </w:p>
    <w:p w14:paraId="47E05CC1"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24. </w:t>
      </w:r>
      <w:r w:rsidRPr="008938B5">
        <w:rPr>
          <w:rFonts w:ascii="Times New Roman" w:hAnsi="Times New Roman" w:cs="Times New Roman"/>
          <w:noProof/>
          <w:color w:val="000000"/>
          <w:sz w:val="20"/>
          <w:lang w:val="en-US"/>
        </w:rPr>
        <w:tab/>
        <w:t xml:space="preserve">Jones  LE, Ellner  SP, Fussmann  GF, Hairston  NG (2003) Rapid evolution drives ecological dynamics in a predator–prey system. </w:t>
      </w:r>
      <w:r w:rsidRPr="008938B5">
        <w:rPr>
          <w:rFonts w:ascii="Times New Roman" w:hAnsi="Times New Roman" w:cs="Times New Roman"/>
          <w:i/>
          <w:iCs/>
          <w:noProof/>
          <w:color w:val="000000"/>
          <w:sz w:val="20"/>
          <w:lang w:val="en-US"/>
        </w:rPr>
        <w:t>Nature</w:t>
      </w:r>
      <w:r w:rsidRPr="008938B5">
        <w:rPr>
          <w:rFonts w:ascii="Times New Roman" w:hAnsi="Times New Roman" w:cs="Times New Roman"/>
          <w:noProof/>
          <w:color w:val="000000"/>
          <w:sz w:val="20"/>
          <w:lang w:val="en-US"/>
        </w:rPr>
        <w:t>. Available at: http://www.nature.com/nature/journal/v424/n6946/abs/nature01767.html.</w:t>
      </w:r>
    </w:p>
    <w:p w14:paraId="0553424A"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25. </w:t>
      </w:r>
      <w:r w:rsidRPr="008938B5">
        <w:rPr>
          <w:rFonts w:ascii="Times New Roman" w:hAnsi="Times New Roman" w:cs="Times New Roman"/>
          <w:noProof/>
          <w:color w:val="000000"/>
          <w:sz w:val="20"/>
          <w:lang w:val="en-US"/>
        </w:rPr>
        <w:tab/>
        <w:t xml:space="preserve">Agrawal  AA, Hastings  AP, Johnson M, Maron  JL (2012) Insect herbivores drive real-time ecological and evolutionary change in plant populations. </w:t>
      </w:r>
      <w:r w:rsidRPr="008938B5">
        <w:rPr>
          <w:rFonts w:ascii="Times New Roman" w:hAnsi="Times New Roman" w:cs="Times New Roman"/>
          <w:i/>
          <w:iCs/>
          <w:noProof/>
          <w:color w:val="000000"/>
          <w:sz w:val="20"/>
          <w:lang w:val="en-US"/>
        </w:rPr>
        <w:t>Science</w:t>
      </w:r>
      <w:r w:rsidRPr="008938B5">
        <w:rPr>
          <w:rFonts w:ascii="Times New Roman" w:hAnsi="Times New Roman" w:cs="Times New Roman"/>
          <w:noProof/>
          <w:color w:val="000000"/>
          <w:sz w:val="20"/>
          <w:lang w:val="en-US"/>
        </w:rPr>
        <w:t>. Available at: http://www.sciencemag.org/content/338/6103/113.short.</w:t>
      </w:r>
    </w:p>
    <w:p w14:paraId="6622D31E"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26. </w:t>
      </w:r>
      <w:r w:rsidRPr="008938B5">
        <w:rPr>
          <w:rFonts w:ascii="Times New Roman" w:hAnsi="Times New Roman" w:cs="Times New Roman"/>
          <w:noProof/>
          <w:color w:val="000000"/>
          <w:sz w:val="20"/>
          <w:lang w:val="en-US"/>
        </w:rPr>
        <w:tab/>
        <w:t xml:space="preserve">Moya-Laraño J et al. (2012) Chapter 1 – Climate Change and Eco-Evolutionary Dynamics in Food Webs. </w:t>
      </w:r>
      <w:r w:rsidRPr="008938B5">
        <w:rPr>
          <w:rFonts w:ascii="Times New Roman" w:hAnsi="Times New Roman" w:cs="Times New Roman"/>
          <w:i/>
          <w:iCs/>
          <w:noProof/>
          <w:color w:val="000000"/>
          <w:sz w:val="20"/>
          <w:lang w:val="en-US"/>
        </w:rPr>
        <w:t>Advances in Ecological Research</w:t>
      </w:r>
      <w:r w:rsidRPr="008938B5">
        <w:rPr>
          <w:rFonts w:ascii="Times New Roman" w:hAnsi="Times New Roman" w:cs="Times New Roman"/>
          <w:noProof/>
          <w:color w:val="000000"/>
          <w:sz w:val="20"/>
          <w:lang w:val="en-US"/>
        </w:rPr>
        <w:t xml:space="preserve"> 47.</w:t>
      </w:r>
    </w:p>
    <w:p w14:paraId="610A159D"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27. </w:t>
      </w:r>
      <w:r w:rsidRPr="008938B5">
        <w:rPr>
          <w:rFonts w:ascii="Times New Roman" w:hAnsi="Times New Roman" w:cs="Times New Roman"/>
          <w:noProof/>
          <w:color w:val="000000"/>
          <w:sz w:val="20"/>
          <w:lang w:val="en-US"/>
        </w:rPr>
        <w:tab/>
        <w:t xml:space="preserve">Melián  CJ, Vilas  C, Baldó  F, González-Ortegón  E (2011) Eco-evolutionary dynamics of individual-based food webs. </w:t>
      </w:r>
      <w:r w:rsidRPr="008938B5">
        <w:rPr>
          <w:rFonts w:ascii="Times New Roman" w:hAnsi="Times New Roman" w:cs="Times New Roman"/>
          <w:i/>
          <w:iCs/>
          <w:noProof/>
          <w:color w:val="000000"/>
          <w:sz w:val="20"/>
          <w:lang w:val="en-US"/>
        </w:rPr>
        <w:t>Adv Ecol  …</w:t>
      </w:r>
      <w:r w:rsidRPr="008938B5">
        <w:rPr>
          <w:rFonts w:ascii="Times New Roman" w:hAnsi="Times New Roman" w:cs="Times New Roman"/>
          <w:noProof/>
          <w:color w:val="000000"/>
          <w:sz w:val="20"/>
          <w:lang w:val="en-US"/>
        </w:rPr>
        <w:t>. Available at: http://books.google.com/books?hl=en&amp;lr=&amp;id=jRrBKnAf5FAC&amp;oi=fnd&amp;pg=PA225&amp;dq=melian+eco-evolutionary+dynamics&amp;ots=7mBhKOrV3W&amp;sig=_iGhEL9UqjVxvd8prCDgizeGQrw.</w:t>
      </w:r>
    </w:p>
    <w:p w14:paraId="5AEC2191"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28. </w:t>
      </w:r>
      <w:r w:rsidRPr="008938B5">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8938B5">
        <w:rPr>
          <w:rFonts w:ascii="Times New Roman" w:hAnsi="Times New Roman" w:cs="Times New Roman"/>
          <w:i/>
          <w:iCs/>
          <w:noProof/>
          <w:color w:val="000000"/>
          <w:sz w:val="20"/>
          <w:lang w:val="en-US"/>
        </w:rPr>
        <w:t>Oecologia</w:t>
      </w:r>
      <w:r w:rsidRPr="008938B5">
        <w:rPr>
          <w:rFonts w:ascii="Times New Roman" w:hAnsi="Times New Roman" w:cs="Times New Roman"/>
          <w:noProof/>
          <w:color w:val="000000"/>
          <w:sz w:val="20"/>
          <w:lang w:val="en-US"/>
        </w:rPr>
        <w:t>. Available at: http://link.springer.com/article/10.1007/s004420050180.</w:t>
      </w:r>
    </w:p>
    <w:p w14:paraId="2FD0A958"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29. </w:t>
      </w:r>
      <w:r w:rsidRPr="008938B5">
        <w:rPr>
          <w:rFonts w:ascii="Times New Roman" w:hAnsi="Times New Roman" w:cs="Times New Roman"/>
          <w:noProof/>
          <w:color w:val="000000"/>
          <w:sz w:val="20"/>
          <w:lang w:val="en-US"/>
        </w:rPr>
        <w:tab/>
        <w:t xml:space="preserve">Crutsinger  GM, Collins  MD, Fordyce  JA, Gompert  Z (2006) Plant genotypic diversity predicts community structure and governs an ecosystem process. </w:t>
      </w:r>
      <w:r w:rsidRPr="008938B5">
        <w:rPr>
          <w:rFonts w:ascii="Times New Roman" w:hAnsi="Times New Roman" w:cs="Times New Roman"/>
          <w:i/>
          <w:iCs/>
          <w:noProof/>
          <w:color w:val="000000"/>
          <w:sz w:val="20"/>
          <w:lang w:val="en-US"/>
        </w:rPr>
        <w:t>Science</w:t>
      </w:r>
      <w:r w:rsidRPr="008938B5">
        <w:rPr>
          <w:rFonts w:ascii="Times New Roman" w:hAnsi="Times New Roman" w:cs="Times New Roman"/>
          <w:noProof/>
          <w:color w:val="000000"/>
          <w:sz w:val="20"/>
          <w:lang w:val="en-US"/>
        </w:rPr>
        <w:t>. Available at: http://www.sciencemag.org/content/313/5789/966.short.</w:t>
      </w:r>
    </w:p>
    <w:p w14:paraId="72FD5D7F"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30. </w:t>
      </w:r>
      <w:r w:rsidRPr="008938B5">
        <w:rPr>
          <w:rFonts w:ascii="Times New Roman" w:hAnsi="Times New Roman" w:cs="Times New Roman"/>
          <w:noProof/>
          <w:color w:val="000000"/>
          <w:sz w:val="20"/>
          <w:lang w:val="en-US"/>
        </w:rPr>
        <w:tab/>
        <w:t xml:space="preserve">Johnson M, Lajeunesse  MJ, Agrawal  AA (2006) Additive and interactive effects of plant genotypic diversity on arthropod communities and plant fitness. </w:t>
      </w:r>
      <w:r w:rsidRPr="008938B5">
        <w:rPr>
          <w:rFonts w:ascii="Times New Roman" w:hAnsi="Times New Roman" w:cs="Times New Roman"/>
          <w:i/>
          <w:iCs/>
          <w:noProof/>
          <w:color w:val="000000"/>
          <w:sz w:val="20"/>
          <w:lang w:val="en-US"/>
        </w:rPr>
        <w:t>Ecology Letters</w:t>
      </w:r>
      <w:r w:rsidRPr="008938B5">
        <w:rPr>
          <w:rFonts w:ascii="Times New Roman" w:hAnsi="Times New Roman" w:cs="Times New Roman"/>
          <w:noProof/>
          <w:color w:val="000000"/>
          <w:sz w:val="20"/>
          <w:lang w:val="en-US"/>
        </w:rPr>
        <w:t>. Available at: http://onlinelibrary.wiley.com/doi/10.1111/j.1461-0248.2005.00833.x/full.</w:t>
      </w:r>
    </w:p>
    <w:p w14:paraId="7CF8CABE"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31. </w:t>
      </w:r>
      <w:r w:rsidRPr="008938B5">
        <w:rPr>
          <w:rFonts w:ascii="Times New Roman" w:hAnsi="Times New Roman" w:cs="Times New Roman"/>
          <w:noProof/>
          <w:color w:val="000000"/>
          <w:sz w:val="20"/>
          <w:lang w:val="en-US"/>
        </w:rPr>
        <w:tab/>
        <w:t xml:space="preserve">Farkas  TE, Mononen  T, Comeault  AA, Hanski  I, Nosil  P (2013) Evolution of camouflage drives rapid ecological change in an insect community. </w:t>
      </w:r>
      <w:r w:rsidRPr="008938B5">
        <w:rPr>
          <w:rFonts w:ascii="Times New Roman" w:hAnsi="Times New Roman" w:cs="Times New Roman"/>
          <w:i/>
          <w:iCs/>
          <w:noProof/>
          <w:color w:val="000000"/>
          <w:sz w:val="20"/>
          <w:lang w:val="en-US"/>
        </w:rPr>
        <w:t>Current Biology</w:t>
      </w:r>
      <w:r w:rsidRPr="008938B5">
        <w:rPr>
          <w:rFonts w:ascii="Times New Roman" w:hAnsi="Times New Roman" w:cs="Times New Roman"/>
          <w:noProof/>
          <w:color w:val="000000"/>
          <w:sz w:val="20"/>
          <w:lang w:val="en-US"/>
        </w:rPr>
        <w:t>. Available at: http://www.sciencedirect.com/science/article/pii/S0960982213009287.</w:t>
      </w:r>
    </w:p>
    <w:p w14:paraId="6F86D3BB"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32. </w:t>
      </w:r>
      <w:r w:rsidRPr="008938B5">
        <w:rPr>
          <w:rFonts w:ascii="Times New Roman" w:hAnsi="Times New Roman" w:cs="Times New Roman"/>
          <w:noProof/>
          <w:color w:val="000000"/>
          <w:sz w:val="20"/>
          <w:lang w:val="en-US"/>
        </w:rPr>
        <w:tab/>
        <w:t xml:space="preserve">Bassar  RD, Marshall  MC (2010) Local adaptation in Trinidadian guppies alters ecosystem processes. </w:t>
      </w:r>
      <w:r w:rsidRPr="008938B5">
        <w:rPr>
          <w:rFonts w:ascii="Times New Roman" w:hAnsi="Times New Roman" w:cs="Times New Roman"/>
          <w:i/>
          <w:iCs/>
          <w:noProof/>
          <w:color w:val="000000"/>
          <w:sz w:val="20"/>
          <w:lang w:val="en-US"/>
        </w:rPr>
        <w:t>Proceedings of the  …</w:t>
      </w:r>
      <w:r w:rsidRPr="008938B5">
        <w:rPr>
          <w:rFonts w:ascii="Times New Roman" w:hAnsi="Times New Roman" w:cs="Times New Roman"/>
          <w:noProof/>
          <w:color w:val="000000"/>
          <w:sz w:val="20"/>
          <w:lang w:val="en-US"/>
        </w:rPr>
        <w:t>. Available at: http://www.pnas.org/content/107/8/3616.short.</w:t>
      </w:r>
    </w:p>
    <w:p w14:paraId="22759EC0"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33. </w:t>
      </w:r>
      <w:r w:rsidRPr="008938B5">
        <w:rPr>
          <w:rFonts w:ascii="Times New Roman" w:hAnsi="Times New Roman" w:cs="Times New Roman"/>
          <w:noProof/>
          <w:color w:val="000000"/>
          <w:sz w:val="20"/>
          <w:lang w:val="en-US"/>
        </w:rPr>
        <w:tab/>
        <w:t xml:space="preserve">Schindler D et al. (2010) Population diversity and the portfolio effect in an exploited species. </w:t>
      </w:r>
      <w:r w:rsidRPr="008938B5">
        <w:rPr>
          <w:rFonts w:ascii="Times New Roman" w:hAnsi="Times New Roman" w:cs="Times New Roman"/>
          <w:i/>
          <w:iCs/>
          <w:noProof/>
          <w:color w:val="000000"/>
          <w:sz w:val="20"/>
          <w:lang w:val="en-US"/>
        </w:rPr>
        <w:t>Nature</w:t>
      </w:r>
      <w:r w:rsidRPr="008938B5">
        <w:rPr>
          <w:rFonts w:ascii="Times New Roman" w:hAnsi="Times New Roman" w:cs="Times New Roman"/>
          <w:noProof/>
          <w:color w:val="000000"/>
          <w:sz w:val="20"/>
          <w:lang w:val="en-US"/>
        </w:rPr>
        <w:t xml:space="preserve"> 465:609–612.</w:t>
      </w:r>
    </w:p>
    <w:p w14:paraId="1558024C"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34. </w:t>
      </w:r>
      <w:r w:rsidRPr="008938B5">
        <w:rPr>
          <w:rFonts w:ascii="Times New Roman" w:hAnsi="Times New Roman" w:cs="Times New Roman"/>
          <w:noProof/>
          <w:color w:val="000000"/>
          <w:sz w:val="20"/>
          <w:lang w:val="en-US"/>
        </w:rPr>
        <w:tab/>
        <w:t xml:space="preserve">Morin  PJ (2003) Community ecology and the genetics of interacting species. </w:t>
      </w:r>
      <w:r w:rsidRPr="008938B5">
        <w:rPr>
          <w:rFonts w:ascii="Times New Roman" w:hAnsi="Times New Roman" w:cs="Times New Roman"/>
          <w:i/>
          <w:iCs/>
          <w:noProof/>
          <w:color w:val="000000"/>
          <w:sz w:val="20"/>
          <w:lang w:val="en-US"/>
        </w:rPr>
        <w:t>Ecology</w:t>
      </w:r>
      <w:r w:rsidRPr="008938B5">
        <w:rPr>
          <w:rFonts w:ascii="Times New Roman" w:hAnsi="Times New Roman" w:cs="Times New Roman"/>
          <w:noProof/>
          <w:color w:val="000000"/>
          <w:sz w:val="20"/>
          <w:lang w:val="en-US"/>
        </w:rPr>
        <w:t>.</w:t>
      </w:r>
    </w:p>
    <w:p w14:paraId="6C5CC937"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35. </w:t>
      </w:r>
      <w:r w:rsidRPr="008938B5">
        <w:rPr>
          <w:rFonts w:ascii="Times New Roman" w:hAnsi="Times New Roman" w:cs="Times New Roman"/>
          <w:noProof/>
          <w:color w:val="000000"/>
          <w:sz w:val="20"/>
          <w:lang w:val="en-US"/>
        </w:rPr>
        <w:tab/>
        <w:t xml:space="preserve">Hersch-Green E, Turley N, Johnson M (2011) Community genetics: what have we accomplished and where should we be going? </w:t>
      </w:r>
      <w:r w:rsidRPr="008938B5">
        <w:rPr>
          <w:rFonts w:ascii="Times New Roman" w:hAnsi="Times New Roman" w:cs="Times New Roman"/>
          <w:i/>
          <w:iCs/>
          <w:noProof/>
          <w:color w:val="000000"/>
          <w:sz w:val="20"/>
          <w:lang w:val="en-US"/>
        </w:rPr>
        <w:t>Philosophical Transactions of the Royal Society B: Biological Sciences</w:t>
      </w:r>
      <w:r w:rsidRPr="008938B5">
        <w:rPr>
          <w:rFonts w:ascii="Times New Roman" w:hAnsi="Times New Roman" w:cs="Times New Roman"/>
          <w:noProof/>
          <w:color w:val="000000"/>
          <w:sz w:val="20"/>
          <w:lang w:val="en-US"/>
        </w:rPr>
        <w:t xml:space="preserve"> 366:1453–1460.</w:t>
      </w:r>
    </w:p>
    <w:p w14:paraId="3EA0383E"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36. </w:t>
      </w:r>
      <w:r w:rsidRPr="008938B5">
        <w:rPr>
          <w:rFonts w:ascii="Times New Roman" w:hAnsi="Times New Roman" w:cs="Times New Roman"/>
          <w:noProof/>
          <w:color w:val="000000"/>
          <w:sz w:val="20"/>
          <w:lang w:val="en-US"/>
        </w:rPr>
        <w:tab/>
        <w:t xml:space="preserve">Hughes A, Inouye B, Johnson M, Underwood N, Vellend M (2008) Ecological consequences of genetic diversity. </w:t>
      </w:r>
      <w:r w:rsidRPr="008938B5">
        <w:rPr>
          <w:rFonts w:ascii="Times New Roman" w:hAnsi="Times New Roman" w:cs="Times New Roman"/>
          <w:i/>
          <w:iCs/>
          <w:noProof/>
          <w:color w:val="000000"/>
          <w:sz w:val="20"/>
          <w:lang w:val="en-US"/>
        </w:rPr>
        <w:t>Ecol Lett</w:t>
      </w:r>
      <w:r w:rsidRPr="008938B5">
        <w:rPr>
          <w:rFonts w:ascii="Times New Roman" w:hAnsi="Times New Roman" w:cs="Times New Roman"/>
          <w:noProof/>
          <w:color w:val="000000"/>
          <w:sz w:val="20"/>
          <w:lang w:val="en-US"/>
        </w:rPr>
        <w:t xml:space="preserve"> 11:609–623.</w:t>
      </w:r>
    </w:p>
    <w:p w14:paraId="239A86B4"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37. </w:t>
      </w:r>
      <w:r w:rsidRPr="008938B5">
        <w:rPr>
          <w:rFonts w:ascii="Times New Roman" w:hAnsi="Times New Roman" w:cs="Times New Roman"/>
          <w:noProof/>
          <w:color w:val="000000"/>
          <w:sz w:val="20"/>
          <w:lang w:val="en-US"/>
        </w:rPr>
        <w:tab/>
        <w:t xml:space="preserve">Woodward G et al. (2010) Individual-based food webs: species identity, body size and sampling effects. </w:t>
      </w:r>
      <w:r w:rsidRPr="008938B5">
        <w:rPr>
          <w:rFonts w:ascii="Times New Roman" w:hAnsi="Times New Roman" w:cs="Times New Roman"/>
          <w:i/>
          <w:iCs/>
          <w:noProof/>
          <w:color w:val="000000"/>
          <w:sz w:val="20"/>
          <w:lang w:val="en-US"/>
        </w:rPr>
        <w:t>Advances in ecological research</w:t>
      </w:r>
      <w:r w:rsidRPr="008938B5">
        <w:rPr>
          <w:rFonts w:ascii="Times New Roman" w:hAnsi="Times New Roman" w:cs="Times New Roman"/>
          <w:noProof/>
          <w:color w:val="000000"/>
          <w:sz w:val="20"/>
          <w:lang w:val="en-US"/>
        </w:rPr>
        <w:t xml:space="preserve"> 43:211–266.</w:t>
      </w:r>
    </w:p>
    <w:p w14:paraId="7A2E7B9B"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38. </w:t>
      </w:r>
      <w:r w:rsidRPr="008938B5">
        <w:rPr>
          <w:rFonts w:ascii="Times New Roman" w:hAnsi="Times New Roman" w:cs="Times New Roman"/>
          <w:noProof/>
          <w:color w:val="000000"/>
          <w:sz w:val="20"/>
          <w:lang w:val="en-US"/>
        </w:rPr>
        <w:tab/>
        <w:t>Price  PW (1980) Evolutionary biology of parasites. Available at: http://books.google.com/books?hl=en&amp;lr=&amp;id=rGO0QPfcFkMC&amp;oi=fnd&amp;pg=PR5&amp;dq=evolutionary+biology+of+parasites&amp;ots=bIxfKl8VD-&amp;sig=uUr2svu6ZdMvqyZZZ3Xc2PURUDI.</w:t>
      </w:r>
    </w:p>
    <w:p w14:paraId="6448EFCE"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39. </w:t>
      </w:r>
      <w:r w:rsidRPr="008938B5">
        <w:rPr>
          <w:rFonts w:ascii="Times New Roman" w:hAnsi="Times New Roman" w:cs="Times New Roman"/>
          <w:noProof/>
          <w:color w:val="000000"/>
          <w:sz w:val="20"/>
          <w:lang w:val="en-US"/>
        </w:rPr>
        <w:tab/>
        <w:t>Strong  DR, Lawton  JH, Southwood  SR (1984) Insects on plants. Community patterns and mechanisms. Available at: http://www.cabdirect.org/abstracts/19840515077.html.</w:t>
      </w:r>
    </w:p>
    <w:p w14:paraId="5D248D79"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40. </w:t>
      </w:r>
      <w:r w:rsidRPr="008938B5">
        <w:rPr>
          <w:rFonts w:ascii="Times New Roman" w:hAnsi="Times New Roman" w:cs="Times New Roman"/>
          <w:noProof/>
          <w:color w:val="000000"/>
          <w:sz w:val="20"/>
          <w:lang w:val="en-US"/>
        </w:rPr>
        <w:tab/>
        <w:t xml:space="preserve">Henri D, Veen FJ (2011) Body Size, Life History and the Structure of Host–Parasitoid Networks. </w:t>
      </w:r>
      <w:r w:rsidRPr="008938B5">
        <w:rPr>
          <w:rFonts w:ascii="Times New Roman" w:hAnsi="Times New Roman" w:cs="Times New Roman"/>
          <w:i/>
          <w:iCs/>
          <w:noProof/>
          <w:color w:val="000000"/>
          <w:sz w:val="20"/>
          <w:lang w:val="en-US"/>
        </w:rPr>
        <w:t>Advances in Ecological Research</w:t>
      </w:r>
      <w:r w:rsidRPr="008938B5">
        <w:rPr>
          <w:rFonts w:ascii="Times New Roman" w:hAnsi="Times New Roman" w:cs="Times New Roman"/>
          <w:noProof/>
          <w:color w:val="000000"/>
          <w:sz w:val="20"/>
          <w:lang w:val="en-US"/>
        </w:rPr>
        <w:t xml:space="preserve"> 45.</w:t>
      </w:r>
    </w:p>
    <w:p w14:paraId="5E543A6A"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41. </w:t>
      </w:r>
      <w:r w:rsidRPr="008938B5">
        <w:rPr>
          <w:rFonts w:ascii="Times New Roman" w:hAnsi="Times New Roman" w:cs="Times New Roman"/>
          <w:noProof/>
          <w:color w:val="000000"/>
          <w:sz w:val="20"/>
          <w:lang w:val="en-US"/>
        </w:rPr>
        <w:tab/>
        <w:t xml:space="preserve">Carroll S et al. (2014) Applying evolutionary biology to address global challenges. </w:t>
      </w:r>
      <w:r w:rsidRPr="008938B5">
        <w:rPr>
          <w:rFonts w:ascii="Times New Roman" w:hAnsi="Times New Roman" w:cs="Times New Roman"/>
          <w:i/>
          <w:iCs/>
          <w:noProof/>
          <w:color w:val="000000"/>
          <w:sz w:val="20"/>
          <w:lang w:val="en-US"/>
        </w:rPr>
        <w:t>Science</w:t>
      </w:r>
      <w:r w:rsidRPr="008938B5">
        <w:rPr>
          <w:rFonts w:ascii="Times New Roman" w:hAnsi="Times New Roman" w:cs="Times New Roman"/>
          <w:noProof/>
          <w:color w:val="000000"/>
          <w:sz w:val="20"/>
          <w:lang w:val="en-US"/>
        </w:rPr>
        <w:t xml:space="preserve"> 346:1245993.</w:t>
      </w:r>
    </w:p>
    <w:p w14:paraId="6051DE15"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42. </w:t>
      </w:r>
      <w:r w:rsidRPr="008938B5">
        <w:rPr>
          <w:rFonts w:ascii="Times New Roman" w:hAnsi="Times New Roman" w:cs="Times New Roman"/>
          <w:noProof/>
          <w:color w:val="000000"/>
          <w:sz w:val="20"/>
          <w:lang w:val="en-US"/>
        </w:rPr>
        <w:tab/>
        <w:t xml:space="preserve">Jump AS, Marchant R, Penuelas J (2009) Environmental change and the option value of genetic diversity. </w:t>
      </w:r>
      <w:r w:rsidRPr="008938B5">
        <w:rPr>
          <w:rFonts w:ascii="Times New Roman" w:hAnsi="Times New Roman" w:cs="Times New Roman"/>
          <w:i/>
          <w:iCs/>
          <w:noProof/>
          <w:color w:val="000000"/>
          <w:sz w:val="20"/>
          <w:lang w:val="en-US"/>
        </w:rPr>
        <w:t>Trends in plant science</w:t>
      </w:r>
      <w:r w:rsidRPr="008938B5">
        <w:rPr>
          <w:rFonts w:ascii="Times New Roman" w:hAnsi="Times New Roman" w:cs="Times New Roman"/>
          <w:noProof/>
          <w:color w:val="000000"/>
          <w:sz w:val="20"/>
          <w:lang w:val="en-US"/>
        </w:rPr>
        <w:t xml:space="preserve"> 14:51–58. Available at: http://www.sciencedirect.com/science/article/pii/S1360138508002872.</w:t>
      </w:r>
    </w:p>
    <w:p w14:paraId="3FC1A2D9"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43. </w:t>
      </w:r>
      <w:r w:rsidRPr="008938B5">
        <w:rPr>
          <w:rFonts w:ascii="Times New Roman" w:hAnsi="Times New Roman" w:cs="Times New Roman"/>
          <w:noProof/>
          <w:color w:val="000000"/>
          <w:sz w:val="20"/>
          <w:lang w:val="en-US"/>
        </w:rPr>
        <w:tab/>
        <w:t xml:space="preserve">Hughes  JB, Daily  GC, Ehrlich  PR (1997) Population diversity: its extent and extinction. </w:t>
      </w:r>
      <w:r w:rsidRPr="008938B5">
        <w:rPr>
          <w:rFonts w:ascii="Times New Roman" w:hAnsi="Times New Roman" w:cs="Times New Roman"/>
          <w:i/>
          <w:iCs/>
          <w:noProof/>
          <w:color w:val="000000"/>
          <w:sz w:val="20"/>
          <w:lang w:val="en-US"/>
        </w:rPr>
        <w:t>Science</w:t>
      </w:r>
      <w:r w:rsidRPr="008938B5">
        <w:rPr>
          <w:rFonts w:ascii="Times New Roman" w:hAnsi="Times New Roman" w:cs="Times New Roman"/>
          <w:noProof/>
          <w:color w:val="000000"/>
          <w:sz w:val="20"/>
          <w:lang w:val="en-US"/>
        </w:rPr>
        <w:t>. Available at: http://www.sciencemag.org/content/278/5338/689.short.</w:t>
      </w:r>
    </w:p>
    <w:p w14:paraId="029122CC"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44. </w:t>
      </w:r>
      <w:r w:rsidRPr="008938B5">
        <w:rPr>
          <w:rFonts w:ascii="Times New Roman" w:hAnsi="Times New Roman" w:cs="Times New Roman"/>
          <w:noProof/>
          <w:color w:val="000000"/>
          <w:sz w:val="20"/>
          <w:lang w:val="en-US"/>
        </w:rPr>
        <w:tab/>
        <w:t xml:space="preserve">Luck G, Daily G, Ehrlich P (2003) Population diversity and ecosystem services. </w:t>
      </w:r>
      <w:r w:rsidRPr="008938B5">
        <w:rPr>
          <w:rFonts w:ascii="Times New Roman" w:hAnsi="Times New Roman" w:cs="Times New Roman"/>
          <w:i/>
          <w:iCs/>
          <w:noProof/>
          <w:color w:val="000000"/>
          <w:sz w:val="20"/>
          <w:lang w:val="en-US"/>
        </w:rPr>
        <w:t>Trends in Ecology &amp; Evolution</w:t>
      </w:r>
      <w:r w:rsidRPr="008938B5">
        <w:rPr>
          <w:rFonts w:ascii="Times New Roman" w:hAnsi="Times New Roman" w:cs="Times New Roman"/>
          <w:noProof/>
          <w:color w:val="000000"/>
          <w:sz w:val="20"/>
          <w:lang w:val="en-US"/>
        </w:rPr>
        <w:t xml:space="preserve"> 18:331336.</w:t>
      </w:r>
    </w:p>
    <w:p w14:paraId="14F095EC"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45. </w:t>
      </w:r>
      <w:r w:rsidRPr="008938B5">
        <w:rPr>
          <w:rFonts w:ascii="Times New Roman" w:hAnsi="Times New Roman" w:cs="Times New Roman"/>
          <w:noProof/>
          <w:color w:val="000000"/>
          <w:sz w:val="20"/>
          <w:lang w:val="en-US"/>
        </w:rPr>
        <w:tab/>
        <w:t xml:space="preserve">Bersier L-F, Banašek-Richter C, Cattin M-F (2002) QUANTITATIVE DESCRIPTORS OF FOOD-WEB MATRICES. </w:t>
      </w:r>
      <w:r w:rsidRPr="008938B5">
        <w:rPr>
          <w:rFonts w:ascii="Times New Roman" w:hAnsi="Times New Roman" w:cs="Times New Roman"/>
          <w:i/>
          <w:iCs/>
          <w:noProof/>
          <w:color w:val="000000"/>
          <w:sz w:val="20"/>
          <w:lang w:val="en-US"/>
        </w:rPr>
        <w:t>Ecology</w:t>
      </w:r>
      <w:r w:rsidRPr="008938B5">
        <w:rPr>
          <w:rFonts w:ascii="Times New Roman" w:hAnsi="Times New Roman" w:cs="Times New Roman"/>
          <w:noProof/>
          <w:color w:val="000000"/>
          <w:sz w:val="20"/>
          <w:lang w:val="en-US"/>
        </w:rPr>
        <w:t xml:space="preserve"> 83.</w:t>
      </w:r>
    </w:p>
    <w:p w14:paraId="6CB43FD9"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r w:rsidRPr="008938B5">
        <w:rPr>
          <w:rFonts w:ascii="Times New Roman" w:hAnsi="Times New Roman" w:cs="Times New Roman"/>
          <w:noProof/>
          <w:color w:val="000000"/>
          <w:sz w:val="20"/>
          <w:lang w:val="en-US"/>
        </w:rPr>
        <w:t xml:space="preserve">46. </w:t>
      </w:r>
      <w:r w:rsidRPr="008938B5">
        <w:rPr>
          <w:rFonts w:ascii="Times New Roman" w:hAnsi="Times New Roman" w:cs="Times New Roman"/>
          <w:noProof/>
          <w:color w:val="000000"/>
          <w:sz w:val="20"/>
          <w:lang w:val="en-US"/>
        </w:rPr>
        <w:tab/>
        <w:t xml:space="preserve">Banašek-Richter C et al. (2009) Complexity in quantitative food webs. </w:t>
      </w:r>
      <w:r w:rsidRPr="008938B5">
        <w:rPr>
          <w:rFonts w:ascii="Times New Roman" w:hAnsi="Times New Roman" w:cs="Times New Roman"/>
          <w:i/>
          <w:iCs/>
          <w:noProof/>
          <w:color w:val="000000"/>
          <w:sz w:val="20"/>
          <w:lang w:val="en-US"/>
        </w:rPr>
        <w:t>Ecology</w:t>
      </w:r>
      <w:r w:rsidRPr="008938B5">
        <w:rPr>
          <w:rFonts w:ascii="Times New Roman" w:hAnsi="Times New Roman" w:cs="Times New Roman"/>
          <w:noProof/>
          <w:color w:val="000000"/>
          <w:sz w:val="20"/>
          <w:lang w:val="en-US"/>
        </w:rPr>
        <w:t xml:space="preserve"> 90.</w:t>
      </w:r>
    </w:p>
    <w:p w14:paraId="5A0252C1" w14:textId="77777777" w:rsidR="008938B5" w:rsidRPr="008938B5" w:rsidRDefault="008938B5" w:rsidP="008938B5">
      <w:pPr>
        <w:widowControl w:val="0"/>
        <w:autoSpaceDE w:val="0"/>
        <w:autoSpaceDN w:val="0"/>
        <w:adjustRightInd w:val="0"/>
        <w:rPr>
          <w:rFonts w:ascii="Times New Roman" w:hAnsi="Times New Roman" w:cs="Times New Roman"/>
          <w:noProof/>
          <w:color w:val="000000"/>
          <w:sz w:val="20"/>
          <w:lang w:val="en-US"/>
        </w:rPr>
      </w:pPr>
    </w:p>
    <w:p w14:paraId="262D97BF" w14:textId="77777777" w:rsidR="00804B90" w:rsidRPr="00804B90" w:rsidRDefault="00BF1E5B" w:rsidP="000E420B">
      <w:pPr>
        <w:widowControl w:val="0"/>
        <w:autoSpaceDE w:val="0"/>
        <w:autoSpaceDN w:val="0"/>
        <w:adjustRightInd w:val="0"/>
        <w:rPr>
          <w:rFonts w:ascii="Times" w:hAnsi="Times" w:cs="Times"/>
          <w:color w:val="000000"/>
        </w:rPr>
      </w:pPr>
      <w:r>
        <w:rPr>
          <w:rFonts w:ascii="Times New Roman" w:hAnsi="Times New Roman" w:cs="Times New Roman"/>
          <w:b/>
          <w:bCs/>
          <w:color w:val="000000"/>
          <w:sz w:val="20"/>
          <w:szCs w:val="20"/>
        </w:rPr>
        <w:fldChar w:fldCharType="end"/>
      </w:r>
    </w:p>
    <w:p w14:paraId="3E2347D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6A88BC14" w14:textId="77777777"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a foundation plant species (Coastal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(Family: </w:t>
      </w:r>
      <w:proofErr w:type="spellStart"/>
      <w:r w:rsidR="0020554B">
        <w:rPr>
          <w:rFonts w:ascii="Times New Roman" w:hAnsi="Times New Roman" w:cs="Times New Roman"/>
          <w:color w:val="000000"/>
        </w:rPr>
        <w:t>Cecidomyiidae</w:t>
      </w:r>
      <w:proofErr w:type="spellEnd"/>
      <w:r w:rsidR="0020554B">
        <w:rPr>
          <w:rFonts w:ascii="Times New Roman" w:hAnsi="Times New Roman" w:cs="Times New Roman"/>
          <w:color w:val="000000"/>
        </w:rPr>
        <w:t xml:space="preserve">), and six insect </w:t>
      </w:r>
      <w:proofErr w:type="spellStart"/>
      <w:r w:rsidR="0020554B">
        <w:rPr>
          <w:rFonts w:ascii="Times New Roman" w:hAnsi="Times New Roman" w:cs="Times New Roman"/>
          <w:color w:val="000000"/>
        </w:rPr>
        <w:t>parasitoids</w:t>
      </w:r>
      <w:proofErr w:type="spellEnd"/>
      <w:r w:rsidR="0020554B">
        <w:rPr>
          <w:rFonts w:ascii="Times New Roman" w:hAnsi="Times New Roman" w:cs="Times New Roman"/>
          <w:color w:val="000000"/>
        </w:rPr>
        <w:t>. The four species of galls include, from left to right, the apical-Stem gall (</w:t>
      </w:r>
      <w:proofErr w:type="spellStart"/>
      <w:r w:rsidR="0020554B">
        <w:rPr>
          <w:rFonts w:ascii="Times New Roman" w:hAnsi="Times New Roman" w:cs="Times New Roman"/>
          <w:color w:val="000000"/>
        </w:rPr>
        <w:t>Cecidomyiid</w:t>
      </w:r>
      <w:proofErr w:type="spellEnd"/>
      <w:r w:rsidR="0020554B">
        <w:rPr>
          <w:rFonts w:ascii="Times New Roman" w:hAnsi="Times New Roman" w:cs="Times New Roman"/>
          <w:color w:val="000000"/>
        </w:rPr>
        <w:t xml:space="preserve"> </w:t>
      </w:r>
      <w:proofErr w:type="gramStart"/>
      <w:r w:rsidR="0020554B">
        <w:rPr>
          <w:rFonts w:ascii="Times New Roman" w:hAnsi="Times New Roman" w:cs="Times New Roman"/>
          <w:color w:val="000000"/>
        </w:rPr>
        <w:t>sp</w:t>
      </w:r>
      <w:proofErr w:type="gramEnd"/>
      <w:r w:rsidR="0020554B">
        <w:rPr>
          <w:rFonts w:ascii="Times New Roman" w:hAnsi="Times New Roman" w:cs="Times New Roman"/>
          <w:color w:val="000000"/>
        </w:rPr>
        <w:t>. A), bud gall (</w:t>
      </w:r>
      <w:proofErr w:type="spellStart"/>
      <w:r w:rsidR="0020554B" w:rsidRPr="008E1610">
        <w:rPr>
          <w:rFonts w:ascii="Times New Roman" w:hAnsi="Times New Roman" w:cs="Times New Roman"/>
          <w:i/>
          <w:color w:val="000000"/>
        </w:rPr>
        <w:t>Rabdophaga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salicisbrassicoides</w:t>
      </w:r>
      <w:proofErr w:type="spellEnd"/>
      <w:r w:rsidR="0020554B">
        <w:rPr>
          <w:rFonts w:ascii="Times New Roman" w:hAnsi="Times New Roman" w:cs="Times New Roman"/>
          <w:color w:val="000000"/>
        </w:rPr>
        <w:t>), leaf gall (</w:t>
      </w:r>
      <w:proofErr w:type="spellStart"/>
      <w:r w:rsidR="0020554B" w:rsidRPr="008E1610">
        <w:rPr>
          <w:rFonts w:ascii="Times New Roman" w:hAnsi="Times New Roman" w:cs="Times New Roman"/>
          <w:i/>
          <w:color w:val="000000"/>
        </w:rPr>
        <w:t>Iteomyia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salicisverruca</w:t>
      </w:r>
      <w:proofErr w:type="spellEnd"/>
      <w:r w:rsidR="0020554B">
        <w:rPr>
          <w:rFonts w:ascii="Times New Roman" w:hAnsi="Times New Roman" w:cs="Times New Roman"/>
          <w:color w:val="000000"/>
        </w:rPr>
        <w:t>), and mid-Stem gall (</w:t>
      </w:r>
      <w:proofErr w:type="spellStart"/>
      <w:r w:rsidR="0020554B" w:rsidRPr="008E1610">
        <w:rPr>
          <w:rFonts w:ascii="Times New Roman" w:hAnsi="Times New Roman" w:cs="Times New Roman"/>
          <w:i/>
          <w:color w:val="000000"/>
        </w:rPr>
        <w:t>Rabdophaga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salicisbattatus</w:t>
      </w:r>
      <w:proofErr w:type="spellEnd"/>
      <w:r w:rsidR="0020554B">
        <w:rPr>
          <w:rFonts w:ascii="Times New Roman" w:hAnsi="Times New Roman" w:cs="Times New Roman"/>
          <w:color w:val="000000"/>
        </w:rPr>
        <w:t xml:space="preserve">). The six species of </w:t>
      </w:r>
      <w:proofErr w:type="spellStart"/>
      <w:r w:rsidR="0020554B">
        <w:rPr>
          <w:rFonts w:ascii="Times New Roman" w:hAnsi="Times New Roman" w:cs="Times New Roman"/>
          <w:color w:val="000000"/>
        </w:rPr>
        <w:t>parasitoids</w:t>
      </w:r>
      <w:proofErr w:type="spellEnd"/>
      <w:r w:rsidR="0020554B">
        <w:rPr>
          <w:rFonts w:ascii="Times New Roman" w:hAnsi="Times New Roman" w:cs="Times New Roman"/>
          <w:color w:val="000000"/>
        </w:rPr>
        <w:t xml:space="preserve"> include, from left to right, </w:t>
      </w:r>
      <w:proofErr w:type="spellStart"/>
      <w:r w:rsidR="0020554B" w:rsidRPr="00350528">
        <w:rPr>
          <w:rFonts w:ascii="Times New Roman" w:hAnsi="Times New Roman" w:cs="Times New Roman"/>
          <w:i/>
          <w:color w:val="000000"/>
        </w:rPr>
        <w:t>Torymus</w:t>
      </w:r>
      <w:proofErr w:type="spellEnd"/>
      <w:r w:rsidR="0020554B">
        <w:rPr>
          <w:rFonts w:ascii="Times New Roman" w:hAnsi="Times New Roman" w:cs="Times New Roman"/>
          <w:color w:val="000000"/>
        </w:rPr>
        <w:t xml:space="preserve"> sp. (Family: </w:t>
      </w:r>
      <w:proofErr w:type="spellStart"/>
      <w:r w:rsidR="0020554B">
        <w:rPr>
          <w:rFonts w:ascii="Times New Roman" w:hAnsi="Times New Roman" w:cs="Times New Roman"/>
          <w:color w:val="000000"/>
        </w:rPr>
        <w:t>Torymidae</w:t>
      </w:r>
      <w:proofErr w:type="spellEnd"/>
      <w:r w:rsidR="0020554B">
        <w:rPr>
          <w:rFonts w:ascii="Times New Roman" w:hAnsi="Times New Roman" w:cs="Times New Roman"/>
          <w:color w:val="000000"/>
        </w:rPr>
        <w:t xml:space="preserve">), </w:t>
      </w:r>
      <w:proofErr w:type="spellStart"/>
      <w:r w:rsidR="00AC651E">
        <w:rPr>
          <w:rFonts w:ascii="Times New Roman" w:hAnsi="Times New Roman" w:cs="Times New Roman"/>
          <w:i/>
          <w:color w:val="000000"/>
        </w:rPr>
        <w:t>Tetrastichus</w:t>
      </w:r>
      <w:proofErr w:type="spellEnd"/>
      <w:r w:rsidR="00AC651E">
        <w:rPr>
          <w:rFonts w:ascii="Times New Roman" w:hAnsi="Times New Roman" w:cs="Times New Roman"/>
          <w:i/>
          <w:color w:val="000000"/>
        </w:rPr>
        <w:t xml:space="preserve"> </w:t>
      </w:r>
      <w:r w:rsidR="00AC651E">
        <w:rPr>
          <w:rFonts w:ascii="Times New Roman" w:hAnsi="Times New Roman" w:cs="Times New Roman"/>
          <w:color w:val="000000"/>
        </w:rPr>
        <w:t xml:space="preserve">sp. </w:t>
      </w:r>
      <w:r w:rsidR="0020554B">
        <w:rPr>
          <w:rFonts w:ascii="Times New Roman" w:hAnsi="Times New Roman" w:cs="Times New Roman"/>
          <w:color w:val="000000"/>
        </w:rPr>
        <w:t xml:space="preserve">(Family: </w:t>
      </w:r>
      <w:proofErr w:type="spellStart"/>
      <w:r w:rsidR="0020554B">
        <w:rPr>
          <w:rFonts w:ascii="Times New Roman" w:hAnsi="Times New Roman" w:cs="Times New Roman"/>
          <w:color w:val="000000"/>
        </w:rPr>
        <w:t>Eulophidae</w:t>
      </w:r>
      <w:proofErr w:type="spellEnd"/>
      <w:r w:rsidR="0020554B">
        <w:rPr>
          <w:rFonts w:ascii="Times New Roman" w:hAnsi="Times New Roman" w:cs="Times New Roman"/>
          <w:color w:val="000000"/>
        </w:rPr>
        <w:t xml:space="preserve">), </w:t>
      </w:r>
      <w:proofErr w:type="spellStart"/>
      <w:r w:rsidR="0020554B" w:rsidRPr="008E1610">
        <w:rPr>
          <w:rFonts w:ascii="Times New Roman" w:hAnsi="Times New Roman" w:cs="Times New Roman"/>
          <w:i/>
          <w:color w:val="000000"/>
        </w:rPr>
        <w:t>Lestodiplosis</w:t>
      </w:r>
      <w:proofErr w:type="spellEnd"/>
      <w:r w:rsidR="0020554B">
        <w:rPr>
          <w:rFonts w:ascii="Times New Roman" w:hAnsi="Times New Roman" w:cs="Times New Roman"/>
          <w:color w:val="000000"/>
        </w:rPr>
        <w:t xml:space="preserve"> sp. (Family: </w:t>
      </w:r>
      <w:proofErr w:type="spellStart"/>
      <w:r w:rsidR="0020554B">
        <w:rPr>
          <w:rFonts w:ascii="Times New Roman" w:hAnsi="Times New Roman" w:cs="Times New Roman"/>
          <w:color w:val="000000"/>
        </w:rPr>
        <w:t>Cecidomyiidae</w:t>
      </w:r>
      <w:proofErr w:type="spellEnd"/>
      <w:r w:rsidR="0020554B">
        <w:rPr>
          <w:rFonts w:ascii="Times New Roman" w:hAnsi="Times New Roman" w:cs="Times New Roman"/>
          <w:color w:val="000000"/>
        </w:rPr>
        <w:t xml:space="preserve">), </w:t>
      </w:r>
      <w:proofErr w:type="spellStart"/>
      <w:r w:rsidR="0020554B" w:rsidRPr="008E1610">
        <w:rPr>
          <w:rFonts w:ascii="Times New Roman" w:hAnsi="Times New Roman" w:cs="Times New Roman"/>
          <w:i/>
          <w:color w:val="000000"/>
        </w:rPr>
        <w:t>Mesopolobus</w:t>
      </w:r>
      <w:proofErr w:type="spellEnd"/>
      <w:r w:rsidR="0020554B">
        <w:rPr>
          <w:rFonts w:ascii="Times New Roman" w:hAnsi="Times New Roman" w:cs="Times New Roman"/>
          <w:color w:val="000000"/>
        </w:rPr>
        <w:t xml:space="preserve"> sp. (Family: </w:t>
      </w:r>
      <w:proofErr w:type="spellStart"/>
      <w:r w:rsidR="0020554B">
        <w:rPr>
          <w:rFonts w:ascii="Times New Roman" w:hAnsi="Times New Roman" w:cs="Times New Roman"/>
          <w:color w:val="000000"/>
        </w:rPr>
        <w:t>Pteromalidae</w:t>
      </w:r>
      <w:proofErr w:type="spellEnd"/>
      <w:r w:rsidR="0020554B">
        <w:rPr>
          <w:rFonts w:ascii="Times New Roman" w:hAnsi="Times New Roman" w:cs="Times New Roman"/>
          <w:color w:val="000000"/>
        </w:rPr>
        <w:t xml:space="preserve">), </w:t>
      </w:r>
      <w:proofErr w:type="spellStart"/>
      <w:r w:rsidR="0020554B" w:rsidRPr="008E1610">
        <w:rPr>
          <w:rFonts w:ascii="Times New Roman" w:hAnsi="Times New Roman" w:cs="Times New Roman"/>
          <w:i/>
          <w:color w:val="000000"/>
        </w:rPr>
        <w:t>Platygaster</w:t>
      </w:r>
      <w:proofErr w:type="spellEnd"/>
      <w:r w:rsidR="0020554B">
        <w:rPr>
          <w:rFonts w:ascii="Times New Roman" w:hAnsi="Times New Roman" w:cs="Times New Roman"/>
          <w:color w:val="000000"/>
        </w:rPr>
        <w:t xml:space="preserve"> sp. (Family: </w:t>
      </w:r>
      <w:proofErr w:type="spellStart"/>
      <w:r w:rsidR="0020554B">
        <w:rPr>
          <w:rFonts w:ascii="Times New Roman" w:hAnsi="Times New Roman" w:cs="Times New Roman"/>
          <w:color w:val="000000"/>
        </w:rPr>
        <w:t>Platygastridae</w:t>
      </w:r>
      <w:proofErr w:type="spellEnd"/>
      <w:r w:rsidR="0020554B">
        <w:rPr>
          <w:rFonts w:ascii="Times New Roman" w:hAnsi="Times New Roman" w:cs="Times New Roman"/>
          <w:color w:val="000000"/>
        </w:rPr>
        <w:t xml:space="preserve">), and </w:t>
      </w:r>
      <w:proofErr w:type="spellStart"/>
      <w:r w:rsidR="0020554B">
        <w:rPr>
          <w:rFonts w:ascii="Times New Roman" w:hAnsi="Times New Roman" w:cs="Times New Roman"/>
          <w:color w:val="000000"/>
        </w:rPr>
        <w:t>Mymarid</w:t>
      </w:r>
      <w:proofErr w:type="spellEnd"/>
      <w:r w:rsidR="0020554B">
        <w:rPr>
          <w:rFonts w:ascii="Times New Roman" w:hAnsi="Times New Roman" w:cs="Times New Roman"/>
          <w:color w:val="000000"/>
        </w:rPr>
        <w:t xml:space="preserve"> </w:t>
      </w:r>
      <w:proofErr w:type="gramStart"/>
      <w:r w:rsidR="0020554B">
        <w:rPr>
          <w:rFonts w:ascii="Times New Roman" w:hAnsi="Times New Roman" w:cs="Times New Roman"/>
          <w:color w:val="000000"/>
        </w:rPr>
        <w:t>sp</w:t>
      </w:r>
      <w:proofErr w:type="gramEnd"/>
      <w:r w:rsidR="0020554B">
        <w:rPr>
          <w:rFonts w:ascii="Times New Roman" w:hAnsi="Times New Roman" w:cs="Times New Roman"/>
          <w:color w:val="000000"/>
        </w:rPr>
        <w:t xml:space="preserve">. </w:t>
      </w:r>
      <w:proofErr w:type="gramStart"/>
      <w:r w:rsidR="0020554B">
        <w:rPr>
          <w:rFonts w:ascii="Times New Roman" w:hAnsi="Times New Roman" w:cs="Times New Roman"/>
          <w:color w:val="000000"/>
        </w:rPr>
        <w:t xml:space="preserve">A (Family: </w:t>
      </w:r>
      <w:proofErr w:type="spellStart"/>
      <w:r w:rsidR="0020554B">
        <w:rPr>
          <w:rFonts w:ascii="Times New Roman" w:hAnsi="Times New Roman" w:cs="Times New Roman"/>
          <w:color w:val="000000"/>
        </w:rPr>
        <w:t>Mymaridae</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r w:rsidR="007C3251">
        <w:rPr>
          <w:rFonts w:ascii="Times New Roman" w:hAnsi="Times New Roman" w:cs="Times New Roman"/>
          <w:color w:val="000000"/>
        </w:rPr>
        <w:t>T</w:t>
      </w:r>
      <w:r>
        <w:rPr>
          <w:rFonts w:ascii="Times New Roman" w:hAnsi="Times New Roman" w:cs="Times New Roman"/>
          <w:color w:val="000000"/>
        </w:rPr>
        <w:t>he width of each grey link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Note</w:t>
      </w:r>
      <w:ins w:id="171" w:author="Gregory Crutsinger" w:date="2015-06-05T11:46:00Z">
        <w:r w:rsidR="00C54FAC">
          <w:rPr>
            <w:rFonts w:ascii="Times New Roman" w:hAnsi="Times New Roman" w:cs="Times New Roman"/>
            <w:color w:val="000000"/>
          </w:rPr>
          <w:t xml:space="preserve">: </w:t>
        </w:r>
      </w:ins>
      <w:del w:id="172" w:author="Gregory Crutsinger" w:date="2015-06-05T11:46:00Z">
        <w:r w:rsidR="0020554B" w:rsidDel="00C54FAC">
          <w:rPr>
            <w:rFonts w:ascii="Times New Roman" w:hAnsi="Times New Roman" w:cs="Times New Roman"/>
            <w:color w:val="000000"/>
          </w:rPr>
          <w:delText xml:space="preserve"> though, that we scaled </w:delText>
        </w:r>
      </w:del>
      <w:r w:rsidR="0020554B">
        <w:rPr>
          <w:rFonts w:ascii="Times New Roman" w:hAnsi="Times New Roman" w:cs="Times New Roman"/>
          <w:color w:val="000000"/>
        </w:rPr>
        <w:t>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phic interactions</w:t>
      </w:r>
      <w:ins w:id="173" w:author="Gregory Crutsinger" w:date="2015-06-05T11:46:00Z">
        <w:r w:rsidR="00C54FAC">
          <w:rPr>
            <w:rFonts w:ascii="Times New Roman" w:hAnsi="Times New Roman" w:cs="Times New Roman"/>
            <w:color w:val="000000"/>
          </w:rPr>
          <w:t xml:space="preserve"> was scaled</w:t>
        </w:r>
      </w:ins>
      <w:r w:rsidR="0020554B">
        <w:rPr>
          <w:rFonts w:ascii="Times New Roman" w:hAnsi="Times New Roman" w:cs="Times New Roman"/>
          <w:color w:val="000000"/>
        </w:rPr>
        <w:t xml:space="preserve"> </w:t>
      </w:r>
      <w:del w:id="174" w:author="Gregory Crutsinger" w:date="2015-06-05T11:46:00Z">
        <w:r w:rsidR="0020554B" w:rsidDel="00C54FAC">
          <w:rPr>
            <w:rFonts w:ascii="Times New Roman" w:hAnsi="Times New Roman" w:cs="Times New Roman"/>
            <w:color w:val="000000"/>
          </w:rPr>
          <w:delText>so they were</w:delText>
        </w:r>
      </w:del>
      <w:ins w:id="175" w:author="Gregory Crutsinger" w:date="2015-06-05T11:46:00Z">
        <w:r w:rsidR="00C54FAC">
          <w:rPr>
            <w:rFonts w:ascii="Times New Roman" w:hAnsi="Times New Roman" w:cs="Times New Roman"/>
            <w:color w:val="000000"/>
          </w:rPr>
          <w:t>to be</w:t>
        </w:r>
      </w:ins>
      <w:r w:rsidR="0020554B">
        <w:rPr>
          <w:rFonts w:ascii="Times New Roman" w:hAnsi="Times New Roman" w:cs="Times New Roman"/>
          <w:color w:val="000000"/>
        </w:rPr>
        <w:t xml:space="preserve"> 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proofErr w:type="spellStart"/>
      <w:r w:rsidR="007C3251">
        <w:rPr>
          <w:rFonts w:ascii="Times New Roman" w:hAnsi="Times New Roman" w:cs="Times New Roman"/>
          <w:color w:val="000000"/>
        </w:rPr>
        <w:t>metaweb</w:t>
      </w:r>
      <w:proofErr w:type="spellEnd"/>
      <w:r w:rsidR="0020554B">
        <w:rPr>
          <w:rFonts w:ascii="Times New Roman" w:hAnsi="Times New Roman" w:cs="Times New Roman"/>
          <w:color w:val="000000"/>
        </w:rPr>
        <w:t xml:space="preserve">, in order to emphasize the differences among genotype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 xml:space="preserve">. </w:t>
      </w:r>
    </w:p>
    <w:p w14:paraId="1AA44075" w14:textId="77777777"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A497F4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food web complexity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60A4982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56E672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r w:rsidR="00A94FE6">
        <w:rPr>
          <w:rFonts w:ascii="Times New Roman" w:hAnsi="Times New Roman" w:cs="Times New Roman"/>
          <w:color w:val="000000"/>
        </w:rPr>
        <w:t>Coastal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94FE6">
        <w:rPr>
          <w:rFonts w:ascii="Times New Roman" w:hAnsi="Times New Roman" w:cs="Times New Roman"/>
          <w:color w:val="000000"/>
        </w:rPr>
        <w:t>) exhibits</w:t>
      </w:r>
      <w:r w:rsidR="00421F39">
        <w:rPr>
          <w:rFonts w:ascii="Times New Roman" w:hAnsi="Times New Roman" w:cs="Times New Roman"/>
          <w:color w:val="000000"/>
        </w:rPr>
        <w:t xml:space="preserve"> genetic variation in resistance to galling herbivores.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interquartile range (</w:t>
      </w:r>
      <w:r w:rsidR="00347C79">
        <w:rPr>
          <w:rFonts w:ascii="Times New Roman" w:hAnsi="Times New Roman" w:cs="Times New Roman"/>
          <w:color w:val="000000"/>
        </w:rPr>
        <w:t xml:space="preserve">IQR = </w:t>
      </w:r>
      <w:r w:rsidR="00654A9D">
        <w:rPr>
          <w:rFonts w:ascii="Times New Roman" w:hAnsi="Times New Roman" w:cs="Times New Roman"/>
          <w:color w:val="000000"/>
        </w:rPr>
        <w:t>25</w:t>
      </w:r>
      <w:r w:rsidR="00654A9D" w:rsidRPr="000E420B">
        <w:rPr>
          <w:rFonts w:ascii="Times New Roman" w:hAnsi="Times New Roman" w:cs="Times New Roman"/>
          <w:color w:val="000000"/>
          <w:vertAlign w:val="superscript"/>
        </w:rPr>
        <w:t>th</w:t>
      </w:r>
      <w:r w:rsidR="00AA35E2">
        <w:rPr>
          <w:rFonts w:ascii="Times New Roman" w:hAnsi="Times New Roman" w:cs="Times New Roman"/>
          <w:color w:val="000000"/>
        </w:rPr>
        <w:t xml:space="preserve"> to</w:t>
      </w:r>
      <w:r w:rsidR="00654A9D">
        <w:rPr>
          <w:rFonts w:ascii="Times New Roman" w:hAnsi="Times New Roman" w:cs="Times New Roman"/>
          <w:color w:val="000000"/>
        </w:rPr>
        <w:t xml:space="preserve"> 75</w:t>
      </w:r>
      <w:r w:rsidR="00654A9D" w:rsidRPr="000E420B">
        <w:rPr>
          <w:rFonts w:ascii="Times New Roman" w:hAnsi="Times New Roman" w:cs="Times New Roman"/>
          <w:color w:val="000000"/>
          <w:vertAlign w:val="superscript"/>
        </w:rPr>
        <w:t>th</w:t>
      </w:r>
      <w:r w:rsidR="00654A9D">
        <w:rPr>
          <w:rFonts w:ascii="Times New Roman" w:hAnsi="Times New Roman" w:cs="Times New Roman"/>
          <w:color w:val="000000"/>
        </w:rPr>
        <w:t xml:space="preserve"> percentiles</w:t>
      </w:r>
      <w:r w:rsidR="00AA35E2">
        <w:rPr>
          <w:rFonts w:ascii="Times New Roman" w:hAnsi="Times New Roman" w:cs="Times New Roman"/>
          <w:color w:val="000000"/>
        </w:rPr>
        <w:t>, box edges</w:t>
      </w:r>
      <w:r w:rsidR="00654A9D">
        <w:rPr>
          <w:rFonts w:ascii="Times New Roman" w:hAnsi="Times New Roman" w:cs="Times New Roman"/>
          <w:color w:val="000000"/>
        </w:rPr>
        <w:t xml:space="preserve">), </w:t>
      </w:r>
      <w:r w:rsidR="00AA35E2">
        <w:rPr>
          <w:rFonts w:ascii="Times New Roman" w:hAnsi="Times New Roman" w:cs="Times New Roman"/>
          <w:color w:val="000000"/>
        </w:rPr>
        <w:t xml:space="preserve">1.5 * IQR (whiskers), and outliers (points) for gall abundances (no. </w:t>
      </w:r>
      <w:proofErr w:type="gramStart"/>
      <w:r w:rsidR="00AA35E2">
        <w:rPr>
          <w:rFonts w:ascii="Times New Roman" w:hAnsi="Times New Roman" w:cs="Times New Roman"/>
          <w:color w:val="000000"/>
        </w:rPr>
        <w:t>per</w:t>
      </w:r>
      <w:proofErr w:type="gramEnd"/>
      <w:r w:rsidR="00AA35E2">
        <w:rPr>
          <w:rFonts w:ascii="Times New Roman" w:hAnsi="Times New Roman" w:cs="Times New Roman"/>
          <w:color w:val="000000"/>
        </w:rPr>
        <w:t xml:space="preserve"> branch)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DC5655">
        <w:rPr>
          <w:rFonts w:ascii="Times New Roman" w:hAnsi="Times New Roman" w:cs="Times New Roman"/>
          <w:color w:val="000000"/>
        </w:rPr>
        <w:t xml:space="preserve">for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Pr="00804B90">
        <w:rPr>
          <w:rFonts w:ascii="Times New Roman" w:hAnsi="Times New Roman" w:cs="Times New Roman"/>
          <w:color w:val="000000"/>
        </w:rPr>
        <w:t xml:space="preserve">. For all plots, we ordered willow genotypes based on mean leaf gall abundance (low to high). </w:t>
      </w:r>
      <w:del w:id="176" w:author="Matthew Barbour" w:date="2015-06-04T18:02:00Z">
        <w:r w:rsidRPr="00804B90" w:rsidDel="00231536">
          <w:rPr>
            <w:rFonts w:ascii="Times New Roman" w:hAnsi="Times New Roman" w:cs="Times New Roman"/>
            <w:color w:val="000000"/>
          </w:rPr>
          <w:delText xml:space="preserve">We did this to illustrate the differences in relative abundance of leaf and bud galls among willow genotypes as well as the lack of genetic correlations </w:delText>
        </w:r>
        <w:r w:rsidR="00421F39" w:rsidDel="00231536">
          <w:rPr>
            <w:rFonts w:ascii="Times New Roman" w:hAnsi="Times New Roman" w:cs="Times New Roman"/>
            <w:color w:val="000000"/>
          </w:rPr>
          <w:delText>between</w:delText>
        </w:r>
        <w:r w:rsidRPr="00804B90" w:rsidDel="00231536">
          <w:rPr>
            <w:rFonts w:ascii="Times New Roman" w:hAnsi="Times New Roman" w:cs="Times New Roman"/>
            <w:color w:val="000000"/>
          </w:rPr>
          <w:delText xml:space="preserve"> </w:delText>
        </w:r>
        <w:r w:rsidR="00421F39" w:rsidDel="00231536">
          <w:rPr>
            <w:rFonts w:ascii="Times New Roman" w:hAnsi="Times New Roman" w:cs="Times New Roman"/>
            <w:color w:val="000000"/>
          </w:rPr>
          <w:delText xml:space="preserve">leaf </w:delText>
        </w:r>
        <w:r w:rsidRPr="00804B90" w:rsidDel="00231536">
          <w:rPr>
            <w:rFonts w:ascii="Times New Roman" w:hAnsi="Times New Roman" w:cs="Times New Roman"/>
            <w:color w:val="000000"/>
          </w:rPr>
          <w:delText xml:space="preserve">gall abundance </w:delText>
        </w:r>
        <w:r w:rsidR="00421F39" w:rsidDel="00231536">
          <w:rPr>
            <w:rFonts w:ascii="Times New Roman" w:hAnsi="Times New Roman" w:cs="Times New Roman"/>
            <w:color w:val="000000"/>
          </w:rPr>
          <w:delText xml:space="preserve">and diameter. </w:delText>
        </w:r>
      </w:del>
    </w:p>
    <w:p w14:paraId="1777886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FB987D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r w:rsidR="00740DA7">
        <w:rPr>
          <w:rFonts w:ascii="Times New Roman" w:hAnsi="Times New Roman" w:cs="Times New Roman"/>
          <w:color w:val="000000"/>
        </w:rPr>
        <w:t>Coastal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740DA7">
        <w:rPr>
          <w:rFonts w:ascii="Times New Roman" w:hAnsi="Times New Roman" w:cs="Times New Roman"/>
          <w:color w:val="000000"/>
        </w:rPr>
        <w:t xml:space="preserve">) exhibits genetic variation in </w:t>
      </w:r>
      <w:r w:rsidR="009A2D1D">
        <w:rPr>
          <w:rFonts w:ascii="Times New Roman" w:hAnsi="Times New Roman" w:cs="Times New Roman"/>
          <w:color w:val="000000"/>
        </w:rPr>
        <w:t xml:space="preserve">the </w:t>
      </w:r>
      <w:r w:rsidR="00740DA7">
        <w:rPr>
          <w:rFonts w:ascii="Times New Roman" w:hAnsi="Times New Roman" w:cs="Times New Roman"/>
          <w:color w:val="000000"/>
        </w:rPr>
        <w:t>abundance and strength of gall-</w:t>
      </w:r>
      <w:proofErr w:type="spellStart"/>
      <w:r w:rsidR="00740DA7">
        <w:rPr>
          <w:rFonts w:ascii="Times New Roman" w:hAnsi="Times New Roman" w:cs="Times New Roman"/>
          <w:color w:val="000000"/>
        </w:rPr>
        <w:t>parasitoid</w:t>
      </w:r>
      <w:proofErr w:type="spellEnd"/>
      <w:r w:rsidR="00740DA7">
        <w:rPr>
          <w:rFonts w:ascii="Times New Roman" w:hAnsi="Times New Roman" w:cs="Times New Roman"/>
          <w:color w:val="000000"/>
        </w:rPr>
        <w:t xml:space="preserve"> interactions. 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830F9C" w:rsidRPr="0033227E">
        <w:rPr>
          <w:rFonts w:ascii="STIXGeneral-Regular" w:hAnsi="STIXGeneral-Regular" w:cs="STIXGeneral-Regular"/>
          <w:color w:val="000000"/>
        </w:rPr>
        <w:t>𝛘</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display the median (bar within box), interquartile range (IQR = 25</w:t>
      </w:r>
      <w:r w:rsidR="009A2D1D" w:rsidRPr="00FA5398">
        <w:rPr>
          <w:rFonts w:ascii="Times New Roman" w:hAnsi="Times New Roman" w:cs="Times New Roman"/>
          <w:color w:val="000000"/>
          <w:vertAlign w:val="superscript"/>
        </w:rPr>
        <w:t>th</w:t>
      </w:r>
      <w:r w:rsidR="009A2D1D">
        <w:rPr>
          <w:rFonts w:ascii="Times New Roman" w:hAnsi="Times New Roman" w:cs="Times New Roman"/>
          <w:color w:val="000000"/>
        </w:rPr>
        <w:t xml:space="preserve"> to 75</w:t>
      </w:r>
      <w:r w:rsidR="009A2D1D" w:rsidRPr="00FA5398">
        <w:rPr>
          <w:rFonts w:ascii="Times New Roman" w:hAnsi="Times New Roman" w:cs="Times New Roman"/>
          <w:color w:val="000000"/>
          <w:vertAlign w:val="superscript"/>
        </w:rPr>
        <w:t>th</w:t>
      </w:r>
      <w:r w:rsidR="009A2D1D">
        <w:rPr>
          <w:rFonts w:ascii="Times New Roman" w:hAnsi="Times New Roman" w:cs="Times New Roman"/>
          <w:color w:val="000000"/>
        </w:rPr>
        <w:t xml:space="preserve"> percentiles, box edges), 1.5 * IQR (whiskers), and outliers (points) for the abundance of gall-</w:t>
      </w:r>
      <w:proofErr w:type="spellStart"/>
      <w:r w:rsidR="009A2D1D">
        <w:rPr>
          <w:rFonts w:ascii="Times New Roman" w:hAnsi="Times New Roman" w:cs="Times New Roman"/>
          <w:color w:val="000000"/>
        </w:rPr>
        <w:t>parasitoid</w:t>
      </w:r>
      <w:proofErr w:type="spellEnd"/>
      <w:r w:rsidR="009A2D1D">
        <w:rPr>
          <w:rFonts w:ascii="Times New Roman" w:hAnsi="Times New Roman" w:cs="Times New Roman"/>
          <w:color w:val="000000"/>
        </w:rPr>
        <w:t xml:space="preserve"> interactions (no. </w:t>
      </w:r>
      <w:proofErr w:type="gramStart"/>
      <w:r w:rsidR="009A2D1D">
        <w:rPr>
          <w:rFonts w:ascii="Times New Roman" w:hAnsi="Times New Roman" w:cs="Times New Roman"/>
          <w:color w:val="000000"/>
        </w:rPr>
        <w:t>per</w:t>
      </w:r>
      <w:proofErr w:type="gramEnd"/>
      <w:r w:rsidR="009A2D1D">
        <w:rPr>
          <w:rFonts w:ascii="Times New Roman" w:hAnsi="Times New Roman" w:cs="Times New Roman"/>
          <w:color w:val="000000"/>
        </w:rPr>
        <w:t xml:space="preserve"> branch)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ordered willow genotypes based on mean leaf gall abundance (low to high).</w:t>
      </w:r>
    </w:p>
    <w:p w14:paraId="6B9D904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6B41A8E" w14:textId="77777777"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4A59B3">
        <w:rPr>
          <w:rFonts w:ascii="Times New Roman" w:hAnsi="Times New Roman" w:cs="Times New Roman"/>
          <w:bCs/>
          <w:color w:val="000000"/>
        </w:rPr>
        <w:t xml:space="preserve">determines 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ins w:id="177" w:author="Matthew Barbour" w:date="2015-06-04T18:02:00Z">
        <w:r w:rsidR="00231536">
          <w:rPr>
            <w:rFonts w:ascii="Times New Roman" w:hAnsi="Times New Roman" w:cs="Times New Roman"/>
            <w:bCs/>
            <w:color w:val="000000"/>
          </w:rPr>
          <w:t xml:space="preserve">, N = </w:t>
        </w:r>
      </w:ins>
      <w:ins w:id="178" w:author="Matthew Barbour" w:date="2015-06-04T18:04:00Z">
        <w:r w:rsidR="00D55474">
          <w:rPr>
            <w:rFonts w:ascii="Times New Roman" w:hAnsi="Times New Roman" w:cs="Times New Roman"/>
            <w:bCs/>
            <w:color w:val="000000"/>
          </w:rPr>
          <w:t xml:space="preserve">46 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ins>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ins w:id="179" w:author="Matthew Barbour" w:date="2015-06-04T18:02:00Z">
        <w:r w:rsidR="00231536">
          <w:rPr>
            <w:rFonts w:ascii="Times New Roman" w:hAnsi="Times New Roman" w:cs="Times New Roman"/>
            <w:bCs/>
            <w:color w:val="000000"/>
          </w:rPr>
          <w:t xml:space="preserve">, N = </w:t>
        </w:r>
      </w:ins>
      <w:ins w:id="180" w:author="Matthew Barbour" w:date="2015-06-04T18:05:00Z">
        <w:r w:rsidR="00D55474">
          <w:rPr>
            <w:rFonts w:ascii="Times New Roman" w:hAnsi="Times New Roman" w:cs="Times New Roman"/>
            <w:bCs/>
            <w:color w:val="000000"/>
          </w:rPr>
          <w:t xml:space="preserve">35 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ins>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FC2FB1">
        <w:rPr>
          <w:rFonts w:ascii="Times New Roman" w:hAnsi="Times New Roman" w:cs="Times New Roman"/>
          <w:color w:val="000000"/>
        </w:rPr>
        <w:t xml:space="preserve"> (GLMs), while e</w:t>
      </w:r>
      <w:r w:rsidR="003C7A07">
        <w:rPr>
          <w:rFonts w:ascii="Times New Roman" w:hAnsi="Times New Roman" w:cs="Times New Roman"/>
          <w:color w:val="000000"/>
        </w:rPr>
        <w:t>ach line type and colo</w:t>
      </w:r>
      <w:r w:rsidR="00FC2FB1" w:rsidRPr="00804B90">
        <w:rPr>
          <w:rFonts w:ascii="Times New Roman" w:hAnsi="Times New Roman" w:cs="Times New Roman"/>
          <w:color w:val="000000"/>
        </w:rPr>
        <w:t>r corresponds to</w:t>
      </w:r>
      <w:r w:rsidR="00FC2FB1">
        <w:rPr>
          <w:rFonts w:ascii="Times New Roman" w:hAnsi="Times New Roman" w:cs="Times New Roman"/>
          <w:color w:val="000000"/>
        </w:rPr>
        <w:t xml:space="preserve"> a different </w:t>
      </w:r>
      <w:proofErr w:type="spellStart"/>
      <w:r w:rsidR="00FC2FB1">
        <w:rPr>
          <w:rFonts w:ascii="Times New Roman" w:hAnsi="Times New Roman" w:cs="Times New Roman"/>
          <w:color w:val="000000"/>
        </w:rPr>
        <w:t>parasitoid</w:t>
      </w:r>
      <w:proofErr w:type="spellEnd"/>
      <w:r w:rsidR="00FC2FB1">
        <w:rPr>
          <w:rFonts w:ascii="Times New Roman" w:hAnsi="Times New Roman" w:cs="Times New Roman"/>
          <w:color w:val="000000"/>
        </w:rPr>
        <w:t xml:space="preserve"> species (solid blue = </w:t>
      </w:r>
      <w:proofErr w:type="spellStart"/>
      <w:r w:rsidR="00FC2FB1" w:rsidRPr="001140A6">
        <w:rPr>
          <w:rFonts w:ascii="Times New Roman" w:hAnsi="Times New Roman" w:cs="Times New Roman"/>
          <w:i/>
          <w:color w:val="000000"/>
        </w:rPr>
        <w:t>Platygaster</w:t>
      </w:r>
      <w:proofErr w:type="spellEnd"/>
      <w:r w:rsidR="00FC2FB1">
        <w:rPr>
          <w:rFonts w:ascii="Times New Roman" w:hAnsi="Times New Roman" w:cs="Times New Roman"/>
          <w:color w:val="000000"/>
        </w:rPr>
        <w:t xml:space="preserve">; short, dashed green = </w:t>
      </w:r>
      <w:proofErr w:type="spellStart"/>
      <w:r w:rsidR="00FC2FB1" w:rsidRPr="001140A6">
        <w:rPr>
          <w:rFonts w:ascii="Times New Roman" w:hAnsi="Times New Roman" w:cs="Times New Roman"/>
          <w:i/>
          <w:color w:val="000000"/>
        </w:rPr>
        <w:t>Mesopolobus</w:t>
      </w:r>
      <w:proofErr w:type="spellEnd"/>
      <w:r w:rsidR="00FC2FB1">
        <w:rPr>
          <w:rFonts w:ascii="Times New Roman" w:hAnsi="Times New Roman" w:cs="Times New Roman"/>
          <w:color w:val="000000"/>
        </w:rPr>
        <w:t xml:space="preserve">; long, dashed orange = </w:t>
      </w:r>
      <w:proofErr w:type="spellStart"/>
      <w:r w:rsidR="00FC2FB1" w:rsidRPr="001140A6">
        <w:rPr>
          <w:rFonts w:ascii="Times New Roman" w:hAnsi="Times New Roman" w:cs="Times New Roman"/>
          <w:i/>
          <w:color w:val="000000"/>
        </w:rPr>
        <w:t>Torymus</w:t>
      </w:r>
      <w:proofErr w:type="spellEnd"/>
      <w:r w:rsidR="00FC2FB1">
        <w:rPr>
          <w:rFonts w:ascii="Times New Roman" w:hAnsi="Times New Roman" w:cs="Times New Roman"/>
          <w:color w:val="000000"/>
        </w:rPr>
        <w:t>).</w:t>
      </w:r>
      <w:ins w:id="181" w:author="Matthew Barbour" w:date="2015-06-04T18:05:00Z">
        <w:r w:rsidR="003A5A4F">
          <w:rPr>
            <w:rFonts w:ascii="Times New Roman" w:hAnsi="Times New Roman" w:cs="Times New Roman"/>
            <w:color w:val="000000"/>
          </w:rPr>
          <w:t xml:space="preserve"> Points were jittered </w:t>
        </w:r>
      </w:ins>
      <w:ins w:id="182" w:author="Matthew Barbour" w:date="2015-06-04T18:06:00Z">
        <w:r w:rsidR="003A5A4F">
          <w:rPr>
            <w:rFonts w:ascii="Times New Roman" w:hAnsi="Times New Roman" w:cs="Times New Roman"/>
            <w:color w:val="000000"/>
          </w:rPr>
          <w:t xml:space="preserve">slightly </w:t>
        </w:r>
      </w:ins>
      <w:ins w:id="183" w:author="Matthew Barbour" w:date="2015-06-04T18:05:00Z">
        <w:r w:rsidR="003A5A4F">
          <w:rPr>
            <w:rFonts w:ascii="Times New Roman" w:hAnsi="Times New Roman" w:cs="Times New Roman"/>
            <w:color w:val="000000"/>
          </w:rPr>
          <w:t>to avoid overlapping values.</w:t>
        </w:r>
      </w:ins>
    </w:p>
    <w:p w14:paraId="166B86B1"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61AE441" w14:textId="77777777"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Pr="00804B90">
        <w:rPr>
          <w:rFonts w:ascii="Times New Roman" w:hAnsi="Times New Roman" w:cs="Times New Roman"/>
          <w:color w:val="000000"/>
        </w:rPr>
        <w:t xml:space="preserve">. </w:t>
      </w:r>
      <w:r w:rsidR="00E35FC3">
        <w:rPr>
          <w:rFonts w:ascii="Times New Roman" w:hAnsi="Times New Roman" w:cs="Times New Roman"/>
          <w:color w:val="000000"/>
        </w:rPr>
        <w:t>Increasing g</w:t>
      </w:r>
      <w:r w:rsidR="00FB0960">
        <w:rPr>
          <w:rFonts w:ascii="Times New Roman" w:hAnsi="Times New Roman" w:cs="Times New Roman"/>
          <w:color w:val="000000"/>
        </w:rPr>
        <w:t xml:space="preserve">enetic variation </w:t>
      </w:r>
      <w:r w:rsidR="00693343">
        <w:rPr>
          <w:rFonts w:ascii="Times New Roman" w:hAnsi="Times New Roman" w:cs="Times New Roman"/>
          <w:color w:val="000000"/>
        </w:rPr>
        <w:t>in coastal willow (</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FB0960">
        <w:rPr>
          <w:rFonts w:ascii="Times New Roman" w:hAnsi="Times New Roman" w:cs="Times New Roman"/>
          <w:color w:val="000000"/>
        </w:rPr>
        <w:t>(</w:t>
      </w:r>
      <w:r w:rsidR="00FB0960" w:rsidRPr="000E420B">
        <w:rPr>
          <w:rFonts w:ascii="Times New Roman" w:hAnsi="Times New Roman" w:cs="Times New Roman"/>
          <w:i/>
          <w:color w:val="000000"/>
        </w:rPr>
        <w:t>A</w:t>
      </w:r>
      <w:r w:rsidR="00FB0960">
        <w:rPr>
          <w:rFonts w:ascii="Times New Roman" w:hAnsi="Times New Roman" w:cs="Times New Roman"/>
          <w:color w:val="000000"/>
        </w:rPr>
        <w:t xml:space="preserve">) </w:t>
      </w:r>
      <w:r w:rsidR="00031B02">
        <w:rPr>
          <w:rFonts w:ascii="Times New Roman" w:hAnsi="Times New Roman" w:cs="Times New Roman"/>
          <w:color w:val="000000"/>
        </w:rPr>
        <w:t xml:space="preserve">The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031B02">
        <w:rPr>
          <w:rFonts w:ascii="Times New Roman" w:hAnsi="Times New Roman" w:cs="Times New Roman"/>
          <w:color w:val="000000"/>
        </w:rPr>
        <w:t>)</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50% </w:t>
      </w:r>
      <w:r w:rsidR="005A1FAF">
        <w:rPr>
          <w:rFonts w:ascii="Times New Roman" w:hAnsi="Times New Roman" w:cs="Times New Roman"/>
          <w:color w:val="000000"/>
        </w:rPr>
        <w:t>over the</w:t>
      </w:r>
      <w:r w:rsidR="00031B02">
        <w:rPr>
          <w:rFonts w:ascii="Times New Roman" w:hAnsi="Times New Roman" w:cs="Times New Roman"/>
          <w:color w:val="000000"/>
        </w:rPr>
        <w:t xml:space="preserve"> range of genetic variation (no. </w:t>
      </w:r>
      <w:proofErr w:type="gramStart"/>
      <w:r w:rsidR="00031B02">
        <w:rPr>
          <w:rFonts w:ascii="Times New Roman" w:hAnsi="Times New Roman" w:cs="Times New Roman"/>
          <w:color w:val="000000"/>
        </w:rPr>
        <w:t>of</w:t>
      </w:r>
      <w:proofErr w:type="gramEnd"/>
      <w:r w:rsidR="00031B02">
        <w:rPr>
          <w:rFonts w:ascii="Times New Roman" w:hAnsi="Times New Roman" w:cs="Times New Roman"/>
          <w:color w:val="000000"/>
        </w:rPr>
        <w:t xml:space="preserve"> genotypes) in the willow population. </w:t>
      </w:r>
      <w:r w:rsidR="00094C79">
        <w:rPr>
          <w:rFonts w:ascii="Times New Roman" w:hAnsi="Times New Roman" w:cs="Times New Roman"/>
          <w:color w:val="000000"/>
        </w:rPr>
        <w:t>(</w:t>
      </w:r>
      <w:r w:rsidR="00094C79" w:rsidRPr="00FA5398">
        <w:rPr>
          <w:rFonts w:ascii="Times New Roman" w:hAnsi="Times New Roman" w:cs="Times New Roman"/>
          <w:i/>
          <w:color w:val="000000"/>
        </w:rPr>
        <w:t>B</w:t>
      </w:r>
      <w:r w:rsidR="00094C79">
        <w:rPr>
          <w:rFonts w:ascii="Times New Roman" w:hAnsi="Times New Roman" w:cs="Times New Roman"/>
          <w:color w:val="000000"/>
        </w:rPr>
        <w:t xml:space="preserve">) The </w:t>
      </w:r>
      <w:r w:rsidR="005A1FAF">
        <w:rPr>
          <w:rFonts w:ascii="Times New Roman" w:hAnsi="Times New Roman" w:cs="Times New Roman"/>
          <w:color w:val="000000"/>
        </w:rPr>
        <w:t xml:space="preserve">average </w:t>
      </w:r>
      <w:r w:rsidR="00094C79">
        <w:rPr>
          <w:rFonts w:ascii="Times New Roman" w:hAnsi="Times New Roman" w:cs="Times New Roman"/>
          <w:color w:val="000000"/>
        </w:rPr>
        <w:t>composition of trophic interactions (willow-gall and gall-</w:t>
      </w:r>
      <w:proofErr w:type="spellStart"/>
      <w:r w:rsidR="00094C79">
        <w:rPr>
          <w:rFonts w:ascii="Times New Roman" w:hAnsi="Times New Roman" w:cs="Times New Roman"/>
          <w:color w:val="000000"/>
        </w:rPr>
        <w:t>parasitoid</w:t>
      </w:r>
      <w:proofErr w:type="spellEnd"/>
      <w:r w:rsidR="00094C79">
        <w:rPr>
          <w:rFonts w:ascii="Times New Roman" w:hAnsi="Times New Roman" w:cs="Times New Roman"/>
          <w:color w:val="000000"/>
        </w:rPr>
        <w:t xml:space="preserve">) differs by 73% among willow genotypes [constrained analysis of principal coordinates (CAP) on Bray-Curtis dissimilarities, </w:t>
      </w:r>
      <w:r w:rsidR="00094C79" w:rsidRPr="0080039B">
        <w:rPr>
          <w:rFonts w:ascii="Times New Roman" w:hAnsi="Times New Roman" w:cs="Times New Roman"/>
          <w:i/>
          <w:color w:val="000000"/>
        </w:rPr>
        <w:t>F</w:t>
      </w:r>
      <w:r w:rsidR="00094C79" w:rsidRPr="0080039B">
        <w:rPr>
          <w:rFonts w:ascii="Times New Roman" w:hAnsi="Times New Roman" w:cs="Times New Roman"/>
          <w:color w:val="000000"/>
          <w:vertAlign w:val="subscript"/>
        </w:rPr>
        <w:t>22</w:t>
      </w:r>
      <w:proofErr w:type="gramStart"/>
      <w:r w:rsidR="00094C79" w:rsidRPr="0080039B">
        <w:rPr>
          <w:rFonts w:ascii="Times New Roman" w:hAnsi="Times New Roman" w:cs="Times New Roman"/>
          <w:color w:val="000000"/>
          <w:vertAlign w:val="subscript"/>
        </w:rPr>
        <w:t>,89</w:t>
      </w:r>
      <w:proofErr w:type="gramEnd"/>
      <w:r w:rsidR="00094C79" w:rsidRPr="0080039B">
        <w:rPr>
          <w:rFonts w:ascii="Times New Roman" w:hAnsi="Times New Roman" w:cs="Times New Roman"/>
          <w:color w:val="000000"/>
          <w:vertAlign w:val="subscript"/>
        </w:rPr>
        <w:t xml:space="preserve"> </w:t>
      </w:r>
      <w:r w:rsidR="00094C79">
        <w:rPr>
          <w:rFonts w:ascii="Times New Roman" w:hAnsi="Times New Roman" w:cs="Times New Roman"/>
          <w:color w:val="000000"/>
        </w:rPr>
        <w:t xml:space="preserve">= 1.90, </w:t>
      </w:r>
      <w:r w:rsidR="00094C79" w:rsidRPr="0080039B">
        <w:rPr>
          <w:rFonts w:ascii="Times New Roman" w:hAnsi="Times New Roman" w:cs="Times New Roman"/>
          <w:i/>
          <w:color w:val="000000"/>
        </w:rPr>
        <w:t>P</w:t>
      </w:r>
      <w:r w:rsidR="00094C79">
        <w:rPr>
          <w:rFonts w:ascii="Times New Roman" w:hAnsi="Times New Roman" w:cs="Times New Roman"/>
          <w:color w:val="000000"/>
        </w:rPr>
        <w:t xml:space="preserve"> = 0.001]. For plot (</w:t>
      </w:r>
      <w:r w:rsidR="00094C79" w:rsidRPr="000E420B">
        <w:rPr>
          <w:rFonts w:ascii="Times New Roman" w:hAnsi="Times New Roman" w:cs="Times New Roman"/>
          <w:i/>
          <w:color w:val="000000"/>
        </w:rPr>
        <w:t>A</w:t>
      </w:r>
      <w:r w:rsidR="00094C79">
        <w:rPr>
          <w:rFonts w:ascii="Times New Roman" w:hAnsi="Times New Roman" w:cs="Times New Roman"/>
          <w:color w:val="000000"/>
        </w:rPr>
        <w:t>), o</w:t>
      </w:r>
      <w:r w:rsidR="00FB0960">
        <w:rPr>
          <w:rFonts w:ascii="Times New Roman" w:hAnsi="Times New Roman" w:cs="Times New Roman"/>
          <w:color w:val="000000"/>
        </w:rPr>
        <w:t xml:space="preserve">pen, grey circles correspond to </w:t>
      </w:r>
      <w:r w:rsidR="00094C79">
        <w:rPr>
          <w:rFonts w:ascii="Times New Roman" w:hAnsi="Times New Roman" w:cs="Times New Roman"/>
          <w:color w:val="000000"/>
        </w:rPr>
        <w:t xml:space="preserve">food web complexity of </w:t>
      </w:r>
      <w:r w:rsidR="00FB0960">
        <w:rPr>
          <w:rFonts w:ascii="Times New Roman" w:hAnsi="Times New Roman" w:cs="Times New Roman"/>
          <w:color w:val="000000"/>
        </w:rPr>
        <w:t>individual simulations</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4 - 20 genotypes;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 N = 89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 N = 1 for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N = 25 for monocultures)</w:t>
      </w:r>
      <w:r w:rsidR="00FB0960">
        <w:rPr>
          <w:rFonts w:ascii="Times New Roman" w:hAnsi="Times New Roman" w:cs="Times New Roman"/>
          <w:color w:val="000000"/>
        </w:rPr>
        <w:t xml:space="preserve">, whereas solid, blue circles correspond to </w:t>
      </w:r>
      <w:r w:rsidR="00693343">
        <w:rPr>
          <w:rFonts w:ascii="Times New Roman" w:hAnsi="Times New Roman" w:cs="Times New Roman"/>
          <w:color w:val="000000"/>
        </w:rPr>
        <w:t xml:space="preserve">the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The dashed line is the highest </w:t>
      </w:r>
      <w:r w:rsidR="00693343">
        <w:rPr>
          <w:rFonts w:ascii="Times New Roman" w:hAnsi="Times New Roman" w:cs="Times New Roman"/>
          <w:color w:val="000000"/>
        </w:rPr>
        <w:t>level of</w:t>
      </w:r>
      <w:r w:rsidR="00FB0960">
        <w:rPr>
          <w:rFonts w:ascii="Times New Roman" w:hAnsi="Times New Roman" w:cs="Times New Roman"/>
          <w:color w:val="000000"/>
        </w:rPr>
        <w:t xml:space="preserve"> complexity observed on a single willow genotype and represents the expected magnitude of food web complexity under sampling effects alone. </w:t>
      </w:r>
      <w:r w:rsidR="00094C79">
        <w:rPr>
          <w:rFonts w:ascii="Times New Roman" w:hAnsi="Times New Roman" w:cs="Times New Roman"/>
          <w:color w:val="000000"/>
        </w:rPr>
        <w:t>For ordination diagram (</w:t>
      </w:r>
      <w:r w:rsidR="00094C79" w:rsidRPr="000E420B">
        <w:rPr>
          <w:rFonts w:ascii="Times New Roman" w:hAnsi="Times New Roman" w:cs="Times New Roman"/>
          <w:i/>
          <w:color w:val="000000"/>
        </w:rPr>
        <w:t>B</w:t>
      </w:r>
      <w:r w:rsidR="00094C79">
        <w:rPr>
          <w:rFonts w:ascii="Times New Roman" w:hAnsi="Times New Roman" w:cs="Times New Roman"/>
          <w:color w:val="000000"/>
        </w:rPr>
        <w:t>), b</w:t>
      </w:r>
      <w:r w:rsidR="00FB0960">
        <w:rPr>
          <w:rFonts w:ascii="Times New Roman" w:hAnsi="Times New Roman" w:cs="Times New Roman"/>
          <w:color w:val="000000"/>
        </w:rPr>
        <w:t>lack letters and grey ovals correspond to the centroid and standard error of the centroid for each willow genotype</w:t>
      </w:r>
      <w:r w:rsidR="004729D7">
        <w:rPr>
          <w:rFonts w:ascii="Times New Roman" w:hAnsi="Times New Roman" w:cs="Times New Roman"/>
          <w:color w:val="000000"/>
        </w:rPr>
        <w:t>, respec</w:t>
      </w:r>
      <w:r w:rsidR="00031B02">
        <w:rPr>
          <w:rFonts w:ascii="Times New Roman" w:hAnsi="Times New Roman" w:cs="Times New Roman"/>
          <w:color w:val="000000"/>
        </w:rPr>
        <w:t>tively</w:t>
      </w:r>
      <w:r w:rsidR="00EB7CEA">
        <w:rPr>
          <w:rFonts w:ascii="Times New Roman" w:hAnsi="Times New Roman" w:cs="Times New Roman"/>
          <w:color w:val="000000"/>
          <w:sz w:val="20"/>
          <w:szCs w:val="20"/>
        </w:rPr>
        <w:t>.</w:t>
      </w:r>
    </w:p>
    <w:sectPr w:rsidR="00455202" w:rsidSect="00455202">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regory Crutsinger" w:date="2015-06-05T10:55:00Z" w:initials="GC">
    <w:p w14:paraId="40B3750B" w14:textId="77777777" w:rsidR="00E31EB5" w:rsidRDefault="00E31EB5">
      <w:pPr>
        <w:pStyle w:val="CommentText"/>
      </w:pPr>
      <w:ins w:id="7" w:author="Gregory Crutsinger" w:date="2015-06-05T10:54:00Z">
        <w:r>
          <w:rPr>
            <w:rStyle w:val="CommentReference"/>
          </w:rPr>
          <w:annotationRef/>
        </w:r>
      </w:ins>
      <w:r>
        <w:t xml:space="preserve">Note that you are casting the whole abstract as eco-evolutionary dynamics while everything else is focused around genetic variation and network theory.  Consider a rework of the </w:t>
      </w:r>
      <w:proofErr w:type="spellStart"/>
      <w:r>
        <w:t>abtract</w:t>
      </w:r>
      <w:proofErr w:type="spellEnd"/>
      <w:r>
        <w:t xml:space="preserve"> to bring it in line.</w:t>
      </w:r>
    </w:p>
  </w:comment>
  <w:comment w:id="113" w:author="Gregory Crutsinger" w:date="2015-06-05T11:00:00Z" w:initials="GC">
    <w:p w14:paraId="3F9E0242" w14:textId="77777777" w:rsidR="00E31EB5" w:rsidRDefault="00E31EB5">
      <w:pPr>
        <w:pStyle w:val="CommentText"/>
      </w:pPr>
      <w:r>
        <w:rPr>
          <w:rStyle w:val="CommentReference"/>
        </w:rPr>
        <w:annotationRef/>
      </w:r>
      <w:r>
        <w:t xml:space="preserve">This reads like the refuge causes a few number of species.  Do you think its causation or just a general phenomenon that the </w:t>
      </w:r>
      <w:proofErr w:type="spellStart"/>
      <w:r>
        <w:t>parasitoid</w:t>
      </w:r>
      <w:proofErr w:type="spellEnd"/>
      <w:r>
        <w:t xml:space="preserve"> community is relatively tractable in temperate ecosystems.</w:t>
      </w:r>
    </w:p>
  </w:comment>
  <w:comment w:id="120" w:author="Gregory Crutsinger" w:date="2015-06-05T11:02:00Z" w:initials="GC">
    <w:p w14:paraId="2BC980F5" w14:textId="77777777" w:rsidR="00E31EB5" w:rsidRDefault="00E31EB5">
      <w:pPr>
        <w:pStyle w:val="CommentText"/>
      </w:pPr>
      <w:r>
        <w:rPr>
          <w:rStyle w:val="CommentReference"/>
        </w:rPr>
        <w:annotationRef/>
      </w:r>
      <w:r>
        <w:t>Again, nothing about eco-evolutionary dynamics.</w:t>
      </w:r>
    </w:p>
  </w:comment>
  <w:comment w:id="151" w:author="Gregory Crutsinger" w:date="2015-06-05T11:40:00Z" w:initials="GC">
    <w:p w14:paraId="6C650ED1" w14:textId="77777777" w:rsidR="00E31EB5" w:rsidRDefault="00E31EB5">
      <w:pPr>
        <w:pStyle w:val="CommentText"/>
      </w:pPr>
      <w:r>
        <w:rPr>
          <w:rStyle w:val="CommentReference"/>
        </w:rPr>
        <w:annotationRef/>
      </w:r>
      <w:r>
        <w:t>How so?  Be more specific here as to how it relates in your system.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Nueva Std Bold">
    <w:panose1 w:val="020B08030705040202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225DB"/>
    <w:rsid w:val="0003197E"/>
    <w:rsid w:val="00031B02"/>
    <w:rsid w:val="000354F1"/>
    <w:rsid w:val="0003746F"/>
    <w:rsid w:val="000409DE"/>
    <w:rsid w:val="00041C2F"/>
    <w:rsid w:val="00055817"/>
    <w:rsid w:val="00055846"/>
    <w:rsid w:val="00062F63"/>
    <w:rsid w:val="000673B8"/>
    <w:rsid w:val="00071158"/>
    <w:rsid w:val="00072B8B"/>
    <w:rsid w:val="000744EC"/>
    <w:rsid w:val="00081A94"/>
    <w:rsid w:val="00083202"/>
    <w:rsid w:val="00094C79"/>
    <w:rsid w:val="000A228C"/>
    <w:rsid w:val="000A53CB"/>
    <w:rsid w:val="000A6335"/>
    <w:rsid w:val="000A7086"/>
    <w:rsid w:val="000B7738"/>
    <w:rsid w:val="000C2E46"/>
    <w:rsid w:val="000D3970"/>
    <w:rsid w:val="000D3C49"/>
    <w:rsid w:val="000D6085"/>
    <w:rsid w:val="000D7383"/>
    <w:rsid w:val="000E0885"/>
    <w:rsid w:val="000E420B"/>
    <w:rsid w:val="000F0529"/>
    <w:rsid w:val="000F276F"/>
    <w:rsid w:val="000F6521"/>
    <w:rsid w:val="00105FDA"/>
    <w:rsid w:val="001135A5"/>
    <w:rsid w:val="001140A6"/>
    <w:rsid w:val="00141F01"/>
    <w:rsid w:val="00141F50"/>
    <w:rsid w:val="0014336C"/>
    <w:rsid w:val="00150F0B"/>
    <w:rsid w:val="0015167A"/>
    <w:rsid w:val="00163CD5"/>
    <w:rsid w:val="00165796"/>
    <w:rsid w:val="00167DBE"/>
    <w:rsid w:val="00167E75"/>
    <w:rsid w:val="001754C4"/>
    <w:rsid w:val="00175D91"/>
    <w:rsid w:val="001816E5"/>
    <w:rsid w:val="001935BC"/>
    <w:rsid w:val="001A09F0"/>
    <w:rsid w:val="001A0BEB"/>
    <w:rsid w:val="001B08A0"/>
    <w:rsid w:val="001D2BFE"/>
    <w:rsid w:val="001E66C8"/>
    <w:rsid w:val="0020200F"/>
    <w:rsid w:val="0020554B"/>
    <w:rsid w:val="002150A8"/>
    <w:rsid w:val="002307FE"/>
    <w:rsid w:val="00231536"/>
    <w:rsid w:val="00235A3A"/>
    <w:rsid w:val="002415D2"/>
    <w:rsid w:val="00242487"/>
    <w:rsid w:val="00250B95"/>
    <w:rsid w:val="00255FB9"/>
    <w:rsid w:val="002562B9"/>
    <w:rsid w:val="002732C3"/>
    <w:rsid w:val="00274080"/>
    <w:rsid w:val="002760AE"/>
    <w:rsid w:val="002760D5"/>
    <w:rsid w:val="00285900"/>
    <w:rsid w:val="00293543"/>
    <w:rsid w:val="0029358B"/>
    <w:rsid w:val="00296C4D"/>
    <w:rsid w:val="002A66B7"/>
    <w:rsid w:val="002A6EA5"/>
    <w:rsid w:val="002B0D8B"/>
    <w:rsid w:val="002B5694"/>
    <w:rsid w:val="002B6BDD"/>
    <w:rsid w:val="002B78CE"/>
    <w:rsid w:val="002C525D"/>
    <w:rsid w:val="002D152E"/>
    <w:rsid w:val="002D522E"/>
    <w:rsid w:val="002D5EA6"/>
    <w:rsid w:val="002E250E"/>
    <w:rsid w:val="002E5E7D"/>
    <w:rsid w:val="002E624E"/>
    <w:rsid w:val="002E6427"/>
    <w:rsid w:val="002F1A94"/>
    <w:rsid w:val="00312B44"/>
    <w:rsid w:val="0031730C"/>
    <w:rsid w:val="00325594"/>
    <w:rsid w:val="003270C2"/>
    <w:rsid w:val="003302AB"/>
    <w:rsid w:val="0033227E"/>
    <w:rsid w:val="00336098"/>
    <w:rsid w:val="003364E6"/>
    <w:rsid w:val="003437F9"/>
    <w:rsid w:val="0034414E"/>
    <w:rsid w:val="00347C79"/>
    <w:rsid w:val="00350528"/>
    <w:rsid w:val="003507C1"/>
    <w:rsid w:val="00351BFB"/>
    <w:rsid w:val="0035269C"/>
    <w:rsid w:val="00361B25"/>
    <w:rsid w:val="003678FC"/>
    <w:rsid w:val="003750D7"/>
    <w:rsid w:val="00376B96"/>
    <w:rsid w:val="00385DCF"/>
    <w:rsid w:val="00387566"/>
    <w:rsid w:val="0039189E"/>
    <w:rsid w:val="003A06B1"/>
    <w:rsid w:val="003A14E3"/>
    <w:rsid w:val="003A459D"/>
    <w:rsid w:val="003A589C"/>
    <w:rsid w:val="003A5A4F"/>
    <w:rsid w:val="003B082E"/>
    <w:rsid w:val="003B16F6"/>
    <w:rsid w:val="003C3179"/>
    <w:rsid w:val="003C7A07"/>
    <w:rsid w:val="003C7D0D"/>
    <w:rsid w:val="003D27E8"/>
    <w:rsid w:val="003E0225"/>
    <w:rsid w:val="003F599B"/>
    <w:rsid w:val="00411898"/>
    <w:rsid w:val="00411C49"/>
    <w:rsid w:val="004158B6"/>
    <w:rsid w:val="00416B99"/>
    <w:rsid w:val="004208D6"/>
    <w:rsid w:val="00420918"/>
    <w:rsid w:val="00420A0E"/>
    <w:rsid w:val="00421F39"/>
    <w:rsid w:val="00423661"/>
    <w:rsid w:val="00431526"/>
    <w:rsid w:val="004371A4"/>
    <w:rsid w:val="0045148C"/>
    <w:rsid w:val="004523A0"/>
    <w:rsid w:val="00455202"/>
    <w:rsid w:val="004637A2"/>
    <w:rsid w:val="00466173"/>
    <w:rsid w:val="004729D7"/>
    <w:rsid w:val="00480BD5"/>
    <w:rsid w:val="00483D9A"/>
    <w:rsid w:val="004846ED"/>
    <w:rsid w:val="0048493A"/>
    <w:rsid w:val="00487B96"/>
    <w:rsid w:val="00496568"/>
    <w:rsid w:val="00497F18"/>
    <w:rsid w:val="004A59B3"/>
    <w:rsid w:val="004B0CC0"/>
    <w:rsid w:val="004C76F7"/>
    <w:rsid w:val="004E71CE"/>
    <w:rsid w:val="004F186E"/>
    <w:rsid w:val="00506A22"/>
    <w:rsid w:val="00525AD1"/>
    <w:rsid w:val="00531126"/>
    <w:rsid w:val="0056413B"/>
    <w:rsid w:val="005660E1"/>
    <w:rsid w:val="00566A90"/>
    <w:rsid w:val="00572272"/>
    <w:rsid w:val="00573F07"/>
    <w:rsid w:val="005756CD"/>
    <w:rsid w:val="00580854"/>
    <w:rsid w:val="00580AA1"/>
    <w:rsid w:val="00580AF5"/>
    <w:rsid w:val="00587C0C"/>
    <w:rsid w:val="00593842"/>
    <w:rsid w:val="00596D1D"/>
    <w:rsid w:val="005A1FAF"/>
    <w:rsid w:val="005B4AA5"/>
    <w:rsid w:val="005B774B"/>
    <w:rsid w:val="005C190D"/>
    <w:rsid w:val="005C3C4D"/>
    <w:rsid w:val="005C656A"/>
    <w:rsid w:val="005E533B"/>
    <w:rsid w:val="005F2307"/>
    <w:rsid w:val="005F6CF1"/>
    <w:rsid w:val="005F7B1F"/>
    <w:rsid w:val="005F7F45"/>
    <w:rsid w:val="0060384B"/>
    <w:rsid w:val="00613B67"/>
    <w:rsid w:val="00616C41"/>
    <w:rsid w:val="0063191C"/>
    <w:rsid w:val="00636E4B"/>
    <w:rsid w:val="006374B3"/>
    <w:rsid w:val="0063772D"/>
    <w:rsid w:val="0064297C"/>
    <w:rsid w:val="00644C6F"/>
    <w:rsid w:val="0065174F"/>
    <w:rsid w:val="00654A9D"/>
    <w:rsid w:val="006602A3"/>
    <w:rsid w:val="00660798"/>
    <w:rsid w:val="00665636"/>
    <w:rsid w:val="00667521"/>
    <w:rsid w:val="006700CB"/>
    <w:rsid w:val="0067709E"/>
    <w:rsid w:val="00677578"/>
    <w:rsid w:val="0068268E"/>
    <w:rsid w:val="00693343"/>
    <w:rsid w:val="00697253"/>
    <w:rsid w:val="006B5452"/>
    <w:rsid w:val="006C21E5"/>
    <w:rsid w:val="006D2294"/>
    <w:rsid w:val="006E276C"/>
    <w:rsid w:val="006F2CC3"/>
    <w:rsid w:val="007050CC"/>
    <w:rsid w:val="0070784B"/>
    <w:rsid w:val="00716961"/>
    <w:rsid w:val="00717023"/>
    <w:rsid w:val="00721492"/>
    <w:rsid w:val="0072655C"/>
    <w:rsid w:val="00730C04"/>
    <w:rsid w:val="00732556"/>
    <w:rsid w:val="0073324B"/>
    <w:rsid w:val="0073485E"/>
    <w:rsid w:val="0073649A"/>
    <w:rsid w:val="00737EB0"/>
    <w:rsid w:val="00740DA7"/>
    <w:rsid w:val="00753104"/>
    <w:rsid w:val="0076530F"/>
    <w:rsid w:val="00766701"/>
    <w:rsid w:val="00772195"/>
    <w:rsid w:val="0077363A"/>
    <w:rsid w:val="007749F8"/>
    <w:rsid w:val="007761C3"/>
    <w:rsid w:val="007810E3"/>
    <w:rsid w:val="00796473"/>
    <w:rsid w:val="007A4244"/>
    <w:rsid w:val="007A4D52"/>
    <w:rsid w:val="007B23CE"/>
    <w:rsid w:val="007C0AA3"/>
    <w:rsid w:val="007C1BE2"/>
    <w:rsid w:val="007C3251"/>
    <w:rsid w:val="007D4093"/>
    <w:rsid w:val="007D53B0"/>
    <w:rsid w:val="007D6B2D"/>
    <w:rsid w:val="007E2417"/>
    <w:rsid w:val="007E2F66"/>
    <w:rsid w:val="007F5D27"/>
    <w:rsid w:val="0080039B"/>
    <w:rsid w:val="00804B90"/>
    <w:rsid w:val="0082099E"/>
    <w:rsid w:val="00822407"/>
    <w:rsid w:val="008306C0"/>
    <w:rsid w:val="00830F9C"/>
    <w:rsid w:val="008325A9"/>
    <w:rsid w:val="008374CF"/>
    <w:rsid w:val="00841A1D"/>
    <w:rsid w:val="0084451E"/>
    <w:rsid w:val="0085175A"/>
    <w:rsid w:val="008572F2"/>
    <w:rsid w:val="008712FD"/>
    <w:rsid w:val="00871585"/>
    <w:rsid w:val="00871EE3"/>
    <w:rsid w:val="008743A0"/>
    <w:rsid w:val="00877F66"/>
    <w:rsid w:val="0089156E"/>
    <w:rsid w:val="008938B5"/>
    <w:rsid w:val="008A0D1F"/>
    <w:rsid w:val="008B0253"/>
    <w:rsid w:val="008B6D28"/>
    <w:rsid w:val="008C0CFA"/>
    <w:rsid w:val="008C2A67"/>
    <w:rsid w:val="008C32D9"/>
    <w:rsid w:val="008C36A0"/>
    <w:rsid w:val="008C36DF"/>
    <w:rsid w:val="008D517A"/>
    <w:rsid w:val="008D6AEB"/>
    <w:rsid w:val="008E1610"/>
    <w:rsid w:val="008E36E9"/>
    <w:rsid w:val="008E5BE2"/>
    <w:rsid w:val="008F2FF2"/>
    <w:rsid w:val="00911761"/>
    <w:rsid w:val="0091347C"/>
    <w:rsid w:val="0091360B"/>
    <w:rsid w:val="00916547"/>
    <w:rsid w:val="00922106"/>
    <w:rsid w:val="009229BC"/>
    <w:rsid w:val="00927AEE"/>
    <w:rsid w:val="00934E3A"/>
    <w:rsid w:val="00940327"/>
    <w:rsid w:val="00940C0D"/>
    <w:rsid w:val="00942056"/>
    <w:rsid w:val="00955566"/>
    <w:rsid w:val="0096353C"/>
    <w:rsid w:val="0097368A"/>
    <w:rsid w:val="0098594A"/>
    <w:rsid w:val="009A14FC"/>
    <w:rsid w:val="009A2D1D"/>
    <w:rsid w:val="009B034A"/>
    <w:rsid w:val="009B0902"/>
    <w:rsid w:val="009C3D2B"/>
    <w:rsid w:val="009E22D1"/>
    <w:rsid w:val="00A02BFF"/>
    <w:rsid w:val="00A04A78"/>
    <w:rsid w:val="00A159C6"/>
    <w:rsid w:val="00A165D2"/>
    <w:rsid w:val="00A22176"/>
    <w:rsid w:val="00A2374C"/>
    <w:rsid w:val="00A34149"/>
    <w:rsid w:val="00A36866"/>
    <w:rsid w:val="00A3732B"/>
    <w:rsid w:val="00A548B2"/>
    <w:rsid w:val="00A554D8"/>
    <w:rsid w:val="00A6348D"/>
    <w:rsid w:val="00A640EA"/>
    <w:rsid w:val="00A65F69"/>
    <w:rsid w:val="00A66465"/>
    <w:rsid w:val="00A66AE8"/>
    <w:rsid w:val="00A710EE"/>
    <w:rsid w:val="00A77EBF"/>
    <w:rsid w:val="00A8291B"/>
    <w:rsid w:val="00A834EA"/>
    <w:rsid w:val="00A85B9F"/>
    <w:rsid w:val="00A865E1"/>
    <w:rsid w:val="00A878A0"/>
    <w:rsid w:val="00A91125"/>
    <w:rsid w:val="00A94377"/>
    <w:rsid w:val="00A94FE6"/>
    <w:rsid w:val="00AA15E1"/>
    <w:rsid w:val="00AA16E9"/>
    <w:rsid w:val="00AA35E2"/>
    <w:rsid w:val="00AA4513"/>
    <w:rsid w:val="00AA4F0A"/>
    <w:rsid w:val="00AB42B3"/>
    <w:rsid w:val="00AC0A65"/>
    <w:rsid w:val="00AC1F50"/>
    <w:rsid w:val="00AC651E"/>
    <w:rsid w:val="00AD1765"/>
    <w:rsid w:val="00AD58EC"/>
    <w:rsid w:val="00AD5BDC"/>
    <w:rsid w:val="00AE35BE"/>
    <w:rsid w:val="00B00025"/>
    <w:rsid w:val="00B02389"/>
    <w:rsid w:val="00B04828"/>
    <w:rsid w:val="00B13A73"/>
    <w:rsid w:val="00B14427"/>
    <w:rsid w:val="00B20A66"/>
    <w:rsid w:val="00B21A2D"/>
    <w:rsid w:val="00B23469"/>
    <w:rsid w:val="00B240BA"/>
    <w:rsid w:val="00B24B8D"/>
    <w:rsid w:val="00B3724F"/>
    <w:rsid w:val="00B441ED"/>
    <w:rsid w:val="00B465E6"/>
    <w:rsid w:val="00B470F4"/>
    <w:rsid w:val="00B66398"/>
    <w:rsid w:val="00B66773"/>
    <w:rsid w:val="00B73BFB"/>
    <w:rsid w:val="00B770E3"/>
    <w:rsid w:val="00B846F7"/>
    <w:rsid w:val="00BA0538"/>
    <w:rsid w:val="00BA0577"/>
    <w:rsid w:val="00BA6E8F"/>
    <w:rsid w:val="00BB4DE3"/>
    <w:rsid w:val="00BB52BB"/>
    <w:rsid w:val="00BC3610"/>
    <w:rsid w:val="00BC71B8"/>
    <w:rsid w:val="00BD03AF"/>
    <w:rsid w:val="00BD26A2"/>
    <w:rsid w:val="00BD5A84"/>
    <w:rsid w:val="00BD631E"/>
    <w:rsid w:val="00BF1E5B"/>
    <w:rsid w:val="00BF2658"/>
    <w:rsid w:val="00BF2D2D"/>
    <w:rsid w:val="00BF6425"/>
    <w:rsid w:val="00C00C36"/>
    <w:rsid w:val="00C134B8"/>
    <w:rsid w:val="00C135C4"/>
    <w:rsid w:val="00C14732"/>
    <w:rsid w:val="00C17C70"/>
    <w:rsid w:val="00C21029"/>
    <w:rsid w:val="00C219F4"/>
    <w:rsid w:val="00C255D8"/>
    <w:rsid w:val="00C266A5"/>
    <w:rsid w:val="00C276B7"/>
    <w:rsid w:val="00C30CF5"/>
    <w:rsid w:val="00C31131"/>
    <w:rsid w:val="00C36F7B"/>
    <w:rsid w:val="00C46D5A"/>
    <w:rsid w:val="00C472EB"/>
    <w:rsid w:val="00C51F7E"/>
    <w:rsid w:val="00C54FAC"/>
    <w:rsid w:val="00C65BC9"/>
    <w:rsid w:val="00C66A6A"/>
    <w:rsid w:val="00C7205A"/>
    <w:rsid w:val="00C72E15"/>
    <w:rsid w:val="00C75D2E"/>
    <w:rsid w:val="00C80E40"/>
    <w:rsid w:val="00C86A54"/>
    <w:rsid w:val="00C95B6F"/>
    <w:rsid w:val="00C9606C"/>
    <w:rsid w:val="00C97516"/>
    <w:rsid w:val="00C975B7"/>
    <w:rsid w:val="00CA3659"/>
    <w:rsid w:val="00CB64C6"/>
    <w:rsid w:val="00CD278E"/>
    <w:rsid w:val="00CD5B86"/>
    <w:rsid w:val="00CD77FA"/>
    <w:rsid w:val="00CD7847"/>
    <w:rsid w:val="00CD7E3C"/>
    <w:rsid w:val="00CE07CD"/>
    <w:rsid w:val="00CE3839"/>
    <w:rsid w:val="00CF2AB6"/>
    <w:rsid w:val="00CF6021"/>
    <w:rsid w:val="00D0080F"/>
    <w:rsid w:val="00D06021"/>
    <w:rsid w:val="00D0659A"/>
    <w:rsid w:val="00D0752A"/>
    <w:rsid w:val="00D17356"/>
    <w:rsid w:val="00D17865"/>
    <w:rsid w:val="00D218D1"/>
    <w:rsid w:val="00D24542"/>
    <w:rsid w:val="00D310B6"/>
    <w:rsid w:val="00D33121"/>
    <w:rsid w:val="00D34B61"/>
    <w:rsid w:val="00D41310"/>
    <w:rsid w:val="00D44A7E"/>
    <w:rsid w:val="00D45266"/>
    <w:rsid w:val="00D52244"/>
    <w:rsid w:val="00D55474"/>
    <w:rsid w:val="00D55E38"/>
    <w:rsid w:val="00D601F9"/>
    <w:rsid w:val="00D61FF6"/>
    <w:rsid w:val="00D63330"/>
    <w:rsid w:val="00D6572D"/>
    <w:rsid w:val="00D676D1"/>
    <w:rsid w:val="00D677D8"/>
    <w:rsid w:val="00D731D6"/>
    <w:rsid w:val="00D76093"/>
    <w:rsid w:val="00D86C27"/>
    <w:rsid w:val="00DA0092"/>
    <w:rsid w:val="00DA620C"/>
    <w:rsid w:val="00DB217C"/>
    <w:rsid w:val="00DB63B7"/>
    <w:rsid w:val="00DC5655"/>
    <w:rsid w:val="00DC7420"/>
    <w:rsid w:val="00DD6952"/>
    <w:rsid w:val="00DD728B"/>
    <w:rsid w:val="00DE2845"/>
    <w:rsid w:val="00DE3313"/>
    <w:rsid w:val="00DE5881"/>
    <w:rsid w:val="00DE5A08"/>
    <w:rsid w:val="00E036E3"/>
    <w:rsid w:val="00E04D63"/>
    <w:rsid w:val="00E0556D"/>
    <w:rsid w:val="00E10623"/>
    <w:rsid w:val="00E109BB"/>
    <w:rsid w:val="00E10C0C"/>
    <w:rsid w:val="00E30AED"/>
    <w:rsid w:val="00E31EB5"/>
    <w:rsid w:val="00E3278A"/>
    <w:rsid w:val="00E35A4E"/>
    <w:rsid w:val="00E35FC3"/>
    <w:rsid w:val="00E40410"/>
    <w:rsid w:val="00E50063"/>
    <w:rsid w:val="00E54438"/>
    <w:rsid w:val="00E55DD5"/>
    <w:rsid w:val="00E631FE"/>
    <w:rsid w:val="00E741B2"/>
    <w:rsid w:val="00E757B5"/>
    <w:rsid w:val="00E762C2"/>
    <w:rsid w:val="00E7735A"/>
    <w:rsid w:val="00E779C1"/>
    <w:rsid w:val="00E8342E"/>
    <w:rsid w:val="00E90B84"/>
    <w:rsid w:val="00E9364E"/>
    <w:rsid w:val="00E97FC2"/>
    <w:rsid w:val="00EB30B2"/>
    <w:rsid w:val="00EB7CEA"/>
    <w:rsid w:val="00EC2900"/>
    <w:rsid w:val="00EC64CB"/>
    <w:rsid w:val="00EC7296"/>
    <w:rsid w:val="00ED4D52"/>
    <w:rsid w:val="00EE1F99"/>
    <w:rsid w:val="00EE23BF"/>
    <w:rsid w:val="00EF2A2D"/>
    <w:rsid w:val="00EF3FD3"/>
    <w:rsid w:val="00EF7AEB"/>
    <w:rsid w:val="00F028BD"/>
    <w:rsid w:val="00F04D4D"/>
    <w:rsid w:val="00F05CF4"/>
    <w:rsid w:val="00F11206"/>
    <w:rsid w:val="00F23AC1"/>
    <w:rsid w:val="00F25AB3"/>
    <w:rsid w:val="00F271D2"/>
    <w:rsid w:val="00F27748"/>
    <w:rsid w:val="00F54835"/>
    <w:rsid w:val="00F5625D"/>
    <w:rsid w:val="00F56668"/>
    <w:rsid w:val="00F566C3"/>
    <w:rsid w:val="00F57A21"/>
    <w:rsid w:val="00F60A13"/>
    <w:rsid w:val="00F631A9"/>
    <w:rsid w:val="00F6463D"/>
    <w:rsid w:val="00F65933"/>
    <w:rsid w:val="00F73140"/>
    <w:rsid w:val="00F81C2C"/>
    <w:rsid w:val="00F84ABF"/>
    <w:rsid w:val="00F92812"/>
    <w:rsid w:val="00F92C7C"/>
    <w:rsid w:val="00F94475"/>
    <w:rsid w:val="00FA303E"/>
    <w:rsid w:val="00FA4304"/>
    <w:rsid w:val="00FA61CF"/>
    <w:rsid w:val="00FB0960"/>
    <w:rsid w:val="00FB629F"/>
    <w:rsid w:val="00FC2FB1"/>
    <w:rsid w:val="00FC3225"/>
    <w:rsid w:val="00FC607E"/>
    <w:rsid w:val="00FD4FAA"/>
    <w:rsid w:val="00FE1E15"/>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D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6796</Words>
  <Characters>38742</Characters>
  <Application>Microsoft Macintosh Word</Application>
  <DocSecurity>0</DocSecurity>
  <Lines>322</Lines>
  <Paragraphs>90</Paragraphs>
  <ScaleCrop>false</ScaleCrop>
  <Company>University of British Columbia</Company>
  <LinksUpToDate>false</LinksUpToDate>
  <CharactersWithSpaces>45448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7</cp:revision>
  <dcterms:created xsi:type="dcterms:W3CDTF">2015-06-05T17:45:00Z</dcterms:created>
  <dcterms:modified xsi:type="dcterms:W3CDTF">2015-06-11T04:17:00Z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