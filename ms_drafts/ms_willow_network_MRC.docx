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CE3" w:rsidRPr="006776CD" w:rsidRDefault="009D288E" w:rsidP="00C12CE3">
      <w:pPr>
        <w:spacing w:line="480" w:lineRule="auto"/>
        <w:rPr>
          <w:rFonts w:ascii="Times New Roman" w:hAnsi="Times New Roman"/>
          <w:b/>
          <w:sz w:val="32"/>
        </w:rPr>
      </w:pPr>
      <w:r>
        <w:rPr>
          <w:rFonts w:ascii="Times New Roman" w:hAnsi="Times New Roman"/>
          <w:b/>
          <w:sz w:val="32"/>
        </w:rPr>
        <w:t>P</w:t>
      </w:r>
      <w:r w:rsidR="00C12CE3" w:rsidRPr="006776CD">
        <w:rPr>
          <w:rFonts w:ascii="Times New Roman" w:hAnsi="Times New Roman"/>
          <w:b/>
          <w:sz w:val="32"/>
        </w:rPr>
        <w:t xml:space="preserve">lant genetic variation </w:t>
      </w:r>
      <w:commentRangeStart w:id="0"/>
      <w:r w:rsidR="00C12CE3" w:rsidRPr="006776CD">
        <w:rPr>
          <w:rFonts w:ascii="Times New Roman" w:hAnsi="Times New Roman"/>
          <w:b/>
          <w:sz w:val="32"/>
        </w:rPr>
        <w:t xml:space="preserve">structures </w:t>
      </w:r>
      <w:commentRangeEnd w:id="0"/>
      <w:r w:rsidR="00E735FD">
        <w:rPr>
          <w:rStyle w:val="CommentReference"/>
          <w:vanish/>
        </w:rPr>
        <w:commentReference w:id="0"/>
      </w:r>
      <w:r>
        <w:rPr>
          <w:rFonts w:ascii="Times New Roman" w:hAnsi="Times New Roman"/>
          <w:b/>
          <w:sz w:val="32"/>
        </w:rPr>
        <w:t>insect herbivore</w:t>
      </w:r>
      <w:r w:rsidR="00C12CE3" w:rsidRPr="006776CD">
        <w:rPr>
          <w:rFonts w:ascii="Times New Roman" w:hAnsi="Times New Roman"/>
          <w:b/>
          <w:sz w:val="32"/>
        </w:rPr>
        <w:t>-parasitoid networks</w:t>
      </w:r>
    </w:p>
    <w:p w:rsidR="00C12CE3" w:rsidRPr="006776CD" w:rsidRDefault="00C12CE3" w:rsidP="00C12CE3">
      <w:pPr>
        <w:spacing w:line="480" w:lineRule="auto"/>
        <w:rPr>
          <w:rFonts w:ascii="Times New Roman" w:hAnsi="Times New Roman"/>
          <w:b/>
        </w:rPr>
      </w:pPr>
    </w:p>
    <w:p w:rsidR="00C12CE3" w:rsidRPr="006776CD" w:rsidRDefault="00C12CE3" w:rsidP="00C12CE3">
      <w:pPr>
        <w:spacing w:line="480" w:lineRule="auto"/>
        <w:rPr>
          <w:rFonts w:ascii="Times New Roman" w:hAnsi="Times New Roman"/>
        </w:rPr>
      </w:pPr>
      <w:r w:rsidRPr="006776CD">
        <w:rPr>
          <w:rFonts w:ascii="Times New Roman" w:hAnsi="Times New Roman"/>
        </w:rPr>
        <w:t>Matthew A. Barbour</w:t>
      </w:r>
      <w:r w:rsidRPr="006776CD">
        <w:rPr>
          <w:rFonts w:ascii="Times New Roman" w:hAnsi="Times New Roman"/>
          <w:vertAlign w:val="superscript"/>
        </w:rPr>
        <w:t>1</w:t>
      </w:r>
      <w:r w:rsidRPr="006776CD">
        <w:rPr>
          <w:rFonts w:ascii="Times New Roman" w:hAnsi="Times New Roman"/>
        </w:rPr>
        <w:t xml:space="preserve">, </w:t>
      </w:r>
      <w:proofErr w:type="spellStart"/>
      <w:r w:rsidRPr="006776CD">
        <w:rPr>
          <w:rFonts w:ascii="Times New Roman" w:hAnsi="Times New Roman"/>
        </w:rPr>
        <w:t>Jordi</w:t>
      </w:r>
      <w:proofErr w:type="spellEnd"/>
      <w:r w:rsidRPr="006776CD">
        <w:rPr>
          <w:rFonts w:ascii="Times New Roman" w:hAnsi="Times New Roman"/>
        </w:rPr>
        <w:t xml:space="preserve"> Bascompte</w:t>
      </w:r>
      <w:r w:rsidRPr="006776CD">
        <w:rPr>
          <w:rFonts w:ascii="Times New Roman" w:hAnsi="Times New Roman"/>
          <w:vertAlign w:val="superscript"/>
        </w:rPr>
        <w:t>2</w:t>
      </w:r>
      <w:r w:rsidRPr="006776CD">
        <w:rPr>
          <w:rFonts w:ascii="Times New Roman" w:hAnsi="Times New Roman"/>
        </w:rPr>
        <w:t xml:space="preserve">, </w:t>
      </w:r>
      <w:r w:rsidR="00AE74F5" w:rsidRPr="006776CD">
        <w:rPr>
          <w:rFonts w:ascii="Times New Roman" w:hAnsi="Times New Roman"/>
        </w:rPr>
        <w:t xml:space="preserve">Joshua </w:t>
      </w:r>
      <w:r w:rsidR="006776CD" w:rsidRPr="006776CD">
        <w:rPr>
          <w:rFonts w:ascii="Times New Roman" w:hAnsi="Times New Roman"/>
        </w:rPr>
        <w:t xml:space="preserve">R. </w:t>
      </w:r>
      <w:r w:rsidR="00AE74F5" w:rsidRPr="006776CD">
        <w:rPr>
          <w:rFonts w:ascii="Times New Roman" w:hAnsi="Times New Roman"/>
        </w:rPr>
        <w:t>Nicholson</w:t>
      </w:r>
      <w:r w:rsidR="00AE74F5" w:rsidRPr="006776CD">
        <w:rPr>
          <w:rFonts w:ascii="Times New Roman" w:hAnsi="Times New Roman"/>
          <w:vertAlign w:val="superscript"/>
        </w:rPr>
        <w:t>1</w:t>
      </w:r>
      <w:r w:rsidR="00AE74F5" w:rsidRPr="006776CD">
        <w:rPr>
          <w:rFonts w:ascii="Times New Roman" w:hAnsi="Times New Roman"/>
        </w:rPr>
        <w:t xml:space="preserve">, </w:t>
      </w:r>
      <w:proofErr w:type="spellStart"/>
      <w:r w:rsidRPr="006776CD">
        <w:rPr>
          <w:rFonts w:ascii="Times New Roman" w:hAnsi="Times New Roman"/>
        </w:rPr>
        <w:t>Riitta</w:t>
      </w:r>
      <w:proofErr w:type="spellEnd"/>
      <w:r w:rsidRPr="006776CD">
        <w:rPr>
          <w:rFonts w:ascii="Times New Roman" w:hAnsi="Times New Roman"/>
        </w:rPr>
        <w:t xml:space="preserve"> Julkunen-Tiitto</w:t>
      </w:r>
      <w:r w:rsidRPr="006776CD">
        <w:rPr>
          <w:rFonts w:ascii="Times New Roman" w:hAnsi="Times New Roman"/>
          <w:vertAlign w:val="superscript"/>
        </w:rPr>
        <w:t>3</w:t>
      </w:r>
      <w:r w:rsidRPr="006776CD">
        <w:rPr>
          <w:rFonts w:ascii="Times New Roman" w:hAnsi="Times New Roman"/>
        </w:rPr>
        <w:t>, Erik S. Jules</w:t>
      </w:r>
      <w:r w:rsidRPr="006776CD">
        <w:rPr>
          <w:rFonts w:ascii="Times New Roman" w:hAnsi="Times New Roman"/>
          <w:vertAlign w:val="superscript"/>
        </w:rPr>
        <w:t>4</w:t>
      </w:r>
      <w:r w:rsidRPr="006776CD">
        <w:rPr>
          <w:rFonts w:ascii="Times New Roman" w:hAnsi="Times New Roman"/>
        </w:rPr>
        <w:t>, and Gregory M. Crutsinger</w:t>
      </w:r>
      <w:r w:rsidRPr="006776CD">
        <w:rPr>
          <w:rFonts w:ascii="Times New Roman" w:hAnsi="Times New Roman"/>
          <w:vertAlign w:val="superscript"/>
        </w:rPr>
        <w:t>1</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1</w:t>
      </w:r>
      <w:r w:rsidRPr="006776CD">
        <w:rPr>
          <w:rFonts w:ascii="Times New Roman" w:hAnsi="Times New Roman"/>
        </w:rPr>
        <w:t>Department of Zoology, University of British Columbia, #4200-6270 University Blvd., Vancouver, B.C., V6T 1Z4, Canada</w:t>
      </w: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2</w:t>
      </w:r>
      <w:r w:rsidRPr="006776CD">
        <w:rPr>
          <w:rFonts w:ascii="Times New Roman" w:hAnsi="Times New Roman"/>
        </w:rPr>
        <w:t xml:space="preserve">Estación </w:t>
      </w:r>
      <w:proofErr w:type="spellStart"/>
      <w:r w:rsidRPr="006776CD">
        <w:rPr>
          <w:rFonts w:ascii="Times New Roman" w:hAnsi="Times New Roman"/>
        </w:rPr>
        <w:t>Biológica</w:t>
      </w:r>
      <w:proofErr w:type="spellEnd"/>
      <w:r w:rsidRPr="006776CD">
        <w:rPr>
          <w:rFonts w:ascii="Times New Roman" w:hAnsi="Times New Roman"/>
        </w:rPr>
        <w:t xml:space="preserve"> de </w:t>
      </w:r>
      <w:proofErr w:type="spellStart"/>
      <w:r w:rsidRPr="006776CD">
        <w:rPr>
          <w:rFonts w:ascii="Times New Roman" w:hAnsi="Times New Roman"/>
        </w:rPr>
        <w:t>Doñana</w:t>
      </w:r>
      <w:proofErr w:type="spellEnd"/>
      <w:r w:rsidRPr="006776CD">
        <w:rPr>
          <w:rFonts w:ascii="Times New Roman" w:hAnsi="Times New Roman"/>
        </w:rPr>
        <w:t xml:space="preserve">, CSIC, C/ </w:t>
      </w:r>
      <w:proofErr w:type="spellStart"/>
      <w:r w:rsidRPr="006776CD">
        <w:rPr>
          <w:rFonts w:ascii="Times New Roman" w:hAnsi="Times New Roman"/>
        </w:rPr>
        <w:t>Américo</w:t>
      </w:r>
      <w:proofErr w:type="spellEnd"/>
      <w:r w:rsidRPr="006776CD">
        <w:rPr>
          <w:rFonts w:ascii="Times New Roman" w:hAnsi="Times New Roman"/>
        </w:rPr>
        <w:t xml:space="preserve"> </w:t>
      </w:r>
      <w:proofErr w:type="spellStart"/>
      <w:r w:rsidRPr="006776CD">
        <w:rPr>
          <w:rFonts w:ascii="Times New Roman" w:hAnsi="Times New Roman"/>
        </w:rPr>
        <w:t>Vespucio</w:t>
      </w:r>
      <w:proofErr w:type="spellEnd"/>
      <w:r w:rsidRPr="006776CD">
        <w:rPr>
          <w:rFonts w:ascii="Times New Roman" w:hAnsi="Times New Roman"/>
        </w:rPr>
        <w:t xml:space="preserve"> s/n, 41092 </w:t>
      </w:r>
      <w:proofErr w:type="spellStart"/>
      <w:r w:rsidRPr="006776CD">
        <w:rPr>
          <w:rFonts w:ascii="Times New Roman" w:hAnsi="Times New Roman"/>
        </w:rPr>
        <w:t>Sevilla</w:t>
      </w:r>
      <w:proofErr w:type="spellEnd"/>
      <w:r w:rsidRPr="006776CD">
        <w:rPr>
          <w:rFonts w:ascii="Times New Roman" w:hAnsi="Times New Roman"/>
        </w:rPr>
        <w:t xml:space="preserve">. </w:t>
      </w:r>
      <w:proofErr w:type="spellStart"/>
      <w:r w:rsidRPr="006776CD">
        <w:rPr>
          <w:rFonts w:ascii="Times New Roman" w:hAnsi="Times New Roman"/>
        </w:rPr>
        <w:t>España</w:t>
      </w:r>
      <w:proofErr w:type="spellEnd"/>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3</w:t>
      </w:r>
      <w:r w:rsidRPr="006776CD">
        <w:rPr>
          <w:rFonts w:ascii="Times New Roman" w:hAnsi="Times New Roman"/>
        </w:rPr>
        <w:t xml:space="preserve">Department of Biology, University of Eastern Finland, PO Box 111, FI-80101, </w:t>
      </w:r>
      <w:proofErr w:type="spellStart"/>
      <w:r w:rsidRPr="006776CD">
        <w:rPr>
          <w:rFonts w:ascii="Times New Roman" w:hAnsi="Times New Roman"/>
        </w:rPr>
        <w:t>Joensuu</w:t>
      </w:r>
      <w:proofErr w:type="spellEnd"/>
      <w:r w:rsidRPr="006776CD">
        <w:rPr>
          <w:rFonts w:ascii="Times New Roman" w:hAnsi="Times New Roman"/>
        </w:rPr>
        <w:t xml:space="preserve">, Finland </w:t>
      </w:r>
    </w:p>
    <w:p w:rsidR="00C12CE3" w:rsidRPr="006776CD" w:rsidRDefault="00C12CE3" w:rsidP="00C12CE3">
      <w:pPr>
        <w:spacing w:line="480" w:lineRule="auto"/>
        <w:rPr>
          <w:rFonts w:ascii="Times New Roman" w:hAnsi="Times New Roman"/>
        </w:rPr>
      </w:pPr>
      <w:r w:rsidRPr="006776CD">
        <w:rPr>
          <w:rFonts w:ascii="Times New Roman" w:hAnsi="Times New Roman"/>
          <w:vertAlign w:val="superscript"/>
        </w:rPr>
        <w:t>4</w:t>
      </w:r>
      <w:r w:rsidRPr="006776CD">
        <w:rPr>
          <w:rFonts w:ascii="Times New Roman" w:hAnsi="Times New Roman"/>
        </w:rPr>
        <w:t xml:space="preserve">Department of Biological Sciences, Humboldt State University, 1 </w:t>
      </w:r>
      <w:proofErr w:type="spellStart"/>
      <w:r w:rsidRPr="006776CD">
        <w:rPr>
          <w:rFonts w:ascii="Times New Roman" w:hAnsi="Times New Roman"/>
        </w:rPr>
        <w:t>Harpst</w:t>
      </w:r>
      <w:proofErr w:type="spellEnd"/>
      <w:r w:rsidRPr="006776CD">
        <w:rPr>
          <w:rFonts w:ascii="Times New Roman" w:hAnsi="Times New Roman"/>
        </w:rPr>
        <w:t xml:space="preserve"> St., Arcata, California, 95521, USA</w:t>
      </w:r>
    </w:p>
    <w:p w:rsidR="00C12CE3" w:rsidRPr="006776CD" w:rsidRDefault="00C12CE3" w:rsidP="00C12CE3">
      <w:pPr>
        <w:spacing w:line="480" w:lineRule="auto"/>
        <w:rPr>
          <w:rFonts w:ascii="Times New Roman" w:hAnsi="Times New Roman"/>
        </w:rPr>
      </w:pPr>
    </w:p>
    <w:p w:rsidR="00C12CE3" w:rsidRPr="006776CD" w:rsidRDefault="00C12CE3" w:rsidP="00C12CE3">
      <w:pPr>
        <w:spacing w:line="480" w:lineRule="auto"/>
        <w:rPr>
          <w:rFonts w:ascii="Times New Roman" w:hAnsi="Times New Roman"/>
        </w:rPr>
      </w:pPr>
      <w:r w:rsidRPr="006776CD">
        <w:rPr>
          <w:rFonts w:ascii="Times New Roman" w:hAnsi="Times New Roman"/>
        </w:rPr>
        <w:t>*Author for correspondence, email: barbour@zoology.ubc.ca</w:t>
      </w:r>
    </w:p>
    <w:p w:rsidR="00C12CE3" w:rsidRPr="006776CD" w:rsidRDefault="00C12CE3"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9056E0" w:rsidRDefault="00C12CE3" w:rsidP="00C12CE3">
      <w:pPr>
        <w:spacing w:line="480" w:lineRule="auto"/>
        <w:rPr>
          <w:rFonts w:ascii="Times New Roman" w:hAnsi="Times New Roman"/>
          <w:b/>
        </w:rPr>
      </w:pPr>
      <w:r w:rsidRPr="006776CD">
        <w:rPr>
          <w:rFonts w:ascii="Times New Roman" w:hAnsi="Times New Roman"/>
          <w:b/>
        </w:rPr>
        <w:t>Abstract</w:t>
      </w: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6776CD" w:rsidRDefault="006776CD" w:rsidP="00C12CE3">
      <w:pPr>
        <w:spacing w:line="480" w:lineRule="auto"/>
        <w:rPr>
          <w:rFonts w:ascii="Times New Roman" w:hAnsi="Times New Roman"/>
          <w:b/>
        </w:rPr>
      </w:pPr>
    </w:p>
    <w:p w:rsidR="00C12CE3" w:rsidRPr="00F874B9" w:rsidRDefault="00C12CE3" w:rsidP="00E45DF1">
      <w:pPr>
        <w:pageBreakBefore/>
        <w:spacing w:line="480" w:lineRule="auto"/>
        <w:rPr>
          <w:rFonts w:ascii="Times New Roman" w:hAnsi="Times New Roman"/>
          <w:b/>
          <w:smallCaps/>
        </w:rPr>
      </w:pPr>
      <w:r w:rsidRPr="00F874B9">
        <w:rPr>
          <w:rFonts w:ascii="Times New Roman" w:hAnsi="Times New Roman"/>
          <w:b/>
          <w:smallCaps/>
        </w:rPr>
        <w:t>Introduction</w:t>
      </w:r>
      <w:r w:rsidR="00831641" w:rsidRPr="00F874B9">
        <w:rPr>
          <w:rFonts w:ascii="Times New Roman" w:hAnsi="Times New Roman"/>
          <w:b/>
          <w:smallCaps/>
        </w:rPr>
        <w:t xml:space="preserve"> </w:t>
      </w:r>
    </w:p>
    <w:p w:rsidR="009A549D" w:rsidRDefault="000361CB" w:rsidP="00E735FD">
      <w:pPr>
        <w:widowControl w:val="0"/>
        <w:numPr>
          <w:ins w:id="1" w:author="Unknown"/>
        </w:num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Here, we </w:t>
      </w:r>
      <w:ins w:id="2" w:author="Mariano A. Rodriguez-Cabal" w:date="2014-08-22T16:58:00Z">
        <w:r w:rsidR="00E735FD">
          <w:rPr>
            <w:rFonts w:ascii="Times New Roman" w:hAnsi="Times New Roman" w:cs="Times New Roman"/>
          </w:rPr>
          <w:t xml:space="preserve">provide empirical evidence that </w:t>
        </w:r>
      </w:ins>
      <w:ins w:id="3" w:author="Mariano A. Rodriguez-Cabal" w:date="2014-08-22T16:59:00Z">
        <w:r w:rsidR="00E735FD">
          <w:rPr>
            <w:rFonts w:ascii="Times New Roman" w:hAnsi="Times New Roman" w:cs="Times New Roman"/>
          </w:rPr>
          <w:t xml:space="preserve">genetic variation within a dominant plant species can structure ecological networks by altering the strength of interactions among its associated species. </w:t>
        </w:r>
      </w:ins>
      <w:ins w:id="4" w:author="Mariano A. Rodriguez-Cabal" w:date="2014-08-22T17:04:00Z">
        <w:r w:rsidR="00E735FD" w:rsidRPr="00E735FD">
          <w:rPr>
            <w:rFonts w:ascii="Times New Roman" w:hAnsi="Times New Roman" w:cs="Times New Roman"/>
          </w:rPr>
          <w:t xml:space="preserve">Using a </w:t>
        </w:r>
      </w:ins>
      <w:proofErr w:type="spellStart"/>
      <w:ins w:id="5" w:author="Mariano A. Rodriguez-Cabal" w:date="2014-08-22T17:05:00Z">
        <w:r w:rsidR="00E735FD">
          <w:rPr>
            <w:rFonts w:ascii="Times New Roman" w:hAnsi="Times New Roman" w:cs="Times New Roman"/>
          </w:rPr>
          <w:t>a</w:t>
        </w:r>
        <w:proofErr w:type="spellEnd"/>
        <w:r w:rsidR="00E735FD">
          <w:rPr>
            <w:rFonts w:ascii="Times New Roman" w:hAnsi="Times New Roman" w:cs="Times New Roman"/>
          </w:rPr>
          <w:t xml:space="preserve"> large common garden experiment consisting of 26 genotypes of a dominant plant species, </w:t>
        </w:r>
        <w:r w:rsidR="00E735FD">
          <w:rPr>
            <w:rFonts w:ascii="Times New Roman" w:hAnsi="Times New Roman" w:cs="Times New Roman"/>
            <w:i/>
          </w:rPr>
          <w:t xml:space="preserve">Salix </w:t>
        </w:r>
        <w:proofErr w:type="spellStart"/>
        <w:r w:rsidR="00E735FD">
          <w:rPr>
            <w:rFonts w:ascii="Times New Roman" w:hAnsi="Times New Roman" w:cs="Times New Roman"/>
            <w:i/>
          </w:rPr>
          <w:t>hookeriana</w:t>
        </w:r>
      </w:ins>
      <w:proofErr w:type="spellEnd"/>
      <w:ins w:id="6" w:author="Mariano A. Rodriguez-Cabal" w:date="2014-08-22T17:04:00Z">
        <w:r w:rsidR="00E735FD" w:rsidRPr="00E735FD">
          <w:rPr>
            <w:rFonts w:ascii="Times New Roman" w:hAnsi="Times New Roman" w:cs="Times New Roman"/>
          </w:rPr>
          <w:t xml:space="preserve">, </w:t>
        </w:r>
      </w:ins>
      <w:ins w:id="7" w:author="Mariano A. Rodriguez-Cabal" w:date="2014-08-22T17:05:00Z">
        <w:r w:rsidR="00E735FD">
          <w:rPr>
            <w:rFonts w:ascii="Times New Roman" w:hAnsi="Times New Roman" w:cs="Times New Roman"/>
          </w:rPr>
          <w:t xml:space="preserve">and built quantitative interaction networks among its associated gall-inducing insects (herbivores) and their parasitoids for each genotype, </w:t>
        </w:r>
      </w:ins>
      <w:ins w:id="8" w:author="Mariano A. Rodriguez-Cabal" w:date="2014-08-22T17:04:00Z">
        <w:r w:rsidR="00E735FD" w:rsidRPr="00E735FD">
          <w:rPr>
            <w:rFonts w:ascii="Times New Roman" w:hAnsi="Times New Roman" w:cs="Times New Roman"/>
          </w:rPr>
          <w:t>we addressed the following questions</w:t>
        </w:r>
      </w:ins>
      <w:ins w:id="9" w:author="Mariano A. Rodriguez-Cabal" w:date="2014-08-22T17:01:00Z">
        <w:r w:rsidR="00E735FD">
          <w:rPr>
            <w:rFonts w:ascii="Times New Roman" w:hAnsi="Times New Roman" w:cs="Times New Roman"/>
          </w:rPr>
          <w:t>:</w:t>
        </w:r>
      </w:ins>
      <w:ins w:id="10" w:author="Mariano A. Rodriguez-Cabal" w:date="2014-08-22T16:59:00Z">
        <w:r w:rsidR="00E735FD">
          <w:rPr>
            <w:rFonts w:ascii="Times New Roman" w:hAnsi="Times New Roman" w:cs="Times New Roman"/>
          </w:rPr>
          <w:t xml:space="preserve"> </w:t>
        </w:r>
      </w:ins>
      <w:r w:rsidR="00DF39F0">
        <w:rPr>
          <w:rFonts w:ascii="Times New Roman" w:hAnsi="Times New Roman" w:cs="Times New Roman"/>
        </w:rPr>
        <w:t>(</w:t>
      </w:r>
      <w:commentRangeStart w:id="11"/>
      <w:proofErr w:type="spellStart"/>
      <w:r w:rsidR="00DF39F0">
        <w:rPr>
          <w:rFonts w:ascii="Times New Roman" w:hAnsi="Times New Roman" w:cs="Times New Roman"/>
        </w:rPr>
        <w:t>i</w:t>
      </w:r>
      <w:proofErr w:type="spellEnd"/>
      <w:r w:rsidR="00DF39F0">
        <w:rPr>
          <w:rFonts w:ascii="Times New Roman" w:hAnsi="Times New Roman" w:cs="Times New Roman"/>
        </w:rPr>
        <w:t>) test for compartmentalization in a plant genotype-herbivor</w:t>
      </w:r>
      <w:r w:rsidR="00831641">
        <w:rPr>
          <w:rFonts w:ascii="Times New Roman" w:hAnsi="Times New Roman" w:cs="Times New Roman"/>
        </w:rPr>
        <w:t xml:space="preserve">e-parasitoid network; (ii) </w:t>
      </w:r>
      <w:r w:rsidR="005110A6">
        <w:rPr>
          <w:rFonts w:ascii="Times New Roman" w:hAnsi="Times New Roman" w:cs="Times New Roman"/>
        </w:rPr>
        <w:t>partition</w:t>
      </w:r>
      <w:r w:rsidR="00DF39F0">
        <w:rPr>
          <w:rFonts w:ascii="Times New Roman" w:hAnsi="Times New Roman" w:cs="Times New Roman"/>
        </w:rPr>
        <w:t xml:space="preserve"> the processes contributing to dissimilarity in network structure among different compartments; and (iii) analyze the </w:t>
      </w:r>
      <w:r w:rsidR="00F874B9">
        <w:rPr>
          <w:rFonts w:ascii="Times New Roman" w:hAnsi="Times New Roman" w:cs="Times New Roman"/>
        </w:rPr>
        <w:t>plant and herbivore traits that are determining this compartmentalized structure</w:t>
      </w:r>
      <w:commentRangeEnd w:id="11"/>
      <w:r w:rsidR="00E735FD">
        <w:rPr>
          <w:rStyle w:val="CommentReference"/>
          <w:vanish/>
        </w:rPr>
        <w:commentReference w:id="11"/>
      </w:r>
      <w:r w:rsidR="00F874B9">
        <w:rPr>
          <w:rFonts w:ascii="Times New Roman" w:hAnsi="Times New Roman" w:cs="Times New Roman"/>
        </w:rPr>
        <w:t xml:space="preserve">. </w:t>
      </w:r>
      <w:del w:id="12" w:author="Mariano A. Rodriguez-Cabal" w:date="2014-08-22T17:05:00Z">
        <w:r w:rsidR="00DF39F0" w:rsidDel="00E735FD">
          <w:rPr>
            <w:rFonts w:ascii="Times New Roman" w:hAnsi="Times New Roman" w:cs="Times New Roman"/>
          </w:rPr>
          <w:delText xml:space="preserve">To do so, we </w:delText>
        </w:r>
        <w:r w:rsidR="009A549D" w:rsidDel="00E735FD">
          <w:rPr>
            <w:rFonts w:ascii="Times New Roman" w:hAnsi="Times New Roman" w:cs="Times New Roman"/>
          </w:rPr>
          <w:delText>used</w:delText>
        </w:r>
        <w:r w:rsidR="00DF39F0" w:rsidDel="00E735FD">
          <w:rPr>
            <w:rFonts w:ascii="Times New Roman" w:hAnsi="Times New Roman" w:cs="Times New Roman"/>
          </w:rPr>
          <w:delText xml:space="preserve"> a large comm</w:delText>
        </w:r>
        <w:r w:rsidR="009A549D" w:rsidDel="00E735FD">
          <w:rPr>
            <w:rFonts w:ascii="Times New Roman" w:hAnsi="Times New Roman" w:cs="Times New Roman"/>
          </w:rPr>
          <w:delText xml:space="preserve">on garden experiment </w:delText>
        </w:r>
        <w:r w:rsidR="005110A6" w:rsidDel="00E735FD">
          <w:rPr>
            <w:rFonts w:ascii="Times New Roman" w:hAnsi="Times New Roman" w:cs="Times New Roman"/>
          </w:rPr>
          <w:delText xml:space="preserve">consisting of 26 genotypes of a dominant plant species, </w:delText>
        </w:r>
        <w:r w:rsidR="005110A6" w:rsidDel="00E735FD">
          <w:rPr>
            <w:rFonts w:ascii="Times New Roman" w:hAnsi="Times New Roman" w:cs="Times New Roman"/>
            <w:i/>
          </w:rPr>
          <w:delText>Salix hookeriana</w:delText>
        </w:r>
        <w:r w:rsidR="005110A6" w:rsidDel="00E735FD">
          <w:rPr>
            <w:rFonts w:ascii="Times New Roman" w:hAnsi="Times New Roman" w:cs="Times New Roman"/>
          </w:rPr>
          <w:delText>, and built quantitative interaction networks among its associated gall-inducing insects (h</w:delText>
        </w:r>
        <w:r w:rsidR="008868F0" w:rsidDel="00E735FD">
          <w:rPr>
            <w:rFonts w:ascii="Times New Roman" w:hAnsi="Times New Roman" w:cs="Times New Roman"/>
          </w:rPr>
          <w:delText xml:space="preserve">erbivores) and their </w:delText>
        </w:r>
        <w:r w:rsidR="005110A6" w:rsidDel="00E735FD">
          <w:rPr>
            <w:rFonts w:ascii="Times New Roman" w:hAnsi="Times New Roman" w:cs="Times New Roman"/>
          </w:rPr>
          <w:delText xml:space="preserve">parasitoids for each genotype. </w:delText>
        </w:r>
        <w:r w:rsidR="009A549D" w:rsidDel="00E735FD">
          <w:rPr>
            <w:rFonts w:ascii="Times New Roman" w:hAnsi="Times New Roman" w:cs="Times New Roman"/>
          </w:rPr>
          <w:delText>We then used recently developed computational tools to</w:delText>
        </w:r>
        <w:r w:rsidR="00F874B9" w:rsidDel="00E735FD">
          <w:rPr>
            <w:rFonts w:ascii="Times New Roman" w:hAnsi="Times New Roman" w:cs="Times New Roman"/>
          </w:rPr>
          <w:delText xml:space="preserve"> analyze complex networks and extensive data on plant and herbivore </w:delText>
        </w:r>
        <w:r w:rsidR="009A549D" w:rsidDel="00E735FD">
          <w:rPr>
            <w:rFonts w:ascii="Times New Roman" w:hAnsi="Times New Roman" w:cs="Times New Roman"/>
          </w:rPr>
          <w:delText>tr</w:delText>
        </w:r>
        <w:r w:rsidR="00FD320E" w:rsidDel="00E735FD">
          <w:rPr>
            <w:rFonts w:ascii="Times New Roman" w:hAnsi="Times New Roman" w:cs="Times New Roman"/>
          </w:rPr>
          <w:delText>aits to understand the processes generati</w:delText>
        </w:r>
        <w:r w:rsidR="00F874B9" w:rsidDel="00E735FD">
          <w:rPr>
            <w:rFonts w:ascii="Times New Roman" w:hAnsi="Times New Roman" w:cs="Times New Roman"/>
          </w:rPr>
          <w:delText xml:space="preserve">ng compartmentalization in this </w:delText>
        </w:r>
        <w:r w:rsidR="00FD320E" w:rsidDel="00E735FD">
          <w:rPr>
            <w:rFonts w:ascii="Times New Roman" w:hAnsi="Times New Roman" w:cs="Times New Roman"/>
          </w:rPr>
          <w:delText>network</w:delText>
        </w:r>
        <w:r w:rsidR="009A549D" w:rsidDel="00E735FD">
          <w:rPr>
            <w:rFonts w:ascii="Times New Roman" w:hAnsi="Times New Roman" w:cs="Times New Roman"/>
          </w:rPr>
          <w:delText xml:space="preserve">. Our results suggest that </w:delText>
        </w:r>
      </w:del>
      <w:del w:id="13" w:author="Mariano A. Rodriguez-Cabal" w:date="2014-08-22T16:59:00Z">
        <w:r w:rsidR="009A549D" w:rsidDel="00E735FD">
          <w:rPr>
            <w:rFonts w:ascii="Times New Roman" w:hAnsi="Times New Roman" w:cs="Times New Roman"/>
          </w:rPr>
          <w:delText>genetic variation within a dominant plant species can structure ecological networks by altering the strength of interactions among its associated species.</w:delText>
        </w:r>
      </w:del>
    </w:p>
    <w:p w:rsidR="00E45DF1" w:rsidRDefault="00E45DF1" w:rsidP="00C12CE3">
      <w:pPr>
        <w:spacing w:line="480" w:lineRule="auto"/>
        <w:rPr>
          <w:rFonts w:ascii="Times New Roman" w:hAnsi="Times New Roman"/>
          <w:i/>
        </w:rPr>
      </w:pPr>
    </w:p>
    <w:p w:rsidR="00CD1604" w:rsidRPr="00F874B9" w:rsidRDefault="00F874B9" w:rsidP="00C12CE3">
      <w:pPr>
        <w:spacing w:line="480" w:lineRule="auto"/>
        <w:rPr>
          <w:rFonts w:ascii="Times New Roman" w:hAnsi="Times New Roman"/>
          <w:b/>
          <w:smallCaps/>
        </w:rPr>
      </w:pPr>
      <w:r w:rsidRPr="00F874B9">
        <w:rPr>
          <w:rFonts w:ascii="Times New Roman" w:hAnsi="Times New Roman"/>
          <w:b/>
          <w:smallCaps/>
        </w:rPr>
        <w:t xml:space="preserve">Materials &amp; </w:t>
      </w:r>
      <w:r w:rsidR="00C12CE3" w:rsidRPr="00F874B9">
        <w:rPr>
          <w:rFonts w:ascii="Times New Roman" w:hAnsi="Times New Roman"/>
          <w:b/>
          <w:smallCaps/>
        </w:rPr>
        <w:t>Methods</w:t>
      </w:r>
      <w:r w:rsidR="00AE74F5" w:rsidRPr="00F874B9">
        <w:rPr>
          <w:rFonts w:ascii="Times New Roman" w:hAnsi="Times New Roman"/>
          <w:b/>
          <w:smallCaps/>
        </w:rPr>
        <w:t xml:space="preserve"> </w:t>
      </w:r>
    </w:p>
    <w:p w:rsidR="00D4201B" w:rsidRPr="006776CD" w:rsidRDefault="00AE74F5" w:rsidP="00CD1604">
      <w:pPr>
        <w:pStyle w:val="Heading3"/>
      </w:pPr>
      <w:r w:rsidRPr="006776CD">
        <w:t>Natural History</w:t>
      </w:r>
    </w:p>
    <w:p w:rsidR="006E410A" w:rsidRDefault="008868F0" w:rsidP="006776CD">
      <w:pPr>
        <w:spacing w:line="480" w:lineRule="auto"/>
        <w:rPr>
          <w:rFonts w:ascii="Times New Roman" w:hAnsi="Times New Roman"/>
        </w:rPr>
      </w:pPr>
      <w:r>
        <w:rPr>
          <w:rFonts w:ascii="Times New Roman" w:hAnsi="Times New Roman"/>
        </w:rPr>
        <w:t>Our focal plant species</w:t>
      </w:r>
      <w:ins w:id="14" w:author="Mariano A. Rodriguez-Cabal" w:date="2014-08-22T17:07:00Z">
        <w:r w:rsidR="00A0243E">
          <w:rPr>
            <w:rFonts w:ascii="Times New Roman" w:hAnsi="Times New Roman"/>
          </w:rPr>
          <w:t>,</w:t>
        </w:r>
      </w:ins>
      <w:r>
        <w:rPr>
          <w:rFonts w:ascii="Times New Roman" w:hAnsi="Times New Roman"/>
        </w:rPr>
        <w:t xml:space="preserve"> </w:t>
      </w:r>
      <w:del w:id="15" w:author="Mariano A. Rodriguez-Cabal" w:date="2014-08-22T17:07:00Z">
        <w:r w:rsidDel="00A0243E">
          <w:rPr>
            <w:rFonts w:ascii="Times New Roman" w:hAnsi="Times New Roman"/>
          </w:rPr>
          <w:delText xml:space="preserve">was </w:delText>
        </w:r>
      </w:del>
      <w:r w:rsidR="00D4201B" w:rsidRPr="006776CD">
        <w:rPr>
          <w:rFonts w:ascii="Times New Roman" w:hAnsi="Times New Roman"/>
          <w:i/>
        </w:rPr>
        <w:t xml:space="preserve">Salix </w:t>
      </w:r>
      <w:proofErr w:type="spellStart"/>
      <w:r w:rsidR="00D4201B" w:rsidRPr="006776CD">
        <w:rPr>
          <w:rFonts w:ascii="Times New Roman" w:hAnsi="Times New Roman"/>
          <w:i/>
        </w:rPr>
        <w:t>hookeriana</w:t>
      </w:r>
      <w:proofErr w:type="spellEnd"/>
      <w:r>
        <w:rPr>
          <w:rFonts w:ascii="Times New Roman" w:hAnsi="Times New Roman"/>
        </w:rPr>
        <w:t xml:space="preserve"> (</w:t>
      </w:r>
      <w:r w:rsidR="006776CD" w:rsidRPr="006776CD">
        <w:rPr>
          <w:rFonts w:ascii="Times New Roman" w:hAnsi="Times New Roman"/>
        </w:rPr>
        <w:t>Coastal willow</w:t>
      </w:r>
      <w:r>
        <w:rPr>
          <w:rFonts w:ascii="Times New Roman" w:hAnsi="Times New Roman"/>
        </w:rPr>
        <w:t xml:space="preserve">), </w:t>
      </w:r>
      <w:ins w:id="16" w:author="Mariano A. Rodriguez-Cabal" w:date="2014-08-22T17:07:00Z">
        <w:r w:rsidR="00A0243E">
          <w:rPr>
            <w:rFonts w:ascii="Times New Roman" w:hAnsi="Times New Roman"/>
          </w:rPr>
          <w:t xml:space="preserve">is </w:t>
        </w:r>
      </w:ins>
      <w:r>
        <w:rPr>
          <w:rFonts w:ascii="Times New Roman" w:hAnsi="Times New Roman"/>
        </w:rPr>
        <w:t xml:space="preserve">a </w:t>
      </w:r>
      <w:proofErr w:type="spellStart"/>
      <w:r>
        <w:rPr>
          <w:rFonts w:ascii="Times New Roman" w:hAnsi="Times New Roman"/>
        </w:rPr>
        <w:t>dioecious</w:t>
      </w:r>
      <w:proofErr w:type="spellEnd"/>
      <w:r>
        <w:rPr>
          <w:rFonts w:ascii="Times New Roman" w:hAnsi="Times New Roman"/>
        </w:rPr>
        <w:t xml:space="preserve"> and</w:t>
      </w:r>
      <w:r w:rsidR="003B008D">
        <w:rPr>
          <w:rFonts w:ascii="Times New Roman" w:hAnsi="Times New Roman"/>
        </w:rPr>
        <w:t xml:space="preserve"> deciduous shrub (&lt; 8 m),</w:t>
      </w:r>
      <w:r>
        <w:rPr>
          <w:rFonts w:ascii="Times New Roman" w:hAnsi="Times New Roman"/>
        </w:rPr>
        <w:t xml:space="preserve"> generally restricted to less than 10</w:t>
      </w:r>
      <w:r w:rsidR="006754A5">
        <w:rPr>
          <w:rFonts w:ascii="Times New Roman" w:hAnsi="Times New Roman"/>
        </w:rPr>
        <w:t>0 m elevation</w:t>
      </w:r>
      <w:r w:rsidR="003B008D">
        <w:rPr>
          <w:rFonts w:ascii="Times New Roman" w:hAnsi="Times New Roman"/>
        </w:rPr>
        <w:t>,</w:t>
      </w:r>
      <w:r w:rsidR="006754A5">
        <w:rPr>
          <w:rFonts w:ascii="Times New Roman" w:hAnsi="Times New Roman"/>
        </w:rPr>
        <w:t xml:space="preserve"> and commonly occurs</w:t>
      </w:r>
      <w:r>
        <w:rPr>
          <w:rFonts w:ascii="Times New Roman" w:hAnsi="Times New Roman"/>
        </w:rPr>
        <w:t xml:space="preserve"> in meadows, floodplains, and coastal dunes </w:t>
      </w:r>
      <w:r w:rsidR="006776CD" w:rsidRPr="006776CD">
        <w:rPr>
          <w:rFonts w:ascii="Times New Roman" w:hAnsi="Times New Roman"/>
        </w:rPr>
        <w:t>from northern California to Alaska</w:t>
      </w:r>
      <w:r>
        <w:rPr>
          <w:rFonts w:ascii="Times New Roman" w:hAnsi="Times New Roman"/>
        </w:rPr>
        <w:t xml:space="preserve"> (Argus 2013)</w:t>
      </w:r>
      <w:r w:rsidR="006776CD" w:rsidRPr="006776CD">
        <w:rPr>
          <w:rFonts w:ascii="Times New Roman" w:hAnsi="Times New Roman"/>
        </w:rPr>
        <w:t>.</w:t>
      </w:r>
      <w:ins w:id="17" w:author="Mariano A. Rodriguez-Cabal" w:date="2014-08-22T17:08:00Z">
        <w:r w:rsidR="00A0243E">
          <w:rPr>
            <w:rFonts w:ascii="Times New Roman" w:hAnsi="Times New Roman"/>
          </w:rPr>
          <w:t xml:space="preserve"> </w:t>
        </w:r>
        <w:r w:rsidR="00A0243E" w:rsidRPr="00A0243E">
          <w:rPr>
            <w:rFonts w:ascii="Times New Roman" w:hAnsi="Times New Roman"/>
          </w:rPr>
          <w:t xml:space="preserve">As with other willows, </w:t>
        </w:r>
      </w:ins>
      <w:commentRangeStart w:id="18"/>
      <w:del w:id="19" w:author="Mariano A. Rodriguez-Cabal" w:date="2014-08-22T17:08:00Z">
        <w:r w:rsidR="006776CD" w:rsidRPr="006776CD" w:rsidDel="00A0243E">
          <w:rPr>
            <w:rFonts w:ascii="Times New Roman" w:hAnsi="Times New Roman"/>
          </w:rPr>
          <w:delText xml:space="preserve"> </w:delText>
        </w:r>
      </w:del>
      <w:r w:rsidR="003B008D" w:rsidRPr="003B008D">
        <w:rPr>
          <w:rFonts w:ascii="Times New Roman" w:hAnsi="Times New Roman"/>
          <w:i/>
        </w:rPr>
        <w:t>S</w:t>
      </w:r>
      <w:commentRangeEnd w:id="18"/>
      <w:r w:rsidR="00A0243E">
        <w:rPr>
          <w:rStyle w:val="CommentReference"/>
          <w:vanish/>
        </w:rPr>
        <w:commentReference w:id="18"/>
      </w:r>
      <w:r w:rsidR="003B008D" w:rsidRPr="003B008D">
        <w:rPr>
          <w:rFonts w:ascii="Times New Roman" w:hAnsi="Times New Roman"/>
          <w:i/>
        </w:rPr>
        <w:t xml:space="preserve">. </w:t>
      </w:r>
      <w:proofErr w:type="spellStart"/>
      <w:r w:rsidR="003B008D" w:rsidRPr="003B008D">
        <w:rPr>
          <w:rFonts w:ascii="Times New Roman" w:hAnsi="Times New Roman"/>
          <w:i/>
        </w:rPr>
        <w:t>hookeriana</w:t>
      </w:r>
      <w:proofErr w:type="spellEnd"/>
      <w:r w:rsidR="003B008D">
        <w:rPr>
          <w:rFonts w:ascii="Times New Roman" w:hAnsi="Times New Roman"/>
        </w:rPr>
        <w:t xml:space="preserve"> </w:t>
      </w:r>
      <w:del w:id="20" w:author="Mariano A. Rodriguez-Cabal" w:date="2014-08-22T17:08:00Z">
        <w:r w:rsidR="003B008D" w:rsidDel="00A0243E">
          <w:rPr>
            <w:rFonts w:ascii="Times New Roman" w:hAnsi="Times New Roman"/>
          </w:rPr>
          <w:delText xml:space="preserve">and other members of the genus </w:delText>
        </w:r>
        <w:r w:rsidR="003B008D" w:rsidDel="00A0243E">
          <w:rPr>
            <w:rFonts w:ascii="Times New Roman" w:hAnsi="Times New Roman"/>
            <w:i/>
          </w:rPr>
          <w:delText xml:space="preserve">Salix </w:delText>
        </w:r>
        <w:r w:rsidR="003B008D" w:rsidDel="00A0243E">
          <w:rPr>
            <w:rFonts w:ascii="Times New Roman" w:hAnsi="Times New Roman"/>
          </w:rPr>
          <w:delText>are</w:delText>
        </w:r>
      </w:del>
      <w:ins w:id="21" w:author="Mariano A. Rodriguez-Cabal" w:date="2014-08-22T17:08:00Z">
        <w:r w:rsidR="00A0243E">
          <w:rPr>
            <w:rFonts w:ascii="Times New Roman" w:hAnsi="Times New Roman"/>
          </w:rPr>
          <w:t>is</w:t>
        </w:r>
      </w:ins>
      <w:r w:rsidR="003B008D">
        <w:rPr>
          <w:rFonts w:ascii="Times New Roman" w:hAnsi="Times New Roman"/>
        </w:rPr>
        <w:t xml:space="preserve"> an ideal system for studying the effects of host-plant genetics on herbivore-parasi</w:t>
      </w:r>
      <w:r w:rsidR="00F874B9">
        <w:rPr>
          <w:rFonts w:ascii="Times New Roman" w:hAnsi="Times New Roman"/>
        </w:rPr>
        <w:t>to</w:t>
      </w:r>
      <w:r w:rsidR="003B008D">
        <w:rPr>
          <w:rFonts w:ascii="Times New Roman" w:hAnsi="Times New Roman"/>
        </w:rPr>
        <w:t>id interaction networks</w:t>
      </w:r>
      <w:r w:rsidR="00F874B9">
        <w:rPr>
          <w:rFonts w:ascii="Times New Roman" w:hAnsi="Times New Roman"/>
        </w:rPr>
        <w:t xml:space="preserve"> for two </w:t>
      </w:r>
      <w:ins w:id="22" w:author="Mariano A. Rodriguez-Cabal" w:date="2014-08-22T17:09:00Z">
        <w:r w:rsidR="00A0243E">
          <w:rPr>
            <w:rFonts w:ascii="Times New Roman" w:hAnsi="Times New Roman"/>
          </w:rPr>
          <w:t xml:space="preserve">main </w:t>
        </w:r>
      </w:ins>
      <w:r w:rsidR="00F874B9">
        <w:rPr>
          <w:rFonts w:ascii="Times New Roman" w:hAnsi="Times New Roman"/>
        </w:rPr>
        <w:t xml:space="preserve">reasons. First, willows </w:t>
      </w:r>
      <w:r w:rsidR="003B008D">
        <w:rPr>
          <w:rFonts w:ascii="Times New Roman" w:hAnsi="Times New Roman"/>
        </w:rPr>
        <w:t xml:space="preserve">display considerable genetic </w:t>
      </w:r>
      <w:r w:rsidR="00DC22C4" w:rsidRPr="006776CD">
        <w:rPr>
          <w:rFonts w:ascii="Times New Roman" w:hAnsi="Times New Roman"/>
        </w:rPr>
        <w:fldChar w:fldCharType="begin"/>
      </w:r>
      <w:r w:rsidR="003B008D">
        <w:rPr>
          <w:rFonts w:ascii="Times New Roman" w:hAnsi="Times New Roman"/>
        </w:rPr>
        <w:instrText>ADDIN CSL_CITATION {"mendeley": {"previouslyFormattedCitation": "(Brunsfeld, Soltis, &amp; Soltis, 1991)"}, "citationItems": [{"uris": ["http://www.mendeley.com/documents/?uuid=2f5cb30e-f0a7-46ee-83d8-cf281c76ce6b"], "id": "ITEM-1", "itemData": {"type": "article-journal", "author": [{"given": "Steven J.", "dropping-particle": "", "suffix": "", "family": "Brunsfeld", "parse-names": false, "non-dropping-particle": ""}, {"given": "Douglas E.", "dropping-particle": "", "suffix": "", "family": "Soltis", "parse-names": false, "non-dropping-particle": ""}, {"given": "Pamela S.", "dropping-particle": "", "suffix": "", "family": "Soltis", "parse-names": false, "non-dropping-particle": ""}], "issued": {"date-parts": [["1991"]]}, "title": "Patterns of genetic variation in Salix section Longifoliae (Salicaceae).", "page": "855-869", "volume": "78", "container-title": "American Journal of Botany", "issue": "6", "id": "ITEM-1"}}], "properties": {"noteIndex": 0}, "schema": "https://github.com/citation-style-language/schema/raw/master/csl-citation.json"}</w:instrText>
      </w:r>
      <w:r w:rsidR="00DC22C4" w:rsidRPr="006776CD">
        <w:rPr>
          <w:rFonts w:ascii="Times New Roman" w:hAnsi="Times New Roman"/>
        </w:rPr>
        <w:fldChar w:fldCharType="separate"/>
      </w:r>
      <w:r w:rsidR="003B008D" w:rsidRPr="00BF0E93">
        <w:rPr>
          <w:rFonts w:ascii="Times New Roman" w:hAnsi="Times New Roman"/>
          <w:noProof/>
        </w:rPr>
        <w:t>(Brunsfeld, Soltis, &amp; Soltis, 1991)</w:t>
      </w:r>
      <w:r w:rsidR="00DC22C4" w:rsidRPr="006776CD">
        <w:rPr>
          <w:rFonts w:ascii="Times New Roman" w:hAnsi="Times New Roman"/>
        </w:rPr>
        <w:fldChar w:fldCharType="end"/>
      </w:r>
      <w:r w:rsidR="003B008D">
        <w:rPr>
          <w:rFonts w:ascii="Times New Roman" w:hAnsi="Times New Roman"/>
        </w:rPr>
        <w:t xml:space="preserve"> and phenotypic variation </w:t>
      </w:r>
      <w:r w:rsidR="00DC22C4" w:rsidRPr="006776CD">
        <w:rPr>
          <w:rFonts w:ascii="Times New Roman" w:hAnsi="Times New Roman"/>
        </w:rPr>
        <w:fldChar w:fldCharType="begin"/>
      </w:r>
      <w:r w:rsidR="003B008D">
        <w:rPr>
          <w:rFonts w:ascii="Times New Roman" w:hAnsi="Times New Roman"/>
        </w:rPr>
        <w:instrText>ADDIN CSL_CITATION {"mendeley": {"previouslyFormattedCitation": "(Argus, 2013; Nichols-Orians, Fritz, &amp; Clausen, 1993)"}, "citationItems": [{"uris": ["http://www.mendeley.com/documents/?uuid=e547ae0f-1d5f-4c88-9eaf-14f476fb8f0a"], "id": "ITEM-1", "itemData": {"type": "article-journal", "author": [{"given": "Colin M.", "dropping-particle": "", "suffix": "", "family": "Nichols-Orians", "parse-names": false, "non-dropping-particle": ""}, {"given": "Robert S.", "dropping-particle": "", "suffix": "", "family": "Fritz", "parse-names": false, "non-dropping-particle": ""}, {"given": "Thomas P.", "dropping-particle": "", "suffix": "", "family": "Clausen", "parse-names": false, "non-dropping-particle": ""}], "issued": {"date-parts": [["1993"]]}, "title": "The genetic basis for variation in the concentration of phenolic glycosides in Salix sericea: clonal variation and sex-based differences", "page": "535-542", "volume": "21", "container-title": "Biochemical Systematics and Ecology", "issue": "5", "id": "ITEM-1"}}, {"uris": ["http://www.mendeley.com/documents/?uuid=320f9ffc-93d1-4c07-a1f5-09fbb8cbf713"], "id": "ITEM-2", "itemData": {"author": [{"given": "George W.", "dropping-particle": "", "suffix": "", "family": "Argus", "parse-names": false, "non-dropping-particle": ""}], "URL": "http://ucjeps.berkeley.edu/cgi-bin/get_IJM.pl?tid=42833", "issued": {"date-parts": [["2013"]]}, "title": "Salix, in Jepson Flora Project (eds.)", "container-title": "Jepson eFlora", "accessed": {"date-parts": [["2013", "11", "2"]]}, "type": "webpage", "id": "ITEM-2"}}], "properties": {"noteIndex": 0}, "schema": "https://github.com/citation-style-language/schema/raw/master/csl-citation.json"}</w:instrText>
      </w:r>
      <w:r w:rsidR="00DC22C4" w:rsidRPr="006776CD">
        <w:rPr>
          <w:rFonts w:ascii="Times New Roman" w:hAnsi="Times New Roman"/>
        </w:rPr>
        <w:fldChar w:fldCharType="separate"/>
      </w:r>
      <w:r w:rsidR="003B008D" w:rsidRPr="00BF0E93">
        <w:rPr>
          <w:rFonts w:ascii="Times New Roman" w:hAnsi="Times New Roman"/>
          <w:noProof/>
        </w:rPr>
        <w:t>(Argus, 2013; Nichols-Orians, Fritz, &amp; Clausen, 1993)</w:t>
      </w:r>
      <w:r w:rsidR="00DC22C4" w:rsidRPr="006776CD">
        <w:rPr>
          <w:rFonts w:ascii="Times New Roman" w:hAnsi="Times New Roman"/>
        </w:rPr>
        <w:fldChar w:fldCharType="end"/>
      </w:r>
      <w:r w:rsidR="003B008D">
        <w:rPr>
          <w:rFonts w:ascii="Times New Roman" w:hAnsi="Times New Roman"/>
        </w:rPr>
        <w:t xml:space="preserve">, which corresponds to variation in susceptibility to different species of </w:t>
      </w:r>
      <w:r w:rsidR="00F874B9">
        <w:rPr>
          <w:rFonts w:ascii="Times New Roman" w:hAnsi="Times New Roman"/>
        </w:rPr>
        <w:t>herbivorous</w:t>
      </w:r>
      <w:r w:rsidR="003B008D">
        <w:rPr>
          <w:rFonts w:ascii="Times New Roman" w:hAnsi="Times New Roman"/>
        </w:rPr>
        <w:t xml:space="preserve"> insects (Barbour et al. 2014, in review; Fritz &amp; Price 1988; Roche &amp; Fritz 1994). </w:t>
      </w:r>
      <w:r w:rsidR="00F874B9">
        <w:rPr>
          <w:rFonts w:ascii="Times New Roman" w:hAnsi="Times New Roman"/>
        </w:rPr>
        <w:t>Second,</w:t>
      </w:r>
      <w:r w:rsidR="003B008D">
        <w:rPr>
          <w:rFonts w:ascii="Times New Roman" w:hAnsi="Times New Roman"/>
        </w:rPr>
        <w:t xml:space="preserve"> previous work has shown that willow genotype may mediate the strength of </w:t>
      </w:r>
      <w:proofErr w:type="spellStart"/>
      <w:r w:rsidR="003B008D">
        <w:rPr>
          <w:rFonts w:ascii="Times New Roman" w:hAnsi="Times New Roman"/>
        </w:rPr>
        <w:t>pairwise</w:t>
      </w:r>
      <w:proofErr w:type="spellEnd"/>
      <w:r w:rsidR="003B008D">
        <w:rPr>
          <w:rFonts w:ascii="Times New Roman" w:hAnsi="Times New Roman"/>
        </w:rPr>
        <w:t xml:space="preserve"> </w:t>
      </w:r>
      <w:proofErr w:type="spellStart"/>
      <w:r w:rsidR="003B008D">
        <w:rPr>
          <w:rFonts w:ascii="Times New Roman" w:hAnsi="Times New Roman"/>
        </w:rPr>
        <w:t>trophic</w:t>
      </w:r>
      <w:proofErr w:type="spellEnd"/>
      <w:r w:rsidR="003B008D">
        <w:rPr>
          <w:rFonts w:ascii="Times New Roman" w:hAnsi="Times New Roman"/>
        </w:rPr>
        <w:t xml:space="preserve"> interactions between </w:t>
      </w:r>
      <w:r w:rsidR="00F874B9">
        <w:rPr>
          <w:rFonts w:ascii="Times New Roman" w:hAnsi="Times New Roman"/>
        </w:rPr>
        <w:t>herbivores</w:t>
      </w:r>
      <w:r w:rsidR="003B008D">
        <w:rPr>
          <w:rFonts w:ascii="Times New Roman" w:hAnsi="Times New Roman"/>
        </w:rPr>
        <w:t xml:space="preserve"> and their natural enemies (Price’s wo</w:t>
      </w:r>
      <w:r w:rsidR="00F874B9">
        <w:rPr>
          <w:rFonts w:ascii="Times New Roman" w:hAnsi="Times New Roman"/>
        </w:rPr>
        <w:t>rk, Craig’s work, Fritz’s work</w:t>
      </w:r>
      <w:ins w:id="23" w:author="Mariano A. Rodriguez-Cabal" w:date="2014-08-22T17:10:00Z">
        <w:r w:rsidR="00A0243E">
          <w:rPr>
            <w:rFonts w:ascii="Times New Roman" w:hAnsi="Times New Roman"/>
          </w:rPr>
          <w:t>, your work too.</w:t>
        </w:r>
      </w:ins>
      <w:r w:rsidR="00F874B9">
        <w:rPr>
          <w:rFonts w:ascii="Times New Roman" w:hAnsi="Times New Roman"/>
        </w:rPr>
        <w:t>)</w:t>
      </w:r>
      <w:r w:rsidR="003B008D">
        <w:rPr>
          <w:rFonts w:ascii="Times New Roman" w:hAnsi="Times New Roman"/>
        </w:rPr>
        <w:t xml:space="preserve">. </w:t>
      </w:r>
    </w:p>
    <w:p w:rsidR="006754A5" w:rsidRDefault="006754A5" w:rsidP="005110A6">
      <w:pPr>
        <w:spacing w:line="480" w:lineRule="auto"/>
        <w:rPr>
          <w:rFonts w:ascii="Times New Roman" w:hAnsi="Times New Roman"/>
        </w:rPr>
      </w:pPr>
    </w:p>
    <w:p w:rsidR="009D288E" w:rsidRDefault="006754A5" w:rsidP="005110A6">
      <w:pPr>
        <w:spacing w:line="480" w:lineRule="auto"/>
        <w:rPr>
          <w:rFonts w:ascii="Times New Roman" w:hAnsi="Times New Roman"/>
        </w:rPr>
      </w:pPr>
      <w:r>
        <w:rPr>
          <w:rFonts w:ascii="Times New Roman" w:hAnsi="Times New Roman"/>
        </w:rPr>
        <w:t>T</w:t>
      </w:r>
      <w:r w:rsidR="006E410A">
        <w:rPr>
          <w:rFonts w:ascii="Times New Roman" w:hAnsi="Times New Roman"/>
        </w:rPr>
        <w:t xml:space="preserve">he five species of </w:t>
      </w:r>
      <w:r>
        <w:rPr>
          <w:rFonts w:ascii="Times New Roman" w:hAnsi="Times New Roman"/>
        </w:rPr>
        <w:t xml:space="preserve">herbivores we focused </w:t>
      </w:r>
      <w:del w:id="24" w:author="Mariano A. Rodriguez-Cabal" w:date="2014-08-22T17:11:00Z">
        <w:r w:rsidR="00F874B9" w:rsidDel="00A0243E">
          <w:rPr>
            <w:rFonts w:ascii="Times New Roman" w:hAnsi="Times New Roman"/>
          </w:rPr>
          <w:delText xml:space="preserve">on </w:delText>
        </w:r>
        <w:r w:rsidDel="00A0243E">
          <w:rPr>
            <w:rFonts w:ascii="Times New Roman" w:hAnsi="Times New Roman"/>
          </w:rPr>
          <w:delText xml:space="preserve">all </w:delText>
        </w:r>
        <w:r w:rsidR="006E410A" w:rsidDel="00A0243E">
          <w:rPr>
            <w:rFonts w:ascii="Times New Roman" w:hAnsi="Times New Roman"/>
          </w:rPr>
          <w:delText xml:space="preserve">induce closed galls on the leaves, buds, and shoots </w:delText>
        </w:r>
        <w:r w:rsidDel="00A0243E">
          <w:rPr>
            <w:rFonts w:ascii="Times New Roman" w:hAnsi="Times New Roman"/>
          </w:rPr>
          <w:delText xml:space="preserve">of </w:delText>
        </w:r>
        <w:r w:rsidRPr="006754A5" w:rsidDel="00A0243E">
          <w:rPr>
            <w:rFonts w:ascii="Times New Roman" w:hAnsi="Times New Roman"/>
            <w:i/>
          </w:rPr>
          <w:delText>S. hookeriana</w:delText>
        </w:r>
        <w:r w:rsidDel="00A0243E">
          <w:rPr>
            <w:rFonts w:ascii="Times New Roman" w:hAnsi="Times New Roman"/>
          </w:rPr>
          <w:delText xml:space="preserve">. </w:delText>
        </w:r>
        <w:r w:rsidR="006E410A" w:rsidRPr="006776CD" w:rsidDel="00A0243E">
          <w:rPr>
            <w:rFonts w:ascii="Times New Roman" w:hAnsi="Times New Roman"/>
          </w:rPr>
          <w:delText xml:space="preserve">Specifically, </w:delText>
        </w:r>
        <w:r w:rsidR="006E410A" w:rsidDel="00A0243E">
          <w:rPr>
            <w:rFonts w:ascii="Times New Roman" w:hAnsi="Times New Roman"/>
          </w:rPr>
          <w:delText>the herbivores</w:delText>
        </w:r>
      </w:del>
      <w:ins w:id="25" w:author="Mariano A. Rodriguez-Cabal" w:date="2014-08-22T17:11:00Z">
        <w:r w:rsidR="00A0243E">
          <w:rPr>
            <w:rFonts w:ascii="Times New Roman" w:hAnsi="Times New Roman"/>
          </w:rPr>
          <w:t xml:space="preserve">were </w:t>
        </w:r>
      </w:ins>
      <w:del w:id="26" w:author="Mariano A. Rodriguez-Cabal" w:date="2014-08-22T17:11:00Z">
        <w:r w:rsidR="006E410A" w:rsidDel="00A0243E">
          <w:rPr>
            <w:rFonts w:ascii="Times New Roman" w:hAnsi="Times New Roman"/>
          </w:rPr>
          <w:delText xml:space="preserve"> consisted of </w:delText>
        </w:r>
      </w:del>
      <w:r w:rsidR="006E410A" w:rsidRPr="006776CD">
        <w:rPr>
          <w:rFonts w:ascii="Times New Roman" w:hAnsi="Times New Roman"/>
        </w:rPr>
        <w:t xml:space="preserve">four gall midges (Family </w:t>
      </w:r>
      <w:proofErr w:type="spellStart"/>
      <w:r w:rsidR="006E410A" w:rsidRPr="006776CD">
        <w:rPr>
          <w:rFonts w:ascii="Times New Roman" w:hAnsi="Times New Roman"/>
        </w:rPr>
        <w:t>Cecidomyiidae</w:t>
      </w:r>
      <w:proofErr w:type="spellEnd"/>
      <w:r w:rsidR="006E410A" w:rsidRPr="006776CD">
        <w:rPr>
          <w:rFonts w:ascii="Times New Roman" w:hAnsi="Times New Roman"/>
        </w:rPr>
        <w:t>)</w:t>
      </w:r>
      <w:r w:rsidR="006E410A">
        <w:rPr>
          <w:rFonts w:ascii="Times New Roman" w:hAnsi="Times New Roman"/>
        </w:rPr>
        <w:t xml:space="preserve"> and a</w:t>
      </w:r>
      <w:r w:rsidR="006E410A" w:rsidRPr="006776CD">
        <w:rPr>
          <w:rFonts w:ascii="Times New Roman" w:hAnsi="Times New Roman"/>
        </w:rPr>
        <w:t xml:space="preserve"> leaf galling sawfly </w:t>
      </w:r>
      <w:proofErr w:type="spellStart"/>
      <w:r w:rsidR="006E410A" w:rsidRPr="006776CD">
        <w:rPr>
          <w:rFonts w:ascii="Times New Roman" w:hAnsi="Times New Roman"/>
          <w:i/>
        </w:rPr>
        <w:t>Pontania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californica</w:t>
      </w:r>
      <w:proofErr w:type="spellEnd"/>
      <w:r w:rsidR="006E410A" w:rsidRPr="006776CD">
        <w:rPr>
          <w:rFonts w:ascii="Times New Roman" w:hAnsi="Times New Roman"/>
        </w:rPr>
        <w:t xml:space="preserve"> (Family: </w:t>
      </w:r>
      <w:proofErr w:type="spellStart"/>
      <w:r w:rsidR="006E410A" w:rsidRPr="006776CD">
        <w:rPr>
          <w:rFonts w:ascii="Times New Roman" w:hAnsi="Times New Roman"/>
        </w:rPr>
        <w:t>Tenthredinidae</w:t>
      </w:r>
      <w:proofErr w:type="spellEnd"/>
      <w:r w:rsidR="006E410A">
        <w:rPr>
          <w:rFonts w:ascii="Times New Roman" w:hAnsi="Times New Roman"/>
        </w:rPr>
        <w:t>)</w:t>
      </w:r>
      <w:del w:id="27" w:author="Mariano A. Rodriguez-Cabal" w:date="2014-08-22T17:13:00Z">
        <w:r w:rsidR="006E410A" w:rsidDel="00A0243E">
          <w:rPr>
            <w:rFonts w:ascii="Times New Roman" w:hAnsi="Times New Roman"/>
          </w:rPr>
          <w:delText xml:space="preserve"> (Plate 1 supplement)</w:delText>
        </w:r>
      </w:del>
      <w:r w:rsidR="006E410A">
        <w:rPr>
          <w:rFonts w:ascii="Times New Roman" w:hAnsi="Times New Roman"/>
        </w:rPr>
        <w:t>. Gall midges</w:t>
      </w:r>
      <w:r w:rsidR="006E410A" w:rsidRPr="006776CD">
        <w:rPr>
          <w:rFonts w:ascii="Times New Roman" w:hAnsi="Times New Roman"/>
        </w:rPr>
        <w:t xml:space="preserve"> included the leaf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Iteomyia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salicisverruca</w:t>
      </w:r>
      <w:proofErr w:type="spellEnd"/>
      <w:r w:rsidR="006E410A" w:rsidRPr="006776CD">
        <w:rPr>
          <w:rFonts w:ascii="Times New Roman" w:hAnsi="Times New Roman"/>
          <w:i/>
        </w:rPr>
        <w:t xml:space="preserve"> </w:t>
      </w:r>
      <w:r w:rsidR="006E410A" w:rsidRPr="006776CD">
        <w:rPr>
          <w:rFonts w:ascii="Times New Roman" w:hAnsi="Times New Roman"/>
        </w:rPr>
        <w:t xml:space="preserve">(hereafter </w:t>
      </w:r>
      <w:proofErr w:type="spellStart"/>
      <w:r w:rsidR="006E410A" w:rsidRPr="006776CD">
        <w:rPr>
          <w:rFonts w:ascii="Times New Roman" w:hAnsi="Times New Roman"/>
          <w:i/>
        </w:rPr>
        <w:t>Iteomyia</w:t>
      </w:r>
      <w:proofErr w:type="spellEnd"/>
      <w:r w:rsidR="006E410A" w:rsidRPr="006776CD">
        <w:rPr>
          <w:rFonts w:ascii="Times New Roman" w:hAnsi="Times New Roman"/>
        </w:rPr>
        <w:t xml:space="preserve">), bud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salicisbrassicoides</w:t>
      </w:r>
      <w:proofErr w:type="spellEnd"/>
      <w:r w:rsidR="006E410A">
        <w:rPr>
          <w:rFonts w:ascii="Times New Roman" w:hAnsi="Times New Roman"/>
        </w:rPr>
        <w:t>, shoot</w:t>
      </w:r>
      <w:r w:rsidR="006E410A" w:rsidRPr="006776CD">
        <w:rPr>
          <w:rFonts w:ascii="Times New Roman" w:hAnsi="Times New Roman"/>
        </w:rPr>
        <w:t xml:space="preserve"> </w:t>
      </w:r>
      <w:proofErr w:type="spellStart"/>
      <w:r w:rsidR="006E410A" w:rsidRPr="006776CD">
        <w:rPr>
          <w:rFonts w:ascii="Times New Roman" w:hAnsi="Times New Roman"/>
        </w:rPr>
        <w:t>galler</w:t>
      </w:r>
      <w:proofErr w:type="spellEnd"/>
      <w:r w:rsidR="006E410A" w:rsidRPr="006776CD">
        <w:rPr>
          <w:rFonts w:ascii="Times New Roman" w:hAnsi="Times New Roman"/>
        </w:rPr>
        <w:t xml:space="preserve"> </w:t>
      </w:r>
      <w:proofErr w:type="spellStart"/>
      <w:r w:rsidR="006E410A" w:rsidRPr="006776CD">
        <w:rPr>
          <w:rFonts w:ascii="Times New Roman" w:hAnsi="Times New Roman"/>
          <w:i/>
        </w:rPr>
        <w:t>Rabdophaga</w:t>
      </w:r>
      <w:proofErr w:type="spellEnd"/>
      <w:r w:rsidR="006E410A" w:rsidRPr="006776CD">
        <w:rPr>
          <w:rFonts w:ascii="Times New Roman" w:hAnsi="Times New Roman"/>
          <w:i/>
        </w:rPr>
        <w:t xml:space="preserve"> </w:t>
      </w:r>
      <w:proofErr w:type="spellStart"/>
      <w:r w:rsidR="006E410A" w:rsidRPr="006776CD">
        <w:rPr>
          <w:rFonts w:ascii="Times New Roman" w:hAnsi="Times New Roman"/>
          <w:i/>
        </w:rPr>
        <w:t>salicisbattatus</w:t>
      </w:r>
      <w:proofErr w:type="spellEnd"/>
      <w:r w:rsidR="006E410A" w:rsidRPr="006776CD">
        <w:rPr>
          <w:rFonts w:ascii="Times New Roman" w:hAnsi="Times New Roman"/>
        </w:rPr>
        <w:t xml:space="preserve">, </w:t>
      </w:r>
      <w:r w:rsidR="006E410A">
        <w:rPr>
          <w:rFonts w:ascii="Times New Roman" w:hAnsi="Times New Roman"/>
        </w:rPr>
        <w:t xml:space="preserve">and an </w:t>
      </w:r>
      <w:proofErr w:type="spellStart"/>
      <w:r w:rsidR="006E410A">
        <w:rPr>
          <w:rFonts w:ascii="Times New Roman" w:hAnsi="Times New Roman"/>
        </w:rPr>
        <w:t>undescribed</w:t>
      </w:r>
      <w:proofErr w:type="spellEnd"/>
      <w:r w:rsidR="006E410A">
        <w:rPr>
          <w:rFonts w:ascii="Times New Roman" w:hAnsi="Times New Roman"/>
        </w:rPr>
        <w:t xml:space="preserve"> shoot gall (</w:t>
      </w:r>
      <w:proofErr w:type="spellStart"/>
      <w:r w:rsidR="006E410A">
        <w:rPr>
          <w:rFonts w:ascii="Times New Roman" w:hAnsi="Times New Roman"/>
        </w:rPr>
        <w:t>Cecidomyiid</w:t>
      </w:r>
      <w:proofErr w:type="spellEnd"/>
      <w:r w:rsidR="006E410A">
        <w:rPr>
          <w:rFonts w:ascii="Times New Roman" w:hAnsi="Times New Roman"/>
        </w:rPr>
        <w:t xml:space="preserve"> sp. A) that occurs at the apex of willow shoots (Plate 1, supplement</w:t>
      </w:r>
      <w:r w:rsidR="00F874B9">
        <w:rPr>
          <w:rFonts w:ascii="Times New Roman" w:hAnsi="Times New Roman"/>
        </w:rPr>
        <w:t>)</w:t>
      </w:r>
      <w:ins w:id="28" w:author="Mariano A. Rodriguez-Cabal" w:date="2014-08-22T17:13:00Z">
        <w:r w:rsidR="00A0243E">
          <w:rPr>
            <w:rFonts w:ascii="Times New Roman" w:hAnsi="Times New Roman"/>
          </w:rPr>
          <w:t>(for details in their biology see</w:t>
        </w:r>
      </w:ins>
      <w:ins w:id="29" w:author="Mariano A. Rodriguez-Cabal" w:date="2014-08-22T17:15:00Z">
        <w:r w:rsidR="00A0243E" w:rsidRPr="00A0243E">
          <w:rPr>
            <w:rFonts w:ascii="Times New Roman" w:hAnsi="Times New Roman"/>
          </w:rPr>
          <w:t xml:space="preserve"> </w:t>
        </w:r>
        <w:proofErr w:type="spellStart"/>
        <w:r w:rsidR="00A0243E" w:rsidRPr="006776CD">
          <w:rPr>
            <w:rFonts w:ascii="Times New Roman" w:hAnsi="Times New Roman"/>
          </w:rPr>
          <w:t>Caltagirone</w:t>
        </w:r>
        <w:proofErr w:type="spellEnd"/>
        <w:r w:rsidR="00A0243E" w:rsidRPr="006776CD">
          <w:rPr>
            <w:rFonts w:ascii="Times New Roman" w:hAnsi="Times New Roman"/>
          </w:rPr>
          <w:t xml:space="preserve"> </w:t>
        </w:r>
        <w:r w:rsidR="00A0243E" w:rsidRPr="006776CD">
          <w:rPr>
            <w:rFonts w:ascii="Times New Roman" w:hAnsi="Times New Roman"/>
          </w:rPr>
          <w:fldChar w:fldCharType="begin"/>
        </w:r>
        <w:r w:rsidR="00A0243E">
          <w:rPr>
            <w:rFonts w:ascii="Times New Roman" w:hAnsi="Times New Roman"/>
          </w:rPr>
          <w:instrText>ADDIN CSL_CITATION {"mendeley": {"previouslyFormattedCitation": "(1964)"}, "citationItems": [{"suppress-author": 1, "uris": ["http://www.mendeley.com/documents/?uuid=e3bfa53a-8452-4885-9348-a80ff5730bd9"], "id": "ITEM-1", "itemData": {"publisher": "Entomological Society of America", "type": "article-journal", "author": [{"given": "L. E.", "dropping-particle": "", "suffix": "", "family": "Caltagirone", "parse-names": false, "non-dropping-particle": ""}], "issued": {"date-parts": [["1964"]]}, "title": "Notes on the biology, parasites, and inquilines of Pontania pacifica (Hymenoptera: Tenthredinidae), a leaf-gall incitant on Salix lasiolepis", "page": "279\u2013291", "volume": "57", "container-title": "Annals of the Entomological Society of America", "issue": "3", "id": "ITEM-1"}}], "properties": {"noteIndex": 0}, "schema": "https://github.com/citation-style-language/schema/raw/master/csl-citation.json"}</w:instrText>
        </w:r>
        <w:r w:rsidR="00A0243E" w:rsidRPr="006776CD">
          <w:rPr>
            <w:rFonts w:ascii="Times New Roman" w:hAnsi="Times New Roman"/>
          </w:rPr>
          <w:fldChar w:fldCharType="separate"/>
        </w:r>
        <w:r w:rsidR="00A0243E" w:rsidRPr="006776CD">
          <w:rPr>
            <w:rFonts w:ascii="Times New Roman" w:hAnsi="Times New Roman"/>
            <w:noProof/>
          </w:rPr>
          <w:t>1964</w:t>
        </w:r>
        <w:r w:rsidR="00A0243E" w:rsidRPr="006776CD">
          <w:rPr>
            <w:rFonts w:ascii="Times New Roman" w:hAnsi="Times New Roman"/>
          </w:rPr>
          <w:fldChar w:fldCharType="end"/>
        </w:r>
      </w:ins>
      <w:ins w:id="30" w:author="Mariano A. Rodriguez-Cabal" w:date="2014-08-22T17:14:00Z">
        <w:r w:rsidR="00A0243E">
          <w:rPr>
            <w:rFonts w:ascii="Times New Roman" w:hAnsi="Times New Roman"/>
          </w:rPr>
          <w:t xml:space="preserve"> </w:t>
        </w:r>
      </w:ins>
      <w:del w:id="31" w:author="Mariano A. Rodriguez-Cabal" w:date="2014-08-22T17:14:00Z">
        <w:r w:rsidR="006E410A" w:rsidDel="00A0243E">
          <w:rPr>
            <w:rFonts w:ascii="Times New Roman" w:hAnsi="Times New Roman"/>
          </w:rPr>
          <w:delText xml:space="preserve">. </w:delText>
        </w:r>
        <w:r w:rsidR="006E410A" w:rsidRPr="006776CD" w:rsidDel="00A0243E">
          <w:rPr>
            <w:rFonts w:ascii="Times New Roman" w:hAnsi="Times New Roman"/>
          </w:rPr>
          <w:delText xml:space="preserve">Details on the biology of these galling midges and sawfly species are discussed by </w:delText>
        </w:r>
      </w:del>
      <w:proofErr w:type="spellStart"/>
      <w:r w:rsidR="006E410A" w:rsidRPr="006776CD">
        <w:rPr>
          <w:rFonts w:ascii="Times New Roman" w:hAnsi="Times New Roman"/>
        </w:rPr>
        <w:t>Gagné</w:t>
      </w:r>
      <w:proofErr w:type="spellEnd"/>
      <w:r w:rsidR="006E410A" w:rsidRPr="006776CD">
        <w:rPr>
          <w:rFonts w:ascii="Times New Roman" w:hAnsi="Times New Roman"/>
        </w:rPr>
        <w:t xml:space="preserve"> </w:t>
      </w:r>
      <w:r w:rsidR="00DC22C4" w:rsidRPr="006776CD">
        <w:rPr>
          <w:rFonts w:ascii="Times New Roman" w:hAnsi="Times New Roman"/>
        </w:rPr>
        <w:fldChar w:fldCharType="begin"/>
      </w:r>
      <w:r w:rsidR="006E410A">
        <w:rPr>
          <w:rFonts w:ascii="Times New Roman" w:hAnsi="Times New Roman"/>
        </w:rPr>
        <w:instrText>ADDIN CSL_CITATION {"mendeley": {"previouslyFormattedCitation": "(1989)"}, "citationItems": [{"suppress-author": 1, "uris": ["http://www.mendeley.com/documents/?uuid=32b1c828-5156-4c57-8745-dba2cbdc424a"], "id": "ITEM-1", "itemData": {"publisher": "Cornell University Press", "publisher-place": "Ithaca", "title": "The plant-feeding gall midges of North America", "issued": {"date-parts": [["1989"]]}, "author": [{"given": "Raymond J.", "dropping-particle": "", "suffix": "", "family": "Gagn\u00e9", "parse-names": false, "non-dropping-particle": ""}], "type": "book", "id": "ITEM-1"}}], "properties": {"noteIndex": 0}, "schema": "https://github.com/citation-style-language/schema/raw/master/csl-citation.json"}</w:instrText>
      </w:r>
      <w:r w:rsidR="00DC22C4" w:rsidRPr="006776CD">
        <w:rPr>
          <w:rFonts w:ascii="Times New Roman" w:hAnsi="Times New Roman"/>
        </w:rPr>
        <w:fldChar w:fldCharType="separate"/>
      </w:r>
      <w:del w:id="32" w:author="Mariano A. Rodriguez-Cabal" w:date="2014-08-22T17:14:00Z">
        <w:r w:rsidR="006E410A" w:rsidRPr="006776CD" w:rsidDel="00A0243E">
          <w:rPr>
            <w:rFonts w:ascii="Times New Roman" w:hAnsi="Times New Roman"/>
            <w:noProof/>
          </w:rPr>
          <w:delText>(</w:delText>
        </w:r>
      </w:del>
      <w:r w:rsidR="006E410A" w:rsidRPr="006776CD">
        <w:rPr>
          <w:rFonts w:ascii="Times New Roman" w:hAnsi="Times New Roman"/>
          <w:noProof/>
        </w:rPr>
        <w:t>1989</w:t>
      </w:r>
      <w:del w:id="33" w:author="Mariano A. Rodriguez-Cabal" w:date="2014-08-22T17:14:00Z">
        <w:r w:rsidR="006E410A" w:rsidRPr="006776CD" w:rsidDel="00A0243E">
          <w:rPr>
            <w:rFonts w:ascii="Times New Roman" w:hAnsi="Times New Roman"/>
            <w:noProof/>
          </w:rPr>
          <w:delText>)</w:delText>
        </w:r>
      </w:del>
      <w:r w:rsidR="00DC22C4" w:rsidRPr="006776CD">
        <w:rPr>
          <w:rFonts w:ascii="Times New Roman" w:hAnsi="Times New Roman"/>
        </w:rPr>
        <w:fldChar w:fldCharType="end"/>
      </w:r>
      <w:r w:rsidR="006E410A" w:rsidRPr="006776CD">
        <w:rPr>
          <w:rFonts w:ascii="Times New Roman" w:hAnsi="Times New Roman"/>
        </w:rPr>
        <w:t>, Russo</w:t>
      </w:r>
      <w:ins w:id="34" w:author="Mariano A. Rodriguez-Cabal" w:date="2014-08-22T17:14:00Z">
        <w:r w:rsidR="00A0243E">
          <w:rPr>
            <w:rFonts w:ascii="Times New Roman" w:hAnsi="Times New Roman"/>
          </w:rPr>
          <w:t xml:space="preserve"> </w:t>
        </w:r>
      </w:ins>
      <w:del w:id="35" w:author="Mariano A. Rodriguez-Cabal" w:date="2014-08-22T17:14:00Z">
        <w:r w:rsidR="006E410A" w:rsidRPr="006776CD" w:rsidDel="00A0243E">
          <w:rPr>
            <w:rFonts w:ascii="Times New Roman" w:hAnsi="Times New Roman"/>
          </w:rPr>
          <w:delText xml:space="preserve"> </w:delText>
        </w:r>
      </w:del>
      <w:r w:rsidR="00DC22C4" w:rsidRPr="006776CD">
        <w:rPr>
          <w:rFonts w:ascii="Times New Roman" w:hAnsi="Times New Roman"/>
        </w:rPr>
        <w:fldChar w:fldCharType="begin"/>
      </w:r>
      <w:r w:rsidR="006E410A">
        <w:rPr>
          <w:rFonts w:ascii="Times New Roman" w:hAnsi="Times New Roman"/>
        </w:rPr>
        <w:instrText>ADDIN CSL_CITATION {"mendeley": {"previouslyFormattedCitation": "(2006)"}, "citationItems": [{"suppress-author": 1, "uris": ["http://www.mendeley.com/documents/?uuid=d85bbf4b-547a-4edb-a339-ac8962b0c6b6"], "id": "ITEM-1", "itemData": {"publisher": "University of California Press", "publisher-place": "Berkeley and Los Angeles", "title": "Field guide to plant galls of California and other Western states", "issued": {"date-parts": [["2006"]]}, "author": [{"given": "Ron", "dropping-particle": "", "suffix": "", "family": "Russo", "parse-names": false, "non-dropping-particle": ""}], "type": "book", "id": "ITEM-1"}}], "properties": {"noteIndex": 0}, "schema": "https://github.com/citation-style-language/schema/raw/master/csl-citation.json"}</w:instrText>
      </w:r>
      <w:r w:rsidR="00DC22C4" w:rsidRPr="006776CD">
        <w:rPr>
          <w:rFonts w:ascii="Times New Roman" w:hAnsi="Times New Roman"/>
        </w:rPr>
        <w:fldChar w:fldCharType="separate"/>
      </w:r>
      <w:del w:id="36" w:author="Mariano A. Rodriguez-Cabal" w:date="2014-08-22T17:14:00Z">
        <w:r w:rsidR="006E410A" w:rsidRPr="006776CD" w:rsidDel="00A0243E">
          <w:rPr>
            <w:rFonts w:ascii="Times New Roman" w:hAnsi="Times New Roman"/>
            <w:noProof/>
          </w:rPr>
          <w:delText>(</w:delText>
        </w:r>
      </w:del>
      <w:r w:rsidR="006E410A" w:rsidRPr="006776CD">
        <w:rPr>
          <w:rFonts w:ascii="Times New Roman" w:hAnsi="Times New Roman"/>
          <w:noProof/>
        </w:rPr>
        <w:t>2006</w:t>
      </w:r>
      <w:del w:id="37" w:author="Mariano A. Rodriguez-Cabal" w:date="2014-08-22T17:14:00Z">
        <w:r w:rsidR="006E410A" w:rsidRPr="006776CD" w:rsidDel="00A0243E">
          <w:rPr>
            <w:rFonts w:ascii="Times New Roman" w:hAnsi="Times New Roman"/>
            <w:noProof/>
          </w:rPr>
          <w:delText>)</w:delText>
        </w:r>
      </w:del>
      <w:r w:rsidR="00DC22C4" w:rsidRPr="006776CD">
        <w:rPr>
          <w:rFonts w:ascii="Times New Roman" w:hAnsi="Times New Roman"/>
        </w:rPr>
        <w:fldChar w:fldCharType="end"/>
      </w:r>
      <w:ins w:id="38" w:author="Mariano A. Rodriguez-Cabal" w:date="2014-08-22T17:15:00Z">
        <w:r w:rsidR="00A0243E">
          <w:rPr>
            <w:rFonts w:ascii="Times New Roman" w:hAnsi="Times New Roman"/>
          </w:rPr>
          <w:t>)</w:t>
        </w:r>
      </w:ins>
      <w:ins w:id="39" w:author="Mariano A. Rodriguez-Cabal" w:date="2014-08-22T17:18:00Z">
        <w:r w:rsidR="00912547">
          <w:rPr>
            <w:rFonts w:ascii="Times New Roman" w:hAnsi="Times New Roman"/>
          </w:rPr>
          <w:t>.</w:t>
        </w:r>
      </w:ins>
      <w:del w:id="40" w:author="Mariano A. Rodriguez-Cabal" w:date="2014-08-22T17:18:00Z">
        <w:r w:rsidR="006E410A" w:rsidRPr="006776CD" w:rsidDel="00912547">
          <w:rPr>
            <w:rFonts w:ascii="Times New Roman" w:hAnsi="Times New Roman"/>
          </w:rPr>
          <w:delText>,</w:delText>
        </w:r>
      </w:del>
      <w:ins w:id="41" w:author="Mariano A. Rodriguez-Cabal" w:date="2014-08-22T17:17:00Z">
        <w:r w:rsidR="00A0243E">
          <w:rPr>
            <w:rFonts w:ascii="Times New Roman" w:hAnsi="Times New Roman"/>
          </w:rPr>
          <w:t xml:space="preserve"> </w:t>
        </w:r>
      </w:ins>
      <w:commentRangeStart w:id="42"/>
      <w:del w:id="43" w:author="Mariano A. Rodriguez-Cabal" w:date="2014-08-22T17:15:00Z">
        <w:r w:rsidR="006E410A" w:rsidRPr="006776CD" w:rsidDel="00A0243E">
          <w:rPr>
            <w:rFonts w:ascii="Times New Roman" w:hAnsi="Times New Roman"/>
          </w:rPr>
          <w:delText xml:space="preserve"> Caltagirone </w:delText>
        </w:r>
        <w:r w:rsidR="00DC22C4" w:rsidRPr="006776CD" w:rsidDel="00A0243E">
          <w:rPr>
            <w:rFonts w:ascii="Times New Roman" w:hAnsi="Times New Roman"/>
          </w:rPr>
          <w:fldChar w:fldCharType="begin"/>
        </w:r>
        <w:r w:rsidR="006E410A" w:rsidDel="00A0243E">
          <w:rPr>
            <w:rFonts w:ascii="Times New Roman" w:hAnsi="Times New Roman"/>
          </w:rPr>
          <w:delInstrText>ADDIN CSL_CITATION {"mendeley": {"previouslyFormattedCitation": "(1964)"}, "citationItems": [{"suppress-author": 1, "uris": ["http://www.mendeley.com/documents/?uuid=e3bfa53a-8452-4885-9348-a80ff5730bd9"], "id": "ITEM-1", "itemData": {"publisher": "Entomological Society of America", "type": "article-journal", "author": [{"given": "L. E.", "dropping-particle": "", "suffix": "", "family": "Caltagirone", "parse-names": false, "non-dropping-particle": ""}], "issued": {"date-parts": [["1964"]]}, "title": "Notes on the biology, parasites, and inquilines of Pontania pacifica (Hymenoptera: Tenthredinidae), a leaf-gall incitant on Salix lasiolepis", "page": "279\u2013291", "volume": "57", "container-title": "Annals of the Entomological Society of America", "issue": "3", "id": "ITEM-1"}}], "properties": {"noteIndex": 0}, "schema": "https://github.com/citation-style-language/schema/raw/master/csl-citation.json"}</w:delInstrText>
        </w:r>
        <w:r w:rsidR="00DC22C4" w:rsidRPr="006776CD" w:rsidDel="00A0243E">
          <w:rPr>
            <w:rFonts w:ascii="Times New Roman" w:hAnsi="Times New Roman"/>
          </w:rPr>
          <w:fldChar w:fldCharType="separate"/>
        </w:r>
        <w:r w:rsidR="006E410A" w:rsidRPr="006776CD" w:rsidDel="00A0243E">
          <w:rPr>
            <w:rFonts w:ascii="Times New Roman" w:hAnsi="Times New Roman"/>
            <w:noProof/>
          </w:rPr>
          <w:delText>(1964)</w:delText>
        </w:r>
        <w:r w:rsidR="00DC22C4" w:rsidRPr="006776CD" w:rsidDel="00A0243E">
          <w:rPr>
            <w:rFonts w:ascii="Times New Roman" w:hAnsi="Times New Roman"/>
          </w:rPr>
          <w:fldChar w:fldCharType="end"/>
        </w:r>
        <w:r w:rsidR="006E410A" w:rsidRPr="006776CD" w:rsidDel="00A0243E">
          <w:rPr>
            <w:rFonts w:ascii="Times New Roman" w:hAnsi="Times New Roman"/>
          </w:rPr>
          <w:delText xml:space="preserve">; however, we point out </w:delText>
        </w:r>
        <w:r w:rsidR="00F874B9" w:rsidDel="00A0243E">
          <w:rPr>
            <w:rFonts w:ascii="Times New Roman" w:hAnsi="Times New Roman"/>
          </w:rPr>
          <w:delText xml:space="preserve">the </w:delText>
        </w:r>
        <w:r w:rsidR="006E410A" w:rsidRPr="006776CD" w:rsidDel="00A0243E">
          <w:rPr>
            <w:rFonts w:ascii="Times New Roman" w:hAnsi="Times New Roman"/>
          </w:rPr>
          <w:delText xml:space="preserve">details </w:delText>
        </w:r>
        <w:r w:rsidR="00F874B9" w:rsidDel="00A0243E">
          <w:rPr>
            <w:rFonts w:ascii="Times New Roman" w:hAnsi="Times New Roman"/>
          </w:rPr>
          <w:delText xml:space="preserve">relevant to this study </w:delText>
        </w:r>
        <w:r w:rsidR="006E410A" w:rsidRPr="006776CD" w:rsidDel="00A0243E">
          <w:rPr>
            <w:rFonts w:ascii="Times New Roman" w:hAnsi="Times New Roman"/>
          </w:rPr>
          <w:delText xml:space="preserve">here. </w:delText>
        </w:r>
      </w:del>
      <w:r w:rsidR="006E410A" w:rsidRPr="006776CD">
        <w:rPr>
          <w:rFonts w:ascii="Times New Roman" w:hAnsi="Times New Roman"/>
        </w:rPr>
        <w:t xml:space="preserve">In late April </w:t>
      </w:r>
      <w:ins w:id="44" w:author="Mariano A. Rodriguez-Cabal" w:date="2014-08-22T17:16:00Z">
        <w:r w:rsidR="00A0243E">
          <w:rPr>
            <w:rFonts w:ascii="Times New Roman" w:hAnsi="Times New Roman"/>
          </w:rPr>
          <w:t>-</w:t>
        </w:r>
      </w:ins>
      <w:del w:id="45" w:author="Mariano A. Rodriguez-Cabal" w:date="2014-08-22T17:16:00Z">
        <w:r w:rsidR="006E410A" w:rsidRPr="006776CD" w:rsidDel="00A0243E">
          <w:rPr>
            <w:rFonts w:ascii="Times New Roman" w:hAnsi="Times New Roman"/>
          </w:rPr>
          <w:delText>–</w:delText>
        </w:r>
      </w:del>
      <w:r w:rsidR="006E410A" w:rsidRPr="006776CD">
        <w:rPr>
          <w:rFonts w:ascii="Times New Roman" w:hAnsi="Times New Roman"/>
        </w:rPr>
        <w:t xml:space="preserve"> early May, </w:t>
      </w:r>
      <w:proofErr w:type="spellStart"/>
      <w:r w:rsidR="006E410A" w:rsidRPr="006776CD">
        <w:rPr>
          <w:rFonts w:ascii="Times New Roman" w:hAnsi="Times New Roman"/>
          <w:i/>
        </w:rPr>
        <w:t>Iteomyia</w:t>
      </w:r>
      <w:proofErr w:type="spellEnd"/>
      <w:r w:rsidR="006E410A" w:rsidRPr="006776CD">
        <w:rPr>
          <w:rFonts w:ascii="Times New Roman" w:hAnsi="Times New Roman"/>
          <w:i/>
        </w:rPr>
        <w:t xml:space="preserve"> </w:t>
      </w:r>
      <w:r w:rsidR="006E410A" w:rsidRPr="006776CD">
        <w:rPr>
          <w:rFonts w:ascii="Times New Roman" w:hAnsi="Times New Roman"/>
        </w:rPr>
        <w:t>galls begin to appear</w:t>
      </w:r>
      <w:r w:rsidR="006E410A">
        <w:rPr>
          <w:rFonts w:ascii="Times New Roman" w:hAnsi="Times New Roman"/>
        </w:rPr>
        <w:t xml:space="preserve">, followed by galls from </w:t>
      </w:r>
      <w:r w:rsidR="006E410A" w:rsidRPr="006E410A">
        <w:rPr>
          <w:rFonts w:ascii="Times New Roman" w:hAnsi="Times New Roman"/>
          <w:i/>
        </w:rPr>
        <w:t xml:space="preserve">R. </w:t>
      </w:r>
      <w:proofErr w:type="spellStart"/>
      <w:r w:rsidR="006E410A" w:rsidRPr="006E410A">
        <w:rPr>
          <w:rFonts w:ascii="Times New Roman" w:hAnsi="Times New Roman"/>
          <w:i/>
        </w:rPr>
        <w:t>salicisbrassicoides</w:t>
      </w:r>
      <w:proofErr w:type="spellEnd"/>
      <w:r w:rsidR="006E410A">
        <w:rPr>
          <w:rFonts w:ascii="Times New Roman" w:hAnsi="Times New Roman"/>
        </w:rPr>
        <w:t xml:space="preserve">, </w:t>
      </w:r>
      <w:r w:rsidR="006E410A" w:rsidRPr="006E410A">
        <w:rPr>
          <w:rFonts w:ascii="Times New Roman" w:hAnsi="Times New Roman"/>
          <w:i/>
        </w:rPr>
        <w:t xml:space="preserve">R. </w:t>
      </w:r>
      <w:proofErr w:type="spellStart"/>
      <w:r w:rsidR="006E410A" w:rsidRPr="006E410A">
        <w:rPr>
          <w:rFonts w:ascii="Times New Roman" w:hAnsi="Times New Roman"/>
          <w:i/>
        </w:rPr>
        <w:t>salicisbattatus</w:t>
      </w:r>
      <w:proofErr w:type="spellEnd"/>
      <w:r w:rsidR="006E410A">
        <w:rPr>
          <w:rFonts w:ascii="Times New Roman" w:hAnsi="Times New Roman"/>
        </w:rPr>
        <w:t xml:space="preserve">, and </w:t>
      </w:r>
      <w:proofErr w:type="spellStart"/>
      <w:r w:rsidR="006E410A">
        <w:rPr>
          <w:rFonts w:ascii="Times New Roman" w:hAnsi="Times New Roman"/>
        </w:rPr>
        <w:t>Cecidomyiid</w:t>
      </w:r>
      <w:proofErr w:type="spellEnd"/>
      <w:r w:rsidR="006E410A">
        <w:rPr>
          <w:rFonts w:ascii="Times New Roman" w:hAnsi="Times New Roman"/>
        </w:rPr>
        <w:t xml:space="preserve"> sp. A</w:t>
      </w:r>
      <w:r w:rsidR="006E410A" w:rsidRPr="006776CD">
        <w:rPr>
          <w:rFonts w:ascii="Times New Roman" w:hAnsi="Times New Roman"/>
        </w:rPr>
        <w:t xml:space="preserve">. </w:t>
      </w:r>
      <w:r w:rsidR="006E410A">
        <w:rPr>
          <w:rFonts w:ascii="Times New Roman" w:hAnsi="Times New Roman"/>
        </w:rPr>
        <w:t>in late May – early June.</w:t>
      </w:r>
      <w:r w:rsidR="00F874B9">
        <w:rPr>
          <w:rFonts w:ascii="Times New Roman" w:hAnsi="Times New Roman"/>
        </w:rPr>
        <w:t xml:space="preserve"> </w:t>
      </w:r>
      <w:r w:rsidR="006E410A" w:rsidRPr="006776CD">
        <w:rPr>
          <w:rFonts w:ascii="Times New Roman" w:hAnsi="Times New Roman"/>
        </w:rPr>
        <w:t xml:space="preserve">By late August, </w:t>
      </w:r>
      <w:r w:rsidR="006E410A">
        <w:rPr>
          <w:rFonts w:ascii="Times New Roman" w:hAnsi="Times New Roman"/>
        </w:rPr>
        <w:t>all gall midge larva are fully developed</w:t>
      </w:r>
      <w:r w:rsidR="005110A6">
        <w:rPr>
          <w:rFonts w:ascii="Times New Roman" w:hAnsi="Times New Roman"/>
        </w:rPr>
        <w:t xml:space="preserve"> and appear to </w:t>
      </w:r>
      <w:r w:rsidR="00C34412">
        <w:rPr>
          <w:rFonts w:ascii="Times New Roman" w:hAnsi="Times New Roman"/>
        </w:rPr>
        <w:t>overwinter inside the galls.</w:t>
      </w:r>
      <w:r w:rsidR="005110A6">
        <w:rPr>
          <w:rFonts w:ascii="Times New Roman" w:hAnsi="Times New Roman"/>
        </w:rPr>
        <w:t xml:space="preserve"> In contrast to the gall midges, </w:t>
      </w:r>
      <w:proofErr w:type="spellStart"/>
      <w:r w:rsidR="005110A6" w:rsidRPr="006776CD">
        <w:rPr>
          <w:rFonts w:ascii="Times New Roman" w:hAnsi="Times New Roman"/>
          <w:i/>
        </w:rPr>
        <w:t>Pontania</w:t>
      </w:r>
      <w:proofErr w:type="spellEnd"/>
      <w:r w:rsidR="005110A6" w:rsidRPr="006776CD">
        <w:rPr>
          <w:rFonts w:ascii="Times New Roman" w:hAnsi="Times New Roman"/>
        </w:rPr>
        <w:t xml:space="preserve"> </w:t>
      </w:r>
      <w:proofErr w:type="spellStart"/>
      <w:r w:rsidR="005110A6" w:rsidRPr="005110A6">
        <w:rPr>
          <w:rFonts w:ascii="Times New Roman" w:hAnsi="Times New Roman"/>
          <w:i/>
        </w:rPr>
        <w:t>californica</w:t>
      </w:r>
      <w:proofErr w:type="spellEnd"/>
      <w:r w:rsidR="005110A6" w:rsidRPr="006776CD">
        <w:rPr>
          <w:rFonts w:ascii="Times New Roman" w:hAnsi="Times New Roman"/>
        </w:rPr>
        <w:t xml:space="preserve"> </w:t>
      </w:r>
      <w:r w:rsidR="005110A6">
        <w:rPr>
          <w:rFonts w:ascii="Times New Roman" w:hAnsi="Times New Roman"/>
        </w:rPr>
        <w:t xml:space="preserve">is </w:t>
      </w:r>
      <w:proofErr w:type="spellStart"/>
      <w:r w:rsidR="005110A6">
        <w:rPr>
          <w:rFonts w:ascii="Times New Roman" w:hAnsi="Times New Roman"/>
        </w:rPr>
        <w:t>bivoltine</w:t>
      </w:r>
      <w:proofErr w:type="spellEnd"/>
      <w:r w:rsidR="005110A6">
        <w:rPr>
          <w:rFonts w:ascii="Times New Roman" w:hAnsi="Times New Roman"/>
        </w:rPr>
        <w:t xml:space="preserve"> </w:t>
      </w:r>
      <w:r w:rsidR="005110A6" w:rsidRPr="006776CD">
        <w:rPr>
          <w:rFonts w:ascii="Times New Roman" w:hAnsi="Times New Roman"/>
        </w:rPr>
        <w:t>and are the first gall species to emerge in Apr</w:t>
      </w:r>
      <w:r w:rsidR="005110A6">
        <w:rPr>
          <w:rFonts w:ascii="Times New Roman" w:hAnsi="Times New Roman"/>
        </w:rPr>
        <w:t>il, complete their development, emerge again in late June, and complete their development by late August where they exit the gall, drop to the ground, and overwinter in the soil.</w:t>
      </w:r>
      <w:commentRangeEnd w:id="42"/>
      <w:r w:rsidR="002546B7">
        <w:rPr>
          <w:rStyle w:val="CommentReference"/>
          <w:vanish/>
        </w:rPr>
        <w:commentReference w:id="42"/>
      </w:r>
    </w:p>
    <w:p w:rsidR="009D288E" w:rsidRDefault="009D288E" w:rsidP="005110A6">
      <w:pPr>
        <w:spacing w:line="480" w:lineRule="auto"/>
        <w:rPr>
          <w:rFonts w:ascii="Times New Roman" w:hAnsi="Times New Roman"/>
        </w:rPr>
      </w:pPr>
    </w:p>
    <w:p w:rsidR="006754A5" w:rsidRDefault="009D288E" w:rsidP="005110A6">
      <w:pPr>
        <w:spacing w:line="480" w:lineRule="auto"/>
        <w:rPr>
          <w:rFonts w:ascii="Times New Roman" w:hAnsi="Times New Roman"/>
        </w:rPr>
      </w:pPr>
      <w:r>
        <w:rPr>
          <w:rFonts w:ascii="Times New Roman" w:hAnsi="Times New Roman"/>
        </w:rPr>
        <w:t>The closed nature of these galls restricts the natural enemy community to about eight species of insects that can successfully locate and attack herbivore larva within these galls. These eight species consist of seven parasitoid wasps (</w:t>
      </w:r>
      <w:proofErr w:type="spellStart"/>
      <w:r w:rsidR="00D4699B">
        <w:rPr>
          <w:rFonts w:ascii="Times New Roman" w:hAnsi="Times New Roman"/>
        </w:rPr>
        <w:t>Chalcidoidea</w:t>
      </w:r>
      <w:proofErr w:type="spellEnd"/>
      <w:r w:rsidR="00D4699B">
        <w:rPr>
          <w:rFonts w:ascii="Times New Roman" w:hAnsi="Times New Roman"/>
        </w:rPr>
        <w:t xml:space="preserve"> = 6 sp.; </w:t>
      </w:r>
      <w:proofErr w:type="spellStart"/>
      <w:r w:rsidR="00D4699B">
        <w:rPr>
          <w:rFonts w:ascii="Times New Roman" w:hAnsi="Times New Roman"/>
        </w:rPr>
        <w:t>Platygastroidea</w:t>
      </w:r>
      <w:proofErr w:type="spellEnd"/>
      <w:r w:rsidR="00D4699B">
        <w:rPr>
          <w:rFonts w:ascii="Times New Roman" w:hAnsi="Times New Roman"/>
        </w:rPr>
        <w:t xml:space="preserve"> = 1 sp.; </w:t>
      </w:r>
      <w:proofErr w:type="spellStart"/>
      <w:r w:rsidR="00D4699B">
        <w:rPr>
          <w:rFonts w:ascii="Times New Roman" w:hAnsi="Times New Roman"/>
        </w:rPr>
        <w:t>Ichneumonoidea</w:t>
      </w:r>
      <w:proofErr w:type="spellEnd"/>
      <w:r w:rsidR="00D4699B">
        <w:rPr>
          <w:rFonts w:ascii="Times New Roman" w:hAnsi="Times New Roman"/>
        </w:rPr>
        <w:t xml:space="preserve"> = 1 sp.) and one predatory </w:t>
      </w:r>
      <w:proofErr w:type="spellStart"/>
      <w:r w:rsidR="00D4699B">
        <w:rPr>
          <w:rFonts w:ascii="Times New Roman" w:hAnsi="Times New Roman"/>
        </w:rPr>
        <w:t>Cecidomyiid</w:t>
      </w:r>
      <w:proofErr w:type="spellEnd"/>
      <w:r w:rsidR="00D4699B">
        <w:rPr>
          <w:rFonts w:ascii="Times New Roman" w:hAnsi="Times New Roman"/>
        </w:rPr>
        <w:t xml:space="preserve"> midge (</w:t>
      </w:r>
      <w:proofErr w:type="spellStart"/>
      <w:r w:rsidR="00D4699B">
        <w:rPr>
          <w:rFonts w:ascii="Times New Roman" w:hAnsi="Times New Roman"/>
          <w:i/>
        </w:rPr>
        <w:t>Lestodiplosis</w:t>
      </w:r>
      <w:proofErr w:type="spellEnd"/>
      <w:r w:rsidR="00D4699B">
        <w:rPr>
          <w:rFonts w:ascii="Times New Roman" w:hAnsi="Times New Roman"/>
          <w:i/>
        </w:rPr>
        <w:t xml:space="preserve"> </w:t>
      </w:r>
      <w:proofErr w:type="spellStart"/>
      <w:r w:rsidR="00D4699B">
        <w:rPr>
          <w:rFonts w:ascii="Times New Roman" w:hAnsi="Times New Roman"/>
          <w:i/>
        </w:rPr>
        <w:t>septemmaculata</w:t>
      </w:r>
      <w:proofErr w:type="spellEnd"/>
      <w:r w:rsidR="00D4699B">
        <w:rPr>
          <w:rFonts w:ascii="Times New Roman" w:hAnsi="Times New Roman"/>
        </w:rPr>
        <w:t>)</w:t>
      </w:r>
      <w:ins w:id="46" w:author="Mariano A. Rodriguez-Cabal" w:date="2014-08-22T17:32:00Z">
        <w:r w:rsidR="00F255D5">
          <w:rPr>
            <w:rFonts w:ascii="Times New Roman" w:hAnsi="Times New Roman"/>
          </w:rPr>
          <w:t>(</w:t>
        </w:r>
      </w:ins>
      <w:del w:id="47" w:author="Mariano A. Rodriguez-Cabal" w:date="2014-08-22T17:32:00Z">
        <w:r w:rsidR="00D4699B" w:rsidDel="00F255D5">
          <w:rPr>
            <w:rFonts w:ascii="Times New Roman" w:hAnsi="Times New Roman"/>
          </w:rPr>
          <w:delText xml:space="preserve">. </w:delText>
        </w:r>
      </w:del>
      <w:r w:rsidR="00D4699B">
        <w:rPr>
          <w:rFonts w:ascii="Times New Roman" w:hAnsi="Times New Roman"/>
        </w:rPr>
        <w:t>Table S1 contains a list of species names and relevant biological details for this natural enemy community</w:t>
      </w:r>
      <w:ins w:id="48" w:author="Mariano A. Rodriguez-Cabal" w:date="2014-08-22T17:32:00Z">
        <w:r w:rsidR="00F255D5">
          <w:rPr>
            <w:rFonts w:ascii="Times New Roman" w:hAnsi="Times New Roman"/>
          </w:rPr>
          <w:t>)</w:t>
        </w:r>
      </w:ins>
      <w:r w:rsidR="00D4699B">
        <w:rPr>
          <w:rFonts w:ascii="Times New Roman" w:hAnsi="Times New Roman"/>
        </w:rPr>
        <w:t>.</w:t>
      </w:r>
    </w:p>
    <w:p w:rsidR="006754A5" w:rsidRDefault="006754A5" w:rsidP="005110A6">
      <w:pPr>
        <w:spacing w:line="480" w:lineRule="auto"/>
        <w:rPr>
          <w:rFonts w:ascii="Times New Roman" w:hAnsi="Times New Roman"/>
        </w:rPr>
      </w:pPr>
    </w:p>
    <w:p w:rsidR="005110A6" w:rsidRDefault="005110A6" w:rsidP="005110A6">
      <w:pPr>
        <w:spacing w:line="480" w:lineRule="auto"/>
        <w:rPr>
          <w:rFonts w:ascii="Times New Roman" w:hAnsi="Times New Roman"/>
        </w:rPr>
      </w:pPr>
    </w:p>
    <w:p w:rsidR="005110A6" w:rsidRDefault="005110A6" w:rsidP="006E410A">
      <w:pPr>
        <w:spacing w:line="480" w:lineRule="auto"/>
        <w:rPr>
          <w:rFonts w:ascii="Times New Roman" w:hAnsi="Times New Roman"/>
        </w:rPr>
      </w:pPr>
    </w:p>
    <w:p w:rsidR="00891B74" w:rsidRDefault="00C34412" w:rsidP="006776CD">
      <w:pPr>
        <w:spacing w:line="480" w:lineRule="auto"/>
        <w:rPr>
          <w:rFonts w:ascii="Times New Roman" w:hAnsi="Times New Roman"/>
        </w:rPr>
      </w:pPr>
      <w:r>
        <w:rPr>
          <w:rFonts w:ascii="Times New Roman" w:hAnsi="Times New Roman"/>
        </w:rPr>
        <w:t xml:space="preserve"> </w:t>
      </w:r>
    </w:p>
    <w:sectPr w:rsidR="00891B74" w:rsidSect="003F3715">
      <w:pgSz w:w="12240" w:h="15840"/>
      <w:pgMar w:top="1440" w:right="1797" w:bottom="1440" w:left="1797" w:header="709" w:footer="709" w:gutter="0"/>
      <w:lnNumType w:countBy="1" w:restart="continuous"/>
      <w:cols w:space="70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no A. Rodriguez-Cabal" w:date="2014-08-22T17:04:00Z" w:initials="MARC">
    <w:p w:rsidR="00912547" w:rsidRDefault="00912547">
      <w:pPr>
        <w:pStyle w:val="CommentText"/>
      </w:pPr>
      <w:r>
        <w:rPr>
          <w:rStyle w:val="CommentReference"/>
        </w:rPr>
        <w:annotationRef/>
      </w:r>
      <w:r>
        <w:t>Think in a new title that do not contain the word “structure”</w:t>
      </w:r>
    </w:p>
  </w:comment>
  <w:comment w:id="11" w:author="Mariano A. Rodriguez-Cabal" w:date="2014-08-22T17:01:00Z" w:initials="MARC">
    <w:p w:rsidR="00912547" w:rsidRDefault="00912547">
      <w:pPr>
        <w:pStyle w:val="CommentText"/>
      </w:pPr>
      <w:r>
        <w:rPr>
          <w:rStyle w:val="CommentReference"/>
        </w:rPr>
        <w:annotationRef/>
      </w:r>
      <w:r>
        <w:t>Put these three statements as questions.</w:t>
      </w:r>
    </w:p>
  </w:comment>
  <w:comment w:id="18" w:author="Mariano A. Rodriguez-Cabal" w:date="2014-08-22T17:09:00Z" w:initials="MARC">
    <w:p w:rsidR="00912547" w:rsidRDefault="00912547">
      <w:pPr>
        <w:pStyle w:val="CommentText"/>
      </w:pPr>
      <w:r>
        <w:rPr>
          <w:rStyle w:val="CommentReference"/>
        </w:rPr>
        <w:annotationRef/>
      </w:r>
      <w:r>
        <w:t>I do not like to start a sentences with the abbreviation of the genus of an species.</w:t>
      </w:r>
    </w:p>
  </w:comment>
  <w:comment w:id="42" w:author="Mariano A. Rodriguez-Cabal" w:date="2014-08-22T17:31:00Z" w:initials="MARC">
    <w:p w:rsidR="002546B7" w:rsidRDefault="002546B7">
      <w:pPr>
        <w:pStyle w:val="CommentText"/>
      </w:pPr>
      <w:r>
        <w:rPr>
          <w:rStyle w:val="CommentReference"/>
        </w:rPr>
        <w:annotationRef/>
      </w:r>
      <w:r>
        <w:t xml:space="preserve">How important is the </w:t>
      </w:r>
      <w:proofErr w:type="spellStart"/>
      <w:r>
        <w:t>phenology</w:t>
      </w:r>
      <w:proofErr w:type="spellEnd"/>
      <w:r>
        <w:t xml:space="preserve">? What about the morphology? I think some sort of short natural history is a good idea. If you think </w:t>
      </w:r>
      <w:proofErr w:type="spellStart"/>
      <w:r>
        <w:t>phenology</w:t>
      </w:r>
      <w:proofErr w:type="spellEnd"/>
      <w:r>
        <w:t xml:space="preserve"> is the key trait, what you have is more than okay.</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00400000000000000"/>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F9E8CD4"/>
    <w:multiLevelType w:val="multilevel"/>
    <w:tmpl w:val="ABA2F9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BCBECD9"/>
    <w:multiLevelType w:val="multilevel"/>
    <w:tmpl w:val="F022E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F349F6"/>
    <w:multiLevelType w:val="hybridMultilevel"/>
    <w:tmpl w:val="2410F7A6"/>
    <w:lvl w:ilvl="0" w:tplc="98185AE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7002A"/>
    <w:multiLevelType w:val="hybridMultilevel"/>
    <w:tmpl w:val="459CEB7A"/>
    <w:lvl w:ilvl="0" w:tplc="186EB8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71E53"/>
    <w:multiLevelType w:val="hybridMultilevel"/>
    <w:tmpl w:val="26F85CB0"/>
    <w:lvl w:ilvl="0" w:tplc="18D4B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631080"/>
    <w:multiLevelType w:val="hybridMultilevel"/>
    <w:tmpl w:val="F25C70E8"/>
    <w:lvl w:ilvl="0" w:tplc="720480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432C4"/>
    <w:multiLevelType w:val="hybridMultilevel"/>
    <w:tmpl w:val="26A86D60"/>
    <w:lvl w:ilvl="0" w:tplc="3D08EC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num>
  <w:num w:numId="4">
    <w:abstractNumId w:val="2"/>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2870"/>
    <w:rsid w:val="000361CB"/>
    <w:rsid w:val="00080C58"/>
    <w:rsid w:val="000B2870"/>
    <w:rsid w:val="000E1A85"/>
    <w:rsid w:val="001105AF"/>
    <w:rsid w:val="00113E61"/>
    <w:rsid w:val="001230F7"/>
    <w:rsid w:val="0016278B"/>
    <w:rsid w:val="00182EA5"/>
    <w:rsid w:val="001D1CC7"/>
    <w:rsid w:val="001F5DE3"/>
    <w:rsid w:val="002227C5"/>
    <w:rsid w:val="002546B7"/>
    <w:rsid w:val="00282C81"/>
    <w:rsid w:val="002A06DB"/>
    <w:rsid w:val="002B5D6F"/>
    <w:rsid w:val="002C0F2F"/>
    <w:rsid w:val="002C3526"/>
    <w:rsid w:val="00316D1C"/>
    <w:rsid w:val="003231FB"/>
    <w:rsid w:val="003420CF"/>
    <w:rsid w:val="00387052"/>
    <w:rsid w:val="003B008D"/>
    <w:rsid w:val="003C5905"/>
    <w:rsid w:val="003F3715"/>
    <w:rsid w:val="004103E4"/>
    <w:rsid w:val="00421E8E"/>
    <w:rsid w:val="00432127"/>
    <w:rsid w:val="00467AE9"/>
    <w:rsid w:val="00496C64"/>
    <w:rsid w:val="004A1B57"/>
    <w:rsid w:val="00503D24"/>
    <w:rsid w:val="005110A6"/>
    <w:rsid w:val="00530ABE"/>
    <w:rsid w:val="00534CCA"/>
    <w:rsid w:val="00540BBE"/>
    <w:rsid w:val="00590E9D"/>
    <w:rsid w:val="00590FE7"/>
    <w:rsid w:val="005A25B3"/>
    <w:rsid w:val="005E0A3F"/>
    <w:rsid w:val="005F7F1E"/>
    <w:rsid w:val="006754A5"/>
    <w:rsid w:val="006776CD"/>
    <w:rsid w:val="0068413C"/>
    <w:rsid w:val="006A55BE"/>
    <w:rsid w:val="006E410A"/>
    <w:rsid w:val="006F2B4D"/>
    <w:rsid w:val="007502B3"/>
    <w:rsid w:val="007C15DF"/>
    <w:rsid w:val="00811F1F"/>
    <w:rsid w:val="00831641"/>
    <w:rsid w:val="00833710"/>
    <w:rsid w:val="00834BBF"/>
    <w:rsid w:val="00845CA9"/>
    <w:rsid w:val="00882508"/>
    <w:rsid w:val="008868F0"/>
    <w:rsid w:val="00890F33"/>
    <w:rsid w:val="00891B74"/>
    <w:rsid w:val="008A6AB6"/>
    <w:rsid w:val="008B67A5"/>
    <w:rsid w:val="008B72B1"/>
    <w:rsid w:val="008B7B7F"/>
    <w:rsid w:val="008F005F"/>
    <w:rsid w:val="008F5FE5"/>
    <w:rsid w:val="009056E0"/>
    <w:rsid w:val="00912547"/>
    <w:rsid w:val="0091485F"/>
    <w:rsid w:val="00914E5E"/>
    <w:rsid w:val="00925DCC"/>
    <w:rsid w:val="00930034"/>
    <w:rsid w:val="009809B4"/>
    <w:rsid w:val="009A449D"/>
    <w:rsid w:val="009A549D"/>
    <w:rsid w:val="009D288E"/>
    <w:rsid w:val="00A0243E"/>
    <w:rsid w:val="00A2257C"/>
    <w:rsid w:val="00A37908"/>
    <w:rsid w:val="00AA2856"/>
    <w:rsid w:val="00AD1E6F"/>
    <w:rsid w:val="00AE74F5"/>
    <w:rsid w:val="00B531D5"/>
    <w:rsid w:val="00B62B48"/>
    <w:rsid w:val="00B81A32"/>
    <w:rsid w:val="00B9204E"/>
    <w:rsid w:val="00B97C4A"/>
    <w:rsid w:val="00BB60D8"/>
    <w:rsid w:val="00BC4A84"/>
    <w:rsid w:val="00BF0E93"/>
    <w:rsid w:val="00C02481"/>
    <w:rsid w:val="00C12CE3"/>
    <w:rsid w:val="00C24D34"/>
    <w:rsid w:val="00C34412"/>
    <w:rsid w:val="00C56F60"/>
    <w:rsid w:val="00C6354A"/>
    <w:rsid w:val="00C66885"/>
    <w:rsid w:val="00C734AD"/>
    <w:rsid w:val="00CB7BB2"/>
    <w:rsid w:val="00CD1604"/>
    <w:rsid w:val="00D4201B"/>
    <w:rsid w:val="00D4699B"/>
    <w:rsid w:val="00D97530"/>
    <w:rsid w:val="00DA1896"/>
    <w:rsid w:val="00DB624B"/>
    <w:rsid w:val="00DC22C4"/>
    <w:rsid w:val="00DD32AC"/>
    <w:rsid w:val="00DD34E2"/>
    <w:rsid w:val="00DF39F0"/>
    <w:rsid w:val="00E043CE"/>
    <w:rsid w:val="00E45DF1"/>
    <w:rsid w:val="00E735FD"/>
    <w:rsid w:val="00E94F05"/>
    <w:rsid w:val="00EF46ED"/>
    <w:rsid w:val="00F255D5"/>
    <w:rsid w:val="00F57C40"/>
    <w:rsid w:val="00F874B9"/>
    <w:rsid w:val="00F96A46"/>
    <w:rsid w:val="00FC53AE"/>
    <w:rsid w:val="00FD320E"/>
    <w:rsid w:val="00FF4E73"/>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CD1604"/>
    <w:pPr>
      <w:keepNext/>
      <w:keepLines/>
      <w:spacing w:before="200" w:line="480" w:lineRule="auto"/>
      <w:outlineLvl w:val="2"/>
    </w:pPr>
    <w:rPr>
      <w:rFonts w:ascii="Times New Roman" w:eastAsiaTheme="majorEastAsia" w:hAnsi="Times New Roman" w:cstheme="majorBidi"/>
      <w:b/>
      <w:bCs/>
      <w:i/>
      <w:szCs w:val="28"/>
    </w:rPr>
  </w:style>
  <w:style w:type="paragraph" w:styleId="Heading4">
    <w:name w:val="heading 4"/>
    <w:basedOn w:val="Normal"/>
    <w:next w:val="Normal"/>
    <w:link w:val="Heading4Char"/>
    <w:autoRedefine/>
    <w:uiPriority w:val="9"/>
    <w:unhideWhenUsed/>
    <w:qFormat/>
    <w:rsid w:val="006776CD"/>
    <w:pPr>
      <w:keepNext/>
      <w:keepLines/>
      <w:spacing w:before="200" w:line="480" w:lineRule="auto"/>
      <w:outlineLvl w:val="3"/>
    </w:pPr>
    <w:rPr>
      <w:rFonts w:ascii="Times New Roman" w:eastAsiaTheme="majorEastAsia" w:hAnsi="Times New Roman" w:cstheme="majorBidi"/>
      <w:b/>
      <w:bCs/>
    </w:rPr>
  </w:style>
  <w:style w:type="paragraph" w:styleId="Heading5">
    <w:name w:val="heading 5"/>
    <w:basedOn w:val="Normal"/>
    <w:next w:val="Normal"/>
    <w:link w:val="Heading5Char"/>
    <w:uiPriority w:val="9"/>
    <w:unhideWhenUsed/>
    <w:qFormat/>
    <w:rsid w:val="006776CD"/>
    <w:pPr>
      <w:keepNext/>
      <w:keepLines/>
      <w:spacing w:before="200" w:line="480" w:lineRule="auto"/>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D1604"/>
    <w:rPr>
      <w:rFonts w:ascii="Times New Roman" w:eastAsiaTheme="majorEastAsia" w:hAnsi="Times New Roman" w:cstheme="majorBidi"/>
      <w:b/>
      <w:bCs/>
      <w:i/>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qFormat/>
    <w:rsid w:val="00C12CE3"/>
    <w:pPr>
      <w:ind w:left="720"/>
      <w:contextualSpacing/>
    </w:pPr>
  </w:style>
  <w:style w:type="character" w:styleId="CommentReference">
    <w:name w:val="annotation reference"/>
    <w:basedOn w:val="DefaultParagraphFont"/>
    <w:unhideWhenUsed/>
    <w:rsid w:val="00CD1604"/>
    <w:rPr>
      <w:sz w:val="18"/>
      <w:szCs w:val="18"/>
    </w:rPr>
  </w:style>
  <w:style w:type="paragraph" w:styleId="CommentText">
    <w:name w:val="annotation text"/>
    <w:basedOn w:val="Normal"/>
    <w:link w:val="CommentTextChar"/>
    <w:unhideWhenUsed/>
    <w:rsid w:val="00CD1604"/>
  </w:style>
  <w:style w:type="character" w:customStyle="1" w:styleId="CommentTextChar">
    <w:name w:val="Comment Text Char"/>
    <w:basedOn w:val="DefaultParagraphFont"/>
    <w:link w:val="CommentText"/>
    <w:rsid w:val="00CD1604"/>
  </w:style>
  <w:style w:type="paragraph" w:styleId="CommentSubject">
    <w:name w:val="annotation subject"/>
    <w:basedOn w:val="CommentText"/>
    <w:next w:val="CommentText"/>
    <w:link w:val="CommentSubjectChar"/>
    <w:unhideWhenUsed/>
    <w:rsid w:val="00CD1604"/>
    <w:rPr>
      <w:b/>
      <w:bCs/>
      <w:sz w:val="20"/>
      <w:szCs w:val="20"/>
    </w:rPr>
  </w:style>
  <w:style w:type="character" w:customStyle="1" w:styleId="CommentSubjectChar">
    <w:name w:val="Comment Subject Char"/>
    <w:basedOn w:val="CommentTextChar"/>
    <w:link w:val="CommentSubject"/>
    <w:rsid w:val="00CD1604"/>
    <w:rPr>
      <w:b/>
      <w:bCs/>
      <w:sz w:val="20"/>
      <w:szCs w:val="20"/>
    </w:rPr>
  </w:style>
  <w:style w:type="paragraph" w:styleId="BalloonText">
    <w:name w:val="Balloon Text"/>
    <w:basedOn w:val="Normal"/>
    <w:link w:val="BalloonTextChar"/>
    <w:unhideWhenUsed/>
    <w:rsid w:val="00CD1604"/>
    <w:rPr>
      <w:rFonts w:ascii="Lucida Grande" w:hAnsi="Lucida Grande"/>
      <w:sz w:val="18"/>
      <w:szCs w:val="18"/>
    </w:rPr>
  </w:style>
  <w:style w:type="character" w:customStyle="1" w:styleId="BalloonTextChar">
    <w:name w:val="Balloon Text Char"/>
    <w:basedOn w:val="DefaultParagraphFont"/>
    <w:link w:val="BalloonText"/>
    <w:rsid w:val="00CD1604"/>
    <w:rPr>
      <w:rFonts w:ascii="Lucida Grande" w:hAnsi="Lucida Grande"/>
      <w:sz w:val="18"/>
      <w:szCs w:val="18"/>
    </w:rPr>
  </w:style>
  <w:style w:type="character" w:customStyle="1" w:styleId="Heading4Char">
    <w:name w:val="Heading 4 Char"/>
    <w:basedOn w:val="DefaultParagraphFont"/>
    <w:link w:val="Heading4"/>
    <w:uiPriority w:val="9"/>
    <w:rsid w:val="006776CD"/>
    <w:rPr>
      <w:rFonts w:ascii="Times New Roman" w:eastAsiaTheme="majorEastAsia" w:hAnsi="Times New Roman" w:cstheme="majorBidi"/>
      <w:b/>
      <w:bCs/>
    </w:rPr>
  </w:style>
  <w:style w:type="character" w:customStyle="1" w:styleId="Heading5Char">
    <w:name w:val="Heading 5 Char"/>
    <w:basedOn w:val="DefaultParagraphFont"/>
    <w:link w:val="Heading5"/>
    <w:uiPriority w:val="9"/>
    <w:rsid w:val="006776CD"/>
    <w:rPr>
      <w:rFonts w:asciiTheme="majorHAnsi" w:eastAsiaTheme="majorEastAsia" w:hAnsiTheme="majorHAnsi" w:cstheme="majorBidi"/>
      <w:i/>
      <w:iCs/>
      <w:color w:val="4F81BD" w:themeColor="accent1"/>
    </w:rPr>
  </w:style>
  <w:style w:type="paragraph" w:styleId="Date">
    <w:name w:val="Date"/>
    <w:next w:val="Normal"/>
    <w:link w:val="DateChar"/>
    <w:qFormat/>
    <w:rsid w:val="006776CD"/>
    <w:pPr>
      <w:keepNext/>
      <w:keepLines/>
      <w:spacing w:after="200"/>
      <w:jc w:val="center"/>
    </w:pPr>
  </w:style>
  <w:style w:type="character" w:customStyle="1" w:styleId="DateChar">
    <w:name w:val="Date Char"/>
    <w:basedOn w:val="DefaultParagraphFont"/>
    <w:link w:val="Date"/>
    <w:rsid w:val="006776CD"/>
  </w:style>
  <w:style w:type="paragraph" w:customStyle="1" w:styleId="BlockQuote">
    <w:name w:val="Block Quote"/>
    <w:basedOn w:val="Normal"/>
    <w:next w:val="Normal"/>
    <w:uiPriority w:val="9"/>
    <w:unhideWhenUsed/>
    <w:qFormat/>
    <w:rsid w:val="006776CD"/>
    <w:pPr>
      <w:spacing w:before="100" w:after="100" w:line="480" w:lineRule="auto"/>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6776CD"/>
    <w:pPr>
      <w:keepNext/>
      <w:keepLines/>
      <w:spacing w:line="480" w:lineRule="auto"/>
    </w:pPr>
    <w:rPr>
      <w:rFonts w:ascii="Times New Roman" w:hAnsi="Times New Roman"/>
      <w:b/>
    </w:rPr>
  </w:style>
  <w:style w:type="paragraph" w:customStyle="1" w:styleId="Definition">
    <w:name w:val="Definition"/>
    <w:basedOn w:val="Normal"/>
    <w:rsid w:val="006776CD"/>
    <w:pPr>
      <w:spacing w:after="200" w:line="480" w:lineRule="auto"/>
    </w:pPr>
    <w:rPr>
      <w:rFonts w:ascii="Times New Roman" w:hAnsi="Times New Roman"/>
    </w:rPr>
  </w:style>
  <w:style w:type="paragraph" w:styleId="BodyText">
    <w:name w:val="Body Text"/>
    <w:basedOn w:val="Normal"/>
    <w:link w:val="BodyTextChar1"/>
    <w:rsid w:val="006776CD"/>
    <w:pPr>
      <w:spacing w:after="120" w:line="480" w:lineRule="auto"/>
    </w:pPr>
    <w:rPr>
      <w:rFonts w:ascii="Times New Roman" w:hAnsi="Times New Roman"/>
    </w:rPr>
  </w:style>
  <w:style w:type="character" w:customStyle="1" w:styleId="BodyTextChar1">
    <w:name w:val="Body Text Char1"/>
    <w:basedOn w:val="DefaultParagraphFont"/>
    <w:link w:val="BodyText"/>
    <w:rsid w:val="006776CD"/>
    <w:rPr>
      <w:rFonts w:ascii="Times New Roman" w:hAnsi="Times New Roman"/>
    </w:rPr>
  </w:style>
  <w:style w:type="paragraph" w:customStyle="1" w:styleId="TableCaption">
    <w:name w:val="Table Caption"/>
    <w:basedOn w:val="Normal"/>
    <w:rsid w:val="006776CD"/>
    <w:pPr>
      <w:spacing w:after="120" w:line="480" w:lineRule="auto"/>
    </w:pPr>
    <w:rPr>
      <w:rFonts w:ascii="Times New Roman" w:hAnsi="Times New Roman"/>
      <w:i/>
    </w:rPr>
  </w:style>
  <w:style w:type="character" w:customStyle="1" w:styleId="VerbatimChar">
    <w:name w:val="Verbatim Char"/>
    <w:basedOn w:val="BodyTextChar"/>
    <w:link w:val="SourceCode"/>
    <w:rsid w:val="006776CD"/>
    <w:rPr>
      <w:rFonts w:ascii="Consolas" w:hAnsi="Consolas"/>
      <w:sz w:val="22"/>
    </w:rPr>
  </w:style>
  <w:style w:type="paragraph" w:customStyle="1" w:styleId="SourceCode">
    <w:name w:val="Source Code"/>
    <w:basedOn w:val="Normal"/>
    <w:link w:val="VerbatimChar"/>
    <w:rsid w:val="006776CD"/>
    <w:pPr>
      <w:wordWrap w:val="0"/>
      <w:spacing w:after="200" w:line="480" w:lineRule="auto"/>
    </w:pPr>
    <w:rPr>
      <w:rFonts w:ascii="Consolas" w:hAnsi="Consolas"/>
      <w:sz w:val="22"/>
    </w:rPr>
  </w:style>
  <w:style w:type="character" w:customStyle="1" w:styleId="FootnoteRef">
    <w:name w:val="Footnote Ref"/>
    <w:basedOn w:val="BodyTextChar"/>
    <w:rsid w:val="006776CD"/>
    <w:rPr>
      <w:vertAlign w:val="superscript"/>
    </w:rPr>
  </w:style>
  <w:style w:type="character" w:customStyle="1" w:styleId="Link">
    <w:name w:val="Link"/>
    <w:basedOn w:val="BodyTextChar"/>
    <w:rsid w:val="006776CD"/>
    <w:rPr>
      <w:color w:val="4F81BD" w:themeColor="accent1"/>
    </w:rPr>
  </w:style>
  <w:style w:type="character" w:customStyle="1" w:styleId="KeywordTok">
    <w:name w:val="KeywordTok"/>
    <w:basedOn w:val="VerbatimChar"/>
    <w:rsid w:val="006776CD"/>
    <w:rPr>
      <w:b/>
      <w:color w:val="007020"/>
    </w:rPr>
  </w:style>
  <w:style w:type="character" w:customStyle="1" w:styleId="DataTypeTok">
    <w:name w:val="DataTypeTok"/>
    <w:basedOn w:val="VerbatimChar"/>
    <w:rsid w:val="006776CD"/>
    <w:rPr>
      <w:color w:val="902000"/>
    </w:rPr>
  </w:style>
  <w:style w:type="character" w:customStyle="1" w:styleId="DecValTok">
    <w:name w:val="DecValTok"/>
    <w:basedOn w:val="VerbatimChar"/>
    <w:rsid w:val="006776CD"/>
    <w:rPr>
      <w:color w:val="40A070"/>
    </w:rPr>
  </w:style>
  <w:style w:type="character" w:customStyle="1" w:styleId="BaseNTok">
    <w:name w:val="BaseNTok"/>
    <w:basedOn w:val="VerbatimChar"/>
    <w:rsid w:val="006776CD"/>
    <w:rPr>
      <w:color w:val="40A070"/>
    </w:rPr>
  </w:style>
  <w:style w:type="character" w:customStyle="1" w:styleId="FloatTok">
    <w:name w:val="FloatTok"/>
    <w:basedOn w:val="VerbatimChar"/>
    <w:rsid w:val="006776CD"/>
    <w:rPr>
      <w:color w:val="40A070"/>
    </w:rPr>
  </w:style>
  <w:style w:type="character" w:customStyle="1" w:styleId="CharTok">
    <w:name w:val="CharTok"/>
    <w:basedOn w:val="VerbatimChar"/>
    <w:rsid w:val="006776CD"/>
    <w:rPr>
      <w:color w:val="4070A0"/>
    </w:rPr>
  </w:style>
  <w:style w:type="character" w:customStyle="1" w:styleId="StringTok">
    <w:name w:val="StringTok"/>
    <w:basedOn w:val="VerbatimChar"/>
    <w:rsid w:val="006776CD"/>
    <w:rPr>
      <w:color w:val="4070A0"/>
    </w:rPr>
  </w:style>
  <w:style w:type="character" w:customStyle="1" w:styleId="CommentTok">
    <w:name w:val="CommentTok"/>
    <w:basedOn w:val="VerbatimChar"/>
    <w:rsid w:val="006776CD"/>
    <w:rPr>
      <w:i/>
      <w:color w:val="60A0B0"/>
    </w:rPr>
  </w:style>
  <w:style w:type="character" w:customStyle="1" w:styleId="OtherTok">
    <w:name w:val="OtherTok"/>
    <w:basedOn w:val="VerbatimChar"/>
    <w:rsid w:val="006776CD"/>
    <w:rPr>
      <w:color w:val="007020"/>
    </w:rPr>
  </w:style>
  <w:style w:type="character" w:customStyle="1" w:styleId="AlertTok">
    <w:name w:val="AlertTok"/>
    <w:basedOn w:val="VerbatimChar"/>
    <w:rsid w:val="006776CD"/>
    <w:rPr>
      <w:b/>
      <w:color w:val="FF0000"/>
    </w:rPr>
  </w:style>
  <w:style w:type="character" w:customStyle="1" w:styleId="FunctionTok">
    <w:name w:val="FunctionTok"/>
    <w:basedOn w:val="VerbatimChar"/>
    <w:rsid w:val="006776CD"/>
    <w:rPr>
      <w:color w:val="06287E"/>
    </w:rPr>
  </w:style>
  <w:style w:type="character" w:customStyle="1" w:styleId="RegionMarkerTok">
    <w:name w:val="RegionMarkerTok"/>
    <w:basedOn w:val="VerbatimChar"/>
    <w:rsid w:val="006776CD"/>
  </w:style>
  <w:style w:type="character" w:customStyle="1" w:styleId="ErrorTok">
    <w:name w:val="ErrorTok"/>
    <w:basedOn w:val="VerbatimChar"/>
    <w:rsid w:val="006776CD"/>
    <w:rPr>
      <w:b/>
      <w:color w:val="FF0000"/>
    </w:rPr>
  </w:style>
  <w:style w:type="character" w:customStyle="1" w:styleId="NormalTok">
    <w:name w:val="NormalTok"/>
    <w:basedOn w:val="VerbatimChar"/>
    <w:rsid w:val="006776CD"/>
  </w:style>
  <w:style w:type="character" w:styleId="Hyperlink">
    <w:name w:val="Hyperlink"/>
    <w:basedOn w:val="DefaultParagraphFont"/>
    <w:uiPriority w:val="99"/>
    <w:rsid w:val="006776CD"/>
    <w:rPr>
      <w:color w:val="0000D4"/>
      <w:u w:val="single"/>
    </w:rPr>
  </w:style>
  <w:style w:type="character" w:styleId="FollowedHyperlink">
    <w:name w:val="FollowedHyperlink"/>
    <w:basedOn w:val="DefaultParagraphFont"/>
    <w:uiPriority w:val="99"/>
    <w:rsid w:val="006776CD"/>
    <w:rPr>
      <w:color w:val="993366"/>
      <w:u w:val="single"/>
    </w:rPr>
  </w:style>
  <w:style w:type="paragraph" w:customStyle="1" w:styleId="font5">
    <w:name w:val="font5"/>
    <w:basedOn w:val="Normal"/>
    <w:rsid w:val="006776CD"/>
    <w:pPr>
      <w:spacing w:beforeLines="1" w:afterLines="1"/>
    </w:pPr>
    <w:rPr>
      <w:rFonts w:ascii="Verdana" w:hAnsi="Verdana"/>
      <w:sz w:val="16"/>
      <w:szCs w:val="16"/>
    </w:rPr>
  </w:style>
  <w:style w:type="paragraph" w:customStyle="1" w:styleId="font6">
    <w:name w:val="font6"/>
    <w:basedOn w:val="Normal"/>
    <w:rsid w:val="006776CD"/>
    <w:pPr>
      <w:spacing w:beforeLines="1" w:afterLines="1"/>
    </w:pPr>
    <w:rPr>
      <w:rFonts w:ascii="Verdana" w:hAnsi="Verdana"/>
      <w:i/>
      <w:iCs/>
      <w:sz w:val="20"/>
      <w:szCs w:val="20"/>
    </w:rPr>
  </w:style>
  <w:style w:type="paragraph" w:customStyle="1" w:styleId="xl24">
    <w:name w:val="xl24"/>
    <w:basedOn w:val="Normal"/>
    <w:rsid w:val="006776CD"/>
    <w:pPr>
      <w:spacing w:beforeLines="1" w:afterLines="1"/>
      <w:jc w:val="right"/>
    </w:pPr>
    <w:rPr>
      <w:rFonts w:ascii="Times" w:hAnsi="Times"/>
      <w:sz w:val="20"/>
      <w:szCs w:val="20"/>
    </w:rPr>
  </w:style>
  <w:style w:type="paragraph" w:customStyle="1" w:styleId="xl25">
    <w:name w:val="xl25"/>
    <w:basedOn w:val="Normal"/>
    <w:rsid w:val="006776CD"/>
    <w:pPr>
      <w:spacing w:beforeLines="1" w:afterLines="1"/>
      <w:jc w:val="center"/>
    </w:pPr>
    <w:rPr>
      <w:rFonts w:ascii="Times" w:hAnsi="Times"/>
      <w:sz w:val="20"/>
      <w:szCs w:val="20"/>
    </w:rPr>
  </w:style>
  <w:style w:type="paragraph" w:customStyle="1" w:styleId="xl26">
    <w:name w:val="xl26"/>
    <w:basedOn w:val="Normal"/>
    <w:rsid w:val="006776CD"/>
    <w:pPr>
      <w:pBdr>
        <w:bottom w:val="single" w:sz="4" w:space="0" w:color="auto"/>
      </w:pBdr>
      <w:spacing w:beforeLines="1" w:afterLines="1"/>
      <w:jc w:val="center"/>
    </w:pPr>
    <w:rPr>
      <w:rFonts w:ascii="Times" w:hAnsi="Times"/>
      <w:sz w:val="20"/>
      <w:szCs w:val="20"/>
    </w:rPr>
  </w:style>
  <w:style w:type="paragraph" w:customStyle="1" w:styleId="xl27">
    <w:name w:val="xl27"/>
    <w:basedOn w:val="Normal"/>
    <w:rsid w:val="006776CD"/>
    <w:pPr>
      <w:pBdr>
        <w:bottom w:val="single" w:sz="4" w:space="0" w:color="auto"/>
      </w:pBdr>
      <w:spacing w:beforeLines="1" w:afterLines="1"/>
      <w:jc w:val="center"/>
    </w:pPr>
    <w:rPr>
      <w:rFonts w:ascii="Times" w:hAnsi="Times"/>
      <w:sz w:val="20"/>
      <w:szCs w:val="20"/>
    </w:rPr>
  </w:style>
  <w:style w:type="paragraph" w:customStyle="1" w:styleId="xl28">
    <w:name w:val="xl28"/>
    <w:basedOn w:val="Normal"/>
    <w:rsid w:val="006776CD"/>
    <w:pPr>
      <w:pBdr>
        <w:bottom w:val="single" w:sz="4" w:space="0" w:color="auto"/>
      </w:pBdr>
      <w:spacing w:beforeLines="1" w:afterLines="1"/>
      <w:jc w:val="center"/>
    </w:pPr>
    <w:rPr>
      <w:rFonts w:ascii="Times" w:hAnsi="Times"/>
      <w:i/>
      <w:iCs/>
      <w:sz w:val="20"/>
      <w:szCs w:val="20"/>
    </w:rPr>
  </w:style>
  <w:style w:type="paragraph" w:customStyle="1" w:styleId="xl29">
    <w:name w:val="xl29"/>
    <w:basedOn w:val="Normal"/>
    <w:rsid w:val="006776CD"/>
    <w:pPr>
      <w:pBdr>
        <w:bottom w:val="single" w:sz="4" w:space="0" w:color="auto"/>
      </w:pBdr>
      <w:spacing w:beforeLines="1" w:afterLines="1"/>
      <w:jc w:val="right"/>
    </w:pPr>
    <w:rPr>
      <w:rFonts w:ascii="Times" w:hAnsi="Times"/>
      <w:sz w:val="20"/>
      <w:szCs w:val="20"/>
    </w:rPr>
  </w:style>
  <w:style w:type="paragraph" w:customStyle="1" w:styleId="xl30">
    <w:name w:val="xl30"/>
    <w:basedOn w:val="Normal"/>
    <w:rsid w:val="006776CD"/>
    <w:pPr>
      <w:pBdr>
        <w:bottom w:val="single" w:sz="4" w:space="0" w:color="auto"/>
      </w:pBdr>
      <w:spacing w:beforeLines="1" w:afterLines="1"/>
    </w:pPr>
    <w:rPr>
      <w:rFonts w:ascii="Times" w:hAnsi="Times"/>
      <w:sz w:val="20"/>
      <w:szCs w:val="20"/>
    </w:rPr>
  </w:style>
  <w:style w:type="paragraph" w:customStyle="1" w:styleId="xl31">
    <w:name w:val="xl31"/>
    <w:basedOn w:val="Normal"/>
    <w:rsid w:val="006776CD"/>
    <w:pPr>
      <w:pBdr>
        <w:top w:val="single" w:sz="4" w:space="0" w:color="auto"/>
      </w:pBdr>
      <w:spacing w:beforeLines="1" w:afterLines="1"/>
      <w:jc w:val="right"/>
    </w:pPr>
    <w:rPr>
      <w:rFonts w:ascii="Times" w:hAnsi="Times"/>
      <w:sz w:val="20"/>
      <w:szCs w:val="20"/>
    </w:rPr>
  </w:style>
  <w:style w:type="paragraph" w:customStyle="1" w:styleId="xl32">
    <w:name w:val="xl32"/>
    <w:basedOn w:val="Normal"/>
    <w:rsid w:val="006776CD"/>
    <w:pPr>
      <w:pBdr>
        <w:top w:val="single" w:sz="4" w:space="0" w:color="auto"/>
      </w:pBdr>
      <w:spacing w:beforeLines="1" w:afterLines="1"/>
      <w:jc w:val="center"/>
    </w:pPr>
    <w:rPr>
      <w:rFonts w:ascii="Times" w:hAnsi="Times"/>
      <w:sz w:val="20"/>
      <w:szCs w:val="20"/>
    </w:rPr>
  </w:style>
  <w:style w:type="paragraph" w:customStyle="1" w:styleId="xl33">
    <w:name w:val="xl33"/>
    <w:basedOn w:val="Normal"/>
    <w:rsid w:val="006776CD"/>
    <w:pPr>
      <w:pBdr>
        <w:top w:val="single" w:sz="4" w:space="0" w:color="auto"/>
      </w:pBdr>
      <w:spacing w:beforeLines="1" w:afterLines="1"/>
    </w:pPr>
    <w:rPr>
      <w:rFonts w:ascii="Times" w:hAnsi="Times"/>
      <w:sz w:val="20"/>
      <w:szCs w:val="20"/>
    </w:rPr>
  </w:style>
  <w:style w:type="paragraph" w:customStyle="1" w:styleId="xl34">
    <w:name w:val="xl34"/>
    <w:basedOn w:val="Normal"/>
    <w:rsid w:val="006776CD"/>
    <w:pPr>
      <w:pBdr>
        <w:top w:val="single" w:sz="4" w:space="0" w:color="auto"/>
      </w:pBdr>
      <w:spacing w:beforeLines="1" w:afterLines="1"/>
      <w:jc w:val="center"/>
    </w:pPr>
    <w:rPr>
      <w:rFonts w:ascii="Times" w:hAnsi="Times"/>
      <w:sz w:val="20"/>
      <w:szCs w:val="20"/>
    </w:rPr>
  </w:style>
  <w:style w:type="paragraph" w:customStyle="1" w:styleId="xl35">
    <w:name w:val="xl35"/>
    <w:basedOn w:val="Normal"/>
    <w:rsid w:val="006776CD"/>
    <w:pPr>
      <w:spacing w:beforeLines="1" w:afterLines="1"/>
      <w:jc w:val="center"/>
    </w:pPr>
    <w:rPr>
      <w:rFonts w:ascii="Times" w:hAnsi="Times"/>
      <w:sz w:val="20"/>
      <w:szCs w:val="20"/>
    </w:rPr>
  </w:style>
  <w:style w:type="paragraph" w:customStyle="1" w:styleId="xl36">
    <w:name w:val="xl36"/>
    <w:basedOn w:val="Normal"/>
    <w:rsid w:val="006776CD"/>
    <w:pPr>
      <w:pBdr>
        <w:bottom w:val="single" w:sz="4" w:space="0" w:color="auto"/>
      </w:pBdr>
      <w:spacing w:beforeLines="1" w:afterLines="1"/>
      <w:jc w:val="center"/>
    </w:pPr>
    <w:rPr>
      <w:rFonts w:ascii="Times" w:hAnsi="Times"/>
      <w:sz w:val="20"/>
      <w:szCs w:val="20"/>
    </w:rPr>
  </w:style>
  <w:style w:type="paragraph" w:customStyle="1" w:styleId="xl37">
    <w:name w:val="xl37"/>
    <w:basedOn w:val="Normal"/>
    <w:rsid w:val="006776CD"/>
    <w:pPr>
      <w:pBdr>
        <w:top w:val="single" w:sz="4" w:space="0" w:color="auto"/>
      </w:pBdr>
      <w:spacing w:beforeLines="1" w:afterLines="1"/>
      <w:jc w:val="right"/>
    </w:pPr>
    <w:rPr>
      <w:rFonts w:ascii="Times" w:hAnsi="Times"/>
      <w:sz w:val="20"/>
      <w:szCs w:val="20"/>
    </w:rPr>
  </w:style>
  <w:style w:type="paragraph" w:customStyle="1" w:styleId="xl38">
    <w:name w:val="xl38"/>
    <w:basedOn w:val="Normal"/>
    <w:rsid w:val="006776CD"/>
    <w:pPr>
      <w:pBdr>
        <w:top w:val="single" w:sz="4" w:space="0" w:color="auto"/>
      </w:pBdr>
      <w:spacing w:beforeLines="1" w:afterLines="1"/>
    </w:pPr>
    <w:rPr>
      <w:rFonts w:ascii="Times" w:hAnsi="Times"/>
      <w:sz w:val="20"/>
      <w:szCs w:val="20"/>
    </w:rPr>
  </w:style>
  <w:style w:type="paragraph" w:customStyle="1" w:styleId="xl39">
    <w:name w:val="xl39"/>
    <w:basedOn w:val="Normal"/>
    <w:rsid w:val="006776CD"/>
    <w:pPr>
      <w:pBdr>
        <w:top w:val="single" w:sz="4" w:space="0" w:color="auto"/>
      </w:pBdr>
      <w:spacing w:beforeLines="1" w:afterLines="1"/>
      <w:jc w:val="center"/>
    </w:pPr>
    <w:rPr>
      <w:rFonts w:ascii="Times New Roman" w:hAnsi="Times New Roman"/>
    </w:rPr>
  </w:style>
  <w:style w:type="paragraph" w:customStyle="1" w:styleId="xl40">
    <w:name w:val="xl40"/>
    <w:basedOn w:val="Normal"/>
    <w:rsid w:val="006776CD"/>
    <w:pPr>
      <w:pBdr>
        <w:top w:val="single" w:sz="4" w:space="0" w:color="auto"/>
      </w:pBdr>
      <w:spacing w:beforeLines="1" w:afterLines="1"/>
    </w:pPr>
    <w:rPr>
      <w:rFonts w:ascii="Times" w:hAnsi="Times"/>
      <w:sz w:val="20"/>
      <w:szCs w:val="20"/>
    </w:rPr>
  </w:style>
  <w:style w:type="paragraph" w:customStyle="1" w:styleId="xl41">
    <w:name w:val="xl41"/>
    <w:basedOn w:val="Normal"/>
    <w:rsid w:val="006776CD"/>
    <w:pPr>
      <w:pBdr>
        <w:top w:val="single" w:sz="4" w:space="0" w:color="auto"/>
      </w:pBdr>
      <w:spacing w:beforeLines="1" w:afterLines="1"/>
      <w:jc w:val="center"/>
    </w:pPr>
    <w:rPr>
      <w:rFonts w:ascii="Times" w:hAnsi="Times"/>
      <w:sz w:val="20"/>
      <w:szCs w:val="20"/>
    </w:rPr>
  </w:style>
  <w:style w:type="paragraph" w:customStyle="1" w:styleId="xl42">
    <w:name w:val="xl42"/>
    <w:basedOn w:val="Normal"/>
    <w:rsid w:val="006776CD"/>
    <w:pPr>
      <w:pBdr>
        <w:top w:val="single" w:sz="4" w:space="0" w:color="auto"/>
      </w:pBdr>
      <w:spacing w:beforeLines="1" w:afterLines="1"/>
      <w:jc w:val="center"/>
    </w:pPr>
    <w:rPr>
      <w:rFonts w:ascii="Times" w:hAnsi="Times"/>
      <w:sz w:val="20"/>
      <w:szCs w:val="20"/>
    </w:rPr>
  </w:style>
  <w:style w:type="paragraph" w:customStyle="1" w:styleId="xl43">
    <w:name w:val="xl43"/>
    <w:basedOn w:val="Normal"/>
    <w:rsid w:val="006776CD"/>
    <w:pPr>
      <w:spacing w:beforeLines="1" w:afterLines="1"/>
      <w:jc w:val="center"/>
    </w:pPr>
    <w:rPr>
      <w:rFonts w:ascii="Times" w:hAnsi="Times"/>
      <w:sz w:val="20"/>
      <w:szCs w:val="20"/>
    </w:rPr>
  </w:style>
  <w:style w:type="paragraph" w:styleId="Revision">
    <w:name w:val="Revision"/>
    <w:hidden/>
    <w:rsid w:val="006776CD"/>
    <w:rPr>
      <w:rFonts w:ascii="Times New Roman" w:hAnsi="Times New Roman"/>
    </w:rPr>
  </w:style>
  <w:style w:type="table" w:styleId="TableGrid">
    <w:name w:val="Table Grid"/>
    <w:basedOn w:val="TableNormal"/>
    <w:rsid w:val="006776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rsid w:val="006776CD"/>
    <w:pPr>
      <w:spacing w:beforeLines="1" w:afterLines="1"/>
    </w:pPr>
    <w:rPr>
      <w:rFonts w:ascii="Times" w:eastAsiaTheme="minorEastAsia" w:hAnsi="Times" w:cs="Times New Roman"/>
      <w:sz w:val="20"/>
      <w:szCs w:val="20"/>
    </w:rPr>
  </w:style>
  <w:style w:type="paragraph" w:customStyle="1" w:styleId="font7">
    <w:name w:val="font7"/>
    <w:basedOn w:val="Normal"/>
    <w:rsid w:val="006776CD"/>
    <w:pPr>
      <w:spacing w:beforeLines="1" w:afterLines="1"/>
    </w:pPr>
    <w:rPr>
      <w:rFonts w:ascii="Times New Roman" w:hAnsi="Times New Roman"/>
    </w:rPr>
  </w:style>
  <w:style w:type="paragraph" w:customStyle="1" w:styleId="font8">
    <w:name w:val="font8"/>
    <w:basedOn w:val="Normal"/>
    <w:rsid w:val="006776CD"/>
    <w:pPr>
      <w:spacing w:beforeLines="1" w:afterLines="1"/>
    </w:pPr>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5</Pages>
  <Words>1393</Words>
  <Characters>7941</Characters>
  <Application>Microsoft Macintosh Word</Application>
  <DocSecurity>0</DocSecurity>
  <Lines>66</Lines>
  <Paragraphs>15</Paragraphs>
  <ScaleCrop>false</ScaleCrop>
  <Company>University of British Columbia</Company>
  <LinksUpToDate>false</LinksUpToDate>
  <CharactersWithSpaces>9752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cp:lastModifiedBy>Mariano A. Rodriguez-Cabal</cp:lastModifiedBy>
  <cp:revision>44</cp:revision>
  <dcterms:created xsi:type="dcterms:W3CDTF">2014-03-01T15:38:00Z</dcterms:created>
  <dcterms:modified xsi:type="dcterms:W3CDTF">2014-08-22T20:32:00Z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barbour@zoology.ubc.ca@www.mendeley.com</vt:lpwstr>
  </property>
</Properties>
</file>