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line="480" w:lineRule="auto"/>
        <w:rPr>
          <w:ins w:id="0" w:date="2015-02-05T11:14:48Z" w:author="Matthew Barbour"/>
          <w:rFonts w:ascii="Times New Roman" w:cs="Times New Roman" w:hAnsi="Times New Roman" w:eastAsia="Times New Roman"/>
          <w:b w:val="1"/>
          <w:bCs w:val="1"/>
          <w:sz w:val="32"/>
          <w:szCs w:val="32"/>
        </w:rPr>
      </w:pPr>
      <w:del w:id="1" w:date="2015-02-04T08:15:43Z" w:author="Matthew Barbour">
        <w:r>
          <w:rPr>
            <w:rFonts w:ascii="Times New Roman"/>
            <w:b w:val="1"/>
            <w:bCs w:val="1"/>
            <w:sz w:val="32"/>
            <w:szCs w:val="32"/>
            <w:rtl w:val="0"/>
            <w:lang w:val="en-US"/>
          </w:rPr>
          <w:delText>Plant genetic variation drives dissimilarity in an insect food web</w:delText>
        </w:r>
      </w:del>
    </w:p>
    <w:p>
      <w:pPr>
        <w:pStyle w:val="Normal"/>
        <w:spacing w:line="480" w:lineRule="auto"/>
        <w:rPr>
          <w:ins w:id="2" w:date="2015-02-05T11:14:48Z" w:author="Matthew Barbour"/>
          <w:rFonts w:ascii="Times New Roman" w:cs="Times New Roman" w:hAnsi="Times New Roman" w:eastAsia="Times New Roman"/>
          <w:b w:val="1"/>
          <w:bCs w:val="1"/>
          <w:sz w:val="32"/>
          <w:szCs w:val="32"/>
        </w:rPr>
      </w:pPr>
      <w:ins w:id="3" w:date="2015-02-05T11:14:48Z" w:author="Matthew Barbour">
        <w:r>
          <w:rPr>
            <w:rFonts w:ascii="Times New Roman"/>
            <w:b w:val="1"/>
            <w:bCs w:val="1"/>
            <w:sz w:val="32"/>
            <w:szCs w:val="32"/>
            <w:rtl w:val="0"/>
            <w:lang w:val="en-US"/>
          </w:rPr>
          <w:t>Heritability of ecological network structure: a field experiment with a plant-gall-parasitoid food web</w:t>
        </w:r>
      </w:ins>
    </w:p>
    <w:p>
      <w:pPr>
        <w:pStyle w:val="Normal"/>
        <w:spacing w:line="480" w:lineRule="auto"/>
        <w:rPr>
          <w:ins w:id="4" w:date="2015-02-05T11:14:48Z" w:author="Matthew Barbour"/>
          <w:rFonts w:ascii="Times New Roman" w:cs="Times New Roman" w:hAnsi="Times New Roman" w:eastAsia="Times New Roman"/>
          <w:b w:val="1"/>
          <w:bCs w:val="1"/>
          <w:sz w:val="32"/>
          <w:szCs w:val="32"/>
        </w:rPr>
      </w:pPr>
      <w:ins w:id="5" w:date="2015-02-05T11:14:48Z" w:author="Matthew Barbour">
        <w:r>
          <w:rPr>
            <w:rFonts w:ascii="Times New Roman"/>
            <w:b w:val="1"/>
            <w:bCs w:val="1"/>
            <w:sz w:val="32"/>
            <w:szCs w:val="32"/>
            <w:rtl w:val="0"/>
            <w:lang w:val="en-US"/>
          </w:rPr>
          <w:t>Genetic basis to ecological network structure: a field experiment with a plant-gall-parasitoid network</w:t>
        </w:r>
      </w:ins>
    </w:p>
    <w:p>
      <w:pPr>
        <w:pStyle w:val="Normal"/>
        <w:spacing w:line="480" w:lineRule="auto"/>
        <w:rPr>
          <w:rFonts w:ascii="Times New Roman" w:cs="Times New Roman" w:hAnsi="Times New Roman" w:eastAsia="Times New Roman"/>
          <w:b w:val="1"/>
          <w:bCs w:val="1"/>
          <w:sz w:val="32"/>
          <w:szCs w:val="32"/>
        </w:rPr>
      </w:pPr>
      <w:ins w:id="6" w:date="2015-02-05T11:14:48Z" w:author="Matthew Barbour">
        <w:r>
          <w:rPr>
            <w:rFonts w:ascii="Times New Roman"/>
            <w:b w:val="1"/>
            <w:bCs w:val="1"/>
            <w:sz w:val="32"/>
            <w:szCs w:val="32"/>
            <w:rtl w:val="0"/>
            <w:lang w:val="en-US"/>
          </w:rPr>
          <w:t>Genetic basis to food web structure: a field experiment with a plant-insect food web</w:t>
        </w:r>
      </w:ins>
    </w:p>
    <w:p>
      <w:pPr>
        <w:pStyle w:val="Normal"/>
        <w:spacing w:line="480" w:lineRule="auto"/>
        <w:rPr>
          <w:rFonts w:ascii="Times New Roman" w:cs="Times New Roman" w:hAnsi="Times New Roman" w:eastAsia="Times New Roman"/>
          <w:b w:val="1"/>
          <w:bCs w:val="1"/>
          <w:sz w:val="32"/>
          <w:szCs w:val="32"/>
        </w:rPr>
      </w:pP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Matthew A. Barbour</w:t>
      </w:r>
      <w:r>
        <w:rPr>
          <w:rFonts w:ascii="Times New Roman"/>
          <w:sz w:val="24"/>
          <w:szCs w:val="24"/>
          <w:vertAlign w:val="superscript"/>
          <w:rtl w:val="0"/>
          <w:lang w:val="en-US"/>
        </w:rPr>
        <w:t>1*</w:t>
      </w:r>
      <w:r>
        <w:rPr>
          <w:rFonts w:ascii="Times New Roman"/>
          <w:sz w:val="24"/>
          <w:szCs w:val="24"/>
          <w:rtl w:val="0"/>
          <w:lang w:val="en-US"/>
        </w:rPr>
        <w:t>, Jordi Bascompte</w:t>
      </w:r>
      <w:r>
        <w:rPr>
          <w:rFonts w:ascii="Times New Roman"/>
          <w:sz w:val="24"/>
          <w:szCs w:val="24"/>
          <w:vertAlign w:val="superscript"/>
          <w:rtl w:val="0"/>
          <w:lang w:val="en-US"/>
        </w:rPr>
        <w:t>2</w:t>
      </w:r>
      <w:r>
        <w:rPr>
          <w:rFonts w:ascii="Times New Roman"/>
          <w:sz w:val="24"/>
          <w:szCs w:val="24"/>
          <w:rtl w:val="0"/>
          <w:lang w:val="en-US"/>
        </w:rPr>
        <w:t>, Joshua R. Nicholson</w:t>
      </w:r>
      <w:r>
        <w:rPr>
          <w:rFonts w:ascii="Times New Roman"/>
          <w:sz w:val="24"/>
          <w:szCs w:val="24"/>
          <w:vertAlign w:val="superscript"/>
          <w:rtl w:val="0"/>
          <w:lang w:val="en-US"/>
        </w:rPr>
        <w:t>1</w:t>
      </w:r>
      <w:r>
        <w:rPr>
          <w:rFonts w:ascii="Times New Roman"/>
          <w:sz w:val="24"/>
          <w:szCs w:val="24"/>
          <w:rtl w:val="0"/>
          <w:lang w:val="en-US"/>
        </w:rPr>
        <w:t>, Riitta Julkunen-Tiitto</w:t>
      </w:r>
      <w:r>
        <w:rPr>
          <w:rFonts w:ascii="Times New Roman"/>
          <w:sz w:val="24"/>
          <w:szCs w:val="24"/>
          <w:vertAlign w:val="superscript"/>
          <w:rtl w:val="0"/>
          <w:lang w:val="en-US"/>
        </w:rPr>
        <w:t>3</w:t>
      </w:r>
      <w:r>
        <w:rPr>
          <w:rFonts w:ascii="Times New Roman"/>
          <w:sz w:val="24"/>
          <w:szCs w:val="24"/>
          <w:rtl w:val="0"/>
          <w:lang w:val="en-US"/>
        </w:rPr>
        <w:t>, Erik S. Jules</w:t>
      </w:r>
      <w:r>
        <w:rPr>
          <w:rFonts w:ascii="Times New Roman"/>
          <w:sz w:val="24"/>
          <w:szCs w:val="24"/>
          <w:vertAlign w:val="superscript"/>
          <w:rtl w:val="0"/>
          <w:lang w:val="en-US"/>
        </w:rPr>
        <w:t>4</w:t>
      </w:r>
      <w:r>
        <w:rPr>
          <w:rFonts w:ascii="Times New Roman"/>
          <w:sz w:val="24"/>
          <w:szCs w:val="24"/>
          <w:rtl w:val="0"/>
          <w:lang w:val="en-US"/>
        </w:rPr>
        <w:t>, and Gregory M. Crutsinger</w:t>
      </w:r>
      <w:r>
        <w:rPr>
          <w:rFonts w:ascii="Times New Roman"/>
          <w:sz w:val="24"/>
          <w:szCs w:val="24"/>
          <w:vertAlign w:val="superscript"/>
          <w:rtl w:val="0"/>
          <w:lang w:val="en-US"/>
        </w:rPr>
        <w:t>1</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1</w:t>
      </w:r>
      <w:r>
        <w:rPr>
          <w:rFonts w:ascii="Times New Roman"/>
          <w:sz w:val="24"/>
          <w:szCs w:val="24"/>
          <w:rtl w:val="0"/>
          <w:lang w:val="en-US"/>
        </w:rPr>
        <w:t>Department of Zoology, University of British Columbia, #4200-6270 University Blvd., Vancouver, B.C., V6T 1Z4, Canada</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2</w:t>
      </w:r>
      <w:r>
        <w:rPr>
          <w:rFonts w:ascii="Times New Roman"/>
          <w:sz w:val="24"/>
          <w:szCs w:val="24"/>
          <w:rtl w:val="0"/>
          <w:lang w:val="en-US"/>
        </w:rPr>
        <w:t>Estaci</w:t>
      </w:r>
      <w:r>
        <w:rPr>
          <w:rFonts w:hAnsi="Times New Roman" w:hint="default"/>
          <w:sz w:val="24"/>
          <w:szCs w:val="24"/>
          <w:rtl w:val="0"/>
          <w:lang w:val="en-US"/>
        </w:rPr>
        <w:t>ó</w:t>
      </w:r>
      <w:r>
        <w:rPr>
          <w:rFonts w:ascii="Times New Roman"/>
          <w:sz w:val="24"/>
          <w:szCs w:val="24"/>
          <w:rtl w:val="0"/>
          <w:lang w:val="en-US"/>
        </w:rPr>
        <w:t>n Biol</w:t>
      </w:r>
      <w:r>
        <w:rPr>
          <w:rFonts w:hAnsi="Times New Roman" w:hint="default"/>
          <w:sz w:val="24"/>
          <w:szCs w:val="24"/>
          <w:rtl w:val="0"/>
          <w:lang w:val="en-US"/>
        </w:rPr>
        <w:t>ó</w:t>
      </w:r>
      <w:r>
        <w:rPr>
          <w:rFonts w:ascii="Times New Roman"/>
          <w:sz w:val="24"/>
          <w:szCs w:val="24"/>
          <w:rtl w:val="0"/>
          <w:lang w:val="en-US"/>
        </w:rPr>
        <w:t>gica de Do</w:t>
      </w:r>
      <w:r>
        <w:rPr>
          <w:rFonts w:hAnsi="Times New Roman" w:hint="default"/>
          <w:sz w:val="24"/>
          <w:szCs w:val="24"/>
          <w:rtl w:val="0"/>
          <w:lang w:val="en-US"/>
        </w:rPr>
        <w:t>ñ</w:t>
      </w:r>
      <w:r>
        <w:rPr>
          <w:rFonts w:ascii="Times New Roman"/>
          <w:sz w:val="24"/>
          <w:szCs w:val="24"/>
          <w:rtl w:val="0"/>
          <w:lang w:val="en-US"/>
        </w:rPr>
        <w:t>ana, CSIC, C/ Am</w:t>
      </w:r>
      <w:r>
        <w:rPr>
          <w:rFonts w:hAnsi="Times New Roman" w:hint="default"/>
          <w:sz w:val="24"/>
          <w:szCs w:val="24"/>
          <w:rtl w:val="0"/>
          <w:lang w:val="en-US"/>
        </w:rPr>
        <w:t>é</w:t>
      </w:r>
      <w:r>
        <w:rPr>
          <w:rFonts w:ascii="Times New Roman"/>
          <w:sz w:val="24"/>
          <w:szCs w:val="24"/>
          <w:rtl w:val="0"/>
          <w:lang w:val="en-US"/>
        </w:rPr>
        <w:t>rico Vespucio s/n, 41092 Sevilla. Espa</w:t>
      </w:r>
      <w:r>
        <w:rPr>
          <w:rFonts w:hAnsi="Times New Roman" w:hint="default"/>
          <w:sz w:val="24"/>
          <w:szCs w:val="24"/>
          <w:rtl w:val="0"/>
          <w:lang w:val="en-US"/>
        </w:rPr>
        <w:t>ñ</w:t>
      </w:r>
      <w:r>
        <w:rPr>
          <w:rFonts w:ascii="Times New Roman"/>
          <w:sz w:val="24"/>
          <w:szCs w:val="24"/>
          <w:rtl w:val="0"/>
          <w:lang w:val="en-US"/>
        </w:rPr>
        <w:t>a</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3</w:t>
      </w:r>
      <w:r>
        <w:rPr>
          <w:rFonts w:ascii="Times New Roman"/>
          <w:sz w:val="24"/>
          <w:szCs w:val="24"/>
          <w:rtl w:val="0"/>
          <w:lang w:val="en-US"/>
        </w:rPr>
        <w:t xml:space="preserve">Department of Biology, University of Eastern Finland, PO Box 111, FI-80101, Joensuu, Finland </w:t>
      </w:r>
    </w:p>
    <w:p>
      <w:pPr>
        <w:pStyle w:val="Normal"/>
        <w:spacing w:line="480" w:lineRule="auto"/>
        <w:rPr>
          <w:rFonts w:ascii="Times New Roman" w:cs="Times New Roman" w:hAnsi="Times New Roman" w:eastAsia="Times New Roman"/>
          <w:sz w:val="24"/>
          <w:szCs w:val="24"/>
        </w:rPr>
      </w:pPr>
      <w:r>
        <w:rPr>
          <w:rFonts w:ascii="Times New Roman"/>
          <w:sz w:val="24"/>
          <w:szCs w:val="24"/>
          <w:vertAlign w:val="superscript"/>
          <w:rtl w:val="0"/>
          <w:lang w:val="en-US"/>
        </w:rPr>
        <w:t>4</w:t>
      </w:r>
      <w:r>
        <w:rPr>
          <w:rFonts w:ascii="Times New Roman"/>
          <w:sz w:val="24"/>
          <w:szCs w:val="24"/>
          <w:rtl w:val="0"/>
          <w:lang w:val="en-US"/>
        </w:rPr>
        <w:t>Department of Biological Sciences, Humboldt State University, 1 Harpst St., Arcata, California, 95521, USA</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sz w:val="24"/>
          <w:szCs w:val="24"/>
          <w:rtl w:val="0"/>
          <w:lang w:val="en-US"/>
        </w:rPr>
        <w:t>*Author for correspondence, email: barbour@zoology.ubc.ca</w:t>
      </w: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z w:val="24"/>
          <w:szCs w:val="24"/>
        </w:rPr>
      </w:pPr>
    </w:p>
    <w:p>
      <w:pPr>
        <w:pStyle w:val="Normal"/>
        <w:spacing w:line="480" w:lineRule="auto"/>
        <w:rPr>
          <w:rFonts w:ascii="Times New Roman" w:cs="Times New Roman" w:hAnsi="Times New Roman" w:eastAsia="Times New Roman"/>
          <w:b w:val="1"/>
          <w:bCs w:val="1"/>
          <w:smallCaps w:val="1"/>
          <w:sz w:val="24"/>
          <w:szCs w:val="24"/>
        </w:rPr>
      </w:pPr>
      <w:r>
        <w:rPr>
          <w:rFonts w:ascii="Times New Roman"/>
          <w:b w:val="1"/>
          <w:bCs w:val="1"/>
          <w:smallCaps w:val="1"/>
          <w:sz w:val="24"/>
          <w:szCs w:val="24"/>
          <w:rtl w:val="0"/>
          <w:lang w:val="en-US"/>
        </w:rPr>
        <w:t>Abstract</w:t>
      </w:r>
    </w:p>
    <w:p>
      <w:pPr>
        <w:pStyle w:val="Normal"/>
        <w:spacing w:line="480" w:lineRule="auto"/>
        <w:rPr>
          <w:rFonts w:ascii="Times New Roman" w:cs="Times New Roman" w:hAnsi="Times New Roman" w:eastAsia="Times New Roman"/>
        </w:rPr>
      </w:pPr>
      <w:r>
        <w:rPr>
          <w:rFonts w:ascii="Times New Roman"/>
          <w:rtl w:val="0"/>
          <w:lang w:val="en-US"/>
        </w:rPr>
        <w:t xml:space="preserve">Predicting the eco-evolutionary dynamics of ecological networks requires knowing the mechanisms by which heritable trait variation affects species interactions across multiple trophic levels. </w:t>
      </w:r>
      <w:r>
        <w:rPr>
          <w:rFonts w:ascii="Times New Roman"/>
          <w:rtl w:val="0"/>
          <w:lang w:val="en-US"/>
        </w:rPr>
        <w:t>Using a common garden experiment, we show that genetic variation in a common plant species drives dissimilarity across multiple trophic level</w:t>
      </w:r>
      <w:r>
        <w:rPr>
          <w:rFonts w:ascii="Times New Roman"/>
          <w:rtl w:val="0"/>
          <w:lang w:val="en-US"/>
        </w:rPr>
        <w:t>s</w:t>
      </w:r>
      <w:r>
        <w:rPr>
          <w:rFonts w:ascii="Times New Roman"/>
          <w:rtl w:val="0"/>
          <w:lang w:val="en-US"/>
        </w:rPr>
        <w:t xml:space="preserve"> in an insect food web.</w:t>
      </w:r>
      <w:r>
        <w:rPr>
          <w:rFonts w:ascii="Times New Roman"/>
          <w:rtl w:val="0"/>
          <w:lang w:val="en-US"/>
        </w:rPr>
        <w:t xml:space="preserve"> </w:t>
      </w:r>
      <w:r>
        <w:rPr>
          <w:rFonts w:ascii="Times New Roman"/>
          <w:rtl w:val="0"/>
          <w:lang w:val="en-US"/>
        </w:rPr>
        <w:t xml:space="preserve">Specifically, we found that </w:t>
      </w:r>
      <w:r>
        <w:rPr>
          <w:rFonts w:ascii="Times New Roman"/>
          <w:rtl w:val="0"/>
          <w:lang w:val="en-US"/>
        </w:rPr>
        <w:t xml:space="preserve">the susceptibility of insect </w:t>
      </w:r>
      <w:r>
        <w:rPr>
          <w:rFonts w:ascii="Times New Roman"/>
          <w:rtl w:val="0"/>
          <w:lang w:val="en-US"/>
        </w:rPr>
        <w:t>herbivore</w:t>
      </w:r>
      <w:r>
        <w:rPr>
          <w:rFonts w:ascii="Times New Roman"/>
          <w:rtl w:val="0"/>
          <w:lang w:val="en-US"/>
        </w:rPr>
        <w:t>s (gall midges)</w:t>
      </w:r>
      <w:r>
        <w:rPr>
          <w:rFonts w:ascii="Times New Roman"/>
          <w:rtl w:val="0"/>
          <w:lang w:val="en-US"/>
        </w:rPr>
        <w:t xml:space="preserve"> to attack from particular parasitoid species and guilds depended on </w:t>
      </w:r>
      <w:r>
        <w:rPr>
          <w:rFonts w:ascii="Times New Roman"/>
          <w:rtl w:val="0"/>
          <w:lang w:val="en-US"/>
        </w:rPr>
        <w:t>plant</w:t>
      </w:r>
      <w:r>
        <w:rPr>
          <w:rFonts w:ascii="Times New Roman"/>
          <w:rtl w:val="0"/>
          <w:lang w:val="en-US"/>
        </w:rPr>
        <w:t xml:space="preserve"> genotype. This variation in herbivore susceptibility was determined by both the density and size of herbivores, which in turn was affected by leaf quality and plant architecture traits. Taken together, our results indicate that genetic variation can play a key role in structuring ecological networks. Furthermore, our results highlight the potential for microevolutionary processes to shape both the structure and dynamics of ecological networks.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p>
    <w:p>
      <w:pPr>
        <w:pStyle w:val="Normal"/>
        <w:pageBreakBefore w:val="1"/>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 xml:space="preserve">Introduction </w:t>
      </w:r>
    </w:p>
    <w:p>
      <w:pPr>
        <w:pStyle w:val="Normal"/>
        <w:spacing w:line="480" w:lineRule="auto"/>
        <w:rPr>
          <w:rFonts w:ascii="Times New Roman" w:cs="Times New Roman" w:hAnsi="Times New Roman" w:eastAsia="Times New Roman"/>
        </w:rPr>
      </w:pPr>
      <w:del w:id="7" w:date="2015-02-04T10:12:05Z" w:author="Matthew Barbour">
        <w:r>
          <w:rPr>
            <w:rFonts w:ascii="Times New Roman"/>
            <w:rtl w:val="0"/>
            <w:lang w:val="en-US"/>
          </w:rPr>
          <w:delText xml:space="preserve">An </w:delText>
        </w:r>
      </w:del>
      <w:ins w:id="8" w:date="2015-02-04T11:13:01Z" w:author="Matthew Barbour">
        <w:r>
          <w:rPr>
            <w:rFonts w:ascii="Times New Roman"/>
            <w:rtl w:val="0"/>
            <w:lang w:val="en-US"/>
          </w:rPr>
          <w:t xml:space="preserve">Species interactions are dominant drivers of population dynamics and energy flow in ecological communities (Thompson et al. 2012). </w:t>
        </w:r>
      </w:ins>
      <w:commentRangeStart w:id="9"/>
      <w:ins w:id="10" w:date="2015-02-04T11:13:01Z" w:author="Matthew Barbour">
        <w:r>
          <w:rPr>
            <w:rFonts w:ascii="Times New Roman"/>
            <w:rtl w:val="0"/>
            <w:lang w:val="en-US"/>
          </w:rPr>
          <w:t>Likely</w:t>
        </w:r>
      </w:ins>
      <w:commentRangeEnd w:id="9"/>
      <w:r>
        <w:commentReference w:id="9"/>
      </w:r>
      <w:ins w:id="11" w:date="2015-02-04T11:13:01Z" w:author="Matthew Barbour">
        <w:r>
          <w:rPr>
            <w:rFonts w:ascii="Times New Roman"/>
            <w:rtl w:val="0"/>
            <w:lang w:val="en-US"/>
          </w:rPr>
          <w:t xml:space="preserve"> for this reason more than any, communities have been described as species interaction networks for over a century (Camerano 1880, Dunne 2006). Indeed, the conceptual and mathematical representation of species as nodes and interactions as links between nodes has enabled us to make predictions for how the loss/gain of species alters network structure and subsequently affects community dynamics  (cite). T</w:t>
        </w:r>
      </w:ins>
      <w:ins w:id="12" w:date="2015-02-04T11:13:01Z" w:author="Matthew Barbour">
        <w:r>
          <w:rPr>
            <w:rFonts w:ascii="Times New Roman"/>
            <w:rtl w:val="0"/>
            <w:lang w:val="en-US"/>
          </w:rPr>
          <w:t xml:space="preserve">he implicit assumption of </w:t>
        </w:r>
      </w:ins>
      <w:ins w:id="13" w:date="2015-02-04T11:13:01Z" w:author="Matthew Barbour">
        <w:r>
          <w:rPr>
            <w:rFonts w:ascii="Times New Roman"/>
            <w:rtl w:val="0"/>
            <w:lang w:val="en-US"/>
          </w:rPr>
          <w:t>species interaction n</w:t>
        </w:r>
      </w:ins>
      <w:ins w:id="14" w:date="2015-02-04T11:13:01Z" w:author="Matthew Barbour">
        <w:r>
          <w:rPr>
            <w:rFonts w:ascii="Times New Roman"/>
            <w:rtl w:val="0"/>
            <w:lang w:val="en-US"/>
          </w:rPr>
          <w:t>etworks</w:t>
        </w:r>
      </w:ins>
      <w:ins w:id="15" w:date="2015-02-04T11:13:01Z" w:author="Matthew Barbour">
        <w:r>
          <w:rPr>
            <w:rFonts w:ascii="Times New Roman"/>
            <w:rtl w:val="0"/>
            <w:lang w:val="en-US"/>
          </w:rPr>
          <w:t>, however,</w:t>
        </w:r>
      </w:ins>
      <w:ins w:id="16" w:date="2015-02-04T11:13:01Z" w:author="Matthew Barbour">
        <w:r>
          <w:rPr>
            <w:rFonts w:ascii="Times New Roman"/>
            <w:rtl w:val="0"/>
            <w:lang w:val="en-US"/>
          </w:rPr>
          <w:t xml:space="preserve"> is that each species consists of a homogenous population of individuals, all of which interact with individuals of different species equally. Yet, virtually all populations are heterogenous mixtures of individuals that vary phenotypically and we are just beginning to</w:t>
        </w:r>
      </w:ins>
      <w:ins w:id="17" w:date="2015-02-04T11:13:01Z" w:author="Matthew Barbour">
        <w:r>
          <w:rPr>
            <w:rFonts w:ascii="Times New Roman"/>
            <w:rtl w:val="0"/>
            <w:lang w:val="en-US"/>
          </w:rPr>
          <w:t xml:space="preserve"> seriously consider</w:t>
        </w:r>
      </w:ins>
      <w:ins w:id="18" w:date="2015-02-04T11:13:01Z" w:author="Matthew Barbour">
        <w:r>
          <w:rPr>
            <w:rFonts w:ascii="Times New Roman"/>
            <w:rtl w:val="0"/>
            <w:lang w:val="en-US"/>
          </w:rPr>
          <w:t xml:space="preserve"> the consequences of this </w:t>
        </w:r>
      </w:ins>
      <w:ins w:id="19" w:date="2015-02-04T11:13:01Z" w:author="Matthew Barbour">
        <w:r>
          <w:rPr>
            <w:rFonts w:ascii="Times New Roman"/>
            <w:rtl w:val="0"/>
            <w:lang w:val="en-US"/>
          </w:rPr>
          <w:t>intraspecific</w:t>
        </w:r>
      </w:ins>
      <w:ins w:id="20" w:date="2015-02-04T11:13:01Z" w:author="Matthew Barbour">
        <w:r>
          <w:rPr>
            <w:rFonts w:ascii="Times New Roman"/>
            <w:rtl w:val="0"/>
            <w:lang w:val="en-US"/>
          </w:rPr>
          <w:t xml:space="preserve"> variation for </w:t>
        </w:r>
      </w:ins>
      <w:ins w:id="21" w:date="2015-02-04T11:13:01Z" w:author="Matthew Barbour">
        <w:r>
          <w:rPr>
            <w:rFonts w:ascii="Times New Roman"/>
            <w:rtl w:val="0"/>
            <w:lang w:val="en-US"/>
          </w:rPr>
          <w:t>pairwise species interactions and the composition of entire communities</w:t>
        </w:r>
      </w:ins>
      <w:ins w:id="22" w:date="2015-02-04T11:13:01Z" w:author="Matthew Barbour">
        <w:r>
          <w:rPr>
            <w:rFonts w:ascii="Times New Roman"/>
            <w:rtl w:val="0"/>
            <w:lang w:val="en-US"/>
          </w:rPr>
          <w:t xml:space="preserve"> (</w:t>
        </w:r>
      </w:ins>
      <w:ins w:id="23" w:date="2015-02-04T11:13:01Z" w:author="Matthew Barbour">
        <w:r>
          <w:rPr>
            <w:rFonts w:ascii="Times New Roman"/>
            <w:rtl w:val="0"/>
            <w:lang w:val="en-US"/>
          </w:rPr>
          <w:t xml:space="preserve">Clark et al. 2010; </w:t>
        </w:r>
      </w:ins>
      <w:ins w:id="24" w:date="2015-02-04T11:13:01Z" w:author="Matthew Barbour">
        <w:r>
          <w:rPr>
            <w:rFonts w:ascii="Times New Roman"/>
            <w:rtl w:val="0"/>
            <w:lang w:val="en-US"/>
          </w:rPr>
          <w:t xml:space="preserve">Bolnick et al. 2011; Violle et al. 2012). </w:t>
        </w:r>
      </w:ins>
      <w:ins w:id="25" w:date="2015-02-04T11:13:01Z" w:author="Matthew Barbour">
        <w:r>
          <w:rPr>
            <w:rFonts w:ascii="Times New Roman"/>
            <w:rtl w:val="0"/>
            <w:lang w:val="en-US"/>
          </w:rPr>
          <w:t>Consequently, our current representation of ecological networks may be ill-suited for a mechanistic understanding of how communities are structured.</w:t>
        </w:r>
      </w:ins>
      <w:del w:id="26" w:date="2015-02-04T08:22:02Z" w:author="Matthew Barbour">
        <w:r>
          <w:rPr>
            <w:rFonts w:ascii="Times New Roman"/>
            <w:rtl w:val="0"/>
            <w:lang w:val="en-US"/>
          </w:rPr>
          <w:delText>e</w:delText>
        </w:r>
      </w:del>
      <w:del w:id="27" w:date="2015-02-04T08:22:02Z" w:author="Matthew Barbour">
        <w:r>
          <w:rPr>
            <w:rFonts w:ascii="Times New Roman"/>
            <w:rtl w:val="0"/>
            <w:lang w:val="en-US"/>
          </w:rPr>
          <w:delText>cological network provide</w:delText>
        </w:r>
      </w:del>
      <w:del w:id="28" w:date="2015-02-04T08:22:02Z" w:author="Matthew Barbour">
        <w:r>
          <w:rPr>
            <w:rFonts w:ascii="Times New Roman"/>
            <w:rtl w:val="0"/>
            <w:lang w:val="en-US"/>
          </w:rPr>
          <w:delText>s</w:delText>
        </w:r>
      </w:del>
      <w:del w:id="29" w:date="2015-02-04T08:22:02Z" w:author="Matthew Barbour">
        <w:r>
          <w:rPr>
            <w:rFonts w:ascii="Times New Roman"/>
            <w:rtl w:val="0"/>
            <w:lang w:val="en-US"/>
          </w:rPr>
          <w:delText xml:space="preserve"> a </w:delText>
        </w:r>
      </w:del>
      <w:del w:id="30" w:date="2015-02-04T10:30:21Z" w:author="Matthew Barbour">
        <w:r>
          <w:rPr>
            <w:rFonts w:ascii="Times New Roman"/>
            <w:rtl w:val="0"/>
            <w:lang w:val="en-US"/>
          </w:rPr>
          <w:delText xml:space="preserve">map of </w:delText>
        </w:r>
      </w:del>
      <w:del w:id="31" w:date="2015-02-04T10:30:21Z" w:author="Matthew Barbour">
        <w:r>
          <w:rPr>
            <w:rFonts w:ascii="Times New Roman"/>
            <w:rtl w:val="0"/>
            <w:lang w:val="en-US"/>
          </w:rPr>
          <w:delText>species interactions with</w:delText>
        </w:r>
      </w:del>
      <w:del w:id="32" w:date="2015-02-04T10:30:21Z" w:author="Matthew Barbour">
        <w:r>
          <w:rPr>
            <w:rFonts w:ascii="Times New Roman"/>
            <w:rtl w:val="0"/>
            <w:lang w:val="en-US"/>
          </w:rPr>
          <w:delText>in</w:delText>
        </w:r>
      </w:del>
      <w:del w:id="33" w:date="2015-02-04T10:30:21Z" w:author="Matthew Barbour">
        <w:r>
          <w:rPr>
            <w:rFonts w:ascii="Times New Roman"/>
            <w:rtl w:val="0"/>
            <w:lang w:val="en-US"/>
          </w:rPr>
          <w:delText xml:space="preserve"> a</w:delText>
        </w:r>
      </w:del>
      <w:del w:id="34" w:date="2015-02-04T10:30:21Z" w:author="Matthew Barbour">
        <w:r>
          <w:rPr>
            <w:rFonts w:ascii="Times New Roman"/>
            <w:rtl w:val="0"/>
            <w:lang w:val="en-US"/>
          </w:rPr>
          <w:delText xml:space="preserve"> communit</w:delText>
        </w:r>
      </w:del>
      <w:del w:id="35" w:date="2015-02-04T10:30:21Z" w:author="Matthew Barbour">
        <w:r>
          <w:rPr>
            <w:rFonts w:ascii="Times New Roman"/>
            <w:rtl w:val="0"/>
            <w:lang w:val="en-US"/>
          </w:rPr>
          <w:delText>y</w:delText>
        </w:r>
      </w:del>
      <w:del w:id="36" w:date="2015-02-04T10:30:21Z" w:author="Matthew Barbour">
        <w:r>
          <w:rPr>
            <w:rFonts w:ascii="Times New Roman"/>
            <w:rtl w:val="0"/>
            <w:lang w:val="en-US"/>
          </w:rPr>
          <w:delText xml:space="preserve">. By accurately quantifying </w:delText>
        </w:r>
      </w:del>
      <w:del w:id="37" w:date="2015-02-04T10:30:21Z" w:author="Matthew Barbour">
        <w:r>
          <w:rPr>
            <w:rFonts w:ascii="Times New Roman"/>
            <w:rtl w:val="0"/>
            <w:lang w:val="en-US"/>
          </w:rPr>
          <w:delText>these species interactions</w:delText>
        </w:r>
      </w:del>
      <w:del w:id="38" w:date="2015-02-04T10:30:21Z" w:author="Matthew Barbour">
        <w:r>
          <w:rPr>
            <w:rFonts w:ascii="Times New Roman"/>
            <w:rtl w:val="0"/>
            <w:lang w:val="en-US"/>
          </w:rPr>
          <w:delText>, we can begin to understand the processes that organize these networks (</w:delText>
        </w:r>
      </w:del>
      <w:del w:id="39" w:date="2015-02-04T10:30:21Z" w:author="Matthew Barbour">
        <w:r>
          <w:rPr>
            <w:rFonts w:ascii="Times New Roman"/>
            <w:rtl w:val="0"/>
            <w:lang w:val="en-US"/>
          </w:rPr>
          <w:delText>Williams &amp; Martinez 2000; Petchey et al. 2008; Eklof et al. 2013</w:delText>
        </w:r>
      </w:del>
      <w:del w:id="40" w:date="2015-02-04T10:30:21Z" w:author="Matthew Barbour">
        <w:r>
          <w:rPr>
            <w:rFonts w:ascii="Times New Roman"/>
            <w:rtl w:val="0"/>
            <w:lang w:val="en-US"/>
          </w:rPr>
          <w:delText xml:space="preserve">) </w:delText>
        </w:r>
      </w:del>
      <w:del w:id="41" w:date="2015-02-04T10:30:21Z" w:author="Matthew Barbour">
        <w:r>
          <w:rPr>
            <w:rFonts w:ascii="Times New Roman"/>
            <w:rtl w:val="0"/>
            <w:lang w:val="en-US"/>
          </w:rPr>
          <w:delText>as well as how network structure affects the persistence of ecological communities (</w:delText>
        </w:r>
      </w:del>
      <w:del w:id="42" w:date="2015-02-04T10:30:21Z" w:author="Matthew Barbour">
        <w:r>
          <w:rPr>
            <w:rFonts w:ascii="Times New Roman"/>
            <w:rtl w:val="0"/>
            <w:lang w:val="en-US"/>
          </w:rPr>
          <w:delText>Stouffer &amp; Bascompte 2011; Theabault &amp; Fontaine 2012; Roher et al. 2014</w:delText>
        </w:r>
      </w:del>
      <w:del w:id="43" w:date="2015-02-04T10:30:21Z" w:author="Matthew Barbour">
        <w:r>
          <w:rPr>
            <w:rFonts w:ascii="Times New Roman"/>
            <w:rtl w:val="0"/>
            <w:lang w:val="en-US"/>
          </w:rPr>
          <w:delText>). Typically</w:delText>
        </w:r>
      </w:del>
      <w:del w:id="44" w:date="2015-02-04T10:38:58Z" w:author="Matthew Barbour">
        <w:r>
          <w:rPr>
            <w:rFonts w:ascii="Times New Roman"/>
            <w:rtl w:val="0"/>
            <w:lang w:val="en-US"/>
          </w:rPr>
          <w:delText xml:space="preserve"> though, studies quantifying the structure of ecological networks have been resolved to the species level (Ings et al., 2009). These species-level networks implicitly assume that each species consists of a homogenous population of individuals, all of which interact with individuals of different species </w:delText>
        </w:r>
      </w:del>
      <w:del w:id="45" w:date="2015-02-04T10:38:58Z" w:author="Matthew Barbour">
        <w:r>
          <w:rPr>
            <w:rFonts w:ascii="Times New Roman"/>
            <w:rtl w:val="0"/>
            <w:lang w:val="en-US"/>
          </w:rPr>
          <w:delText xml:space="preserve">in the same way. Yet, virtually all populations are heterogenous mixtures of individuals </w:delText>
        </w:r>
      </w:del>
      <w:del w:id="46" w:date="2015-02-04T08:32:21Z" w:author="Matthew Barbour">
        <w:r>
          <w:rPr>
            <w:rFonts w:ascii="Times New Roman"/>
            <w:rtl w:val="0"/>
            <w:lang w:val="en-US"/>
          </w:rPr>
          <w:delText>and this phenotypic variation can have large effects on the structure and dynamics of ecological networks (Woodward et al., 2010;</w:delText>
        </w:r>
      </w:del>
      <w:del w:id="47" w:date="2015-02-04T08:32:21Z" w:author="Matthew Barbour">
        <w:r>
          <w:rPr>
            <w:rFonts w:ascii="Times New Roman"/>
            <w:rtl w:val="0"/>
            <w:lang w:val="en-US"/>
          </w:rPr>
          <w:delText xml:space="preserve"> </w:delText>
        </w:r>
      </w:del>
      <w:del w:id="48" w:date="2015-02-04T08:32:21Z" w:author="Matthew Barbour">
        <w:r>
          <w:rPr>
            <w:rFonts w:ascii="Times New Roman"/>
            <w:rtl w:val="0"/>
            <w:lang w:val="en-US"/>
          </w:rPr>
          <w:delText>Bolnick et al. 2011</w:delText>
        </w:r>
      </w:del>
      <w:del w:id="49" w:date="2015-02-04T08:32:21Z" w:author="Matthew Barbour">
        <w:r>
          <w:rPr>
            <w:rFonts w:ascii="Times New Roman"/>
            <w:rtl w:val="0"/>
            <w:lang w:val="en-US"/>
          </w:rPr>
          <w:delText>;</w:delText>
        </w:r>
      </w:del>
      <w:del w:id="50" w:date="2015-02-04T08:32:21Z" w:author="Matthew Barbour">
        <w:r>
          <w:rPr>
            <w:rFonts w:ascii="Times New Roman"/>
            <w:rtl w:val="0"/>
            <w:lang w:val="en-US"/>
          </w:rPr>
          <w:delText xml:space="preserve"> Melian et al., 2014</w:delText>
        </w:r>
      </w:del>
      <w:del w:id="51" w:date="2015-02-04T08:32:21Z" w:author="Matthew Barbour">
        <w:r>
          <w:rPr>
            <w:rFonts w:ascii="Times New Roman"/>
            <w:rtl w:val="0"/>
            <w:lang w:val="en-US"/>
          </w:rPr>
          <w:delText>)</w:delText>
        </w:r>
      </w:del>
      <w:del w:id="52" w:date="2015-02-04T08:32:21Z" w:author="Matthew Barbour">
        <w:r>
          <w:rPr>
            <w:rFonts w:ascii="Times New Roman"/>
            <w:rtl w:val="0"/>
            <w:lang w:val="en-US"/>
          </w:rPr>
          <w:delText xml:space="preserve">. </w:delText>
        </w:r>
      </w:del>
      <w:del w:id="53" w:date="2015-02-04T08:40:03Z" w:author="Matthew Barbour">
        <w:r>
          <w:rPr>
            <w:rFonts w:ascii="Times New Roman"/>
            <w:rtl w:val="0"/>
            <w:lang w:val="en-US"/>
          </w:rPr>
          <w:delText>Consequently, if we continue to ignore how individual differences scale up to affect species interactions, we risk overlooking fundamental drivers of how ecological networks are organized (</w:delText>
        </w:r>
      </w:del>
      <w:del w:id="54" w:date="2015-02-04T08:40:03Z" w:author="Matthew Barbour">
        <w:r>
          <w:rPr>
            <w:rFonts w:ascii="Times New Roman"/>
            <w:rtl w:val="0"/>
            <w:lang w:val="en-US"/>
          </w:rPr>
          <w:delText>Araujo et al. 2011; Tur et al. 2014)</w:delText>
        </w:r>
      </w:del>
      <w:del w:id="55" w:date="2015-02-04T08:40:03Z" w:author="Matthew Barbour">
        <w:r>
          <w:rPr>
            <w:rFonts w:ascii="Times New Roman"/>
            <w:rtl w:val="0"/>
            <w:lang w:val="en-US"/>
          </w:rPr>
          <w:delText>.</w:delText>
        </w:r>
      </w:del>
    </w:p>
    <w:p>
      <w:pPr>
        <w:pStyle w:val="Normal"/>
        <w:spacing w:line="480" w:lineRule="auto"/>
        <w:rPr>
          <w:rFonts w:ascii="Times New Roman" w:cs="Times New Roman" w:hAnsi="Times New Roman" w:eastAsia="Times New Roman"/>
        </w:rPr>
      </w:pPr>
    </w:p>
    <w:p>
      <w:pPr>
        <w:pStyle w:val="Normal"/>
        <w:spacing w:line="480" w:lineRule="auto"/>
        <w:rPr>
          <w:del w:id="56" w:date="2015-02-04T15:10:09Z" w:author="Matthew Barbour"/>
          <w:rFonts w:ascii="Times New Roman" w:cs="Times New Roman" w:hAnsi="Times New Roman" w:eastAsia="Times New Roman"/>
        </w:rPr>
      </w:pPr>
      <w:r>
        <w:rPr>
          <w:rFonts w:ascii="Times New Roman"/>
          <w:rtl w:val="0"/>
          <w:lang w:val="en-US"/>
        </w:rPr>
        <w:t xml:space="preserve">Genetic variation is a key driver of </w:t>
      </w:r>
      <w:del w:id="57" w:date="2015-02-04T11:13:44Z" w:author="Matthew Barbour">
        <w:r>
          <w:rPr>
            <w:rFonts w:ascii="Times New Roman"/>
            <w:rtl w:val="0"/>
            <w:lang w:val="en-US"/>
          </w:rPr>
          <w:delText>individual differences</w:delText>
        </w:r>
      </w:del>
      <w:ins w:id="58" w:date="2015-02-04T11:15:52Z" w:author="Matthew Barbour">
        <w:r>
          <w:rPr>
            <w:rFonts w:ascii="Times New Roman"/>
            <w:rtl w:val="0"/>
            <w:lang w:val="en-US"/>
          </w:rPr>
          <w:t>intraspecific variation</w:t>
        </w:r>
      </w:ins>
      <w:r>
        <w:rPr>
          <w:rFonts w:ascii="Times New Roman"/>
          <w:rtl w:val="0"/>
          <w:lang w:val="en-US"/>
        </w:rPr>
        <w:t xml:space="preserve"> and there are a growing number of examples demonstrating its</w:t>
      </w:r>
      <w:ins w:id="59" w:date="2015-02-04T11:13:59Z" w:author="Matthew Barbour">
        <w:r>
          <w:rPr>
            <w:rFonts w:ascii="Times New Roman"/>
            <w:rtl w:val="0"/>
            <w:lang w:val="en-US"/>
          </w:rPr>
          <w:t xml:space="preserve"> </w:t>
        </w:r>
      </w:ins>
      <w:del w:id="60" w:date="2015-02-04T11:13:59Z" w:author="Matthew Barbour">
        <w:r>
          <w:rPr>
            <w:rFonts w:ascii="Times New Roman"/>
            <w:rtl w:val="0"/>
            <w:lang w:val="en-US"/>
          </w:rPr>
          <w:delText xml:space="preserve"> cascading </w:delText>
        </w:r>
      </w:del>
      <w:r>
        <w:rPr>
          <w:rFonts w:ascii="Times New Roman"/>
          <w:rtl w:val="0"/>
          <w:lang w:val="en-US"/>
        </w:rPr>
        <w:t xml:space="preserve">effects on </w:t>
      </w:r>
      <w:ins w:id="61" w:date="2015-02-04T11:14:39Z" w:author="Matthew Barbour">
        <w:r>
          <w:rPr>
            <w:rFonts w:ascii="Times New Roman"/>
            <w:rtl w:val="0"/>
            <w:lang w:val="en-US"/>
          </w:rPr>
          <w:t>pairwise species interactions and community composition</w:t>
        </w:r>
      </w:ins>
      <w:del w:id="62" w:date="2015-02-04T11:09:10Z" w:author="Matthew Barbour">
        <w:r>
          <w:rPr>
            <w:rFonts w:ascii="Times New Roman"/>
            <w:rtl w:val="0"/>
            <w:lang w:val="en-US"/>
          </w:rPr>
          <w:delText>multitrophic interactions</w:delText>
        </w:r>
      </w:del>
      <w:r>
        <w:rPr>
          <w:rFonts w:ascii="Times New Roman"/>
          <w:rtl w:val="0"/>
          <w:lang w:val="en-US"/>
        </w:rPr>
        <w:t xml:space="preserve"> (Antonovics 1992; Whitham et al. 2003, 2012). For example,</w:t>
      </w:r>
      <w:ins w:id="63" w:date="2015-02-04T15:10:49Z" w:author="Matthew Barbour">
        <w:r>
          <w:rPr>
            <w:rFonts w:ascii="Times New Roman"/>
            <w:rtl w:val="0"/>
            <w:lang w:val="en-US"/>
          </w:rPr>
          <w:t xml:space="preserve"> we have known for decades that plants exhibit genetic variation in traits that confer resistance to insect herbivores (e.g. toxic secondary metabolites), thereby affecting the strength of pairwise plant-insect interactions (cite). The strength of these plant-insect interactions can then cascade up to affect pairwise interactions between insect herbivores and upper trophic levels (Bailey et al. 2006; Abdala-Roberts ___). </w:t>
        </w:r>
      </w:ins>
      <w:del w:id="64" w:date="2015-02-04T14:51:26Z" w:author="Matthew Barbour">
        <w:r>
          <w:rPr>
            <w:rFonts w:ascii="Times New Roman"/>
            <w:rtl w:val="0"/>
            <w:lang w:val="en-US"/>
          </w:rPr>
          <w:delText xml:space="preserve"> genetic variation within plant species can influence the density and size of herbivores, which in turn alters interactions with higher trophic levels (Bailey et al., 2006; Johnson 2008; Abdala-Roberts and Mooney 2014). </w:delText>
        </w:r>
      </w:del>
      <w:r>
        <w:rPr>
          <w:rFonts w:ascii="Times New Roman"/>
          <w:rtl w:val="0"/>
          <w:lang w:val="en-US"/>
        </w:rPr>
        <w:t>Similarly,</w:t>
      </w:r>
      <w:ins w:id="65" w:date="2015-02-04T14:52:29Z" w:author="Matthew Barbour">
        <w:r>
          <w:rPr>
            <w:rFonts w:ascii="Times New Roman"/>
            <w:rtl w:val="0"/>
            <w:lang w:val="en-US"/>
          </w:rPr>
          <w:t xml:space="preserve"> fish predators exhibit</w:t>
        </w:r>
      </w:ins>
      <w:r>
        <w:rPr>
          <w:rFonts w:ascii="Times New Roman"/>
          <w:rtl w:val="0"/>
          <w:lang w:val="en-US"/>
        </w:rPr>
        <w:t xml:space="preserve"> genetic variation </w:t>
      </w:r>
      <w:ins w:id="66" w:date="2015-02-04T14:53:38Z" w:author="Matthew Barbour">
        <w:r>
          <w:rPr>
            <w:rFonts w:ascii="Times New Roman"/>
            <w:rtl w:val="0"/>
            <w:lang w:val="en-US"/>
          </w:rPr>
          <w:t xml:space="preserve">in traits that influence their ability to capture zooplankton (e.g. gill raker depth), which </w:t>
        </w:r>
      </w:ins>
      <w:del w:id="67" w:date="2015-02-04T14:53:42Z" w:author="Matthew Barbour">
        <w:r>
          <w:rPr>
            <w:rFonts w:ascii="Times New Roman"/>
            <w:rtl w:val="0"/>
            <w:lang w:val="en-US"/>
          </w:rPr>
          <w:delText xml:space="preserve">within predators </w:delText>
        </w:r>
      </w:del>
      <w:del w:id="68" w:date="2015-02-04T11:19:24Z" w:author="Matthew Barbour">
        <w:r>
          <w:rPr>
            <w:rFonts w:ascii="Times New Roman"/>
            <w:rtl w:val="0"/>
            <w:lang w:val="en-US"/>
          </w:rPr>
          <w:delText>has been found to</w:delText>
        </w:r>
      </w:del>
      <w:ins w:id="69" w:date="2015-02-04T11:19:24Z" w:author="Matthew Barbour">
        <w:r>
          <w:rPr>
            <w:rFonts w:ascii="Times New Roman"/>
            <w:rtl w:val="0"/>
            <w:lang w:val="en-US"/>
          </w:rPr>
          <w:t>can</w:t>
        </w:r>
      </w:ins>
      <w:r>
        <w:rPr>
          <w:rFonts w:ascii="Times New Roman"/>
          <w:rtl w:val="0"/>
          <w:lang w:val="en-US"/>
        </w:rPr>
        <w:t xml:space="preserve"> mediate the strength of trophic cascades</w:t>
      </w:r>
      <w:ins w:id="70" w:date="2015-02-05T09:43:55Z" w:author="Matthew Barbour">
        <w:r>
          <w:rPr>
            <w:rFonts w:ascii="Times New Roman"/>
            <w:rtl w:val="0"/>
            <w:lang w:val="en-US"/>
          </w:rPr>
          <w:t xml:space="preserve"> on phytoplankton communities </w:t>
        </w:r>
      </w:ins>
      <w:del w:id="71" w:date="2015-02-04T11:19:30Z" w:author="Matthew Barbour">
        <w:r>
          <w:rPr>
            <w:rFonts w:ascii="Times New Roman"/>
            <w:rtl w:val="0"/>
            <w:lang w:val="en-US"/>
          </w:rPr>
          <w:delText xml:space="preserve"> </w:delText>
        </w:r>
      </w:del>
      <w:r>
        <w:rPr>
          <w:rFonts w:ascii="Times New Roman"/>
          <w:rtl w:val="0"/>
          <w:lang w:val="en-US"/>
        </w:rPr>
        <w:t xml:space="preserve">(Post et al. 2008; Harmon et al., 2009; Bassar et al., 2010). </w:t>
      </w:r>
      <w:ins w:id="72" w:date="2015-02-05T09:48:19Z" w:author="Matthew Barbour">
        <w:r>
          <w:rPr>
            <w:rFonts w:ascii="Times New Roman"/>
            <w:rtl w:val="0"/>
            <w:lang w:val="en-US"/>
          </w:rPr>
          <w:t xml:space="preserve">What these studies are missing though is a mechanistic understanding of the direct and indirect effects of genetic variation on the composition of trophic links within the food web. </w:t>
        </w:r>
      </w:ins>
      <w:del w:id="73" w:date="2015-02-04T11:33:14Z" w:author="Matthew Barbour">
        <w:r>
          <w:rPr>
            <w:rFonts w:ascii="Times New Roman"/>
            <w:rtl w:val="0"/>
            <w:lang w:val="en-US"/>
          </w:rPr>
          <w:delText>While it is clear that</w:delText>
        </w:r>
      </w:del>
      <w:del w:id="74" w:date="2015-02-04T11:33:14Z" w:author="Matthew Barbour">
        <w:r>
          <w:rPr>
            <w:rFonts w:ascii="Times New Roman"/>
            <w:rtl w:val="0"/>
            <w:lang w:val="en-US"/>
          </w:rPr>
          <w:delText xml:space="preserve"> </w:delText>
        </w:r>
      </w:del>
      <w:del w:id="75" w:date="2015-02-04T11:33:14Z" w:author="Matthew Barbour">
        <w:r>
          <w:rPr>
            <w:rFonts w:ascii="Times New Roman"/>
            <w:rtl w:val="0"/>
            <w:lang w:val="en-US"/>
          </w:rPr>
          <w:delText xml:space="preserve">microevolutionary processes can influence pairwise species interactions and community composition at different trophic levels, these studies have neglected to quantify changes in the organization of the ecological network. </w:delText>
        </w:r>
      </w:del>
      <w:ins w:id="76" w:date="2015-02-05T09:52:03Z" w:author="Matthew Barbour">
        <w:r>
          <w:rPr>
            <w:rFonts w:ascii="Times New Roman"/>
            <w:rtl w:val="0"/>
            <w:lang w:val="en-US"/>
          </w:rPr>
          <w:t xml:space="preserve">Identifying the genetic basis to multitrophic links is crucial, as this enhances our ability to predict the structure of food webs. </w:t>
        </w:r>
      </w:ins>
      <w:ins w:id="77" w:date="2015-02-05T09:52:03Z" w:author="Matthew Barbour">
        <w:r>
          <w:rPr>
            <w:rFonts w:ascii="Times New Roman"/>
            <w:rtl w:val="0"/>
            <w:lang w:val="en-US"/>
          </w:rPr>
          <w:t xml:space="preserve">Moreover, because genetic variation is the raw material for </w:t>
        </w:r>
      </w:ins>
      <w:ins w:id="78" w:date="2015-02-05T09:52:03Z" w:author="Matthew Barbour">
        <w:r>
          <w:rPr>
            <w:rFonts w:ascii="Times New Roman"/>
            <w:rtl w:val="0"/>
            <w:lang w:val="en-US"/>
          </w:rPr>
          <w:t>evolution</w:t>
        </w:r>
      </w:ins>
      <w:ins w:id="79" w:date="2015-02-05T09:52:03Z" w:author="Matthew Barbour">
        <w:r>
          <w:rPr>
            <w:rFonts w:ascii="Times New Roman"/>
            <w:rtl w:val="0"/>
            <w:lang w:val="en-US"/>
          </w:rPr>
          <w:t xml:space="preserve">, incorporating the genetic basis of networks should </w:t>
        </w:r>
      </w:ins>
      <w:ins w:id="80" w:date="2015-02-05T09:52:03Z" w:author="Matthew Barbour">
        <w:r>
          <w:rPr>
            <w:rFonts w:ascii="Times New Roman"/>
            <w:rtl w:val="0"/>
            <w:lang w:val="en-US"/>
          </w:rPr>
          <w:t>enable</w:t>
        </w:r>
      </w:ins>
      <w:ins w:id="81" w:date="2015-02-05T09:52:03Z" w:author="Matthew Barbour">
        <w:r>
          <w:rPr>
            <w:rFonts w:ascii="Times New Roman"/>
            <w:rtl w:val="0"/>
            <w:lang w:val="en-US"/>
          </w:rPr>
          <w:t xml:space="preserve"> us to begin to </w:t>
        </w:r>
      </w:ins>
      <w:ins w:id="82" w:date="2015-02-05T09:52:03Z" w:author="Matthew Barbour">
        <w:r>
          <w:rPr>
            <w:rFonts w:ascii="Times New Roman"/>
            <w:rtl w:val="0"/>
            <w:lang w:val="en-US"/>
          </w:rPr>
          <w:t xml:space="preserve">predict the effects of microevolutionary processes (e.g. natural selection, genetic drift) </w:t>
        </w:r>
      </w:ins>
      <w:ins w:id="83" w:date="2015-02-05T09:52:03Z" w:author="Matthew Barbour">
        <w:r>
          <w:rPr>
            <w:rFonts w:ascii="Times New Roman"/>
            <w:rtl w:val="0"/>
            <w:lang w:val="en-US"/>
          </w:rPr>
          <w:t xml:space="preserve">on the structure of </w:t>
        </w:r>
      </w:ins>
      <w:ins w:id="84" w:date="2015-02-05T09:52:03Z" w:author="Matthew Barbour">
        <w:r>
          <w:rPr>
            <w:rFonts w:ascii="Times New Roman"/>
            <w:rtl w:val="0"/>
            <w:lang w:val="en-US"/>
          </w:rPr>
          <w:t>food webs</w:t>
        </w:r>
      </w:ins>
      <w:ins w:id="85" w:date="2015-02-05T09:52:03Z" w:author="Matthew Barbour">
        <w:r>
          <w:rPr>
            <w:rFonts w:ascii="Times New Roman"/>
            <w:rtl w:val="0"/>
            <w:lang w:val="en-US"/>
          </w:rPr>
          <w:t xml:space="preserve"> through time.  Yet, no study to date has </w:t>
        </w:r>
      </w:ins>
      <w:ins w:id="86" w:date="2015-02-05T09:52:03Z" w:author="Matthew Barbour">
        <w:r>
          <w:rPr>
            <w:rFonts w:ascii="Times New Roman"/>
            <w:rtl w:val="0"/>
            <w:lang w:val="en-US"/>
          </w:rPr>
          <w:t xml:space="preserve">tested whether there is a genetic basis to </w:t>
        </w:r>
      </w:ins>
      <w:commentRangeStart w:id="87"/>
      <w:ins w:id="88" w:date="2015-02-05T09:52:03Z" w:author="Matthew Barbour">
        <w:r>
          <w:rPr>
            <w:rFonts w:ascii="Times New Roman"/>
            <w:rtl w:val="0"/>
            <w:lang w:val="en-US"/>
          </w:rPr>
          <w:t>multitrophic links</w:t>
        </w:r>
      </w:ins>
      <w:commentRangeEnd w:id="87"/>
      <w:r>
        <w:commentReference w:id="87"/>
      </w:r>
      <w:ins w:id="89" w:date="2015-02-05T09:52:03Z" w:author="Matthew Barbour">
        <w:r>
          <w:rPr>
            <w:rFonts w:ascii="Times New Roman"/>
            <w:rtl w:val="0"/>
            <w:lang w:val="en-US"/>
          </w:rPr>
          <w:t xml:space="preserve"> </w:t>
        </w:r>
      </w:ins>
      <w:ins w:id="90" w:date="2015-02-05T09:52:03Z" w:author="Matthew Barbour">
        <w:r>
          <w:rPr>
            <w:rFonts w:ascii="Times New Roman"/>
            <w:rtl w:val="0"/>
            <w:lang w:val="en-US"/>
          </w:rPr>
          <w:t xml:space="preserve">and so the eco-evolutionary </w:t>
        </w:r>
      </w:ins>
      <w:commentRangeStart w:id="91"/>
      <w:ins w:id="92" w:date="2015-02-05T09:52:03Z" w:author="Matthew Barbour">
        <w:r>
          <w:rPr>
            <w:rFonts w:ascii="Times New Roman"/>
            <w:rtl w:val="0"/>
            <w:lang w:val="en-US"/>
          </w:rPr>
          <w:t>dynamics</w:t>
        </w:r>
      </w:ins>
      <w:commentRangeEnd w:id="91"/>
      <w:r>
        <w:commentReference w:id="91"/>
      </w:r>
      <w:ins w:id="93" w:date="2015-02-05T09:52:03Z" w:author="Matthew Barbour">
        <w:r>
          <w:rPr>
            <w:rFonts w:ascii="Times New Roman"/>
            <w:rtl w:val="0"/>
            <w:lang w:val="en-US"/>
          </w:rPr>
          <w:t xml:space="preserve"> of ecological networks remain poorly understood</w:t>
        </w:r>
      </w:ins>
      <w:ins w:id="94" w:date="2015-02-05T09:52:03Z" w:author="Matthew Barbour">
        <w:r>
          <w:rPr>
            <w:rFonts w:ascii="Times New Roman"/>
            <w:rtl w:val="0"/>
            <w:lang w:val="en-US"/>
          </w:rPr>
          <w:t xml:space="preserve"> </w:t>
        </w:r>
      </w:ins>
      <w:ins w:id="95" w:date="2015-02-05T09:52:03Z" w:author="Matthew Barbour">
        <w:r>
          <w:rPr>
            <w:rFonts w:ascii="Times New Roman"/>
            <w:rtl w:val="0"/>
            <w:lang w:val="en-US"/>
          </w:rPr>
          <w:t>(Melian et al. 2011; Moya-Larano et al. 2012)</w:t>
        </w:r>
      </w:ins>
      <w:ins w:id="96" w:date="2015-02-05T09:52:03Z" w:author="Matthew Barbour">
        <w:r>
          <w:rPr>
            <w:rFonts w:ascii="Times New Roman"/>
            <w:rtl w:val="0"/>
            <w:lang w:val="en-US"/>
          </w:rPr>
          <w:t>.</w:t>
        </w:r>
      </w:ins>
    </w:p>
    <w:p>
      <w:pPr>
        <w:pStyle w:val="Normal"/>
        <w:spacing w:line="480" w:lineRule="auto"/>
        <w:rPr>
          <w:del w:id="97" w:date="2015-02-04T15:10:09Z" w:author="Matthew Barbou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del w:id="98" w:date="2015-02-04T15:10:09Z" w:author="Matthew Barbour">
        <w:r>
          <w:rPr>
            <w:rFonts w:ascii="Times New Roman"/>
            <w:rtl w:val="0"/>
            <w:lang w:val="en-US"/>
          </w:rPr>
          <w:delText>Understanding how genetic and phenotypic variation influences the organization of ecological networks is important, as this enhances our ability to predict the eco-evolutionary dynamics of multitrophic communities (</w:delText>
        </w:r>
      </w:del>
      <w:del w:id="99" w:date="2015-02-04T15:10:09Z" w:author="Matthew Barbour">
        <w:r>
          <w:rPr>
            <w:rFonts w:ascii="Times New Roman"/>
            <w:rtl w:val="0"/>
            <w:lang w:val="en-US"/>
          </w:rPr>
          <w:delText>Melian et al. 2011; Moya-Larano et al. 2012)</w:delText>
        </w:r>
      </w:del>
      <w:del w:id="100" w:date="2015-02-04T15:10:09Z" w:author="Matthew Barbour">
        <w:r>
          <w:rPr>
            <w:rFonts w:ascii="Times New Roman"/>
            <w:rtl w:val="0"/>
            <w:lang w:val="en-US"/>
          </w:rPr>
          <w:delText xml:space="preserve">. For example, if trait variation in a plant species influences </w:delText>
        </w:r>
      </w:del>
      <w:del w:id="101" w:date="2015-02-04T15:10:09Z" w:author="Matthew Barbour">
        <w:r>
          <w:rPr>
            <w:rFonts w:ascii="Times New Roman"/>
            <w:rtl w:val="0"/>
            <w:lang w:val="en-US"/>
          </w:rPr>
          <w:delText>its</w:delText>
        </w:r>
      </w:del>
      <w:del w:id="102" w:date="2015-02-04T15:10:09Z" w:author="Matthew Barbour">
        <w:r>
          <w:rPr>
            <w:rFonts w:ascii="Times New Roman"/>
            <w:rtl w:val="0"/>
            <w:lang w:val="en-US"/>
          </w:rPr>
          <w:delText xml:space="preserve"> susceptibility to different herbivore species, and this trait variation is heritable, then we have a mechanism by which genetic variation drives dissimilarity in the herbivore community (Agrawal 2005; Barbour et al. 2015). More</w:delText>
        </w:r>
      </w:del>
      <w:del w:id="103" w:date="2015-02-04T15:10:09Z" w:author="Matthew Barbour">
        <w:r>
          <w:rPr>
            <w:rFonts w:ascii="Times New Roman"/>
            <w:rtl w:val="0"/>
            <w:lang w:val="en-US"/>
          </w:rPr>
          <w:delText>o</w:delText>
        </w:r>
      </w:del>
      <w:del w:id="104" w:date="2015-02-04T15:10:09Z" w:author="Matthew Barbour">
        <w:r>
          <w:rPr>
            <w:rFonts w:ascii="Times New Roman"/>
            <w:rtl w:val="0"/>
            <w:lang w:val="en-US"/>
          </w:rPr>
          <w:delText xml:space="preserve">ver, if the genetic and phenotypic variation in the plant is large enough, then the resulting dissimilarity in the herbivore community may influence the </w:delText>
        </w:r>
      </w:del>
      <w:del w:id="105" w:date="2015-02-04T15:10:09Z" w:author="Matthew Barbour">
        <w:r>
          <w:rPr>
            <w:rFonts w:ascii="Times New Roman"/>
            <w:rtl w:val="0"/>
            <w:lang w:val="en-US"/>
          </w:rPr>
          <w:delText>foraging behaviour</w:delText>
        </w:r>
      </w:del>
      <w:del w:id="106" w:date="2015-02-04T15:10:09Z" w:author="Matthew Barbour">
        <w:r>
          <w:rPr>
            <w:rFonts w:ascii="Times New Roman"/>
            <w:rtl w:val="0"/>
            <w:lang w:val="en-US"/>
          </w:rPr>
          <w:delText xml:space="preserve"> of upper trophic levels, providing a mechanism for how genetic variation could drive dissimilarity in an ecological network. From here, we can begin to predict how trait evolution will affect the eco-evolutionary dynamics of </w:delText>
        </w:r>
      </w:del>
      <w:del w:id="107" w:date="2015-02-04T15:10:09Z" w:author="Matthew Barbour">
        <w:r>
          <w:rPr>
            <w:rFonts w:ascii="Times New Roman"/>
            <w:rtl w:val="0"/>
            <w:lang w:val="en-US"/>
          </w:rPr>
          <w:delText xml:space="preserve">ecological </w:delText>
        </w:r>
      </w:del>
      <w:del w:id="108" w:date="2015-02-04T15:10:09Z" w:author="Matthew Barbour">
        <w:r>
          <w:rPr>
            <w:rFonts w:ascii="Times New Roman"/>
            <w:rtl w:val="0"/>
            <w:lang w:val="en-US"/>
          </w:rPr>
          <w:delText xml:space="preserve">networks (Guimeras et al., 20011; Nuismer et al., 2012). Despite this promising avenue for future research, we are currently lacking empirical tests of whether genetic variation drives dissimilarity in the structure of </w:delText>
        </w:r>
      </w:del>
      <w:del w:id="109" w:date="2015-02-04T15:10:09Z" w:author="Matthew Barbour">
        <w:r>
          <w:rPr>
            <w:rFonts w:ascii="Times New Roman"/>
            <w:rtl w:val="0"/>
            <w:lang w:val="en-US"/>
          </w:rPr>
          <w:delText>species interaction</w:delText>
        </w:r>
      </w:del>
      <w:del w:id="110" w:date="2015-02-04T15:10:09Z" w:author="Matthew Barbour">
        <w:r>
          <w:rPr>
            <w:rFonts w:ascii="Times New Roman"/>
            <w:rtl w:val="0"/>
            <w:lang w:val="en-US"/>
          </w:rPr>
          <w:delText xml:space="preserve"> networks (but see Bukovinsky et al. 2008).</w:delText>
        </w:r>
      </w:del>
    </w:p>
    <w:p>
      <w:pPr>
        <w:pStyle w:val="Normal"/>
        <w:spacing w:line="480" w:lineRule="auto"/>
        <w:rPr>
          <w:ins w:id="111" w:date="2015-02-05T10:28:23Z" w:author="Matthew Barbour"/>
          <w:rFonts w:ascii="Times New Roman" w:cs="Times New Roman" w:hAnsi="Times New Roman" w:eastAsia="Times New Roman"/>
        </w:rPr>
      </w:pPr>
    </w:p>
    <w:p>
      <w:pPr>
        <w:pStyle w:val="Normal"/>
        <w:spacing w:line="480" w:lineRule="auto"/>
        <w:rPr>
          <w:ins w:id="112" w:date="2015-02-05T10:28:23Z" w:author="Matthew Barbour"/>
          <w:rFonts w:ascii="Times New Roman" w:cs="Times New Roman" w:hAnsi="Times New Roman" w:eastAsia="Times New Roman"/>
        </w:rPr>
      </w:pPr>
      <w:ins w:id="113" w:date="2015-02-05T10:28:23Z" w:author="Matthew Barbour">
        <w:r>
          <w:rPr>
            <w:rFonts w:ascii="Times New Roman"/>
            <w:rtl w:val="0"/>
            <w:lang w:val="en-US"/>
          </w:rPr>
          <w:t xml:space="preserve">Here, we test the hypothesis that genetic and phenotypic variation drives variation in ecological networks using a plant-gall-parasitoid food web. This insect food web is ideal for examining the genetic basis to food web structure for several reasons. First, the closed morphology of most insect galls restricts their natural enemy community to a small number of specialists that can successfully locate and parasitize galls, making it easy to identify the quantify the source of mortality. Second, many plant species are attacked by multiple, closely related gall species that share the same parasitoid community, making this system amenable to building quantitative species interaction networks (van Veen et al. 2006). Third, there is a plethora of evidence from the plant-insect literature demonstrating plant genetic variation in resistance to galling insects (cite). Variation in gall resistance may then indirectly affect food web structure through both gall density- and gall trait-mediated pathways. For example, differences in gall density among plant genotypes could affect the foraging behavior of upper trophic levels (e.g. density-dependent or density-independent attack). In addition, the phenotype of a gall results from an interaction between the insect and plant </w:t>
        </w:r>
      </w:ins>
      <w:commentRangeStart w:id="114"/>
      <w:ins w:id="115" w:date="2015-02-05T10:28:23Z" w:author="Matthew Barbour">
        <w:r>
          <w:rPr>
            <w:rFonts w:ascii="Times New Roman"/>
            <w:rtl w:val="0"/>
            <w:lang w:val="en-US"/>
          </w:rPr>
          <w:t>phenotypes</w:t>
        </w:r>
      </w:ins>
      <w:commentRangeEnd w:id="114"/>
      <w:r>
        <w:commentReference w:id="114"/>
      </w:r>
      <w:ins w:id="116" w:date="2015-02-05T10:28:23Z" w:author="Matthew Barbour">
        <w:r>
          <w:rPr>
            <w:rFonts w:ascii="Times New Roman"/>
            <w:rtl w:val="0"/>
            <w:lang w:val="en-US"/>
          </w:rPr>
          <w:t xml:space="preserve"> </w:t>
        </w:r>
      </w:ins>
      <w:ins w:id="117" w:date="2015-02-05T10:28:23Z" w:author="Matthew Barbour">
        <w:r>
          <w:rPr>
            <w:rFonts w:ascii="Times New Roman"/>
            <w:rtl w:val="0"/>
            <w:lang w:val="en-US"/>
          </w:rPr>
          <w:t>(Abrahamson and Weis Monograph)</w:t>
        </w:r>
      </w:ins>
      <w:commentRangeStart w:id="118"/>
      <w:ins w:id="119" w:date="2015-02-05T10:28:23Z" w:author="Matthew Barbour">
        <w:r>
          <w:rPr>
            <w:rFonts w:ascii="Times New Roman"/>
            <w:rtl w:val="0"/>
            <w:lang w:val="en-US"/>
          </w:rPr>
          <w:t>.</w:t>
        </w:r>
      </w:ins>
      <w:commentRangeEnd w:id="118"/>
      <w:r>
        <w:commentReference w:id="118"/>
      </w:r>
      <w:ins w:id="120" w:date="2015-02-05T10:28:23Z" w:author="Matthew Barbour">
        <w:r>
          <w:rPr>
            <w:rFonts w:ascii="Times New Roman"/>
            <w:rtl w:val="0"/>
            <w:lang w:val="en-US"/>
          </w:rPr>
          <w:t xml:space="preserve"> In particular, gall size is a key trait that affects the ability of parasitoids to successfully oviposit through the gall wall and into the larva within the gall (i.e. larger galls provide a refuge from parasitism). Consequently, plant-gall-parasitoid food webs enable us to identify the different mechanisms by which plant genetic variation affects food web structure.</w:t>
        </w:r>
      </w:ins>
    </w:p>
    <w:p>
      <w:pPr>
        <w:pStyle w:val="Normal"/>
        <w:spacing w:line="480" w:lineRule="auto"/>
        <w:rPr>
          <w:ins w:id="121" w:date="2015-02-05T10:28:23Z" w:author="Matthew Barbour"/>
          <w:rFonts w:ascii="Times New Roman" w:cs="Times New Roman" w:hAnsi="Times New Roman" w:eastAsia="Times New Roman"/>
        </w:rPr>
      </w:pPr>
    </w:p>
    <w:p>
      <w:pPr>
        <w:pStyle w:val="Normal"/>
        <w:spacing w:line="480" w:lineRule="auto"/>
        <w:rPr>
          <w:del w:id="122" w:date="2015-02-05T10:27:00Z" w:author="Matthew Barbour"/>
          <w:rFonts w:ascii="Times New Roman" w:cs="Times New Roman" w:hAnsi="Times New Roman" w:eastAsia="Times New Roman"/>
        </w:rPr>
      </w:pPr>
    </w:p>
    <w:p>
      <w:pPr>
        <w:pStyle w:val="Normal"/>
        <w:spacing w:line="480" w:lineRule="auto"/>
        <w:rPr>
          <w:del w:id="123" w:date="2015-02-04T16:26:05Z" w:author="Matthew Barbour"/>
          <w:rFonts w:ascii="Times New Roman" w:cs="Times New Roman" w:hAnsi="Times New Roman" w:eastAsia="Times New Roman"/>
        </w:rPr>
      </w:pPr>
      <w:ins w:id="124" w:date="2015-02-05T10:35:19Z" w:author="Matthew Barbour">
        <w:r>
          <w:rPr>
            <w:rFonts w:ascii="Times New Roman"/>
            <w:rtl w:val="0"/>
            <w:lang w:val="en-US"/>
          </w:rPr>
          <w:t xml:space="preserve">To test our hypothesis that genetic and phenotypic variation affects ecological network structure, </w:t>
        </w:r>
      </w:ins>
      <w:del w:id="125" w:date="2015-02-05T10:35:17Z" w:author="Matthew Barbour">
        <w:r>
          <w:rPr>
            <w:rFonts w:ascii="Times New Roman"/>
            <w:rtl w:val="0"/>
            <w:lang w:val="en-US"/>
          </w:rPr>
          <w:delText xml:space="preserve">Here, </w:delText>
        </w:r>
      </w:del>
      <w:ins w:id="126" w:date="2015-02-05T10:59:54Z" w:author="Matthew Barbour">
        <w:r>
          <w:rPr>
            <w:rFonts w:ascii="Times New Roman"/>
            <w:rtl w:val="0"/>
            <w:lang w:val="en-US"/>
          </w:rPr>
          <w:t xml:space="preserve">we used a common garden field experiment. This common garden consisted of 26 genotypes of a common plant species (Coastal willow, </w:t>
        </w:r>
      </w:ins>
      <w:ins w:id="127" w:date="2015-02-05T10:59:54Z" w:author="Matthew Barbour">
        <w:r>
          <w:rPr>
            <w:rFonts w:ascii="Times New Roman"/>
            <w:i w:val="1"/>
            <w:iCs w:val="1"/>
            <w:rtl w:val="0"/>
            <w:lang w:val="en-US"/>
          </w:rPr>
          <w:t>Salix hookeriana</w:t>
        </w:r>
      </w:ins>
      <w:ins w:id="128" w:date="2015-02-05T10:59:54Z" w:author="Matthew Barbour">
        <w:r>
          <w:rPr>
            <w:rFonts w:ascii="Times New Roman"/>
            <w:rtl w:val="0"/>
            <w:lang w:val="en-US"/>
          </w:rPr>
          <w:t xml:space="preserve">) from a single population, and we quantified differences in the structure of its gall-parasitoid food web (four species of gall midges, six species of parasitoids) among the different genotypes.  Prior work in this system has found substantial phenotypic variation among different </w:t>
        </w:r>
      </w:ins>
      <w:ins w:id="129" w:date="2015-02-05T10:59:54Z" w:author="Matthew Barbour">
        <w:r>
          <w:rPr>
            <w:rFonts w:ascii="Times New Roman"/>
            <w:i w:val="1"/>
            <w:iCs w:val="1"/>
            <w:rtl w:val="0"/>
            <w:lang w:val="en-US"/>
          </w:rPr>
          <w:t>S. hookeriana</w:t>
        </w:r>
      </w:ins>
      <w:ins w:id="130" w:date="2015-02-05T10:59:54Z" w:author="Matthew Barbour">
        <w:r>
          <w:rPr>
            <w:rFonts w:ascii="Times New Roman"/>
            <w:rtl w:val="0"/>
            <w:lang w:val="en-US"/>
          </w:rPr>
          <w:t xml:space="preserve"> genotypes, which has also been linked to variation in the density of one of its common gall species (</w:t>
        </w:r>
      </w:ins>
      <w:ins w:id="131" w:date="2015-02-05T10:59:54Z" w:author="Matthew Barbour">
        <w:r>
          <w:rPr>
            <w:rFonts w:ascii="Times New Roman"/>
            <w:i w:val="1"/>
            <w:iCs w:val="1"/>
            <w:rtl w:val="0"/>
            <w:lang w:val="en-US"/>
          </w:rPr>
          <w:t>Iteomyia salicisverruca</w:t>
        </w:r>
      </w:ins>
      <w:ins w:id="132" w:date="2015-02-05T10:59:54Z" w:author="Matthew Barbour">
        <w:r>
          <w:rPr>
            <w:rFonts w:ascii="Times New Roman"/>
            <w:rtl w:val="0"/>
            <w:lang w:val="en-US"/>
          </w:rPr>
          <w:t xml:space="preserve">) </w:t>
        </w:r>
      </w:ins>
      <w:ins w:id="133" w:date="2015-02-05T10:59:54Z" w:author="Matthew Barbour">
        <w:r>
          <w:rPr>
            <w:rFonts w:ascii="Times New Roman"/>
            <w:rtl w:val="0"/>
            <w:lang w:val="en-US"/>
          </w:rPr>
          <w:t>(Barbour et al. 2015)</w:t>
        </w:r>
      </w:ins>
      <w:ins w:id="134" w:date="2015-02-05T10:59:54Z" w:author="Matthew Barbour">
        <w:r>
          <w:rPr>
            <w:rFonts w:ascii="Times New Roman"/>
            <w:rtl w:val="0"/>
            <w:lang w:val="en-US"/>
          </w:rPr>
          <w:t xml:space="preserve">. </w:t>
        </w:r>
      </w:ins>
      <w:commentRangeStart w:id="135"/>
      <w:ins w:id="136" w:date="2015-02-05T10:59:54Z" w:author="Matthew Barbour">
        <w:r>
          <w:rPr>
            <w:rFonts w:ascii="Times New Roman"/>
            <w:rtl w:val="0"/>
            <w:lang w:val="en-US"/>
          </w:rPr>
          <w:t>If</w:t>
        </w:r>
      </w:ins>
      <w:commentRangeEnd w:id="135"/>
      <w:r>
        <w:commentReference w:id="135"/>
      </w:r>
      <w:ins w:id="137" w:date="2015-02-05T10:59:54Z" w:author="Matthew Barbour">
        <w:r>
          <w:rPr>
            <w:rFonts w:ascii="Times New Roman"/>
            <w:rtl w:val="0"/>
            <w:lang w:val="en-US"/>
          </w:rPr>
          <w:t xml:space="preserve"> genetic and phenotypic variation affects ecological network structure, we have several testable predictions. First, we predict that the composition of gall-parasitoid </w:t>
        </w:r>
      </w:ins>
      <w:commentRangeStart w:id="138"/>
      <w:ins w:id="139" w:date="2015-02-05T10:59:54Z" w:author="Matthew Barbour">
        <w:r>
          <w:rPr>
            <w:rFonts w:ascii="Times New Roman"/>
            <w:rtl w:val="0"/>
            <w:lang w:val="en-US"/>
          </w:rPr>
          <w:t>links</w:t>
        </w:r>
      </w:ins>
      <w:commentRangeEnd w:id="138"/>
      <w:r>
        <w:commentReference w:id="138"/>
      </w:r>
      <w:ins w:id="140" w:date="2015-02-05T10:59:54Z" w:author="Matthew Barbour">
        <w:r>
          <w:rPr>
            <w:rFonts w:ascii="Times New Roman"/>
            <w:rtl w:val="0"/>
            <w:lang w:val="en-US"/>
          </w:rPr>
          <w:t xml:space="preserve"> will vary among willow genotypes. Second, we predict that gall community composition will vary among willow genotypes. Third, we predict that the size of galls will vary among willow genotypes. Fourth, we predict that gall community composition and gall size will drive variation in the composition of gall-parasitoid links. Fifth, we predict that gall community composition will be determined by variation in leaf quality and plant architecture traits. Sixth, we predict that variation in gall size will be determined by variation in leaf quality and plant architecture traits. </w:t>
        </w:r>
      </w:ins>
      <w:del w:id="141" w:date="2015-02-04T16:26:05Z" w:author="Matthew Barbour">
        <w:r>
          <w:rPr>
            <w:rFonts w:ascii="Times New Roman"/>
            <w:rtl w:val="0"/>
            <w:lang w:val="en-US"/>
          </w:rPr>
          <w:delText xml:space="preserve">we test the hypothesis that genetic and phenotypic variation drives dissimilarity in ecological networks using a subset of the insect food web associated with the coastal willow </w:delText>
        </w:r>
      </w:del>
      <w:del w:id="142" w:date="2015-02-04T16:26:05Z" w:author="Matthew Barbour">
        <w:r>
          <w:rPr>
            <w:rFonts w:ascii="Times New Roman"/>
            <w:i w:val="1"/>
            <w:iCs w:val="1"/>
            <w:rtl w:val="0"/>
            <w:lang w:val="en-US"/>
          </w:rPr>
          <w:delText>Salix hookeriana</w:delText>
        </w:r>
      </w:del>
      <w:del w:id="143" w:date="2015-02-04T16:26:05Z" w:author="Matthew Barbour">
        <w:r>
          <w:rPr>
            <w:rFonts w:ascii="Times New Roman"/>
            <w:rtl w:val="0"/>
            <w:lang w:val="en-US"/>
          </w:rPr>
          <w:delText xml:space="preserve">. </w:delText>
        </w:r>
      </w:del>
      <w:del w:id="144" w:date="2015-02-04T16:26:05Z" w:author="Matthew Barbour">
        <w:r>
          <w:rPr>
            <w:rFonts w:ascii="Times New Roman"/>
            <w:rtl w:val="0"/>
            <w:lang w:val="en-US"/>
          </w:rPr>
          <w:delText>T</w:delText>
        </w:r>
      </w:del>
      <w:del w:id="145" w:date="2015-02-04T16:26:05Z" w:author="Matthew Barbour">
        <w:r>
          <w:rPr>
            <w:rFonts w:ascii="Times New Roman"/>
            <w:rtl w:val="0"/>
            <w:lang w:val="en-US"/>
          </w:rPr>
          <w:delText>his insect food web consist</w:delText>
        </w:r>
      </w:del>
      <w:del w:id="146" w:date="2015-02-04T16:26:05Z" w:author="Matthew Barbour">
        <w:r>
          <w:rPr>
            <w:rFonts w:ascii="Times New Roman"/>
            <w:rtl w:val="0"/>
            <w:lang w:val="en-US"/>
          </w:rPr>
          <w:delText>s</w:delText>
        </w:r>
      </w:del>
      <w:del w:id="147" w:date="2015-02-04T16:26:05Z" w:author="Matthew Barbour">
        <w:r>
          <w:rPr>
            <w:rFonts w:ascii="Times New Roman"/>
            <w:rtl w:val="0"/>
            <w:lang w:val="en-US"/>
          </w:rPr>
          <w:delText xml:space="preserve"> of four species of gall midges (Family: Cecidomyiidae) and the six species of natural enemies that attack them (Fig. 1A). This plant-insect food web was ideal for testing our hypothesis for two reasons. First, </w:delText>
        </w:r>
      </w:del>
      <w:del w:id="148" w:date="2015-02-04T16:26:05Z" w:author="Matthew Barbour">
        <w:r>
          <w:rPr>
            <w:rFonts w:ascii="Times New Roman"/>
            <w:i w:val="1"/>
            <w:iCs w:val="1"/>
            <w:rtl w:val="0"/>
            <w:lang w:val="en-US"/>
          </w:rPr>
          <w:delText>S. hookeriana</w:delText>
        </w:r>
      </w:del>
      <w:del w:id="149" w:date="2015-02-04T16:26:05Z" w:author="Matthew Barbour">
        <w:r>
          <w:rPr>
            <w:rFonts w:ascii="Times New Roman"/>
            <w:rtl w:val="0"/>
            <w:lang w:val="en-US"/>
          </w:rPr>
          <w:delText xml:space="preserve"> displays considerable genetic and phenotypic variation that results in variation in the density of galling insects (Barbour et al. 2015 in press). </w:delText>
        </w:r>
      </w:del>
      <w:del w:id="150" w:date="2015-02-04T16:26:05Z" w:author="Matthew Barbour">
        <w:r>
          <w:rPr>
            <w:rFonts w:ascii="Times New Roman"/>
            <w:i w:val="1"/>
            <w:iCs w:val="1"/>
            <w:rtl w:val="0"/>
            <w:lang w:val="en-US"/>
          </w:rPr>
          <w:delText>A priori</w:delText>
        </w:r>
      </w:del>
      <w:del w:id="151" w:date="2015-02-04T16:26:05Z" w:author="Matthew Barbour">
        <w:r>
          <w:rPr>
            <w:rFonts w:ascii="Times New Roman"/>
            <w:rtl w:val="0"/>
            <w:lang w:val="en-US"/>
          </w:rPr>
          <w:delText xml:space="preserve">, we expect that variation in gall density would affect both the </w:delText>
        </w:r>
      </w:del>
      <w:del w:id="152" w:date="2015-02-04T16:26:05Z" w:author="Matthew Barbour">
        <w:r>
          <w:rPr>
            <w:rFonts w:ascii="Times New Roman"/>
            <w:rtl w:val="0"/>
            <w:lang w:val="en-US"/>
          </w:rPr>
          <w:delText>foraging behaviour</w:delText>
        </w:r>
      </w:del>
      <w:del w:id="153" w:date="2015-02-04T16:26:05Z" w:author="Matthew Barbour">
        <w:r>
          <w:rPr>
            <w:rFonts w:ascii="Times New Roman"/>
            <w:rtl w:val="0"/>
            <w:lang w:val="en-US"/>
          </w:rPr>
          <w:delText xml:space="preserve"> of their natural enemies, thereby providing a mechanistic link for how plant genetic variation could affect this food web. Second, the closed nature of the</w:delText>
        </w:r>
      </w:del>
      <w:del w:id="154" w:date="2015-02-04T16:26:05Z" w:author="Matthew Barbour">
        <w:r>
          <w:rPr>
            <w:rFonts w:ascii="Times New Roman"/>
            <w:rtl w:val="0"/>
            <w:lang w:val="en-US"/>
          </w:rPr>
          <w:delText xml:space="preserve"> galls</w:delText>
        </w:r>
      </w:del>
      <w:del w:id="155" w:date="2015-02-04T16:26:05Z" w:author="Matthew Barbour">
        <w:r>
          <w:rPr>
            <w:rFonts w:ascii="Times New Roman"/>
            <w:rtl w:val="0"/>
            <w:lang w:val="en-US"/>
          </w:rPr>
          <w:delText xml:space="preserve"> restricts their parasitoid community to a small number of species that can successfully locate and parasitize galls. Consequently, it is easy to identify and quantify the sources of mortality, making this food web amenable to building quantitative interaction networks (van Veen et al. 2006). </w:delText>
        </w:r>
      </w:del>
    </w:p>
    <w:p>
      <w:pPr>
        <w:pStyle w:val="Normal"/>
        <w:spacing w:line="480" w:lineRule="auto"/>
        <w:rPr>
          <w:del w:id="156" w:date="2015-02-04T16:26:05Z" w:author="Matthew Barbou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del w:id="157" w:date="2015-02-04T16:26:05Z" w:author="Matthew Barbour">
        <w:r>
          <w:rPr>
            <w:rFonts w:ascii="Times New Roman"/>
            <w:rtl w:val="0"/>
            <w:lang w:val="en-US"/>
          </w:rPr>
          <w:delText xml:space="preserve">If genetic and phenotypic variation drives dissimilarity in ecological networks, we would predict the following three things. Firstly, we predict that the structure of insect food webs will vary among willow genotypes. Secondly, we predict that variation in the insect food web will be explained by the functional and numerical responses of the natural enemies to genetic variation in gall density and gall size. Finally, we predict that variation in gall density and gall size will result from genetic variation in leaf quality and plant architectural traits. </w:delText>
        </w:r>
      </w:del>
      <w:r>
        <w:rPr>
          <w:rFonts w:ascii="Times New Roman"/>
          <w:rtl w:val="0"/>
          <w:lang w:val="en-US"/>
        </w:rPr>
        <w:t xml:space="preserve">Taken together, our study seeks to </w:t>
      </w:r>
      <w:ins w:id="158" w:date="2015-02-05T11:09:44Z" w:author="Matthew Barbour">
        <w:r>
          <w:rPr>
            <w:rFonts w:ascii="Times New Roman"/>
            <w:rtl w:val="0"/>
            <w:lang w:val="en-US"/>
          </w:rPr>
          <w:t>understand the mechanisms by which intraspecific variation scales up to affect the assembly of ecological networks. Furthermore, this empirical test of whether genetic variation influences ecological network structure, is a crucial step toward a predictive science of the eco-evolutionary dynamics of ecological networks.</w:t>
        </w:r>
      </w:ins>
      <w:del w:id="159" w:date="2015-02-04T16:31:48Z" w:author="Matthew Barbour">
        <w:r>
          <w:rPr>
            <w:rFonts w:ascii="Times New Roman"/>
            <w:rtl w:val="0"/>
            <w:lang w:val="en-US"/>
          </w:rPr>
          <w:delText xml:space="preserve">understand how genetic variation shapes the structure of ecological networks. </w:delText>
        </w:r>
      </w:del>
      <w:del w:id="160" w:date="2015-02-04T16:33:11Z" w:author="Matthew Barbour">
        <w:r>
          <w:rPr>
            <w:rFonts w:ascii="Times New Roman"/>
            <w:rtl w:val="0"/>
            <w:lang w:val="en-US"/>
          </w:rPr>
          <w:delText xml:space="preserve">And since genetic variation provides the raw material for evolution, establishing a genetic basis to the organization of ecological networks will begin to inform the eco-evolutionary dynamics of multitrophic communities. </w:delText>
        </w:r>
      </w:del>
    </w:p>
    <w:p>
      <w:pPr>
        <w:pStyle w:val="Normal"/>
        <w:widowControl w:val="0"/>
        <w:spacing w:line="480" w:lineRule="auto"/>
        <w:rPr>
          <w:rFonts w:ascii="Times New Roman" w:cs="Times New Roman" w:hAnsi="Times New Roman" w:eastAsia="Times New Roman"/>
          <w:i w:val="1"/>
          <w:iCs w:val="1"/>
        </w:rPr>
      </w:pPr>
      <w:r>
        <w:rPr>
          <w:rtl w:val="0"/>
          <w:lang w:val="en-US"/>
        </w:rPr>
        <w:t xml:space="preserve"> </w:t>
      </w:r>
    </w:p>
    <w:p>
      <w:pPr>
        <w:pStyle w:val="Normal"/>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 xml:space="preserve">Materials &amp; Methods </w:t>
      </w: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Common Garden</w:t>
      </w:r>
    </w:p>
    <w:p>
      <w:pPr>
        <w:pStyle w:val="Normal"/>
        <w:spacing w:line="480" w:lineRule="auto"/>
        <w:rPr>
          <w:rFonts w:ascii="Times New Roman" w:cs="Times New Roman" w:hAnsi="Times New Roman" w:eastAsia="Times New Roman"/>
        </w:rPr>
      </w:pPr>
      <w:r>
        <w:rPr>
          <w:rFonts w:ascii="Times New Roman"/>
          <w:rtl w:val="0"/>
          <w:lang w:val="en-US"/>
        </w:rPr>
        <w:t xml:space="preserve">To isolate the effects of genetic variation within </w:t>
      </w:r>
      <w:r>
        <w:rPr>
          <w:rFonts w:ascii="Times New Roman"/>
          <w:i w:val="1"/>
          <w:iCs w:val="1"/>
          <w:rtl w:val="0"/>
          <w:lang w:val="en-US"/>
        </w:rPr>
        <w:t>Salix hookeriana</w:t>
      </w:r>
      <w:r>
        <w:rPr>
          <w:rFonts w:ascii="Times New Roman"/>
          <w:rtl w:val="0"/>
          <w:lang w:val="en-US"/>
        </w:rPr>
        <w:t xml:space="preserve"> (hereafter </w:t>
      </w:r>
      <w:r>
        <w:rPr>
          <w:rFonts w:hAnsi="Times New Roman" w:hint="default"/>
          <w:rtl w:val="0"/>
          <w:lang w:val="en-US"/>
        </w:rPr>
        <w:t>‘</w:t>
      </w:r>
      <w:r>
        <w:rPr>
          <w:rFonts w:ascii="Times New Roman"/>
          <w:rtl w:val="0"/>
          <w:lang w:val="en-US"/>
        </w:rPr>
        <w:t>willow</w:t>
      </w:r>
      <w:r>
        <w:rPr>
          <w:rFonts w:hAnsi="Times New Roman" w:hint="default"/>
          <w:rtl w:val="0"/>
          <w:lang w:val="en-US"/>
        </w:rPr>
        <w:t>’</w:t>
      </w:r>
      <w:r>
        <w:rPr>
          <w:rFonts w:ascii="Times New Roman"/>
          <w:rtl w:val="0"/>
          <w:lang w:val="en-US"/>
        </w:rPr>
        <w:t xml:space="preserve">) on the insect food web, we used a common garden experiment consisting of 26 different </w:t>
      </w:r>
      <w:r>
        <w:rPr>
          <w:rFonts w:ascii="Times New Roman"/>
          <w:rtl w:val="0"/>
          <w:lang w:val="en-US"/>
        </w:rPr>
        <w:t xml:space="preserve">willow </w:t>
      </w:r>
      <w:r>
        <w:rPr>
          <w:rFonts w:ascii="Times New Roman"/>
          <w:rtl w:val="0"/>
          <w:lang w:val="en-US"/>
        </w:rPr>
        <w:t>genotypes (13 males; 13 females), located at Humboldt Bay National Wildlife Refuge (HBNWR) (40</w:t>
      </w:r>
      <w:r>
        <w:rPr>
          <w:rFonts w:hAnsi="Times New Roman" w:hint="default"/>
          <w:rtl w:val="0"/>
          <w:lang w:val="en-US"/>
        </w:rPr>
        <w:t>°</w:t>
      </w:r>
      <w:r>
        <w:rPr>
          <w:rFonts w:ascii="Times New Roman"/>
          <w:rtl w:val="0"/>
          <w:lang w:val="en-US"/>
        </w:rPr>
        <w:t>40'53"N, 124</w:t>
      </w:r>
      <w:r>
        <w:rPr>
          <w:rFonts w:hAnsi="Times New Roman" w:hint="default"/>
          <w:rtl w:val="0"/>
          <w:lang w:val="en-US"/>
        </w:rPr>
        <w:t>°</w:t>
      </w:r>
      <w:r>
        <w:rPr>
          <w:rFonts w:ascii="Times New Roman"/>
          <w:rtl w:val="0"/>
          <w:lang w:val="en-US"/>
        </w:rPr>
        <w:t>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2-4 m in height. Further details on the genotyping and planting of the common garden are available in Barbour et al. (2015, in press).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 xml:space="preserve">Dissimilarity of </w:t>
      </w:r>
      <w:r>
        <w:rPr>
          <w:rFonts w:ascii="Times New Roman"/>
          <w:i w:val="1"/>
          <w:iCs w:val="1"/>
          <w:rtl w:val="0"/>
          <w:lang w:val="en-US"/>
        </w:rPr>
        <w:t xml:space="preserve">the </w:t>
      </w:r>
      <w:r>
        <w:rPr>
          <w:rFonts w:ascii="Times New Roman"/>
          <w:i w:val="1"/>
          <w:iCs w:val="1"/>
          <w:rtl w:val="0"/>
          <w:lang w:val="en-US"/>
        </w:rPr>
        <w:t>insect food web</w:t>
      </w:r>
    </w:p>
    <w:p>
      <w:pPr>
        <w:pStyle w:val="Normal"/>
        <w:spacing w:line="480" w:lineRule="auto"/>
        <w:rPr>
          <w:rFonts w:ascii="Times New Roman" w:cs="Times New Roman" w:hAnsi="Times New Roman" w:eastAsia="Times New Roman"/>
        </w:rPr>
      </w:pPr>
      <w:r>
        <w:rPr>
          <w:rFonts w:ascii="Times New Roman"/>
          <w:rtl w:val="0"/>
          <w:lang w:val="en-US"/>
        </w:rPr>
        <w:t>To build quantitative food webs, we collected galls from about 5 randomly chosen replicates of each genotype in September 2012 (N = 14</w:t>
      </w:r>
      <w:r>
        <w:rPr>
          <w:rFonts w:ascii="Times New Roman"/>
          <w:rtl w:val="0"/>
          <w:lang w:val="en-US"/>
        </w:rPr>
        <w:t>5</w:t>
      </w:r>
      <w:r>
        <w:rPr>
          <w:rFonts w:ascii="Times New Roman"/>
          <w:rtl w:val="0"/>
          <w:lang w:val="en-US"/>
        </w:rPr>
        <w:t xml:space="preserve"> trees, range = 4-9 trees per genotype). For each replicate willow, we collected all galls occurring on one randomly selected basal branch. For each branch, we estimated the number of shoots based on an allometric equation using the stem diameter of the sampled branch (mean </w:t>
      </w:r>
      <w:r>
        <w:rPr>
          <w:rFonts w:hAnsi="Times New Roman" w:hint="default"/>
          <w:rtl w:val="0"/>
          <w:lang w:val="en-US"/>
        </w:rPr>
        <w:t xml:space="preserve">± </w:t>
      </w:r>
      <w:r>
        <w:rPr>
          <w:rFonts w:ascii="Times New Roman"/>
          <w:rtl w:val="0"/>
          <w:lang w:val="en-US"/>
        </w:rPr>
        <w:t xml:space="preserve">SD shoot count = 280 </w:t>
      </w:r>
      <w:r>
        <w:rPr>
          <w:rFonts w:hAnsi="Times New Roman" w:hint="default"/>
          <w:rtl w:val="0"/>
          <w:lang w:val="en-US"/>
        </w:rPr>
        <w:t xml:space="preserve">± </w:t>
      </w:r>
      <w:r>
        <w:rPr>
          <w:rFonts w:ascii="Times New Roman"/>
          <w:rtl w:val="0"/>
          <w:lang w:val="en-US"/>
        </w:rPr>
        <w:t>124; details in supplementary materials). We then used these shoot estimates to quantify the density of gall-parasitoid interactions on each replicate willow. To quantify gall-parasitoid interactions,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We measured the dissimilarity of insect food webs by analyzing both qualitative and quantita</w:t>
      </w:r>
      <w:r>
        <w:rPr>
          <w:rFonts w:ascii="Times New Roman"/>
          <w:rtl w:val="0"/>
          <w:lang w:val="en-US"/>
        </w:rPr>
        <w:t>t</w:t>
      </w:r>
      <w:r>
        <w:rPr>
          <w:rFonts w:ascii="Times New Roman"/>
          <w:rtl w:val="0"/>
          <w:lang w:val="en-US"/>
        </w:rPr>
        <w:t>ive differences in the composition of species interactions</w:t>
      </w:r>
      <w:r>
        <w:rPr>
          <w:rFonts w:ascii="Times New Roman"/>
          <w:rtl w:val="0"/>
          <w:lang w:val="en-US"/>
        </w:rPr>
        <w:t xml:space="preserve"> </w:t>
      </w:r>
      <w:r>
        <w:rPr>
          <w:rFonts w:ascii="Times New Roman"/>
          <w:rtl w:val="0"/>
          <w:lang w:val="en-US"/>
        </w:rPr>
        <w:t xml:space="preserve">(Poisot et al. 2012). These differences in composition can then be partitioned into </w:t>
      </w:r>
      <w:r>
        <w:rPr>
          <w:rFonts w:ascii="Times New Roman"/>
          <w:rtl w:val="0"/>
          <w:lang w:val="en-US"/>
        </w:rPr>
        <w:t xml:space="preserve">(i) </w:t>
      </w:r>
      <w:r>
        <w:rPr>
          <w:rFonts w:ascii="Times New Roman"/>
          <w:rtl w:val="0"/>
          <w:lang w:val="en-US"/>
        </w:rPr>
        <w:t xml:space="preserve">species turnover and </w:t>
      </w:r>
      <w:r>
        <w:rPr>
          <w:rFonts w:ascii="Times New Roman"/>
          <w:rtl w:val="0"/>
          <w:lang w:val="en-US"/>
        </w:rPr>
        <w:t xml:space="preserve">(ii) </w:t>
      </w:r>
      <w:r>
        <w:rPr>
          <w:rFonts w:ascii="Times New Roman"/>
          <w:rtl w:val="0"/>
          <w:lang w:val="en-US"/>
        </w:rPr>
        <w:t xml:space="preserve">interaction components. </w:t>
      </w:r>
      <w:r>
        <w:rPr>
          <w:rFonts w:ascii="Times New Roman"/>
          <w:rtl w:val="0"/>
          <w:lang w:val="en-US"/>
        </w:rPr>
        <w:t>D</w:t>
      </w:r>
      <w:r>
        <w:rPr>
          <w:rFonts w:ascii="Times New Roman"/>
          <w:rtl w:val="0"/>
          <w:lang w:val="en-US"/>
        </w:rPr>
        <w:t>ifferences due to species turnover arise from the gain/loss of species</w:t>
      </w:r>
      <w:r>
        <w:rPr>
          <w:rFonts w:ascii="Times New Roman"/>
          <w:rtl w:val="0"/>
          <w:lang w:val="en-US"/>
        </w:rPr>
        <w:t xml:space="preserve"> </w:t>
      </w:r>
      <w:r>
        <w:rPr>
          <w:rFonts w:ascii="Times New Roman"/>
          <w:rtl w:val="0"/>
          <w:lang w:val="en-US"/>
        </w:rPr>
        <w:t xml:space="preserve">altering </w:t>
      </w:r>
      <w:r>
        <w:rPr>
          <w:rFonts w:ascii="Times New Roman"/>
          <w:rtl w:val="0"/>
          <w:lang w:val="en-US"/>
        </w:rPr>
        <w:t>the</w:t>
      </w:r>
      <w:r>
        <w:rPr>
          <w:rFonts w:ascii="Times New Roman"/>
          <w:rtl w:val="0"/>
          <w:lang w:val="en-US"/>
        </w:rPr>
        <w:t xml:space="preserve"> composition</w:t>
      </w:r>
      <w:r>
        <w:rPr>
          <w:rFonts w:ascii="Times New Roman"/>
          <w:rtl w:val="0"/>
          <w:lang w:val="en-US"/>
        </w:rPr>
        <w:t xml:space="preserve"> of species interactions</w:t>
      </w:r>
      <w:r>
        <w:rPr>
          <w:rFonts w:ascii="Times New Roman"/>
          <w:rtl w:val="0"/>
          <w:lang w:val="en-US"/>
        </w:rPr>
        <w:t>, whereas differences due to interactions occur when species switch with whom they are interacting, despite having the same species composition. To measure qualitative differences, we transformed the quantitative network into presence/absence data and calculated the pairwise Euclidean distances between sites. We used Euclidean distance because we considered the joint absence of the same interaction between sites as meaningful. We note though that we obtain the same qualitative results when we use other common dissimilarity indices for presence/absence (e.g. Jaccard</w:t>
      </w:r>
      <w:r>
        <w:rPr>
          <w:rFonts w:ascii="Times New Roman"/>
          <w:rtl w:val="0"/>
          <w:lang w:val="en-US"/>
        </w:rPr>
        <w:t xml:space="preserve"> index</w:t>
      </w:r>
      <w:r>
        <w:rPr>
          <w:rFonts w:ascii="Times New Roman"/>
          <w:rtl w:val="0"/>
          <w:lang w:val="en-US"/>
        </w:rPr>
        <w:t xml:space="preserve">; details in supplementary </w:t>
      </w:r>
      <w:r>
        <w:rPr>
          <w:rFonts w:ascii="Times New Roman"/>
          <w:rtl w:val="0"/>
          <w:lang w:val="en-US"/>
        </w:rPr>
        <w:t>materials</w:t>
      </w:r>
      <w:r>
        <w:rPr>
          <w:rFonts w:ascii="Times New Roman"/>
          <w:rtl w:val="0"/>
          <w:lang w:val="en-US"/>
        </w:rPr>
        <w:t>).</w:t>
      </w:r>
      <w:r>
        <w:rPr>
          <w:rFonts w:ascii="Times New Roman"/>
          <w:rtl w:val="0"/>
          <w:lang w:val="en-US"/>
        </w:rPr>
        <w:t xml:space="preserve">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occurrence probabilities are proportional to species site occupancies.</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To measure quantitative differences, we used Euclidean distance. As the with presence/absence data, other common dissimilarity indices gave qualitatively the same results (e.g. Bray-Curtis</w:t>
      </w:r>
      <w:r>
        <w:rPr>
          <w:rFonts w:ascii="Times New Roman"/>
          <w:rtl w:val="0"/>
          <w:lang w:val="en-US"/>
        </w:rPr>
        <w:t xml:space="preserve"> index</w:t>
      </w:r>
      <w:r>
        <w:rPr>
          <w:rFonts w:ascii="Times New Roman"/>
          <w:rtl w:val="0"/>
          <w:lang w:val="en-US"/>
        </w:rPr>
        <w:t xml:space="preserve">; details in supplementary </w:t>
      </w:r>
      <w:r>
        <w:rPr>
          <w:rFonts w:ascii="Times New Roman"/>
          <w:rtl w:val="0"/>
          <w:lang w:val="en-US"/>
        </w:rPr>
        <w:t>materials</w:t>
      </w:r>
      <w:r>
        <w:rPr>
          <w:rFonts w:ascii="Times New Roman"/>
          <w:rtl w:val="0"/>
          <w:lang w:val="en-US"/>
        </w:rPr>
        <w:t xml:space="preserve">). To get a better understanding of the processes driving the quantitative dissimilarity among genotypes, Since we were also interested in understanding which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Analysis</w:t>
      </w:r>
    </w:p>
    <w:p>
      <w:pPr>
        <w:pStyle w:val="Normal"/>
        <w:spacing w:line="480" w:lineRule="auto"/>
        <w:rPr>
          <w:rFonts w:ascii="Times New Roman" w:cs="Times New Roman" w:hAnsi="Times New Roman" w:eastAsia="Times New Roman"/>
        </w:rPr>
      </w:pPr>
      <w:r>
        <w:rPr>
          <w:rFonts w:ascii="Times New Roman"/>
          <w:rtl w:val="0"/>
          <w:lang w:val="en-US"/>
        </w:rPr>
        <w:t xml:space="preserve">To test whether willow genetic variation </w:t>
      </w:r>
      <w:r>
        <w:rPr>
          <w:rFonts w:ascii="Times New Roman"/>
          <w:rtl w:val="0"/>
          <w:lang w:val="en-US"/>
        </w:rPr>
        <w:t>mediated dissimilarity of the insect food web</w:t>
      </w:r>
      <w:r>
        <w:rPr>
          <w:rFonts w:ascii="Times New Roman"/>
          <w:rtl w:val="0"/>
          <w:lang w:val="en-US"/>
        </w:rPr>
        <w:t>, we used permutational ANOVA (PERMANOVA)</w:t>
      </w:r>
      <w:r>
        <w:rPr>
          <w:rFonts w:ascii="Times New Roman"/>
          <w:rtl w:val="0"/>
          <w:lang w:val="en-US"/>
        </w:rPr>
        <w:t>. Specifically, we modelled willow genotypes as a random effect and used the</w:t>
      </w:r>
      <w:r>
        <w:rPr>
          <w:rFonts w:ascii="Times New Roman"/>
          <w:rtl w:val="0"/>
          <w:lang w:val="en-US"/>
        </w:rPr>
        <w:t xml:space="preserve"> pairwise </w:t>
      </w:r>
      <w:r>
        <w:rPr>
          <w:rFonts w:ascii="Times New Roman"/>
          <w:rtl w:val="0"/>
          <w:lang w:val="en-US"/>
        </w:rPr>
        <w:t>dissimilarities in species interaction composition as our multivariate response</w:t>
      </w:r>
      <w:r>
        <w:rPr>
          <w:rFonts w:ascii="Times New Roman"/>
          <w:rtl w:val="0"/>
          <w:lang w:val="en-US"/>
        </w:rPr>
        <w:t>.</w:t>
      </w:r>
      <w:r>
        <w:rPr>
          <w:rFonts w:ascii="Times New Roman"/>
          <w:rtl w:val="0"/>
          <w:lang w:val="en-US"/>
        </w:rPr>
        <w:t xml:space="preserve"> We used Euclidean distance to calculate the pairwise dissimilarities for both the qualitative (i.e. presence/absence) and quantitative interaction data </w:t>
      </w:r>
      <w:r>
        <w:rPr>
          <w:rFonts w:ascii="Times New Roman"/>
          <w:rtl w:val="0"/>
          <w:lang w:val="en-US"/>
        </w:rPr>
        <w:t xml:space="preserve">because we considered the joint absence of the same interaction between sites as meaningful. </w:t>
      </w:r>
      <w:r>
        <w:rPr>
          <w:rFonts w:ascii="Times New Roman"/>
          <w:rtl w:val="0"/>
          <w:lang w:val="en-US"/>
        </w:rPr>
        <w:t xml:space="preserve">But since differences in species richness between sites will also affect dissimilarity, we used a probabilistic null model (Raup-Crick index) to control for these differences. The Raup-Crick index measures the probability that two sites will have different species composition and it does so by generating a null model where species occurrence probabilities are proportional to species site occupancies (Chase et al. 2010). </w:t>
      </w:r>
      <w:r>
        <w:rPr>
          <w:rFonts w:ascii="Times New Roman"/>
          <w:rtl w:val="0"/>
          <w:lang w:val="en-US"/>
        </w:rPr>
        <w:t xml:space="preserve">We note though that we obtain the same qualitative results when we use other common dissimilarity indices for </w:t>
      </w:r>
      <w:r>
        <w:rPr>
          <w:rFonts w:ascii="Times New Roman"/>
          <w:rtl w:val="0"/>
          <w:lang w:val="en-US"/>
        </w:rPr>
        <w:t>both presence/absence (e.g. Jaccard index) and quantitative (e.g. Bray-Curtis index) data (</w:t>
      </w:r>
      <w:r>
        <w:rPr>
          <w:rFonts w:ascii="Times New Roman"/>
          <w:rtl w:val="0"/>
          <w:lang w:val="en-US"/>
        </w:rPr>
        <w:t xml:space="preserve">details in supplementary </w:t>
      </w:r>
      <w:r>
        <w:rPr>
          <w:rFonts w:ascii="Times New Roman"/>
          <w:rtl w:val="0"/>
          <w:lang w:val="en-US"/>
        </w:rPr>
        <w:t>materials</w:t>
      </w:r>
      <w:r>
        <w:rPr>
          <w:rFonts w:ascii="Times New Roman"/>
          <w:rtl w:val="0"/>
          <w:lang w:val="en-US"/>
        </w:rPr>
        <w:t>).</w:t>
      </w:r>
      <w:r>
        <w:rPr>
          <w:rFonts w:ascii="Times New Roman"/>
          <w:rtl w:val="0"/>
          <w:lang w:val="en-US"/>
        </w:rPr>
        <w:t xml:space="preserve"> In addition to looking at overall dissimilarity in network composition, w</w:t>
      </w:r>
      <w:r>
        <w:rPr>
          <w:rFonts w:ascii="Times New Roman"/>
          <w:rtl w:val="0"/>
          <w:lang w:val="en-US"/>
        </w:rPr>
        <w:t xml:space="preserve">e partitioned the relative contribution of species turnover and interaction components to understand the </w:t>
      </w:r>
      <w:r>
        <w:rPr>
          <w:rFonts w:ascii="Times New Roman"/>
          <w:rtl w:val="0"/>
          <w:lang w:val="en-US"/>
        </w:rPr>
        <w:t xml:space="preserve">underlying </w:t>
      </w:r>
      <w:r>
        <w:rPr>
          <w:rFonts w:ascii="Times New Roman"/>
          <w:rtl w:val="0"/>
          <w:lang w:val="en-US"/>
        </w:rPr>
        <w:t>processes</w:t>
      </w:r>
      <w:r>
        <w:rPr>
          <w:rFonts w:ascii="Times New Roman"/>
          <w:rtl w:val="0"/>
          <w:lang w:val="en-US"/>
        </w:rPr>
        <w:t xml:space="preserve"> (Poisot et al. 2012)</w:t>
      </w:r>
      <w:r>
        <w:rPr>
          <w:rFonts w:ascii="Times New Roman"/>
          <w:rtl w:val="0"/>
          <w:lang w:val="en-US"/>
        </w:rPr>
        <w:t>. To estimate the proportion of variance in network dissimilarity explained by willow genotype, we calculated broad-sense heritability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using the equation: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P</w:t>
      </w:r>
      <w:r>
        <w:rPr>
          <w:rFonts w:ascii="Times New Roman"/>
          <w:rtl w:val="0"/>
          <w:lang w:val="en-US"/>
        </w:rPr>
        <w:t xml:space="preserve">, where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is the total genotypic variance among clones, and </w:t>
      </w:r>
      <w:r>
        <w:rPr>
          <w:rFonts w:ascii="Times New Roman"/>
          <w:i w:val="1"/>
          <w:iCs w:val="1"/>
          <w:rtl w:val="0"/>
          <w:lang w:val="en-US"/>
        </w:rPr>
        <w:t>V</w:t>
      </w:r>
      <w:r>
        <w:rPr>
          <w:rFonts w:ascii="Times New Roman"/>
          <w:vertAlign w:val="subscript"/>
          <w:rtl w:val="0"/>
          <w:lang w:val="en-US"/>
        </w:rPr>
        <w:t>P</w:t>
      </w:r>
      <w:r>
        <w:rPr>
          <w:rFonts w:ascii="Times New Roman"/>
          <w:rtl w:val="0"/>
          <w:lang w:val="en-US"/>
        </w:rPr>
        <w:t xml:space="preserve"> is the total phenotypic variance, calculated as the sum of the residual</w:t>
      </w:r>
      <w:r>
        <w:rPr>
          <w:rFonts w:ascii="Times New Roman"/>
          <w:rtl w:val="0"/>
          <w:lang w:val="en-US"/>
        </w:rPr>
        <w:t xml:space="preserve"> (</w:t>
      </w:r>
      <w:r>
        <w:rPr>
          <w:rFonts w:ascii="Times New Roman"/>
          <w:i w:val="1"/>
          <w:iCs w:val="1"/>
          <w:rtl w:val="0"/>
          <w:lang w:val="en-US"/>
        </w:rPr>
        <w:t>V</w:t>
      </w:r>
      <w:r>
        <w:rPr>
          <w:rFonts w:ascii="Times New Roman"/>
          <w:i w:val="1"/>
          <w:iCs w:val="1"/>
          <w:vertAlign w:val="subscript"/>
          <w:rtl w:val="0"/>
          <w:lang w:val="en-US"/>
        </w:rPr>
        <w:t>R</w:t>
      </w:r>
      <w:r>
        <w:rPr>
          <w:rFonts w:ascii="Times New Roman"/>
          <w:rtl w:val="0"/>
          <w:lang w:val="en-US"/>
        </w:rPr>
        <w:t>)</w:t>
      </w:r>
      <w:r>
        <w:rPr>
          <w:rFonts w:ascii="Times New Roman"/>
          <w:rtl w:val="0"/>
          <w:lang w:val="en-US"/>
        </w:rPr>
        <w:t xml:space="preserve"> and genetic variance (Lynch &amp; Walsh 1998). Following Lynch and Walsh (1998), we </w:t>
      </w:r>
      <w:r>
        <w:rPr>
          <w:rFonts w:ascii="Times New Roman"/>
          <w:rtl w:val="0"/>
          <w:lang w:val="en-US"/>
        </w:rPr>
        <w:t>used the Mean Sum of Squares in our</w:t>
      </w:r>
      <w:r>
        <w:rPr>
          <w:rFonts w:ascii="Times New Roman"/>
          <w:rtl w:val="0"/>
          <w:lang w:val="en-US"/>
        </w:rPr>
        <w:t xml:space="preserve"> PERMANOVA table</w:t>
      </w:r>
      <w:r>
        <w:rPr>
          <w:rFonts w:ascii="Times New Roman"/>
          <w:rtl w:val="0"/>
          <w:lang w:val="en-US"/>
        </w:rPr>
        <w:t xml:space="preserve"> and the average number of replicates per genotype to estimate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and </w:t>
      </w:r>
      <w:r>
        <w:rPr>
          <w:rFonts w:ascii="Times New Roman"/>
          <w:i w:val="1"/>
          <w:iCs w:val="1"/>
          <w:rtl w:val="0"/>
          <w:lang w:val="en-US"/>
        </w:rPr>
        <w:t>V</w:t>
      </w:r>
      <w:r>
        <w:rPr>
          <w:rFonts w:ascii="Times New Roman"/>
          <w:vertAlign w:val="subscript"/>
          <w:rtl w:val="0"/>
          <w:lang w:val="en-US"/>
        </w:rPr>
        <w:t>P</w:t>
      </w:r>
      <w:r>
        <w:rPr>
          <w:rFonts w:ascii="Times New Roman"/>
          <w:vertAlign w:val="subscript"/>
          <w:rtl w:val="0"/>
          <w:lang w:val="en-US"/>
        </w:rPr>
        <w:t xml:space="preserve"> </w:t>
      </w:r>
      <w:r>
        <w:rPr>
          <w:rFonts w:ascii="Times New Roman"/>
          <w:rtl w:val="0"/>
          <w:lang w:val="en-US"/>
        </w:rPr>
        <w:t>for calculating heritability.</w:t>
      </w:r>
      <w:r>
        <w:rPr>
          <w:rFonts w:ascii="Times New Roman"/>
          <w:rtl w:val="0"/>
          <w:lang w:val="en-US"/>
        </w:rPr>
        <w:t xml:space="preserve"> </w:t>
      </w:r>
      <w:r>
        <w:rPr>
          <w:rFonts w:ascii="Times New Roman"/>
          <w:rtl w:val="0"/>
          <w:lang w:val="en-US"/>
        </w:rPr>
        <w:t>H</w:t>
      </w:r>
      <w:r>
        <w:rPr>
          <w:rFonts w:ascii="Times New Roman"/>
          <w:rtl w:val="0"/>
          <w:lang w:val="en-US"/>
        </w:rPr>
        <w:t>eritability values range between 0-1, where values close to zero indicate low heritability (i.e.</w:t>
      </w:r>
      <w:r>
        <w:rPr>
          <w:rFonts w:ascii="Times New Roman"/>
          <w:rtl w:val="0"/>
          <w:lang w:val="en-US"/>
        </w:rPr>
        <w:t xml:space="preserve"> </w:t>
      </w:r>
      <w:r>
        <w:rPr>
          <w:rFonts w:ascii="Times New Roman"/>
          <w:rtl w:val="0"/>
          <w:lang w:val="en-US"/>
        </w:rPr>
        <w:t>strongly influence</w:t>
      </w:r>
      <w:r>
        <w:rPr>
          <w:rFonts w:ascii="Times New Roman"/>
          <w:rtl w:val="0"/>
          <w:lang w:val="en-US"/>
        </w:rPr>
        <w:t xml:space="preserve">d by </w:t>
      </w:r>
      <w:r>
        <w:rPr>
          <w:rFonts w:ascii="Times New Roman"/>
          <w:rtl w:val="0"/>
          <w:lang w:val="en-US"/>
        </w:rPr>
        <w:t>the environment), and values close to 1 indicate high heritability (i.e.</w:t>
      </w:r>
      <w:r>
        <w:rPr>
          <w:rFonts w:ascii="Times New Roman"/>
          <w:rtl w:val="0"/>
          <w:lang w:val="en-US"/>
        </w:rPr>
        <w:t xml:space="preserve"> </w:t>
      </w:r>
      <w:r>
        <w:rPr>
          <w:rFonts w:ascii="Times New Roman"/>
          <w:rtl w:val="0"/>
          <w:lang w:val="en-US"/>
        </w:rPr>
        <w:t>strongly controlled by underlying genetic variation).</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In order to get</w:t>
      </w:r>
      <w:r>
        <w:rPr>
          <w:rFonts w:ascii="Times New Roman"/>
          <w:rtl w:val="0"/>
          <w:lang w:val="en-US"/>
        </w:rPr>
        <w:t xml:space="preserve"> a better understanding of the processes driving the dissimilarity in </w:t>
      </w:r>
      <w:r>
        <w:rPr>
          <w:rFonts w:ascii="Times New Roman"/>
          <w:rtl w:val="0"/>
          <w:lang w:val="en-US"/>
        </w:rPr>
        <w:t>the food web</w:t>
      </w:r>
      <w:r>
        <w:rPr>
          <w:rFonts w:ascii="Times New Roman"/>
          <w:rtl w:val="0"/>
          <w:lang w:val="en-US"/>
        </w:rPr>
        <w:t xml:space="preserve">, we analyzed whether the dominant gall-parasitoid </w:t>
      </w:r>
      <w:r>
        <w:rPr>
          <w:rFonts w:ascii="Times New Roman"/>
          <w:rtl w:val="0"/>
          <w:lang w:val="en-US"/>
        </w:rPr>
        <w:t xml:space="preserve">species and guild </w:t>
      </w:r>
      <w:r>
        <w:rPr>
          <w:rFonts w:ascii="Times New Roman"/>
          <w:rtl w:val="0"/>
          <w:lang w:val="en-US"/>
        </w:rPr>
        <w:t xml:space="preserve">interactions varied among willow genotypes. To do this, we analyzed random effect models, where willow genotype was specified as a random effect and the density of a particular gall-parasitoid </w:t>
      </w:r>
      <w:r>
        <w:rPr>
          <w:rFonts w:ascii="Times New Roman"/>
          <w:rtl w:val="0"/>
          <w:lang w:val="en-US"/>
        </w:rPr>
        <w:t xml:space="preserve">species or guild </w:t>
      </w:r>
      <w:r>
        <w:rPr>
          <w:rFonts w:ascii="Times New Roman"/>
          <w:rtl w:val="0"/>
          <w:lang w:val="en-US"/>
        </w:rPr>
        <w:t>interaction was the response variable. Since we only had one response variable in each model, we used restricted maximum likelihood (REML) to estimate the variance due to willow genotype (</w:t>
      </w:r>
      <w:r>
        <w:rPr>
          <w:rFonts w:ascii="Times New Roman"/>
          <w:i w:val="1"/>
          <w:iCs w:val="1"/>
          <w:rtl w:val="0"/>
          <w:lang w:val="en-US"/>
        </w:rPr>
        <w:t>V</w:t>
      </w:r>
      <w:r>
        <w:rPr>
          <w:rFonts w:ascii="Times New Roman"/>
          <w:i w:val="1"/>
          <w:iCs w:val="1"/>
          <w:vertAlign w:val="subscript"/>
          <w:rtl w:val="0"/>
          <w:lang w:val="en-US"/>
        </w:rPr>
        <w:t>G</w:t>
      </w:r>
      <w:r>
        <w:rPr>
          <w:rFonts w:ascii="Times New Roman"/>
          <w:rtl w:val="0"/>
          <w:lang w:val="en-US"/>
        </w:rPr>
        <w:t>) and unexplained residuals (</w:t>
      </w:r>
      <w:r>
        <w:rPr>
          <w:rFonts w:ascii="Times New Roman"/>
          <w:i w:val="1"/>
          <w:iCs w:val="1"/>
          <w:rtl w:val="0"/>
          <w:lang w:val="en-US"/>
        </w:rPr>
        <w:t>V</w:t>
      </w:r>
      <w:r>
        <w:rPr>
          <w:rFonts w:ascii="Times New Roman"/>
          <w:i w:val="1"/>
          <w:iCs w:val="1"/>
          <w:vertAlign w:val="subscript"/>
          <w:rtl w:val="0"/>
          <w:lang w:val="en-US"/>
        </w:rPr>
        <w:t>R</w:t>
      </w:r>
      <w:r>
        <w:rPr>
          <w:rFonts w:ascii="Times New Roman"/>
          <w:rtl w:val="0"/>
          <w:lang w:val="en-US"/>
        </w:rPr>
        <w:t xml:space="preserve">), which we used for calculating the broad-sense heritability of each interaction. We then performed restricted likelihood-ratio tests to examine whether willow genotype explained a significant proportion of the variance in each gall-parasitoid interaction.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gall density and size affects functional and numerical responses of natural enemies</w:t>
      </w:r>
    </w:p>
    <w:p>
      <w:pPr>
        <w:pStyle w:val="Normal"/>
        <w:spacing w:line="480" w:lineRule="auto"/>
        <w:rPr>
          <w:rFonts w:ascii="Times New Roman" w:cs="Times New Roman" w:hAnsi="Times New Roman" w:eastAsia="Times New Roman"/>
        </w:rPr>
      </w:pPr>
      <w:r>
        <w:rPr>
          <w:rFonts w:ascii="Times New Roman"/>
          <w:rtl w:val="0"/>
          <w:lang w:val="en-US"/>
        </w:rPr>
        <w:t>To test whether gall density (count per 100 shoots) and gall size (measured as the maximum diameter perpendicular to direction of plant tissue growth, to the nearest 0.01 mm) varied among willow genotypes, we used our gall collections from each replicate willow tree (N = 14</w:t>
      </w:r>
      <w:r>
        <w:rPr>
          <w:rFonts w:ascii="Times New Roman"/>
          <w:rtl w:val="0"/>
          <w:lang w:val="en-US"/>
        </w:rPr>
        <w:t>5</w:t>
      </w:r>
      <w:r>
        <w:rPr>
          <w:rFonts w:ascii="Times New Roman"/>
          <w:rtl w:val="0"/>
          <w:lang w:val="en-US"/>
        </w:rPr>
        <w:t xml:space="preserve">). As with pairwise gall-parasitoid interactions, we analyzed separate random effect models for the density of each gall species. Since we had individual-level measurements for gall size, we analyzed a nested random effect model, where willow replicates were nested within willow genotype. We then used the variance due to willow replicate as another source of phenotypic variance (i.e. </w:t>
      </w:r>
      <w:r>
        <w:rPr>
          <w:rFonts w:ascii="Times New Roman"/>
          <w:i w:val="1"/>
          <w:iCs w:val="1"/>
          <w:rtl w:val="0"/>
          <w:lang w:val="en-US"/>
        </w:rPr>
        <w:t>V</w:t>
      </w:r>
      <w:r>
        <w:rPr>
          <w:rFonts w:ascii="Times New Roman"/>
          <w:i w:val="1"/>
          <w:iCs w:val="1"/>
          <w:vertAlign w:val="subscript"/>
          <w:rtl w:val="0"/>
          <w:lang w:val="en-US"/>
        </w:rPr>
        <w:t>P</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G</w:t>
      </w:r>
      <w:r>
        <w:rPr>
          <w:rFonts w:ascii="Times New Roman"/>
          <w:rtl w:val="0"/>
          <w:lang w:val="en-US"/>
        </w:rPr>
        <w:t xml:space="preserve"> + </w:t>
      </w:r>
      <w:r>
        <w:rPr>
          <w:rFonts w:ascii="Times New Roman"/>
          <w:i w:val="1"/>
          <w:iCs w:val="1"/>
          <w:rtl w:val="0"/>
          <w:lang w:val="en-US"/>
        </w:rPr>
        <w:t>V</w:t>
      </w:r>
      <w:r>
        <w:rPr>
          <w:rFonts w:ascii="Times New Roman"/>
          <w:vertAlign w:val="subscript"/>
          <w:rtl w:val="0"/>
          <w:lang w:val="en-US"/>
        </w:rPr>
        <w:t>willow</w:t>
      </w:r>
      <w:r>
        <w:rPr>
          <w:rFonts w:ascii="Times New Roman"/>
          <w:rtl w:val="0"/>
          <w:lang w:val="en-US"/>
        </w:rPr>
        <w:t xml:space="preserve"> + </w:t>
      </w:r>
      <w:r>
        <w:rPr>
          <w:rFonts w:ascii="Times New Roman"/>
          <w:i w:val="1"/>
          <w:iCs w:val="1"/>
          <w:rtl w:val="0"/>
          <w:lang w:val="en-US"/>
        </w:rPr>
        <w:t>V</w:t>
      </w:r>
      <w:r>
        <w:rPr>
          <w:rFonts w:ascii="Times New Roman"/>
          <w:i w:val="1"/>
          <w:iCs w:val="1"/>
          <w:vertAlign w:val="subscript"/>
          <w:rtl w:val="0"/>
          <w:lang w:val="en-US"/>
        </w:rPr>
        <w:t>R</w:t>
      </w:r>
      <w:r>
        <w:rPr>
          <w:rFonts w:ascii="Times New Roman"/>
          <w:rtl w:val="0"/>
          <w:lang w:val="en-US"/>
        </w:rPr>
        <w:t xml:space="preserve">) for our estimates of broad-sense heritability. For both gall density and gall size, we restricted our analyses to gall species that were associated with genetic variation in gall-parasitoid interactions. Gall density and gall size were transformed as needed to </w:t>
      </w:r>
      <w:r>
        <w:rPr>
          <w:rFonts w:ascii="Times New Roman"/>
          <w:rtl w:val="0"/>
          <w:lang w:val="en-US"/>
        </w:rPr>
        <w:t>make the distribution of random effects more normally distributed.</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To test whether gall density and gall size influenced the numerical response of natural enemies, we used linear regression. Specifically, we modelled gall-parasitoid </w:t>
      </w:r>
      <w:r>
        <w:rPr>
          <w:rFonts w:ascii="Times New Roman"/>
          <w:rtl w:val="0"/>
          <w:lang w:val="en-US"/>
        </w:rPr>
        <w:t xml:space="preserve">interaction </w:t>
      </w:r>
      <w:r>
        <w:rPr>
          <w:rFonts w:ascii="Times New Roman"/>
          <w:rtl w:val="0"/>
          <w:lang w:val="en-US"/>
        </w:rPr>
        <w:t xml:space="preserve">density as our response variable with gall density, mean gall size (tree-level), and their interaction, as our predictor variables. To test whether gall density and gall size influence the functional response of natural enemies, we used generalized </w:t>
      </w:r>
      <w:r>
        <w:rPr>
          <w:rFonts w:ascii="Times New Roman"/>
          <w:rtl w:val="0"/>
          <w:lang w:val="en-US"/>
        </w:rPr>
        <w:t xml:space="preserve">linear models (GLMs). GLMS </w:t>
      </w:r>
      <w:r>
        <w:rPr>
          <w:rFonts w:ascii="Times New Roman"/>
          <w:rtl w:val="0"/>
          <w:lang w:val="en-US"/>
        </w:rPr>
        <w:t>were appropriate because they enabled us to model the probability of observing a gall-parasitoid interaction as our response variable (</w:t>
      </w:r>
      <w:r>
        <w:rPr>
          <w:rFonts w:ascii="Times New Roman"/>
          <w:rtl w:val="0"/>
          <w:lang w:val="en-US"/>
        </w:rPr>
        <w:t>error distribution = binomial; link function = logit</w:t>
      </w:r>
      <w:r>
        <w:rPr>
          <w:rFonts w:ascii="Times New Roman"/>
          <w:rtl w:val="0"/>
          <w:lang w:val="en-US"/>
        </w:rPr>
        <w:t>)</w:t>
      </w:r>
      <w:r>
        <w:rPr>
          <w:rFonts w:ascii="Times New Roman"/>
          <w:rtl w:val="0"/>
          <w:lang w:val="en-US"/>
        </w:rPr>
        <w:t xml:space="preserve"> with gall density, mean gall size, and their interaction, as predictor variables</w:t>
      </w:r>
      <w:r>
        <w:rPr>
          <w:rFonts w:ascii="Times New Roman"/>
          <w:rtl w:val="0"/>
          <w:lang w:val="en-US"/>
        </w:rPr>
        <w:t xml:space="preserve">. </w:t>
      </w:r>
      <w:r>
        <w:rPr>
          <w:rFonts w:ascii="Times New Roman"/>
          <w:rtl w:val="0"/>
          <w:lang w:val="en-US"/>
        </w:rPr>
        <w:t xml:space="preserve">We then used F tests (linear regression) and likelihood ratio tests (GLMs) to compare nested models. </w:t>
      </w:r>
      <w:r>
        <w:rPr>
          <w:rFonts w:ascii="Times New Roman"/>
          <w:rtl w:val="0"/>
          <w:lang w:val="en-US"/>
        </w:rPr>
        <w:t>We always started with the most complex model and removed non-significant predictors (P &gt; 0.05) until we identified the most parsimonious model.</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plant traits influences gall density and size</w:t>
      </w:r>
    </w:p>
    <w:p>
      <w:pPr>
        <w:pStyle w:val="Normal"/>
        <w:spacing w:line="480" w:lineRule="auto"/>
        <w:rPr>
          <w:rFonts w:ascii="Times New Roman" w:cs="Times New Roman" w:hAnsi="Times New Roman" w:eastAsia="Times New Roman"/>
        </w:rPr>
      </w:pPr>
      <w:r>
        <w:rPr>
          <w:rFonts w:ascii="Times New Roman"/>
          <w:rtl w:val="0"/>
          <w:lang w:val="en-US"/>
        </w:rPr>
        <w:t xml:space="preserve">To identify the plant traits influencing variation in gall density and gall size, we first measured 40 different traits associated with variation in leaf quality (36 traits) and plant architecture (4 traits). Details on how these willow traits were sampled and quantified are given in Barbour et al. (2015, in press), but we summarize which traits were sampled here. Leaf quality traits included: phenolic chemistry (7 classes of compounds, 31 individual metabolites), trichome density, specific leaf area (SLA), water content, and percent Carbon and Nitrogen (converted to C:N). Plant architecture traits included: plant size, fractal dimension (index of architectural complexity), height, and foliage density. Each of these 40 traits exhibited significant broad-sense heritable variation among willow genotypes (mean leaf quality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0.72; mean architecture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0.27; range of </w:t>
      </w:r>
      <w:r>
        <w:rPr>
          <w:rFonts w:ascii="Times New Roman"/>
          <w:i w:val="1"/>
          <w:iCs w:val="1"/>
          <w:rtl w:val="0"/>
          <w:lang w:val="en-US"/>
        </w:rPr>
        <w:t>H</w:t>
      </w:r>
      <w:r>
        <w:rPr>
          <w:rFonts w:ascii="Times New Roman"/>
          <w:vertAlign w:val="superscript"/>
          <w:rtl w:val="0"/>
          <w:lang w:val="en-US"/>
        </w:rPr>
        <w:t>2</w:t>
      </w:r>
      <w:r>
        <w:rPr>
          <w:rFonts w:ascii="Times New Roman"/>
          <w:rtl w:val="0"/>
          <w:lang w:val="en-US"/>
        </w:rPr>
        <w:t xml:space="preserve"> = 0.15 - 0.97; Barbour et al., 2015 in press). </w:t>
      </w:r>
      <w:r>
        <w:rPr>
          <w:rFonts w:ascii="Times New Roman"/>
          <w:rtl w:val="0"/>
          <w:lang w:val="en-US"/>
        </w:rPr>
        <w:t xml:space="preserve">We used scatterplots and Pearson correlation coefficients to identify a small number of traits for further model selection. We then proceeded to drop non-significant (P &lt; 0.05) traits from each model until we identified a final linear regression model for each gall response variable. </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b w:val="1"/>
          <w:bCs w:val="1"/>
          <w:smallCaps w:val="1"/>
        </w:rPr>
      </w:pPr>
      <w:r>
        <w:rPr>
          <w:rFonts w:ascii="Times New Roman"/>
          <w:b w:val="1"/>
          <w:bCs w:val="1"/>
          <w:smallCaps w:val="1"/>
          <w:rtl w:val="0"/>
          <w:lang w:val="en-US"/>
        </w:rPr>
        <w:t>R</w:t>
      </w:r>
      <w:r>
        <w:rPr>
          <w:rFonts w:ascii="Times New Roman"/>
          <w:b w:val="1"/>
          <w:bCs w:val="1"/>
          <w:smallCaps w:val="1"/>
          <w:sz w:val="20"/>
          <w:szCs w:val="20"/>
          <w:rtl w:val="0"/>
          <w:lang w:val="en-US"/>
        </w:rPr>
        <w:t>ESULTS</w:t>
      </w: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drives dissimilarity in insect food web</w:t>
      </w:r>
    </w:p>
    <w:p>
      <w:pPr>
        <w:pStyle w:val="Normal"/>
        <w:spacing w:line="480" w:lineRule="auto"/>
        <w:rPr>
          <w:rFonts w:ascii="Times New Roman" w:cs="Times New Roman" w:hAnsi="Times New Roman" w:eastAsia="Times New Roman"/>
        </w:rPr>
      </w:pPr>
      <w:r>
        <w:rPr>
          <w:rFonts w:ascii="Times New Roman"/>
          <w:rtl w:val="0"/>
          <w:lang w:val="en-US"/>
        </w:rPr>
        <w:t xml:space="preserve">In concordance with our prediction, we found that willow genotype was a major driver of both qualitative </w:t>
      </w:r>
      <w:r>
        <w:rPr>
          <w:rFonts w:ascii="Times New Roman"/>
          <w:rtl w:val="0"/>
          <w:lang w:val="en-US"/>
        </w:rPr>
        <w:t>(</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0.17, F</w:t>
      </w:r>
      <w:r>
        <w:rPr>
          <w:rFonts w:ascii="Times New Roman"/>
          <w:vertAlign w:val="subscript"/>
          <w:rtl w:val="0"/>
          <w:lang w:val="en-US"/>
        </w:rPr>
        <w:t>25,118</w:t>
      </w:r>
      <w:r>
        <w:rPr>
          <w:rFonts w:ascii="Times New Roman"/>
          <w:rtl w:val="0"/>
          <w:lang w:val="en-US"/>
        </w:rPr>
        <w:t xml:space="preserve"> = 2.12, P = 0.001) </w:t>
      </w:r>
      <w:r>
        <w:rPr>
          <w:rFonts w:ascii="Times New Roman"/>
          <w:rtl w:val="0"/>
          <w:lang w:val="en-US"/>
        </w:rPr>
        <w:t>and quantitative</w:t>
      </w:r>
      <w:r>
        <w:rPr>
          <w:rFonts w:ascii="Times New Roman"/>
          <w:rtl w:val="0"/>
          <w:lang w:val="en-US"/>
        </w:rPr>
        <w:t xml:space="preserve">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0.19, F</w:t>
      </w:r>
      <w:r>
        <w:rPr>
          <w:rFonts w:ascii="Times New Roman"/>
          <w:vertAlign w:val="subscript"/>
          <w:rtl w:val="0"/>
          <w:lang w:val="en-US"/>
        </w:rPr>
        <w:t>25,118</w:t>
      </w:r>
      <w:r>
        <w:rPr>
          <w:rFonts w:ascii="Times New Roman"/>
          <w:rtl w:val="0"/>
          <w:lang w:val="en-US"/>
        </w:rPr>
        <w:t xml:space="preserve"> = 2.27, P = 0.001)</w:t>
      </w:r>
      <w:r>
        <w:rPr>
          <w:rFonts w:ascii="Times New Roman"/>
          <w:rtl w:val="0"/>
          <w:lang w:val="en-US"/>
        </w:rPr>
        <w:t xml:space="preserve"> dissimilarity in the insect food web (Fig. 1b). </w:t>
      </w:r>
      <w:r>
        <w:rPr>
          <w:rFonts w:ascii="Times New Roman"/>
          <w:rtl w:val="0"/>
          <w:lang w:val="en-US"/>
        </w:rPr>
        <w:t xml:space="preserve">This dissimilarity among willow genotypes </w:t>
      </w:r>
      <w:r>
        <w:rPr>
          <w:rFonts w:ascii="Times New Roman"/>
          <w:rtl w:val="0"/>
          <w:lang w:val="en-US"/>
        </w:rPr>
        <w:t xml:space="preserve">was due </w:t>
      </w:r>
      <w:r>
        <w:rPr>
          <w:rFonts w:ascii="Times New Roman"/>
          <w:rtl w:val="0"/>
          <w:lang w:val="en-US"/>
        </w:rPr>
        <w:t xml:space="preserve">primarily </w:t>
      </w:r>
      <w:r>
        <w:rPr>
          <w:rFonts w:ascii="Times New Roman"/>
          <w:rtl w:val="0"/>
          <w:lang w:val="en-US"/>
        </w:rPr>
        <w:t>to species turnover.</w:t>
      </w:r>
      <w:r>
        <w:rPr>
          <w:rFonts w:ascii="Times New Roman"/>
          <w:rtl w:val="0"/>
          <w:lang w:val="en-US"/>
        </w:rPr>
        <w:t xml:space="preserve"> </w:t>
      </w:r>
      <w:r>
        <w:rPr>
          <w:rFonts w:ascii="Times New Roman"/>
          <w:rtl w:val="0"/>
          <w:lang w:val="en-US"/>
        </w:rPr>
        <w:t>Importantly though</w:t>
      </w:r>
      <w:r>
        <w:rPr>
          <w:rFonts w:ascii="Times New Roman"/>
          <w:rtl w:val="0"/>
          <w:lang w:val="en-US"/>
        </w:rPr>
        <w:t xml:space="preserve">, dissimilarity in the food web was not simply due to differences in interaction richness among genotypes (Raup-Crick,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0.07, F</w:t>
      </w:r>
      <w:r>
        <w:rPr>
          <w:rFonts w:ascii="Times New Roman"/>
          <w:vertAlign w:val="subscript"/>
          <w:rtl w:val="0"/>
          <w:lang w:val="en-US"/>
        </w:rPr>
        <w:t>25,118</w:t>
      </w:r>
      <w:r>
        <w:rPr>
          <w:rFonts w:ascii="Times New Roman"/>
          <w:rtl w:val="0"/>
          <w:lang w:val="en-US"/>
        </w:rPr>
        <w:t xml:space="preserve"> = 1.40, P = 0.001), suggesting that </w:t>
      </w:r>
      <w:r>
        <w:rPr>
          <w:rFonts w:ascii="Times New Roman"/>
          <w:rtl w:val="0"/>
          <w:lang w:val="en-US"/>
        </w:rPr>
        <w:t>gall species varied in their susceptibility to different parasitoid species depending on willow genotype (Fig. 1b).</w:t>
      </w:r>
      <w:r>
        <w:rPr>
          <w:rFonts w:ascii="Times New Roman"/>
          <w:rtl w:val="0"/>
          <w:lang w:val="en-US"/>
        </w:rPr>
        <w:t xml:space="preserve"> Indeed, their were three dominant types of interactions that varied among willow genotypes: egg and larval parasitism on the leaf galling midge, </w:t>
      </w:r>
      <w:r>
        <w:rPr>
          <w:rFonts w:ascii="Times New Roman"/>
          <w:i w:val="1"/>
          <w:iCs w:val="1"/>
          <w:rtl w:val="0"/>
          <w:lang w:val="en-US"/>
        </w:rPr>
        <w:t>Iteomyia salicisverruca</w:t>
      </w:r>
      <w:r>
        <w:rPr>
          <w:rFonts w:ascii="Times New Roman"/>
          <w:rtl w:val="0"/>
          <w:lang w:val="en-US"/>
        </w:rPr>
        <w:t xml:space="preserve"> (hereafter </w:t>
      </w:r>
      <w:r>
        <w:rPr>
          <w:rFonts w:ascii="Times New Roman"/>
          <w:i w:val="1"/>
          <w:iCs w:val="1"/>
          <w:rtl w:val="0"/>
          <w:lang w:val="en-US"/>
        </w:rPr>
        <w:t>Iteomyia</w:t>
      </w:r>
      <w:r>
        <w:rPr>
          <w:rFonts w:ascii="Times New Roman"/>
          <w:rtl w:val="0"/>
          <w:lang w:val="en-US"/>
        </w:rPr>
        <w:t xml:space="preserve">), and larval parasitism on the bud galling midge, </w:t>
      </w:r>
      <w:r>
        <w:rPr>
          <w:rFonts w:ascii="Times New Roman"/>
          <w:i w:val="1"/>
          <w:iCs w:val="1"/>
          <w:rtl w:val="0"/>
          <w:lang w:val="en-US"/>
        </w:rPr>
        <w:t>Rabdophaga salicisbrassicoides</w:t>
      </w:r>
      <w:r>
        <w:rPr>
          <w:rFonts w:ascii="Times New Roman"/>
          <w:rtl w:val="0"/>
          <w:lang w:val="en-US"/>
        </w:rPr>
        <w:t xml:space="preserve"> (hereafter </w:t>
      </w:r>
      <w:r>
        <w:rPr>
          <w:rFonts w:ascii="Times New Roman"/>
          <w:i w:val="1"/>
          <w:iCs w:val="1"/>
          <w:rtl w:val="0"/>
          <w:lang w:val="en-US"/>
        </w:rPr>
        <w:t>Rabdophaga</w:t>
      </w:r>
      <w:r>
        <w:rPr>
          <w:rFonts w:ascii="Times New Roman"/>
          <w:rtl w:val="0"/>
          <w:lang w:val="en-US"/>
        </w:rPr>
        <w:t>-bud) (Fig. 1a). Specifically, the density of egg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0.35, RLR test  = 27.46, P &lt; 0.001) and larval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0.28, RLR test  = 17.00, P &lt; 0.001)</w:t>
      </w:r>
      <w:r>
        <w:rPr>
          <w:rFonts w:ascii="Times New Roman"/>
          <w:rtl w:val="0"/>
          <w:lang w:val="en-US"/>
        </w:rPr>
        <w:t xml:space="preserve"> </w:t>
      </w:r>
      <w:r>
        <w:rPr>
          <w:rFonts w:ascii="Times New Roman"/>
          <w:rtl w:val="0"/>
          <w:lang w:val="en-US"/>
        </w:rPr>
        <w:t xml:space="preserve">parasitism on </w:t>
      </w:r>
      <w:r>
        <w:rPr>
          <w:rFonts w:ascii="Times New Roman"/>
          <w:i w:val="1"/>
          <w:iCs w:val="1"/>
          <w:rtl w:val="0"/>
          <w:lang w:val="en-US"/>
        </w:rPr>
        <w:t xml:space="preserve">Iteomyia </w:t>
      </w:r>
      <w:r>
        <w:rPr>
          <w:rFonts w:ascii="Times New Roman"/>
          <w:rtl w:val="0"/>
          <w:lang w:val="en-US"/>
        </w:rPr>
        <w:t xml:space="preserve">varied 35- and 20-fold among willow genotypes, respectively. Similarly, the density of larval parasitism on </w:t>
      </w:r>
      <w:r>
        <w:rPr>
          <w:rFonts w:ascii="Times New Roman"/>
          <w:i w:val="1"/>
          <w:iCs w:val="1"/>
          <w:rtl w:val="0"/>
          <w:lang w:val="en-US"/>
        </w:rPr>
        <w:t>Rabdophaga</w:t>
      </w:r>
      <w:r>
        <w:rPr>
          <w:rFonts w:ascii="Times New Roman"/>
          <w:rtl w:val="0"/>
          <w:lang w:val="en-US"/>
        </w:rPr>
        <w:t>-bud varied 9-fold among willow genotypes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0.10, RLR test  = 3.12, P = 0.029).</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gall density and size affects functional and numerical responses of natural enemies</w:t>
      </w:r>
    </w:p>
    <w:p>
      <w:pPr>
        <w:pStyle w:val="Normal"/>
        <w:spacing w:line="480" w:lineRule="auto"/>
        <w:rPr>
          <w:rFonts w:ascii="Times New Roman" w:cs="Times New Roman" w:hAnsi="Times New Roman" w:eastAsia="Times New Roman"/>
        </w:rPr>
      </w:pPr>
      <w:r>
        <w:rPr>
          <w:rFonts w:ascii="Times New Roman"/>
          <w:rtl w:val="0"/>
          <w:lang w:val="en-US"/>
        </w:rPr>
        <w:t xml:space="preserve">We found that willows displayed heritable variation in resistance to galling insects in terms of both the density and size of galls. </w:t>
      </w:r>
      <w:r>
        <w:rPr>
          <w:rFonts w:ascii="Times New Roman"/>
          <w:rtl w:val="0"/>
          <w:lang w:val="en-US"/>
        </w:rPr>
        <w:t>Specifically, the density of Iteomyia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0.32, RLR test  = 23.11, P &lt; 0.001) and </w:t>
      </w:r>
      <w:r>
        <w:rPr>
          <w:rFonts w:ascii="Times New Roman"/>
          <w:i w:val="1"/>
          <w:iCs w:val="1"/>
          <w:rtl w:val="0"/>
          <w:lang w:val="en-US"/>
        </w:rPr>
        <w:t>Rabdophaga</w:t>
      </w:r>
      <w:r>
        <w:rPr>
          <w:rFonts w:ascii="Times New Roman"/>
          <w:rtl w:val="0"/>
          <w:lang w:val="en-US"/>
        </w:rPr>
        <w:t>-bud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0.19, RLR test  = 7.42, P = 0.002) galls varied 67- and 62-fold among willow genotypes, respectively. Moreover, </w:t>
      </w:r>
      <w:r>
        <w:rPr>
          <w:rFonts w:ascii="Times New Roman"/>
          <w:i w:val="1"/>
          <w:iCs w:val="1"/>
          <w:rtl w:val="0"/>
          <w:lang w:val="en-US"/>
        </w:rPr>
        <w:t>Iteomyia</w:t>
      </w:r>
      <w:r>
        <w:rPr>
          <w:rFonts w:ascii="Times New Roman"/>
          <w:rtl w:val="0"/>
          <w:lang w:val="en-US"/>
        </w:rPr>
        <w:t xml:space="preserve"> gall size varied 2-fold among willow genotypes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0.15, RLR test  = 5.64, P = 0.007), whereas </w:t>
      </w:r>
      <w:r>
        <w:rPr>
          <w:rFonts w:ascii="Times New Roman"/>
          <w:i w:val="1"/>
          <w:iCs w:val="1"/>
          <w:rtl w:val="0"/>
          <w:lang w:val="en-US"/>
        </w:rPr>
        <w:t>Rabdophaga</w:t>
      </w:r>
      <w:r>
        <w:rPr>
          <w:rFonts w:ascii="Times New Roman"/>
          <w:rtl w:val="0"/>
          <w:lang w:val="en-US"/>
        </w:rPr>
        <w:t>-bud gall size did not significantly vary (</w:t>
      </w:r>
      <w:r>
        <w:rPr>
          <w:rFonts w:ascii="Times New Roman"/>
          <w:i w:val="1"/>
          <w:iCs w:val="1"/>
          <w:sz w:val="26"/>
          <w:szCs w:val="26"/>
          <w:rtl w:val="0"/>
          <w:lang w:val="en-US"/>
        </w:rPr>
        <w:t>H</w:t>
      </w:r>
      <w:r>
        <w:rPr>
          <w:rFonts w:ascii="Times New Roman"/>
          <w:i w:val="1"/>
          <w:iCs w:val="1"/>
          <w:sz w:val="26"/>
          <w:szCs w:val="26"/>
          <w:vertAlign w:val="superscript"/>
          <w:rtl w:val="0"/>
          <w:lang w:val="en-US"/>
        </w:rPr>
        <w:t>2</w:t>
      </w:r>
      <w:r>
        <w:rPr>
          <w:rFonts w:ascii="Times New Roman"/>
          <w:rtl w:val="0"/>
          <w:lang w:val="en-US"/>
        </w:rPr>
        <w:t xml:space="preserve"> = 0.04, RLR test  = 0.55, P = 0.187) (Fig. 2b).</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Genetic</w:t>
      </w:r>
      <w:r>
        <w:rPr>
          <w:rFonts w:ascii="Times New Roman"/>
          <w:rtl w:val="0"/>
          <w:lang w:val="en-US"/>
        </w:rPr>
        <w:t xml:space="preserve"> variation in resistance to galling insects </w:t>
      </w:r>
      <w:r>
        <w:rPr>
          <w:rFonts w:ascii="Times New Roman"/>
          <w:rtl w:val="0"/>
          <w:lang w:val="en-US"/>
        </w:rPr>
        <w:t>mediated the observed shifts in the insect food web among willow genotypes. In particular</w:t>
      </w:r>
      <w:r>
        <w:rPr>
          <w:rFonts w:ascii="Times New Roman"/>
          <w:rtl w:val="0"/>
          <w:lang w:val="en-US"/>
        </w:rPr>
        <w:t xml:space="preserve">, the interaction between </w:t>
      </w:r>
      <w:r>
        <w:rPr>
          <w:rFonts w:ascii="Times New Roman"/>
          <w:i w:val="1"/>
          <w:iCs w:val="1"/>
          <w:rtl w:val="0"/>
          <w:lang w:val="en-US"/>
        </w:rPr>
        <w:t>Iteomyia</w:t>
      </w:r>
      <w:r>
        <w:rPr>
          <w:rFonts w:ascii="Times New Roman"/>
          <w:rtl w:val="0"/>
          <w:lang w:val="en-US"/>
        </w:rPr>
        <w:t xml:space="preserve"> </w:t>
      </w:r>
      <w:r>
        <w:rPr>
          <w:rFonts w:ascii="Times New Roman"/>
          <w:rtl w:val="0"/>
          <w:lang w:val="en-US"/>
        </w:rPr>
        <w:t xml:space="preserve">gall </w:t>
      </w:r>
      <w:r>
        <w:rPr>
          <w:rFonts w:ascii="Times New Roman"/>
          <w:rtl w:val="0"/>
          <w:lang w:val="en-US"/>
        </w:rPr>
        <w:t xml:space="preserve">density and size as well as </w:t>
      </w:r>
      <w:r>
        <w:rPr>
          <w:rFonts w:ascii="Times New Roman"/>
          <w:i w:val="1"/>
          <w:iCs w:val="1"/>
          <w:rtl w:val="0"/>
          <w:lang w:val="en-US"/>
        </w:rPr>
        <w:t>Rabdophaga</w:t>
      </w:r>
      <w:r>
        <w:rPr>
          <w:rFonts w:ascii="Times New Roman"/>
          <w:rtl w:val="0"/>
          <w:lang w:val="en-US"/>
        </w:rPr>
        <w:t>-bud</w:t>
      </w:r>
      <w:r>
        <w:rPr>
          <w:rFonts w:ascii="Times New Roman"/>
          <w:rtl w:val="0"/>
          <w:lang w:val="en-US"/>
        </w:rPr>
        <w:t xml:space="preserve"> </w:t>
      </w:r>
      <w:r>
        <w:rPr>
          <w:rFonts w:ascii="Times New Roman"/>
          <w:rtl w:val="0"/>
          <w:lang w:val="en-US"/>
        </w:rPr>
        <w:t xml:space="preserve">gall </w:t>
      </w:r>
      <w:r>
        <w:rPr>
          <w:rFonts w:ascii="Times New Roman"/>
          <w:rtl w:val="0"/>
          <w:lang w:val="en-US"/>
        </w:rPr>
        <w:t xml:space="preserve">density explained 35% of the variance in the insect food web </w:t>
      </w:r>
      <w:r>
        <w:rPr>
          <w:rFonts w:ascii="Times New Roman"/>
          <w:rtl w:val="0"/>
          <w:lang w:val="en-US"/>
        </w:rPr>
        <w:t>(</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0.35, F</w:t>
      </w:r>
      <w:r>
        <w:rPr>
          <w:rFonts w:ascii="Times New Roman"/>
          <w:vertAlign w:val="subscript"/>
          <w:rtl w:val="0"/>
          <w:lang w:val="en-US"/>
        </w:rPr>
        <w:t>4,76</w:t>
      </w:r>
      <w:r>
        <w:rPr>
          <w:rFonts w:ascii="Times New Roman"/>
          <w:rtl w:val="0"/>
          <w:lang w:val="en-US"/>
        </w:rPr>
        <w:t xml:space="preserve"> = 10.30, P = 0.005)</w:t>
      </w:r>
      <w:r>
        <w:rPr>
          <w:rFonts w:ascii="Times New Roman"/>
          <w:rtl w:val="0"/>
          <w:lang w:val="en-US"/>
        </w:rPr>
        <w:t xml:space="preserve">. </w:t>
      </w:r>
      <w:r>
        <w:rPr>
          <w:rFonts w:ascii="Times New Roman"/>
          <w:rtl w:val="0"/>
          <w:lang w:val="en-US"/>
        </w:rPr>
        <w:t>T</w:t>
      </w:r>
      <w:r>
        <w:rPr>
          <w:rFonts w:ascii="Times New Roman"/>
          <w:rtl w:val="0"/>
          <w:lang w:val="en-US"/>
        </w:rPr>
        <w:t xml:space="preserve">his effect was driven </w:t>
      </w:r>
      <w:r>
        <w:rPr>
          <w:rFonts w:ascii="Times New Roman"/>
          <w:rtl w:val="0"/>
          <w:lang w:val="en-US"/>
        </w:rPr>
        <w:t xml:space="preserve">primarily </w:t>
      </w:r>
      <w:r>
        <w:rPr>
          <w:rFonts w:ascii="Times New Roman"/>
          <w:rtl w:val="0"/>
          <w:lang w:val="en-US"/>
        </w:rPr>
        <w:t xml:space="preserve">by the numerical response of egg </w:t>
      </w:r>
      <w:r>
        <w:rPr>
          <w:rFonts w:ascii="Times New Roman"/>
          <w:rtl w:val="0"/>
          <w:lang w:val="en-US"/>
        </w:rPr>
        <w:t xml:space="preserve">and larval </w:t>
      </w:r>
      <w:r>
        <w:rPr>
          <w:rFonts w:ascii="Times New Roman"/>
          <w:rtl w:val="0"/>
          <w:lang w:val="en-US"/>
        </w:rPr>
        <w:t>parasitoids to</w:t>
      </w:r>
      <w:r>
        <w:rPr>
          <w:rFonts w:ascii="Times New Roman"/>
          <w:i w:val="1"/>
          <w:iCs w:val="1"/>
          <w:rtl w:val="0"/>
          <w:lang w:val="en-US"/>
        </w:rPr>
        <w:t xml:space="preserve"> Iteomyia</w:t>
      </w:r>
      <w:r>
        <w:rPr>
          <w:rFonts w:ascii="Times New Roman"/>
          <w:rtl w:val="0"/>
          <w:lang w:val="en-US"/>
        </w:rPr>
        <w:t xml:space="preserve"> galls as well as larval parasitoids to </w:t>
      </w:r>
      <w:r>
        <w:rPr>
          <w:rFonts w:ascii="Times New Roman"/>
          <w:i w:val="1"/>
          <w:iCs w:val="1"/>
          <w:rtl w:val="0"/>
          <w:lang w:val="en-US"/>
        </w:rPr>
        <w:t>Rabdophaga</w:t>
      </w:r>
      <w:r>
        <w:rPr>
          <w:rFonts w:ascii="Times New Roman"/>
          <w:rtl w:val="0"/>
          <w:lang w:val="en-US"/>
        </w:rPr>
        <w:t>-bud galls.</w:t>
      </w:r>
      <w:r>
        <w:rPr>
          <w:rFonts w:ascii="Times New Roman"/>
          <w:rtl w:val="0"/>
          <w:lang w:val="en-US"/>
        </w:rPr>
        <w:t xml:space="preserve"> </w:t>
      </w:r>
      <w:r>
        <w:rPr>
          <w:rFonts w:ascii="Times New Roman"/>
          <w:rtl w:val="0"/>
          <w:lang w:val="en-US"/>
        </w:rPr>
        <w:t xml:space="preserve">Specifically, the density of </w:t>
      </w:r>
      <w:r>
        <w:rPr>
          <w:rFonts w:ascii="Times New Roman"/>
          <w:i w:val="1"/>
          <w:iCs w:val="1"/>
          <w:rtl w:val="0"/>
          <w:lang w:val="en-US"/>
        </w:rPr>
        <w:t>Iteomyia</w:t>
      </w:r>
      <w:r>
        <w:rPr>
          <w:rFonts w:ascii="Times New Roman"/>
          <w:rtl w:val="0"/>
          <w:lang w:val="en-US"/>
        </w:rPr>
        <w:t xml:space="preserve">-egg parasitism increased with higher </w:t>
      </w:r>
      <w:r>
        <w:rPr>
          <w:rFonts w:ascii="Times New Roman"/>
          <w:i w:val="1"/>
          <w:iCs w:val="1"/>
          <w:rtl w:val="0"/>
          <w:lang w:val="en-US"/>
        </w:rPr>
        <w:t>Iteomyia</w:t>
      </w:r>
      <w:r>
        <w:rPr>
          <w:rFonts w:ascii="Times New Roman"/>
          <w:rtl w:val="0"/>
          <w:lang w:val="en-US"/>
        </w:rPr>
        <w:t xml:space="preserve"> gall density, but was especially pronounced on willows with small galls (</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0.47, F</w:t>
      </w:r>
      <w:r>
        <w:rPr>
          <w:rFonts w:ascii="Times New Roman"/>
          <w:vertAlign w:val="subscript"/>
          <w:rtl w:val="0"/>
          <w:lang w:val="en-US"/>
        </w:rPr>
        <w:t>3,77</w:t>
      </w:r>
      <w:r>
        <w:rPr>
          <w:rFonts w:ascii="Times New Roman"/>
          <w:rtl w:val="0"/>
          <w:lang w:val="en-US"/>
        </w:rPr>
        <w:t xml:space="preserve"> = 22.40, P &lt; 0.001). Similarly, the density of </w:t>
      </w:r>
      <w:r>
        <w:rPr>
          <w:rFonts w:ascii="Times New Roman"/>
          <w:i w:val="1"/>
          <w:iCs w:val="1"/>
          <w:rtl w:val="0"/>
          <w:lang w:val="en-US"/>
        </w:rPr>
        <w:t>Iteomyia</w:t>
      </w:r>
      <w:r>
        <w:rPr>
          <w:rFonts w:ascii="Times New Roman"/>
          <w:rtl w:val="0"/>
          <w:lang w:val="en-US"/>
        </w:rPr>
        <w:t xml:space="preserve">-larva parasitism increased with higher </w:t>
      </w:r>
      <w:r>
        <w:rPr>
          <w:rFonts w:ascii="Times New Roman"/>
          <w:i w:val="1"/>
          <w:iCs w:val="1"/>
          <w:rtl w:val="0"/>
          <w:lang w:val="en-US"/>
        </w:rPr>
        <w:t>Iteomyia</w:t>
      </w:r>
      <w:r>
        <w:rPr>
          <w:rFonts w:ascii="Times New Roman"/>
          <w:rtl w:val="0"/>
          <w:lang w:val="en-US"/>
        </w:rPr>
        <w:t xml:space="preserve"> gall density, but decreased on willows with larger galls (</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0.36, F</w:t>
      </w:r>
      <w:r>
        <w:rPr>
          <w:rFonts w:ascii="Times New Roman"/>
          <w:vertAlign w:val="subscript"/>
          <w:rtl w:val="0"/>
          <w:lang w:val="en-US"/>
        </w:rPr>
        <w:t>2,78</w:t>
      </w:r>
      <w:r>
        <w:rPr>
          <w:rFonts w:ascii="Times New Roman"/>
          <w:rtl w:val="0"/>
          <w:lang w:val="en-US"/>
        </w:rPr>
        <w:t xml:space="preserve"> = 21.50, P &lt; 0.001). The density of </w:t>
      </w:r>
      <w:r>
        <w:rPr>
          <w:rFonts w:ascii="Times New Roman"/>
          <w:i w:val="1"/>
          <w:iCs w:val="1"/>
          <w:rtl w:val="0"/>
          <w:lang w:val="en-US"/>
        </w:rPr>
        <w:t>Rabdophaga</w:t>
      </w:r>
      <w:r>
        <w:rPr>
          <w:rFonts w:ascii="Times New Roman"/>
          <w:rtl w:val="0"/>
          <w:lang w:val="en-US"/>
        </w:rPr>
        <w:t xml:space="preserve">-bud-larval parasitism increased with higher </w:t>
      </w:r>
      <w:r>
        <w:rPr>
          <w:rFonts w:ascii="Times New Roman"/>
          <w:i w:val="1"/>
          <w:iCs w:val="1"/>
          <w:rtl w:val="0"/>
          <w:lang w:val="en-US"/>
        </w:rPr>
        <w:t>Rabdophaga</w:t>
      </w:r>
      <w:r>
        <w:rPr>
          <w:rFonts w:ascii="Times New Roman"/>
          <w:rtl w:val="0"/>
          <w:lang w:val="en-US"/>
        </w:rPr>
        <w:t>-bud gall densities (</w:t>
      </w:r>
      <w:r>
        <w:rPr>
          <w:rFonts w:ascii="Times New Roman"/>
          <w:i w:val="1"/>
          <w:iCs w:val="1"/>
          <w:rtl w:val="0"/>
          <w:lang w:val="en-US"/>
        </w:rPr>
        <w:t>R</w:t>
      </w:r>
      <w:r>
        <w:rPr>
          <w:rFonts w:ascii="Times New Roman"/>
          <w:vertAlign w:val="superscript"/>
          <w:rtl w:val="0"/>
          <w:lang w:val="en-US"/>
        </w:rPr>
        <w:t>2</w:t>
      </w:r>
      <w:r>
        <w:rPr>
          <w:rFonts w:ascii="Times New Roman"/>
          <w:rtl w:val="0"/>
          <w:lang w:val="en-US"/>
        </w:rPr>
        <w:t xml:space="preserve"> = 0.49, F</w:t>
      </w:r>
      <w:r>
        <w:rPr>
          <w:rFonts w:ascii="Times New Roman"/>
          <w:vertAlign w:val="subscript"/>
          <w:rtl w:val="0"/>
          <w:lang w:val="en-US"/>
        </w:rPr>
        <w:t>1,79</w:t>
      </w:r>
      <w:r>
        <w:rPr>
          <w:rFonts w:ascii="Times New Roman"/>
          <w:rtl w:val="0"/>
          <w:lang w:val="en-US"/>
        </w:rPr>
        <w:t xml:space="preserve"> = 75.92, P &lt; 0.001).</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rPr>
      </w:pPr>
      <w:r>
        <w:rPr>
          <w:rFonts w:ascii="Times New Roman"/>
          <w:rtl w:val="0"/>
          <w:lang w:val="en-US"/>
        </w:rPr>
        <w:t xml:space="preserve">Interestingly, numerical responses of the different parasitoid guilds did not always correspond to a similar functional response. For example, </w:t>
      </w:r>
      <w:r>
        <w:rPr>
          <w:rFonts w:ascii="Times New Roman"/>
          <w:rtl w:val="0"/>
          <w:lang w:val="en-US"/>
        </w:rPr>
        <w:t xml:space="preserve">the probability of an egg parasitoid attacking Iteomyia increased with </w:t>
      </w:r>
      <w:r>
        <w:rPr>
          <w:rFonts w:ascii="Times New Roman"/>
          <w:rtl w:val="0"/>
          <w:lang w:val="en-US"/>
        </w:rPr>
        <w:t>higher</w:t>
      </w:r>
      <w:r>
        <w:rPr>
          <w:rFonts w:ascii="Times New Roman"/>
          <w:rtl w:val="0"/>
          <w:lang w:val="en-US"/>
        </w:rPr>
        <w:t xml:space="preserve"> gall density</w:t>
      </w:r>
      <w:r>
        <w:rPr>
          <w:rFonts w:ascii="Times New Roman"/>
          <w:rtl w:val="0"/>
          <w:lang w:val="en-US"/>
        </w:rPr>
        <w:t>, but its attack rate also depended on gall size</w:t>
      </w:r>
      <w:r>
        <w:rPr>
          <w:rFonts w:ascii="Times New Roman"/>
          <w:rtl w:val="0"/>
          <w:lang w:val="en-US"/>
        </w:rPr>
        <w:t xml:space="preserve"> </w:t>
      </w:r>
      <w:r>
        <w:rPr>
          <w:rFonts w:ascii="Times New Roman"/>
          <w:rtl w:val="0"/>
          <w:lang w:val="en-US"/>
        </w:rPr>
        <w:t>(</w:t>
      </w:r>
      <w:r>
        <w:rPr>
          <w:rFonts w:eastAsia="Times New Roman" w:hint="eastAsia"/>
          <w:rtl w:val="0"/>
          <w:lang w:val="en-US"/>
        </w:rPr>
        <w:t>𝝌</w:t>
      </w:r>
      <w:r>
        <w:rPr>
          <w:rFonts w:ascii="Times New Roman"/>
          <w:vertAlign w:val="superscript"/>
          <w:rtl w:val="0"/>
          <w:lang w:val="en-US"/>
        </w:rPr>
        <w:t>2</w:t>
      </w:r>
      <w:r>
        <w:rPr>
          <w:rFonts w:ascii="Times New Roman"/>
          <w:vertAlign w:val="subscript"/>
          <w:rtl w:val="0"/>
          <w:lang w:val="en-US"/>
        </w:rPr>
        <w:t xml:space="preserve">3,77 </w:t>
      </w:r>
      <w:r>
        <w:rPr>
          <w:rFonts w:ascii="Times New Roman"/>
          <w:rtl w:val="0"/>
          <w:lang w:val="en-US"/>
        </w:rPr>
        <w:t>= 32.77, P &lt; 0.001)</w:t>
      </w:r>
      <w:r>
        <w:rPr>
          <w:rFonts w:ascii="Times New Roman"/>
          <w:rtl w:val="0"/>
          <w:lang w:val="en-US"/>
        </w:rPr>
        <w:t xml:space="preserve">(Fig. 3a). </w:t>
      </w:r>
      <w:r>
        <w:rPr>
          <w:rFonts w:ascii="Times New Roman"/>
          <w:rtl w:val="0"/>
          <w:lang w:val="en-US"/>
        </w:rPr>
        <w:t xml:space="preserve">In contrast, </w:t>
      </w:r>
      <w:r>
        <w:rPr>
          <w:rFonts w:ascii="Times New Roman"/>
          <w:rtl w:val="0"/>
          <w:lang w:val="en-US"/>
        </w:rPr>
        <w:t>he probability of a larval parasitoid attacking Iteomyia actually decreased with increasing gall density</w:t>
      </w:r>
      <w:r>
        <w:rPr>
          <w:rFonts w:ascii="Times New Roman"/>
          <w:rtl w:val="0"/>
          <w:lang w:val="en-US"/>
        </w:rPr>
        <w:t xml:space="preserve"> (</w:t>
      </w:r>
      <w:r>
        <w:rPr>
          <w:rFonts w:eastAsia="Times New Roman" w:hint="eastAsia"/>
          <w:rtl w:val="0"/>
          <w:lang w:val="en-US"/>
        </w:rPr>
        <w:t>𝝌</w:t>
      </w:r>
      <w:r>
        <w:rPr>
          <w:rFonts w:ascii="Times New Roman"/>
          <w:vertAlign w:val="superscript"/>
          <w:rtl w:val="0"/>
          <w:lang w:val="en-US"/>
        </w:rPr>
        <w:t>2</w:t>
      </w:r>
      <w:r>
        <w:rPr>
          <w:rFonts w:ascii="Times New Roman"/>
          <w:vertAlign w:val="subscript"/>
          <w:rtl w:val="0"/>
          <w:lang w:val="en-US"/>
        </w:rPr>
        <w:t xml:space="preserve">2,78 </w:t>
      </w:r>
      <w:r>
        <w:rPr>
          <w:rFonts w:ascii="Times New Roman"/>
          <w:rtl w:val="0"/>
          <w:lang w:val="en-US"/>
        </w:rPr>
        <w:t>= 18.33, P &lt; 0.001), although it also had</w:t>
      </w:r>
      <w:r>
        <w:rPr>
          <w:rFonts w:ascii="Times New Roman"/>
          <w:rtl w:val="0"/>
          <w:lang w:val="en-US"/>
        </w:rPr>
        <w:t xml:space="preserve"> higher attack rates on small galls</w:t>
      </w:r>
      <w:r>
        <w:rPr>
          <w:rFonts w:ascii="Times New Roman"/>
          <w:rtl w:val="0"/>
          <w:lang w:val="en-US"/>
        </w:rPr>
        <w:t xml:space="preserve"> </w:t>
      </w:r>
      <w:r>
        <w:rPr>
          <w:rFonts w:ascii="Times New Roman"/>
          <w:rtl w:val="0"/>
          <w:lang w:val="en-US"/>
        </w:rPr>
        <w:t>(Fig. 3</w:t>
      </w:r>
      <w:r>
        <w:rPr>
          <w:rFonts w:ascii="Times New Roman"/>
          <w:rtl w:val="0"/>
          <w:lang w:val="en-US"/>
        </w:rPr>
        <w:t>b</w:t>
      </w:r>
      <w:r>
        <w:rPr>
          <w:rFonts w:ascii="Times New Roman"/>
          <w:rtl w:val="0"/>
          <w:lang w:val="en-US"/>
        </w:rPr>
        <w:t xml:space="preserve">). In contrast to parasitism on Iteomyia, the probability of larval parasitoids attacking </w:t>
      </w:r>
      <w:r>
        <w:rPr>
          <w:rFonts w:ascii="Times New Roman"/>
          <w:i w:val="1"/>
          <w:iCs w:val="1"/>
          <w:rtl w:val="0"/>
          <w:lang w:val="en-US"/>
        </w:rPr>
        <w:t>Rabdophaga</w:t>
      </w:r>
      <w:r>
        <w:rPr>
          <w:rFonts w:ascii="Times New Roman"/>
          <w:i w:val="1"/>
          <w:iCs w:val="1"/>
          <w:rtl w:val="0"/>
          <w:lang w:val="en-US"/>
        </w:rPr>
        <w:t>-</w:t>
      </w:r>
      <w:r>
        <w:rPr>
          <w:rFonts w:ascii="Times New Roman"/>
          <w:rtl w:val="0"/>
          <w:lang w:val="en-US"/>
        </w:rPr>
        <w:t>bud</w:t>
      </w:r>
      <w:r>
        <w:rPr>
          <w:rFonts w:ascii="Times New Roman"/>
          <w:rtl w:val="0"/>
          <w:lang w:val="en-US"/>
        </w:rPr>
        <w:t xml:space="preserve"> galls</w:t>
      </w:r>
      <w:r>
        <w:rPr>
          <w:rFonts w:ascii="Times New Roman"/>
          <w:rtl w:val="0"/>
          <w:lang w:val="en-US"/>
        </w:rPr>
        <w:t xml:space="preserve"> was independent of both gall density and gall size</w:t>
      </w:r>
      <w:r>
        <w:rPr>
          <w:rFonts w:ascii="Times New Roman"/>
          <w:rtl w:val="0"/>
          <w:lang w:val="en-US"/>
        </w:rPr>
        <w:t xml:space="preserve"> (</w:t>
      </w:r>
      <w:r>
        <w:rPr>
          <w:rFonts w:eastAsia="Times New Roman" w:hint="eastAsia"/>
          <w:rtl w:val="0"/>
          <w:lang w:val="en-US"/>
        </w:rPr>
        <w:t>𝝌</w:t>
      </w:r>
      <w:r>
        <w:rPr>
          <w:rFonts w:ascii="Times New Roman"/>
          <w:vertAlign w:val="superscript"/>
          <w:rtl w:val="0"/>
          <w:lang w:val="en-US"/>
        </w:rPr>
        <w:t>2</w:t>
      </w:r>
      <w:r>
        <w:rPr>
          <w:rFonts w:ascii="Times New Roman"/>
          <w:vertAlign w:val="subscript"/>
          <w:rtl w:val="0"/>
          <w:lang w:val="en-US"/>
        </w:rPr>
        <w:t xml:space="preserve">1,66 </w:t>
      </w:r>
      <w:r>
        <w:rPr>
          <w:rFonts w:ascii="Times New Roman"/>
          <w:rtl w:val="0"/>
          <w:lang w:val="en-US"/>
        </w:rPr>
        <w:t>= 0.25, P = 0.617)</w:t>
      </w:r>
      <w:r>
        <w:rPr>
          <w:rFonts w:ascii="Times New Roman"/>
          <w:rtl w:val="0"/>
          <w:lang w:val="en-US"/>
        </w:rPr>
        <w:t>.</w:t>
      </w:r>
    </w:p>
    <w:p>
      <w:pPr>
        <w:pStyle w:val="Normal"/>
        <w:spacing w:line="480" w:lineRule="auto"/>
        <w:rPr>
          <w:rFonts w:ascii="Times New Roman" w:cs="Times New Roman" w:hAnsi="Times New Roman" w:eastAsia="Times New Roman"/>
        </w:rPr>
      </w:pPr>
    </w:p>
    <w:p>
      <w:pPr>
        <w:pStyle w:val="Normal"/>
        <w:spacing w:line="480" w:lineRule="auto"/>
        <w:rPr>
          <w:rFonts w:ascii="Times New Roman" w:cs="Times New Roman" w:hAnsi="Times New Roman" w:eastAsia="Times New Roman"/>
          <w:i w:val="1"/>
          <w:iCs w:val="1"/>
        </w:rPr>
      </w:pPr>
      <w:r>
        <w:rPr>
          <w:rFonts w:ascii="Times New Roman"/>
          <w:i w:val="1"/>
          <w:iCs w:val="1"/>
          <w:rtl w:val="0"/>
          <w:lang w:val="en-US"/>
        </w:rPr>
        <w:t>Genetic variation in plant traits influences gall density and size</w:t>
      </w:r>
    </w:p>
    <w:p>
      <w:pPr>
        <w:pStyle w:val="Normal"/>
        <w:spacing w:line="480" w:lineRule="auto"/>
        <w:rPr>
          <w:rFonts w:ascii="Times New Roman" w:cs="Times New Roman" w:hAnsi="Times New Roman" w:eastAsia="Times New Roman"/>
          <w:b w:val="1"/>
          <w:bCs w:val="1"/>
        </w:rPr>
      </w:pPr>
      <w:r>
        <w:rPr>
          <w:rFonts w:ascii="Times New Roman"/>
          <w:b w:val="0"/>
          <w:bCs w:val="0"/>
          <w:rtl w:val="0"/>
          <w:lang w:val="en-US"/>
        </w:rPr>
        <w:t xml:space="preserve">We found that variation in both the density and size of galls was explained by both leaf quality and plant architecture traits. </w:t>
      </w:r>
      <w:r>
        <w:rPr>
          <w:rFonts w:ascii="Times New Roman"/>
          <w:b w:val="0"/>
          <w:bCs w:val="0"/>
          <w:rtl w:val="0"/>
          <w:lang w:val="en-US"/>
        </w:rPr>
        <w:t>In particular</w:t>
      </w:r>
      <w:r>
        <w:rPr>
          <w:rFonts w:ascii="Times New Roman"/>
          <w:b w:val="0"/>
          <w:bCs w:val="0"/>
          <w:rtl w:val="0"/>
          <w:lang w:val="en-US"/>
        </w:rPr>
        <w:t xml:space="preserve">, the density of both </w:t>
      </w:r>
      <w:r>
        <w:rPr>
          <w:rFonts w:ascii="Times New Roman"/>
          <w:b w:val="0"/>
          <w:bCs w:val="0"/>
          <w:i w:val="1"/>
          <w:iCs w:val="1"/>
          <w:rtl w:val="0"/>
          <w:lang w:val="en-US"/>
        </w:rPr>
        <w:t>Iteomyia</w:t>
      </w:r>
      <w:r>
        <w:rPr>
          <w:rFonts w:ascii="Times New Roman"/>
          <w:b w:val="0"/>
          <w:bCs w:val="0"/>
          <w:rtl w:val="0"/>
          <w:lang w:val="en-US"/>
        </w:rPr>
        <w:t xml:space="preserve"> and </w:t>
      </w:r>
      <w:r>
        <w:rPr>
          <w:rFonts w:ascii="Times New Roman"/>
          <w:b w:val="0"/>
          <w:bCs w:val="0"/>
          <w:i w:val="1"/>
          <w:iCs w:val="1"/>
          <w:rtl w:val="0"/>
          <w:lang w:val="en-US"/>
        </w:rPr>
        <w:t>Rabdophaga</w:t>
      </w:r>
      <w:r>
        <w:rPr>
          <w:rFonts w:ascii="Times New Roman"/>
          <w:b w:val="0"/>
          <w:bCs w:val="0"/>
          <w:i w:val="1"/>
          <w:iCs w:val="1"/>
          <w:rtl w:val="0"/>
          <w:lang w:val="en-US"/>
        </w:rPr>
        <w:t>-</w:t>
      </w:r>
      <w:r>
        <w:rPr>
          <w:rFonts w:ascii="Times New Roman"/>
          <w:b w:val="0"/>
          <w:bCs w:val="0"/>
          <w:rtl w:val="0"/>
          <w:lang w:val="en-US"/>
        </w:rPr>
        <w:t>bud galls was higher on shorter willows with higher leaf C:N (</w:t>
      </w:r>
      <w:r>
        <w:rPr>
          <w:rFonts w:ascii="Times New Roman"/>
          <w:b w:val="0"/>
          <w:bCs w:val="0"/>
          <w:i w:val="1"/>
          <w:iCs w:val="1"/>
          <w:rtl w:val="0"/>
          <w:lang w:val="en-US"/>
        </w:rPr>
        <w:t>Iteomyia</w:t>
      </w:r>
      <w:r>
        <w:rPr>
          <w:rFonts w:ascii="Times New Roman"/>
          <w:b w:val="0"/>
          <w:bCs w:val="0"/>
          <w:rtl w:val="0"/>
          <w:lang w:val="en-US"/>
        </w:rPr>
        <w:t>:</w:t>
      </w:r>
      <w:r>
        <w:rPr>
          <w:rFonts w:ascii="Times New Roman"/>
          <w:b w:val="0"/>
          <w:bCs w:val="0"/>
          <w:i w:val="1"/>
          <w:iCs w:val="1"/>
          <w:rtl w:val="0"/>
          <w:lang w:val="en-US"/>
        </w:rPr>
        <w:t xml:space="preserve"> R</w:t>
      </w:r>
      <w:r>
        <w:rPr>
          <w:rFonts w:ascii="Times New Roman"/>
          <w:b w:val="0"/>
          <w:bCs w:val="0"/>
          <w:vertAlign w:val="superscript"/>
          <w:rtl w:val="0"/>
          <w:lang w:val="en-US"/>
        </w:rPr>
        <w:t>2</w:t>
      </w:r>
      <w:r>
        <w:rPr>
          <w:rFonts w:ascii="Times New Roman"/>
          <w:b w:val="0"/>
          <w:bCs w:val="0"/>
          <w:rtl w:val="0"/>
          <w:lang w:val="en-US"/>
        </w:rPr>
        <w:t xml:space="preserve"> = 0.17, F</w:t>
      </w:r>
      <w:r>
        <w:rPr>
          <w:rFonts w:ascii="Times New Roman"/>
          <w:b w:val="0"/>
          <w:bCs w:val="0"/>
          <w:vertAlign w:val="subscript"/>
          <w:rtl w:val="0"/>
          <w:lang w:val="en-US"/>
        </w:rPr>
        <w:t>2,119</w:t>
      </w:r>
      <w:r>
        <w:rPr>
          <w:rFonts w:ascii="Times New Roman"/>
          <w:b w:val="0"/>
          <w:bCs w:val="0"/>
          <w:rtl w:val="0"/>
          <w:lang w:val="en-US"/>
        </w:rPr>
        <w:t xml:space="preserve"> = 12.14, P &lt; 0.001; </w:t>
      </w:r>
      <w:r>
        <w:rPr>
          <w:rFonts w:ascii="Times New Roman"/>
          <w:b w:val="0"/>
          <w:bCs w:val="0"/>
          <w:i w:val="1"/>
          <w:iCs w:val="1"/>
          <w:rtl w:val="0"/>
          <w:lang w:val="en-US"/>
        </w:rPr>
        <w:t>Rabdophaga</w:t>
      </w:r>
      <w:r>
        <w:rPr>
          <w:rFonts w:ascii="Times New Roman"/>
          <w:b w:val="0"/>
          <w:bCs w:val="0"/>
          <w:i w:val="1"/>
          <w:iCs w:val="1"/>
          <w:rtl w:val="0"/>
          <w:lang w:val="en-US"/>
        </w:rPr>
        <w:t>-</w:t>
      </w:r>
      <w:r>
        <w:rPr>
          <w:rFonts w:ascii="Times New Roman"/>
          <w:b w:val="0"/>
          <w:bCs w:val="0"/>
          <w:rtl w:val="0"/>
          <w:lang w:val="en-US"/>
        </w:rPr>
        <w:t xml:space="preserve">bud: </w:t>
      </w:r>
      <w:r>
        <w:rPr>
          <w:rFonts w:ascii="Times New Roman"/>
          <w:b w:val="0"/>
          <w:bCs w:val="0"/>
          <w:i w:val="1"/>
          <w:iCs w:val="1"/>
          <w:rtl w:val="0"/>
          <w:lang w:val="en-US"/>
        </w:rPr>
        <w:t>R</w:t>
      </w:r>
      <w:r>
        <w:rPr>
          <w:rFonts w:ascii="Times New Roman"/>
          <w:b w:val="0"/>
          <w:bCs w:val="0"/>
          <w:vertAlign w:val="superscript"/>
          <w:rtl w:val="0"/>
          <w:lang w:val="en-US"/>
        </w:rPr>
        <w:t>2</w:t>
      </w:r>
      <w:r>
        <w:rPr>
          <w:rFonts w:ascii="Times New Roman"/>
          <w:b w:val="0"/>
          <w:bCs w:val="0"/>
          <w:rtl w:val="0"/>
          <w:lang w:val="en-US"/>
        </w:rPr>
        <w:t xml:space="preserve"> = 0.15, F</w:t>
      </w:r>
      <w:r>
        <w:rPr>
          <w:rFonts w:ascii="Times New Roman"/>
          <w:b w:val="0"/>
          <w:bCs w:val="0"/>
          <w:vertAlign w:val="subscript"/>
          <w:rtl w:val="0"/>
          <w:lang w:val="en-US"/>
        </w:rPr>
        <w:t>2,120</w:t>
      </w:r>
      <w:r>
        <w:rPr>
          <w:rFonts w:ascii="Times New Roman"/>
          <w:b w:val="0"/>
          <w:bCs w:val="0"/>
          <w:rtl w:val="0"/>
          <w:lang w:val="en-US"/>
        </w:rPr>
        <w:t xml:space="preserve"> = 10.97, P &lt; 0.001). Interestingly, the size of Iteomyia galls was not influenced by either willow height or leaf C:N. Instead, gall size was larger on willows with higher concentrations of salicylates and flavones in their leaves (</w:t>
      </w:r>
      <w:r>
        <w:rPr>
          <w:rFonts w:ascii="Times New Roman"/>
          <w:b w:val="0"/>
          <w:bCs w:val="0"/>
          <w:i w:val="1"/>
          <w:iCs w:val="1"/>
          <w:rtl w:val="0"/>
          <w:lang w:val="en-US"/>
        </w:rPr>
        <w:t>R</w:t>
      </w:r>
      <w:r>
        <w:rPr>
          <w:rFonts w:ascii="Times New Roman"/>
          <w:b w:val="0"/>
          <w:bCs w:val="0"/>
          <w:vertAlign w:val="superscript"/>
          <w:rtl w:val="0"/>
          <w:lang w:val="en-US"/>
        </w:rPr>
        <w:t>2</w:t>
      </w:r>
      <w:r>
        <w:rPr>
          <w:rFonts w:ascii="Times New Roman"/>
          <w:b w:val="0"/>
          <w:bCs w:val="0"/>
          <w:rtl w:val="0"/>
          <w:lang w:val="en-US"/>
        </w:rPr>
        <w:t xml:space="preserve"> = 0.14, F</w:t>
      </w:r>
      <w:r>
        <w:rPr>
          <w:rFonts w:ascii="Times New Roman"/>
          <w:b w:val="0"/>
          <w:bCs w:val="0"/>
          <w:vertAlign w:val="subscript"/>
          <w:rtl w:val="0"/>
          <w:lang w:val="en-US"/>
        </w:rPr>
        <w:t>2,75</w:t>
      </w:r>
      <w:r>
        <w:rPr>
          <w:rFonts w:ascii="Times New Roman"/>
          <w:b w:val="0"/>
          <w:bCs w:val="0"/>
          <w:rtl w:val="0"/>
          <w:lang w:val="en-US"/>
        </w:rPr>
        <w:t xml:space="preserve"> = 5.88, P = 0.004).</w:t>
      </w:r>
    </w:p>
    <w:p>
      <w:pPr>
        <w:pStyle w:val="Normal"/>
        <w:spacing w:line="480" w:lineRule="auto"/>
        <w:rPr>
          <w:rFonts w:ascii="Times New Roman" w:cs="Times New Roman" w:hAnsi="Times New Roman" w:eastAsia="Times New Roman"/>
          <w:b w:val="1"/>
          <w:bCs w:val="1"/>
          <w:sz w:val="24"/>
          <w:szCs w:val="24"/>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D</w:t>
      </w:r>
      <w:r>
        <w:rPr>
          <w:rFonts w:ascii="Times New Roman"/>
          <w:b w:val="1"/>
          <w:bCs w:val="1"/>
          <w:sz w:val="20"/>
          <w:szCs w:val="20"/>
          <w:rtl w:val="0"/>
          <w:lang w:val="en-US"/>
        </w:rPr>
        <w:t>ISCUSSION</w:t>
      </w:r>
    </w:p>
    <w:p>
      <w:pPr>
        <w:pStyle w:val="Normal"/>
        <w:rPr>
          <w:rFonts w:ascii="Times New Roman" w:cs="Times New Roman" w:hAnsi="Times New Roman" w:eastAsia="Times New Roman"/>
          <w:b w:val="1"/>
          <w:bCs w:val="1"/>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A</w:t>
      </w:r>
      <w:r>
        <w:rPr>
          <w:rFonts w:ascii="Times New Roman"/>
          <w:b w:val="1"/>
          <w:bCs w:val="1"/>
          <w:sz w:val="20"/>
          <w:szCs w:val="20"/>
          <w:rtl w:val="0"/>
          <w:lang w:val="en-US"/>
        </w:rPr>
        <w:t>CKNOWLEDGEMENTS</w:t>
      </w:r>
    </w:p>
    <w:p>
      <w:pPr>
        <w:pStyle w:val="Normal"/>
        <w:rPr>
          <w:rFonts w:ascii="Times New Roman" w:cs="Times New Roman" w:hAnsi="Times New Roman" w:eastAsia="Times New Roman"/>
          <w:b w:val="1"/>
          <w:bCs w:val="1"/>
        </w:rPr>
      </w:pPr>
    </w:p>
    <w:p>
      <w:pPr>
        <w:pStyle w:val="Normal"/>
        <w:rPr>
          <w:rFonts w:ascii="Times New Roman" w:cs="Times New Roman" w:hAnsi="Times New Roman" w:eastAsia="Times New Roman"/>
          <w:b w:val="1"/>
          <w:bCs w:val="1"/>
          <w:sz w:val="20"/>
          <w:szCs w:val="20"/>
        </w:rPr>
      </w:pPr>
      <w:r>
        <w:rPr>
          <w:rFonts w:ascii="Times New Roman"/>
          <w:b w:val="1"/>
          <w:bCs w:val="1"/>
          <w:rtl w:val="0"/>
          <w:lang w:val="en-US"/>
        </w:rPr>
        <w:t>R</w:t>
      </w:r>
      <w:r>
        <w:rPr>
          <w:rFonts w:ascii="Times New Roman"/>
          <w:b w:val="1"/>
          <w:bCs w:val="1"/>
          <w:sz w:val="20"/>
          <w:szCs w:val="20"/>
          <w:rtl w:val="0"/>
          <w:lang w:val="en-US"/>
        </w:rPr>
        <w:t>EFERENCES</w:t>
      </w:r>
    </w:p>
    <w:p>
      <w:pPr>
        <w:pStyle w:val="Normal"/>
        <w:rPr>
          <w:rFonts w:ascii="Times New Roman" w:cs="Times New Roman" w:hAnsi="Times New Roman" w:eastAsia="Times New Roman"/>
          <w:b w:val="1"/>
          <w:bCs w:val="1"/>
          <w:sz w:val="20"/>
          <w:szCs w:val="20"/>
        </w:rPr>
      </w:pPr>
    </w:p>
    <w:p>
      <w:pPr>
        <w:pStyle w:val="Normal"/>
        <w:rPr>
          <w:rFonts w:ascii="Times New Roman" w:cs="Times New Roman" w:hAnsi="Times New Roman" w:eastAsia="Times New Roman"/>
          <w:b w:val="1"/>
          <w:bCs w:val="1"/>
          <w:sz w:val="20"/>
          <w:szCs w:val="20"/>
        </w:rPr>
      </w:pPr>
      <w:r>
        <w:rPr>
          <w:rFonts w:ascii="Times New Roman"/>
          <w:b w:val="1"/>
          <w:bCs w:val="1"/>
          <w:sz w:val="20"/>
          <w:szCs w:val="20"/>
          <w:rtl w:val="0"/>
          <w:lang w:val="en-US"/>
        </w:rPr>
        <w:t>(not complete)</w:t>
      </w:r>
    </w:p>
    <w:p>
      <w:pPr>
        <w:pStyle w:val="Normal"/>
        <w:rPr>
          <w:rFonts w:ascii="Times New Roman" w:cs="Times New Roman" w:hAnsi="Times New Roman" w:eastAsia="Times New Roman"/>
          <w:b w:val="1"/>
          <w:bCs w:val="1"/>
          <w:sz w:val="24"/>
          <w:szCs w:val="24"/>
        </w:rPr>
      </w:pP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Abdala-Roberts, L., &amp; Mooney, K. A. (2012). Environmental and plant genetic effects on tri-trophic interactions. </w:t>
      </w:r>
      <w:r>
        <w:rPr>
          <w:rFonts w:ascii="Times"/>
          <w:i w:val="1"/>
          <w:iCs w:val="1"/>
          <w:sz w:val="24"/>
          <w:szCs w:val="24"/>
          <w:rtl w:val="0"/>
        </w:rPr>
        <w:t>Oikos</w:t>
      </w:r>
      <w:r>
        <w:rPr>
          <w:rFonts w:ascii="Times"/>
          <w:sz w:val="24"/>
          <w:szCs w:val="24"/>
          <w:rtl w:val="0"/>
        </w:rPr>
        <w:t xml:space="preserve">, </w:t>
      </w:r>
      <w:r>
        <w:rPr>
          <w:rFonts w:ascii="Times"/>
          <w:i w:val="1"/>
          <w:iCs w:val="1"/>
          <w:sz w:val="24"/>
          <w:szCs w:val="24"/>
          <w:rtl w:val="0"/>
        </w:rPr>
        <w:t>122</w:t>
      </w:r>
      <w:r>
        <w:rPr>
          <w:rFonts w:ascii="Times"/>
          <w:sz w:val="24"/>
          <w:szCs w:val="24"/>
          <w:rtl w:val="0"/>
        </w:rPr>
        <w:t>(8), 1157</w:t>
      </w:r>
      <w:r>
        <w:rPr>
          <w:rFonts w:hAnsi="Times" w:hint="default"/>
          <w:sz w:val="24"/>
          <w:szCs w:val="24"/>
          <w:rtl w:val="0"/>
        </w:rPr>
        <w:t>–</w:t>
      </w:r>
      <w:r>
        <w:rPr>
          <w:rFonts w:ascii="Times"/>
          <w:sz w:val="24"/>
          <w:szCs w:val="24"/>
          <w:rtl w:val="0"/>
        </w:rPr>
        <w:t>1166. doi:10.1111/j.1600-0706.2012.00159.x</w:t>
      </w:r>
    </w:p>
    <w:p>
      <w:pPr>
        <w:pStyle w:val="Free Form"/>
        <w:spacing w:after="240"/>
        <w:ind w:left="640" w:hanging="640"/>
        <w:rPr>
          <w:rFonts w:ascii="Times" w:cs="Times" w:hAnsi="Times" w:eastAsia="Times"/>
          <w:i w:val="0"/>
          <w:iCs w:val="0"/>
          <w:sz w:val="24"/>
          <w:szCs w:val="24"/>
        </w:rPr>
      </w:pPr>
      <w:r>
        <w:rPr>
          <w:rFonts w:ascii="Times"/>
          <w:i w:val="0"/>
          <w:iCs w:val="0"/>
          <w:sz w:val="24"/>
          <w:szCs w:val="24"/>
          <w:rtl w:val="0"/>
          <w:lang w:val="en-US"/>
        </w:rPr>
        <w:t xml:space="preserve">Antonovics, J. (1992). Toward community genetics. In </w:t>
      </w:r>
      <w:r>
        <w:rPr>
          <w:rFonts w:ascii="Times"/>
          <w:i w:val="1"/>
          <w:iCs w:val="1"/>
          <w:sz w:val="24"/>
          <w:szCs w:val="24"/>
          <w:rtl w:val="0"/>
          <w:lang w:val="en-US"/>
        </w:rPr>
        <w:t>Plant resistance to herbivores and pathogens: ecology, evolution, and genetics</w:t>
      </w:r>
      <w:r>
        <w:rPr>
          <w:rFonts w:ascii="Times"/>
          <w:i w:val="0"/>
          <w:iCs w:val="0"/>
          <w:sz w:val="24"/>
          <w:szCs w:val="24"/>
          <w:rtl w:val="0"/>
        </w:rPr>
        <w:t xml:space="preserve"> (pp. 426</w:t>
      </w:r>
      <w:r>
        <w:rPr>
          <w:rFonts w:hAnsi="Times" w:hint="default"/>
          <w:i w:val="0"/>
          <w:iCs w:val="0"/>
          <w:sz w:val="24"/>
          <w:szCs w:val="24"/>
          <w:rtl w:val="0"/>
        </w:rPr>
        <w:t>–</w:t>
      </w:r>
      <w:r>
        <w:rPr>
          <w:rFonts w:ascii="Times"/>
          <w:i w:val="0"/>
          <w:iCs w:val="0"/>
          <w:sz w:val="24"/>
          <w:szCs w:val="24"/>
          <w:rtl w:val="0"/>
          <w:lang w:val="en-US"/>
        </w:rPr>
        <w:t>429). Chicago: University of Chicago Press.</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Bailey, J. K., Wooley, S. C., Lindroth, R. L., &amp; Whitham, T. G. (2006). Importance of species interactions to community heritability: a genetic basis to trophic-level interactions.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9</w:t>
      </w:r>
      <w:r>
        <w:rPr>
          <w:rFonts w:ascii="Times"/>
          <w:sz w:val="24"/>
          <w:szCs w:val="24"/>
          <w:rtl w:val="0"/>
        </w:rPr>
        <w:t>(1), 78</w:t>
      </w:r>
      <w:r>
        <w:rPr>
          <w:rFonts w:hAnsi="Times" w:hint="default"/>
          <w:sz w:val="24"/>
          <w:szCs w:val="24"/>
          <w:rtl w:val="0"/>
        </w:rPr>
        <w:t>–</w:t>
      </w:r>
      <w:r>
        <w:rPr>
          <w:rFonts w:ascii="Times"/>
          <w:sz w:val="24"/>
          <w:szCs w:val="24"/>
          <w:rtl w:val="0"/>
        </w:rPr>
        <w:t>85. doi:10.1111/j.1461-0248.2005.00844.x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fr-FR"/>
        </w:rPr>
        <w:t>Bascompte, J., Jordano, P., Meli</w:t>
      </w:r>
      <w:r>
        <w:rPr>
          <w:rFonts w:hAnsi="Times" w:hint="default"/>
          <w:sz w:val="24"/>
          <w:szCs w:val="24"/>
          <w:rtl w:val="0"/>
        </w:rPr>
        <w:t>á</w:t>
      </w:r>
      <w:r>
        <w:rPr>
          <w:rFonts w:ascii="Times"/>
          <w:sz w:val="24"/>
          <w:szCs w:val="24"/>
          <w:rtl w:val="0"/>
          <w:lang w:val="en-US"/>
        </w:rPr>
        <w:t xml:space="preserve">n, C. J., &amp; Olesen, J. M. (2003). The nested assembly of plant-animal mutualistic networks.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100</w:t>
      </w:r>
      <w:r>
        <w:rPr>
          <w:rFonts w:ascii="Times"/>
          <w:sz w:val="24"/>
          <w:szCs w:val="24"/>
          <w:rtl w:val="0"/>
        </w:rPr>
        <w:t>(16), 9383</w:t>
      </w:r>
      <w:r>
        <w:rPr>
          <w:rFonts w:hAnsi="Times" w:hint="default"/>
          <w:sz w:val="24"/>
          <w:szCs w:val="24"/>
          <w:rtl w:val="0"/>
        </w:rPr>
        <w:t>–</w:t>
      </w:r>
      <w:r>
        <w:rPr>
          <w:rFonts w:ascii="Times"/>
          <w:sz w:val="24"/>
          <w:szCs w:val="24"/>
          <w:rtl w:val="0"/>
          <w:lang w:val="pt-PT"/>
        </w:rPr>
        <w:t>7. doi:10.1073/pnas.1633576100</w:t>
      </w:r>
    </w:p>
    <w:p>
      <w:pPr>
        <w:pStyle w:val="Free Form"/>
        <w:spacing w:after="240"/>
        <w:ind w:left="640" w:hanging="640"/>
        <w:rPr>
          <w:rFonts w:ascii="Times" w:cs="Times" w:hAnsi="Times" w:eastAsia="Times"/>
          <w:sz w:val="24"/>
          <w:szCs w:val="24"/>
        </w:rPr>
      </w:pPr>
      <w:r>
        <w:rPr>
          <w:rFonts w:ascii="Times"/>
          <w:sz w:val="24"/>
          <w:szCs w:val="24"/>
          <w:rtl w:val="0"/>
        </w:rPr>
        <w:t>Bassar, R. D., Marshall, M. C., L</w:t>
      </w:r>
      <w:r>
        <w:rPr>
          <w:rFonts w:hAnsi="Times" w:hint="default"/>
          <w:sz w:val="24"/>
          <w:szCs w:val="24"/>
          <w:rtl w:val="0"/>
        </w:rPr>
        <w:t>ó</w:t>
      </w:r>
      <w:r>
        <w:rPr>
          <w:rFonts w:ascii="Times"/>
          <w:sz w:val="24"/>
          <w:szCs w:val="24"/>
          <w:rtl w:val="0"/>
          <w:lang w:val="es-ES_tradnl"/>
        </w:rPr>
        <w:t>pez-Sepulcre, A., Zandon</w:t>
      </w:r>
      <w:r>
        <w:rPr>
          <w:rFonts w:hAnsi="Times" w:hint="default"/>
          <w:sz w:val="24"/>
          <w:szCs w:val="24"/>
          <w:rtl w:val="0"/>
          <w:lang w:val="fr-FR"/>
        </w:rPr>
        <w:t>à</w:t>
      </w:r>
      <w:r>
        <w:rPr>
          <w:rFonts w:ascii="Times"/>
          <w:sz w:val="24"/>
          <w:szCs w:val="24"/>
          <w:rtl w:val="0"/>
        </w:rPr>
        <w:t xml:space="preserve">, E., Auer, S. K., Travis, J., </w:t>
      </w:r>
      <w:r>
        <w:rPr>
          <w:rFonts w:hAnsi="Times" w:hint="default"/>
          <w:sz w:val="24"/>
          <w:szCs w:val="24"/>
          <w:rtl w:val="0"/>
        </w:rPr>
        <w:t xml:space="preserve">… </w:t>
      </w:r>
      <w:r>
        <w:rPr>
          <w:rFonts w:ascii="Times"/>
          <w:sz w:val="24"/>
          <w:szCs w:val="24"/>
          <w:rtl w:val="0"/>
          <w:lang w:val="en-US"/>
        </w:rPr>
        <w:t xml:space="preserve">Reznick, D. N. (2010). Local adaptation in Trinidadian guppies alters ecosystem processes.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107Bassar,</w:t>
      </w:r>
      <w:r>
        <w:rPr>
          <w:rFonts w:ascii="Times"/>
          <w:sz w:val="24"/>
          <w:szCs w:val="24"/>
          <w:rtl w:val="0"/>
        </w:rPr>
        <w:t>(8), 3616</w:t>
      </w:r>
      <w:r>
        <w:rPr>
          <w:rFonts w:hAnsi="Times" w:hint="default"/>
          <w:sz w:val="24"/>
          <w:szCs w:val="24"/>
          <w:rtl w:val="0"/>
        </w:rPr>
        <w:t>–</w:t>
      </w:r>
      <w:r>
        <w:rPr>
          <w:rFonts w:ascii="Times"/>
          <w:sz w:val="24"/>
          <w:szCs w:val="24"/>
          <w:rtl w:val="0"/>
          <w:lang w:val="pt-PT"/>
        </w:rPr>
        <w:t>21. doi:10.1073/pnas.0908023107</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Blanchet, F. G., Legendre, P., &amp; Borcard, D. (2008). Forward selection of explanatory variables.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89</w:t>
      </w:r>
      <w:r>
        <w:rPr>
          <w:rFonts w:ascii="Times"/>
          <w:sz w:val="24"/>
          <w:szCs w:val="24"/>
          <w:rtl w:val="0"/>
        </w:rPr>
        <w:t>(9), 2623</w:t>
      </w:r>
      <w:r>
        <w:rPr>
          <w:rFonts w:hAnsi="Times" w:hint="default"/>
          <w:sz w:val="24"/>
          <w:szCs w:val="24"/>
          <w:rtl w:val="0"/>
        </w:rPr>
        <w:t>–</w:t>
      </w:r>
      <w:r>
        <w:rPr>
          <w:rFonts w:ascii="Times"/>
          <w:sz w:val="24"/>
          <w:szCs w:val="24"/>
          <w:rtl w:val="0"/>
          <w:lang w:val="en-US"/>
        </w:rPr>
        <w:t xml:space="preserve">2632. Retrieved from </w:t>
      </w:r>
      <w:hyperlink r:id="rId4" w:history="1">
        <w:r>
          <w:rPr>
            <w:rStyle w:val="Hyperlink.0"/>
            <w:rFonts w:ascii="Times"/>
            <w:color w:val="011ea9"/>
            <w:sz w:val="24"/>
            <w:szCs w:val="24"/>
            <w:rtl w:val="0"/>
          </w:rPr>
          <w:t>http://www.ncbi.nlm.nih.gov/pubmed/18831183</w:t>
        </w:r>
      </w:hyperlink>
      <w:r>
        <w:rPr>
          <w:rFonts w:ascii="Times"/>
          <w:sz w:val="24"/>
          <w:szCs w:val="24"/>
          <w:rtl w:val="0"/>
        </w:rPr>
        <w:t xml:space="preserve"> </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Craig, T. P., Itami, J. K., &amp; Price, P. W. (1990). The window of vulnerability of a shoot-galling sawfly to attack by a parasitoid.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71</w:t>
      </w:r>
      <w:r>
        <w:rPr>
          <w:rFonts w:ascii="Times"/>
          <w:sz w:val="24"/>
          <w:szCs w:val="24"/>
          <w:rtl w:val="0"/>
        </w:rPr>
        <w:t>(4), 1471</w:t>
      </w:r>
      <w:r>
        <w:rPr>
          <w:rFonts w:hAnsi="Times" w:hint="default"/>
          <w:sz w:val="24"/>
          <w:szCs w:val="24"/>
          <w:rtl w:val="0"/>
        </w:rPr>
        <w:t>–</w:t>
      </w:r>
      <w:r>
        <w:rPr>
          <w:rFonts w:ascii="Times"/>
          <w:sz w:val="24"/>
          <w:szCs w:val="24"/>
          <w:rtl w:val="0"/>
          <w:lang w:val="en-US"/>
        </w:rPr>
        <w:t xml:space="preserve">1482. Retrieved from </w:t>
      </w:r>
      <w:hyperlink r:id="rId5" w:history="1">
        <w:r>
          <w:rPr>
            <w:rStyle w:val="Hyperlink.0"/>
            <w:rFonts w:ascii="Times"/>
            <w:color w:val="011ea9"/>
            <w:sz w:val="24"/>
            <w:szCs w:val="24"/>
            <w:rtl w:val="0"/>
          </w:rPr>
          <w:t>http://www.jstor.org/stable/10.2307/1938284</w:t>
        </w:r>
      </w:hyperlink>
    </w:p>
    <w:p>
      <w:pPr>
        <w:pStyle w:val="Free Form"/>
        <w:spacing w:after="240"/>
        <w:ind w:left="640" w:hanging="640"/>
        <w:rPr>
          <w:rFonts w:ascii="Times" w:cs="Times" w:hAnsi="Times" w:eastAsia="Times"/>
          <w:sz w:val="24"/>
          <w:szCs w:val="24"/>
        </w:rPr>
      </w:pPr>
      <w:r>
        <w:rPr>
          <w:rFonts w:ascii="Times"/>
          <w:sz w:val="24"/>
          <w:szCs w:val="24"/>
          <w:rtl w:val="0"/>
          <w:lang w:val="en-US"/>
        </w:rPr>
        <w:t xml:space="preserve">Crutsinger, G. M., Collins, M. D., Fordyce, J. A., Gompert, Z., Nice, C. C., &amp; Sanders, N. J. (2006). Plant genotypic diversity predicts community structure and governs and ecosystem process. </w:t>
      </w:r>
      <w:r>
        <w:rPr>
          <w:rFonts w:ascii="Times"/>
          <w:i w:val="1"/>
          <w:iCs w:val="1"/>
          <w:sz w:val="24"/>
          <w:szCs w:val="24"/>
          <w:rtl w:val="0"/>
          <w:lang w:val="en-US"/>
        </w:rPr>
        <w:t>Science</w:t>
      </w:r>
      <w:r>
        <w:rPr>
          <w:rFonts w:ascii="Times"/>
          <w:sz w:val="24"/>
          <w:szCs w:val="24"/>
          <w:rtl w:val="0"/>
        </w:rPr>
        <w:t xml:space="preserve">, </w:t>
      </w:r>
      <w:r>
        <w:rPr>
          <w:rFonts w:ascii="Times"/>
          <w:i w:val="1"/>
          <w:iCs w:val="1"/>
          <w:sz w:val="24"/>
          <w:szCs w:val="24"/>
          <w:rtl w:val="0"/>
        </w:rPr>
        <w:t>313</w:t>
      </w:r>
      <w:r>
        <w:rPr>
          <w:rFonts w:ascii="Times"/>
          <w:sz w:val="24"/>
          <w:szCs w:val="24"/>
          <w:rtl w:val="0"/>
        </w:rPr>
        <w:t>(5789), 966</w:t>
      </w:r>
      <w:r>
        <w:rPr>
          <w:rFonts w:hAnsi="Times" w:hint="default"/>
          <w:sz w:val="24"/>
          <w:szCs w:val="24"/>
          <w:rtl w:val="0"/>
        </w:rPr>
        <w:t>–</w:t>
      </w:r>
      <w:r>
        <w:rPr>
          <w:rFonts w:ascii="Times"/>
          <w:sz w:val="24"/>
          <w:szCs w:val="24"/>
          <w:rtl w:val="0"/>
          <w:lang w:val="en-US"/>
        </w:rPr>
        <w:t xml:space="preserve">968. Retrieved from </w:t>
      </w:r>
      <w:hyperlink r:id="rId6" w:history="1">
        <w:r>
          <w:rPr>
            <w:rStyle w:val="Hyperlink.0"/>
            <w:rFonts w:ascii="Times"/>
            <w:color w:val="011ea9"/>
            <w:sz w:val="24"/>
            <w:szCs w:val="24"/>
            <w:rtl w:val="0"/>
            <w:lang w:val="en-US"/>
          </w:rPr>
          <w:t>http://www.sciencemag.org/content/313/5789/966.short</w:t>
        </w:r>
      </w:hyperlink>
    </w:p>
    <w:p>
      <w:pPr>
        <w:pStyle w:val="Free Form"/>
        <w:spacing w:after="240"/>
        <w:ind w:left="640" w:hanging="640"/>
        <w:rPr>
          <w:rFonts w:ascii="Times" w:cs="Times" w:hAnsi="Times" w:eastAsia="Times"/>
          <w:sz w:val="24"/>
          <w:szCs w:val="24"/>
        </w:rPr>
      </w:pPr>
      <w:r>
        <w:rPr>
          <w:rFonts w:ascii="Times"/>
          <w:sz w:val="24"/>
          <w:szCs w:val="24"/>
          <w:rtl w:val="0"/>
        </w:rPr>
        <w:t>Dormann, C. F., Fr</w:t>
      </w:r>
      <w:r>
        <w:rPr>
          <w:rFonts w:hAnsi="Times" w:hint="default"/>
          <w:sz w:val="24"/>
          <w:szCs w:val="24"/>
          <w:rtl w:val="0"/>
        </w:rPr>
        <w:t>ü</w:t>
      </w:r>
      <w:r>
        <w:rPr>
          <w:rFonts w:ascii="Times"/>
          <w:sz w:val="24"/>
          <w:szCs w:val="24"/>
          <w:rtl w:val="0"/>
        </w:rPr>
        <w:t>nd, J., Bl</w:t>
      </w:r>
      <w:r>
        <w:rPr>
          <w:rFonts w:hAnsi="Times" w:hint="default"/>
          <w:sz w:val="24"/>
          <w:szCs w:val="24"/>
          <w:rtl w:val="0"/>
        </w:rPr>
        <w:t>ü</w:t>
      </w:r>
      <w:r>
        <w:rPr>
          <w:rFonts w:ascii="Times"/>
          <w:sz w:val="24"/>
          <w:szCs w:val="24"/>
          <w:rtl w:val="0"/>
          <w:lang w:val="en-US"/>
        </w:rPr>
        <w:t xml:space="preserve">thgen, N., &amp; Gruber, B. (2009). Indices, graphs and null models: analyzing bipartite ecological networks. </w:t>
      </w:r>
      <w:r>
        <w:rPr>
          <w:rFonts w:ascii="Times"/>
          <w:i w:val="1"/>
          <w:iCs w:val="1"/>
          <w:sz w:val="24"/>
          <w:szCs w:val="24"/>
          <w:rtl w:val="0"/>
          <w:lang w:val="en-US"/>
        </w:rPr>
        <w:t>The Open Ecology Journal</w:t>
      </w:r>
      <w:r>
        <w:rPr>
          <w:rFonts w:ascii="Times"/>
          <w:sz w:val="24"/>
          <w:szCs w:val="24"/>
          <w:rtl w:val="0"/>
        </w:rPr>
        <w:t xml:space="preserve">, </w:t>
      </w:r>
      <w:r>
        <w:rPr>
          <w:rFonts w:ascii="Times"/>
          <w:i w:val="1"/>
          <w:iCs w:val="1"/>
          <w:sz w:val="24"/>
          <w:szCs w:val="24"/>
          <w:rtl w:val="0"/>
        </w:rPr>
        <w:t>2</w:t>
      </w:r>
      <w:r>
        <w:rPr>
          <w:rFonts w:ascii="Times"/>
          <w:sz w:val="24"/>
          <w:szCs w:val="24"/>
          <w:rtl w:val="0"/>
        </w:rPr>
        <w:t>, 7</w:t>
      </w:r>
      <w:r>
        <w:rPr>
          <w:rFonts w:hAnsi="Times" w:hint="default"/>
          <w:sz w:val="24"/>
          <w:szCs w:val="24"/>
          <w:rtl w:val="0"/>
        </w:rPr>
        <w:t>–</w:t>
      </w:r>
      <w:r>
        <w:rPr>
          <w:rFonts w:ascii="Times"/>
          <w:sz w:val="24"/>
          <w:szCs w:val="24"/>
          <w:rtl w:val="0"/>
          <w:lang w:val="en-US"/>
        </w:rPr>
        <w:t xml:space="preserve">24. Retrieved from </w:t>
      </w:r>
      <w:hyperlink r:id="rId7" w:history="1">
        <w:r>
          <w:rPr>
            <w:rStyle w:val="Hyperlink.0"/>
            <w:rFonts w:ascii="Times"/>
            <w:color w:val="011ea9"/>
            <w:sz w:val="24"/>
            <w:szCs w:val="24"/>
            <w:rtl w:val="0"/>
            <w:lang w:val="nl-NL"/>
          </w:rPr>
          <w:t>http://goedoc.uni-goettingen.de/goescholar/handle/1/5837</w:t>
        </w:r>
      </w:hyperlink>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Dormann, C. F., &amp; Strauss, R. (2014). A method for detecting modules in quantitative bipartite networks. </w:t>
      </w:r>
      <w:r>
        <w:rPr>
          <w:rFonts w:ascii="Times"/>
          <w:i w:val="1"/>
          <w:iCs w:val="1"/>
          <w:sz w:val="24"/>
          <w:szCs w:val="24"/>
          <w:rtl w:val="0"/>
          <w:lang w:val="en-US"/>
        </w:rPr>
        <w:t>Methods in Ecology and Evolution</w:t>
      </w:r>
      <w:r>
        <w:rPr>
          <w:rFonts w:ascii="Times"/>
          <w:sz w:val="24"/>
          <w:szCs w:val="24"/>
          <w:rtl w:val="0"/>
        </w:rPr>
        <w:t xml:space="preserve">, </w:t>
      </w:r>
      <w:r>
        <w:rPr>
          <w:rFonts w:ascii="Times"/>
          <w:i w:val="1"/>
          <w:iCs w:val="1"/>
          <w:sz w:val="24"/>
          <w:szCs w:val="24"/>
          <w:rtl w:val="0"/>
        </w:rPr>
        <w:t>5</w:t>
      </w:r>
      <w:r>
        <w:rPr>
          <w:rFonts w:ascii="Times"/>
          <w:sz w:val="24"/>
          <w:szCs w:val="24"/>
          <w:rtl w:val="0"/>
        </w:rPr>
        <w:t>(1), 90</w:t>
      </w:r>
      <w:r>
        <w:rPr>
          <w:rFonts w:hAnsi="Times" w:hint="default"/>
          <w:sz w:val="24"/>
          <w:szCs w:val="24"/>
          <w:rtl w:val="0"/>
        </w:rPr>
        <w:t>–</w:t>
      </w:r>
      <w:r>
        <w:rPr>
          <w:rFonts w:ascii="Times"/>
          <w:sz w:val="24"/>
          <w:szCs w:val="24"/>
          <w:rtl w:val="0"/>
          <w:lang w:val="fr-FR"/>
        </w:rPr>
        <w:t>98. doi:10.1111/2041-210X.12139</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nl-NL"/>
        </w:rPr>
        <w:t>Guimar</w:t>
      </w:r>
      <w:r>
        <w:rPr>
          <w:rFonts w:hAnsi="Times" w:hint="default"/>
          <w:sz w:val="24"/>
          <w:szCs w:val="24"/>
          <w:rtl w:val="0"/>
          <w:lang w:val="pt-PT"/>
        </w:rPr>
        <w:t>ã</w:t>
      </w:r>
      <w:r>
        <w:rPr>
          <w:rFonts w:ascii="Times"/>
          <w:sz w:val="24"/>
          <w:szCs w:val="24"/>
          <w:rtl w:val="0"/>
          <w:lang w:val="en-US"/>
        </w:rPr>
        <w:t xml:space="preserve">es, P. R., Jordano, P., &amp; Thompson, J. N. (2011). Evolution and coevolution in mutualistic networks.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14</w:t>
      </w:r>
      <w:r>
        <w:rPr>
          <w:rFonts w:ascii="Times"/>
          <w:sz w:val="24"/>
          <w:szCs w:val="24"/>
          <w:rtl w:val="0"/>
        </w:rPr>
        <w:t>(9), 877</w:t>
      </w:r>
      <w:r>
        <w:rPr>
          <w:rFonts w:hAnsi="Times" w:hint="default"/>
          <w:sz w:val="24"/>
          <w:szCs w:val="24"/>
          <w:rtl w:val="0"/>
        </w:rPr>
        <w:t>–</w:t>
      </w:r>
      <w:r>
        <w:rPr>
          <w:rFonts w:ascii="Times"/>
          <w:sz w:val="24"/>
          <w:szCs w:val="24"/>
          <w:rtl w:val="0"/>
        </w:rPr>
        <w:t>85. doi:10.1111/j.1461-0248.2011.01649.x</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Guimera, R., &amp; Amaral, L. (2005). Functional cartography of complex metabolic networks.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433</w:t>
      </w:r>
      <w:r>
        <w:rPr>
          <w:rFonts w:ascii="Times"/>
          <w:sz w:val="24"/>
          <w:szCs w:val="24"/>
          <w:rtl w:val="0"/>
          <w:lang w:val="en-US"/>
        </w:rPr>
        <w:t>(February), 895</w:t>
      </w:r>
      <w:r>
        <w:rPr>
          <w:rFonts w:hAnsi="Times" w:hint="default"/>
          <w:sz w:val="24"/>
          <w:szCs w:val="24"/>
          <w:rtl w:val="0"/>
        </w:rPr>
        <w:t>–</w:t>
      </w:r>
      <w:r>
        <w:rPr>
          <w:rFonts w:ascii="Times"/>
          <w:sz w:val="24"/>
          <w:szCs w:val="24"/>
          <w:rtl w:val="0"/>
          <w:lang w:val="fr-FR"/>
        </w:rPr>
        <w:t>900. doi:10.1038/nature03286.1.</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Harmon, L. J., Matthews, B., Des Roches, S., Chase, J. M., Shurin, J. B., &amp; Schluter, D. (2009). Evolutionary diversification in stickleback affects ecosystem functioning.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458</w:t>
      </w:r>
      <w:r>
        <w:rPr>
          <w:rFonts w:ascii="Times"/>
          <w:sz w:val="24"/>
          <w:szCs w:val="24"/>
          <w:rtl w:val="0"/>
        </w:rPr>
        <w:t>(7242), 1167</w:t>
      </w:r>
      <w:r>
        <w:rPr>
          <w:rFonts w:hAnsi="Times" w:hint="default"/>
          <w:sz w:val="24"/>
          <w:szCs w:val="24"/>
          <w:rtl w:val="0"/>
        </w:rPr>
        <w:t>–</w:t>
      </w:r>
      <w:r>
        <w:rPr>
          <w:rFonts w:ascii="Times"/>
          <w:sz w:val="24"/>
          <w:szCs w:val="24"/>
          <w:rtl w:val="0"/>
          <w:lang w:val="en-US"/>
        </w:rPr>
        <w:t xml:space="preserve">70. doi:10.1038/nature07974Graham, M. H. (2003). Confronting multicollinearity in ecological multiple regression.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84</w:t>
      </w:r>
      <w:r>
        <w:rPr>
          <w:rFonts w:ascii="Times"/>
          <w:sz w:val="24"/>
          <w:szCs w:val="24"/>
          <w:rtl w:val="0"/>
        </w:rPr>
        <w:t>(11), 2809</w:t>
      </w:r>
      <w:r>
        <w:rPr>
          <w:rFonts w:hAnsi="Times" w:hint="default"/>
          <w:sz w:val="24"/>
          <w:szCs w:val="24"/>
          <w:rtl w:val="0"/>
        </w:rPr>
        <w:t>–</w:t>
      </w:r>
      <w:r>
        <w:rPr>
          <w:rFonts w:ascii="Times"/>
          <w:sz w:val="24"/>
          <w:szCs w:val="24"/>
          <w:rtl w:val="0"/>
          <w:lang w:val="en-US"/>
        </w:rPr>
        <w:t xml:space="preserve">2815. Retrieved from </w:t>
      </w:r>
      <w:hyperlink r:id="rId8" w:history="1">
        <w:r>
          <w:rPr>
            <w:rStyle w:val="Hyperlink.0"/>
            <w:rFonts w:ascii="Times"/>
            <w:color w:val="011ea9"/>
            <w:sz w:val="24"/>
            <w:szCs w:val="24"/>
            <w:rtl w:val="0"/>
            <w:lang w:val="fr-FR"/>
          </w:rPr>
          <w:t>http://www.esajournals.org/doi/abs/10.1890/02-3114</w:t>
        </w:r>
      </w:hyperlink>
    </w:p>
    <w:p>
      <w:pPr>
        <w:pStyle w:val="Free Form"/>
        <w:spacing w:after="240"/>
        <w:ind w:left="640" w:hanging="640"/>
        <w:rPr>
          <w:rFonts w:ascii="Times" w:cs="Times" w:hAnsi="Times" w:eastAsia="Times"/>
          <w:sz w:val="24"/>
          <w:szCs w:val="24"/>
        </w:rPr>
      </w:pPr>
      <w:r>
        <w:rPr>
          <w:rFonts w:ascii="Times"/>
          <w:sz w:val="24"/>
          <w:szCs w:val="24"/>
          <w:rtl w:val="0"/>
          <w:lang w:val="en-US"/>
        </w:rPr>
        <w:t>Hezewijk, B. Van, &amp; Roland, J. (2003). Gall size determines the structure of the Rabdophaga strobiloides host</w:t>
      </w:r>
      <w:r>
        <w:rPr>
          <w:rFonts w:hAnsi="Times" w:hint="default"/>
          <w:sz w:val="24"/>
          <w:szCs w:val="24"/>
          <w:rtl w:val="0"/>
        </w:rPr>
        <w:t>–</w:t>
      </w:r>
      <w:r>
        <w:rPr>
          <w:rFonts w:ascii="Times"/>
          <w:sz w:val="24"/>
          <w:szCs w:val="24"/>
          <w:rtl w:val="0"/>
          <w:lang w:val="fr-FR"/>
        </w:rPr>
        <w:t xml:space="preserve">parasitoid community. </w:t>
      </w:r>
      <w:r>
        <w:rPr>
          <w:rFonts w:ascii="Times"/>
          <w:i w:val="1"/>
          <w:iCs w:val="1"/>
          <w:sz w:val="24"/>
          <w:szCs w:val="24"/>
          <w:rtl w:val="0"/>
          <w:lang w:val="en-US"/>
        </w:rPr>
        <w:t>Ecological Entomology</w:t>
      </w:r>
      <w:r>
        <w:rPr>
          <w:rFonts w:ascii="Times"/>
          <w:sz w:val="24"/>
          <w:szCs w:val="24"/>
          <w:rtl w:val="0"/>
        </w:rPr>
        <w:t xml:space="preserve">, </w:t>
      </w:r>
      <w:r>
        <w:rPr>
          <w:rFonts w:ascii="Times"/>
          <w:i w:val="1"/>
          <w:iCs w:val="1"/>
          <w:sz w:val="24"/>
          <w:szCs w:val="24"/>
          <w:rtl w:val="0"/>
        </w:rPr>
        <w:t>28</w:t>
      </w:r>
      <w:r>
        <w:rPr>
          <w:rFonts w:ascii="Times"/>
          <w:sz w:val="24"/>
          <w:szCs w:val="24"/>
          <w:rtl w:val="0"/>
        </w:rPr>
        <w:t>, 593</w:t>
      </w:r>
      <w:r>
        <w:rPr>
          <w:rFonts w:hAnsi="Times" w:hint="default"/>
          <w:sz w:val="24"/>
          <w:szCs w:val="24"/>
          <w:rtl w:val="0"/>
        </w:rPr>
        <w:t>–</w:t>
      </w:r>
      <w:r>
        <w:rPr>
          <w:rFonts w:ascii="Times"/>
          <w:sz w:val="24"/>
          <w:szCs w:val="24"/>
          <w:rtl w:val="0"/>
        </w:rPr>
        <w:t>603. doi:10.1046/j.1365-2311.2003.00553.x</w:t>
      </w:r>
    </w:p>
    <w:p>
      <w:pPr>
        <w:pStyle w:val="Free Form"/>
        <w:spacing w:after="240"/>
        <w:ind w:left="640" w:hanging="640"/>
        <w:rPr>
          <w:rFonts w:ascii="Times" w:cs="Times" w:hAnsi="Times" w:eastAsia="Times"/>
          <w:sz w:val="24"/>
          <w:szCs w:val="24"/>
        </w:rPr>
      </w:pPr>
      <w:r>
        <w:rPr>
          <w:rFonts w:ascii="Times"/>
          <w:sz w:val="24"/>
          <w:szCs w:val="24"/>
          <w:rtl w:val="0"/>
          <w:lang w:val="fr-FR"/>
        </w:rPr>
        <w:t>Ings, T. C., Montoya, J. M., Bascompte, J., Bl</w:t>
      </w:r>
      <w:r>
        <w:rPr>
          <w:rFonts w:hAnsi="Times" w:hint="default"/>
          <w:sz w:val="24"/>
          <w:szCs w:val="24"/>
          <w:rtl w:val="0"/>
        </w:rPr>
        <w:t>ü</w:t>
      </w:r>
      <w:r>
        <w:rPr>
          <w:rFonts w:ascii="Times"/>
          <w:sz w:val="24"/>
          <w:szCs w:val="24"/>
          <w:rtl w:val="0"/>
          <w:lang w:val="de-DE"/>
        </w:rPr>
        <w:t xml:space="preserve">thgen, N., Brown, L., Dormann, C. F., </w:t>
      </w:r>
      <w:r>
        <w:rPr>
          <w:rFonts w:hAnsi="Times" w:hint="default"/>
          <w:sz w:val="24"/>
          <w:szCs w:val="24"/>
          <w:rtl w:val="0"/>
        </w:rPr>
        <w:t xml:space="preserve">… </w:t>
      </w:r>
      <w:r>
        <w:rPr>
          <w:rFonts w:ascii="Times"/>
          <w:sz w:val="24"/>
          <w:szCs w:val="24"/>
          <w:rtl w:val="0"/>
          <w:lang w:val="en-US"/>
        </w:rPr>
        <w:t xml:space="preserve">Woodward, G. (2009). Ecological networks--beyond food webs. </w:t>
      </w:r>
      <w:r>
        <w:rPr>
          <w:rFonts w:ascii="Times"/>
          <w:i w:val="1"/>
          <w:iCs w:val="1"/>
          <w:sz w:val="24"/>
          <w:szCs w:val="24"/>
          <w:rtl w:val="0"/>
          <w:lang w:val="en-US"/>
        </w:rPr>
        <w:t>The Journal of Animal Ecology</w:t>
      </w:r>
      <w:r>
        <w:rPr>
          <w:rFonts w:ascii="Times"/>
          <w:sz w:val="24"/>
          <w:szCs w:val="24"/>
          <w:rtl w:val="0"/>
        </w:rPr>
        <w:t xml:space="preserve">, </w:t>
      </w:r>
      <w:r>
        <w:rPr>
          <w:rFonts w:ascii="Times"/>
          <w:i w:val="1"/>
          <w:iCs w:val="1"/>
          <w:sz w:val="24"/>
          <w:szCs w:val="24"/>
          <w:rtl w:val="0"/>
        </w:rPr>
        <w:t>78</w:t>
      </w:r>
      <w:r>
        <w:rPr>
          <w:rFonts w:ascii="Times"/>
          <w:sz w:val="24"/>
          <w:szCs w:val="24"/>
          <w:rtl w:val="0"/>
        </w:rPr>
        <w:t>(1), 253</w:t>
      </w:r>
      <w:r>
        <w:rPr>
          <w:rFonts w:hAnsi="Times" w:hint="default"/>
          <w:sz w:val="24"/>
          <w:szCs w:val="24"/>
          <w:rtl w:val="0"/>
        </w:rPr>
        <w:t>–</w:t>
      </w:r>
      <w:r>
        <w:rPr>
          <w:rFonts w:ascii="Times"/>
          <w:sz w:val="24"/>
          <w:szCs w:val="24"/>
          <w:rtl w:val="0"/>
        </w:rPr>
        <w:t>69. doi:10.1111/j.1365-2656.2008.01460.x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Johnson, M. T. J. (2008). Bottom-up effects of plant genotype on aphids, ants, and predators.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89</w:t>
      </w:r>
      <w:r>
        <w:rPr>
          <w:rFonts w:ascii="Times"/>
          <w:sz w:val="24"/>
          <w:szCs w:val="24"/>
          <w:rtl w:val="0"/>
        </w:rPr>
        <w:t>(1), 145</w:t>
      </w:r>
      <w:r>
        <w:rPr>
          <w:rFonts w:hAnsi="Times" w:hint="default"/>
          <w:sz w:val="24"/>
          <w:szCs w:val="24"/>
          <w:rtl w:val="0"/>
        </w:rPr>
        <w:t>–</w:t>
      </w:r>
      <w:r>
        <w:rPr>
          <w:rFonts w:ascii="Times"/>
          <w:sz w:val="24"/>
          <w:szCs w:val="24"/>
          <w:rtl w:val="0"/>
          <w:lang w:val="en-US"/>
        </w:rPr>
        <w:t xml:space="preserve">154. Retrieved from </w:t>
      </w:r>
      <w:hyperlink r:id="rId9" w:history="1">
        <w:r>
          <w:rPr>
            <w:rStyle w:val="Hyperlink.0"/>
            <w:rFonts w:ascii="Times"/>
            <w:color w:val="011ea9"/>
            <w:sz w:val="24"/>
            <w:szCs w:val="24"/>
            <w:rtl w:val="0"/>
          </w:rPr>
          <w:t>http://www.ncbi.nlm.nih.gov/pubmed/18376556</w:t>
        </w:r>
      </w:hyperlink>
    </w:p>
    <w:p>
      <w:pPr>
        <w:pStyle w:val="Free Form"/>
        <w:spacing w:after="240"/>
        <w:ind w:left="640" w:hanging="640"/>
        <w:rPr>
          <w:rFonts w:ascii="Times" w:cs="Times" w:hAnsi="Times" w:eastAsia="Times"/>
          <w:sz w:val="24"/>
          <w:szCs w:val="24"/>
        </w:rPr>
      </w:pPr>
      <w:r>
        <w:rPr>
          <w:rFonts w:ascii="Times"/>
          <w:sz w:val="24"/>
          <w:szCs w:val="24"/>
          <w:rtl w:val="0"/>
        </w:rPr>
        <w:t xml:space="preserve">Krause, A. E., Frank, K. a, Mason, D. M., Ulanowicz, R. E., &amp; Taylor, W. W. (2003). Compartments revealed in food-web structure. </w:t>
      </w:r>
      <w:r>
        <w:rPr>
          <w:rFonts w:ascii="Times"/>
          <w:i w:val="1"/>
          <w:iCs w:val="1"/>
          <w:sz w:val="24"/>
          <w:szCs w:val="24"/>
          <w:rtl w:val="0"/>
        </w:rPr>
        <w:t>Nature</w:t>
      </w:r>
      <w:r>
        <w:rPr>
          <w:rFonts w:ascii="Times"/>
          <w:sz w:val="24"/>
          <w:szCs w:val="24"/>
          <w:rtl w:val="0"/>
        </w:rPr>
        <w:t xml:space="preserve">, </w:t>
      </w:r>
      <w:r>
        <w:rPr>
          <w:rFonts w:ascii="Times"/>
          <w:i w:val="1"/>
          <w:iCs w:val="1"/>
          <w:sz w:val="24"/>
          <w:szCs w:val="24"/>
          <w:rtl w:val="0"/>
        </w:rPr>
        <w:t>426</w:t>
      </w:r>
      <w:r>
        <w:rPr>
          <w:rFonts w:ascii="Times"/>
          <w:sz w:val="24"/>
          <w:szCs w:val="24"/>
          <w:rtl w:val="0"/>
        </w:rPr>
        <w:t>(6964), 282</w:t>
      </w:r>
      <w:r>
        <w:rPr>
          <w:rFonts w:hAnsi="Times" w:hint="default"/>
          <w:sz w:val="24"/>
          <w:szCs w:val="24"/>
          <w:rtl w:val="0"/>
        </w:rPr>
        <w:t>–</w:t>
      </w:r>
      <w:r>
        <w:rPr>
          <w:rFonts w:ascii="Times"/>
          <w:sz w:val="24"/>
          <w:szCs w:val="24"/>
          <w:rtl w:val="0"/>
          <w:lang w:val="fr-FR"/>
        </w:rPr>
        <w:t>5. doi:10.1038/nature02115</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Nuismer, S. L., Jordano, P., &amp; Bascompte, J. (2012). Coevolution and the architecture of mutualistic networks, 338</w:t>
      </w:r>
      <w:r>
        <w:rPr>
          <w:rFonts w:hAnsi="Times" w:hint="default"/>
          <w:sz w:val="24"/>
          <w:szCs w:val="24"/>
          <w:rtl w:val="0"/>
        </w:rPr>
        <w:t>–</w:t>
      </w:r>
      <w:r>
        <w:rPr>
          <w:rFonts w:ascii="Times"/>
          <w:sz w:val="24"/>
          <w:szCs w:val="24"/>
          <w:rtl w:val="0"/>
          <w:lang w:val="fr-FR"/>
        </w:rPr>
        <w:t>354. doi:10.5061/dryad.tk400</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Olesen, J. M., Bascompte, J., Dupont, Y. L., &amp; Jordano, P. (2007). The modularity of pollination networks. </w:t>
      </w:r>
      <w:r>
        <w:rPr>
          <w:rFonts w:ascii="Times"/>
          <w:i w:val="1"/>
          <w:iCs w:val="1"/>
          <w:sz w:val="24"/>
          <w:szCs w:val="24"/>
          <w:rtl w:val="0"/>
          <w:lang w:val="en-US"/>
        </w:rPr>
        <w:t>Proceedings of the National Academy of Sciences of the United States of America</w:t>
      </w:r>
      <w:r>
        <w:rPr>
          <w:rFonts w:ascii="Times"/>
          <w:sz w:val="24"/>
          <w:szCs w:val="24"/>
          <w:rtl w:val="0"/>
        </w:rPr>
        <w:t xml:space="preserve">, </w:t>
      </w:r>
      <w:r>
        <w:rPr>
          <w:rFonts w:ascii="Times"/>
          <w:i w:val="1"/>
          <w:iCs w:val="1"/>
          <w:sz w:val="24"/>
          <w:szCs w:val="24"/>
          <w:rtl w:val="0"/>
        </w:rPr>
        <w:t>104</w:t>
      </w:r>
      <w:r>
        <w:rPr>
          <w:rFonts w:ascii="Times"/>
          <w:sz w:val="24"/>
          <w:szCs w:val="24"/>
          <w:rtl w:val="0"/>
        </w:rPr>
        <w:t>(50), 19891</w:t>
      </w:r>
      <w:r>
        <w:rPr>
          <w:rFonts w:hAnsi="Times" w:hint="default"/>
          <w:sz w:val="24"/>
          <w:szCs w:val="24"/>
          <w:rtl w:val="0"/>
        </w:rPr>
        <w:t>–</w:t>
      </w:r>
      <w:r>
        <w:rPr>
          <w:rFonts w:ascii="Times"/>
          <w:sz w:val="24"/>
          <w:szCs w:val="24"/>
          <w:rtl w:val="0"/>
          <w:lang w:val="pt-PT"/>
        </w:rPr>
        <w:t>6. doi:10.1073/pnas.0706375104</w:t>
      </w:r>
    </w:p>
    <w:p>
      <w:pPr>
        <w:pStyle w:val="Normal"/>
        <w:rPr>
          <w:rFonts w:ascii="Times" w:cs="Times" w:hAnsi="Times" w:eastAsia="Times"/>
        </w:rPr>
      </w:pPr>
      <w:r>
        <w:rPr>
          <w:rFonts w:ascii="Times"/>
          <w:rtl w:val="0"/>
          <w:lang w:val="en-US"/>
        </w:rPr>
        <w:t xml:space="preserve">R Core Team (2013). R: A language and environment for statistical computing. Vienna, </w:t>
        <w:tab/>
        <w:t>Austria: R Foundation for Statistical Computing.</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r>
        <w:rPr>
          <w:rFonts w:ascii="Times"/>
          <w:sz w:val="24"/>
          <w:szCs w:val="24"/>
          <w:rtl w:val="0"/>
          <w:lang w:val="en-US"/>
        </w:rPr>
        <w:t xml:space="preserve">Rezende, E. L., Albert, E. M., Fortuna, M. a, &amp; Bascompte, J. (2009). Compartments in a marine food web associated with phylogeny, body mass, and habitat structure. </w:t>
      </w:r>
      <w:r>
        <w:rPr>
          <w:rFonts w:ascii="Times"/>
          <w:i w:val="1"/>
          <w:iCs w:val="1"/>
          <w:sz w:val="24"/>
          <w:szCs w:val="24"/>
          <w:rtl w:val="0"/>
          <w:lang w:val="en-US"/>
        </w:rPr>
        <w:t>Ecology Letters</w:t>
      </w:r>
      <w:r>
        <w:rPr>
          <w:rFonts w:ascii="Times"/>
          <w:sz w:val="24"/>
          <w:szCs w:val="24"/>
          <w:rtl w:val="0"/>
        </w:rPr>
        <w:t xml:space="preserve">, </w:t>
      </w:r>
      <w:r>
        <w:rPr>
          <w:rFonts w:ascii="Times"/>
          <w:i w:val="1"/>
          <w:iCs w:val="1"/>
          <w:sz w:val="24"/>
          <w:szCs w:val="24"/>
          <w:rtl w:val="0"/>
        </w:rPr>
        <w:t>12</w:t>
      </w:r>
      <w:r>
        <w:rPr>
          <w:rFonts w:ascii="Times"/>
          <w:sz w:val="24"/>
          <w:szCs w:val="24"/>
          <w:rtl w:val="0"/>
        </w:rPr>
        <w:t>(8), 779</w:t>
      </w:r>
      <w:r>
        <w:rPr>
          <w:rFonts w:hAnsi="Times" w:hint="default"/>
          <w:sz w:val="24"/>
          <w:szCs w:val="24"/>
          <w:rtl w:val="0"/>
        </w:rPr>
        <w:t>–</w:t>
      </w:r>
      <w:r>
        <w:rPr>
          <w:rFonts w:ascii="Times"/>
          <w:sz w:val="24"/>
          <w:szCs w:val="24"/>
          <w:rtl w:val="0"/>
        </w:rPr>
        <w:t>88. doi:10.1111/j.1461-0248.2009.01327.x</w:t>
      </w:r>
    </w:p>
    <w:p>
      <w:pPr>
        <w:pStyle w:val="Free Form"/>
        <w:spacing w:after="240"/>
        <w:ind w:left="640" w:hanging="640"/>
        <w:rPr>
          <w:rFonts w:ascii="Times New Roman" w:cs="Times New Roman" w:hAnsi="Times New Roman" w:eastAsia="Times New Roman"/>
          <w:b w:val="1"/>
          <w:bCs w:val="1"/>
          <w:sz w:val="24"/>
          <w:szCs w:val="24"/>
        </w:rPr>
      </w:pPr>
      <w:r>
        <w:rPr>
          <w:rFonts w:ascii="Times"/>
          <w:sz w:val="24"/>
          <w:szCs w:val="24"/>
          <w:rtl w:val="0"/>
          <w:lang w:val="en-US"/>
        </w:rPr>
        <w:t xml:space="preserve">Rohr, R. P., Saavedra, S., &amp; Bascompte, J. (2014). On the structural stability of mutualistic systems. </w:t>
      </w:r>
      <w:r>
        <w:rPr>
          <w:rFonts w:ascii="Times"/>
          <w:i w:val="1"/>
          <w:iCs w:val="1"/>
          <w:sz w:val="24"/>
          <w:szCs w:val="24"/>
          <w:rtl w:val="0"/>
          <w:lang w:val="en-US"/>
        </w:rPr>
        <w:t>Science</w:t>
      </w:r>
      <w:r>
        <w:rPr>
          <w:rFonts w:ascii="Times"/>
          <w:sz w:val="24"/>
          <w:szCs w:val="24"/>
          <w:rtl w:val="0"/>
        </w:rPr>
        <w:t xml:space="preserve">, </w:t>
      </w:r>
      <w:r>
        <w:rPr>
          <w:rFonts w:ascii="Times"/>
          <w:i w:val="1"/>
          <w:iCs w:val="1"/>
          <w:sz w:val="24"/>
          <w:szCs w:val="24"/>
          <w:rtl w:val="0"/>
        </w:rPr>
        <w:t>345</w:t>
      </w:r>
      <w:r>
        <w:rPr>
          <w:rFonts w:ascii="Times"/>
          <w:sz w:val="24"/>
          <w:szCs w:val="24"/>
          <w:rtl w:val="0"/>
        </w:rPr>
        <w:t>(6195), 1253497</w:t>
      </w:r>
      <w:r>
        <w:rPr>
          <w:rFonts w:hAnsi="Times" w:hint="default"/>
          <w:sz w:val="24"/>
          <w:szCs w:val="24"/>
          <w:rtl w:val="0"/>
        </w:rPr>
        <w:t>–</w:t>
      </w:r>
      <w:r>
        <w:rPr>
          <w:rFonts w:ascii="Times"/>
          <w:sz w:val="24"/>
          <w:szCs w:val="24"/>
          <w:rtl w:val="0"/>
          <w:lang w:val="fr-FR"/>
        </w:rPr>
        <w:t>1253497. doi:10.1126/science.1253497Th</w:t>
      </w:r>
      <w:r>
        <w:rPr>
          <w:rFonts w:hAnsi="Times" w:hint="default"/>
          <w:sz w:val="24"/>
          <w:szCs w:val="24"/>
          <w:rtl w:val="0"/>
        </w:rPr>
        <w:t>é</w:t>
      </w:r>
      <w:r>
        <w:rPr>
          <w:rFonts w:ascii="Times"/>
          <w:sz w:val="24"/>
          <w:szCs w:val="24"/>
          <w:rtl w:val="0"/>
          <w:lang w:val="en-US"/>
        </w:rPr>
        <w:t xml:space="preserve">bault, E. (2012). Identifying compartments in presence-absence matrices and bipartite networks: insights into modularity measures. </w:t>
      </w:r>
      <w:r>
        <w:rPr>
          <w:rFonts w:ascii="Times"/>
          <w:i w:val="1"/>
          <w:iCs w:val="1"/>
          <w:sz w:val="24"/>
          <w:szCs w:val="24"/>
          <w:rtl w:val="0"/>
          <w:lang w:val="en-US"/>
        </w:rPr>
        <w:t>Journal of Biogeography</w:t>
      </w:r>
      <w:r>
        <w:rPr>
          <w:rFonts w:ascii="Times"/>
          <w:sz w:val="24"/>
          <w:szCs w:val="24"/>
          <w:rtl w:val="0"/>
        </w:rPr>
        <w:t>, n/a</w:t>
      </w:r>
      <w:r>
        <w:rPr>
          <w:rFonts w:hAnsi="Times" w:hint="default"/>
          <w:sz w:val="24"/>
          <w:szCs w:val="24"/>
          <w:rtl w:val="0"/>
        </w:rPr>
        <w:t>–</w:t>
      </w:r>
      <w:r>
        <w:rPr>
          <w:rFonts w:ascii="Times"/>
          <w:sz w:val="24"/>
          <w:szCs w:val="24"/>
          <w:rtl w:val="0"/>
          <w:lang w:val="fr-FR"/>
        </w:rPr>
        <w:t>n/a. doi:10.1111/jbi.12015</w:t>
      </w:r>
    </w:p>
    <w:p>
      <w:pPr>
        <w:pStyle w:val="Normal"/>
        <w:rPr>
          <w:rFonts w:ascii="Times New Roman" w:cs="Times New Roman" w:hAnsi="Times New Roman" w:eastAsia="Times New Roman"/>
        </w:rPr>
      </w:pPr>
      <w:r>
        <w:rPr>
          <w:rFonts w:ascii="Times"/>
          <w:rtl w:val="0"/>
          <w:lang w:val="en-US"/>
        </w:rPr>
        <w:t xml:space="preserve">Stouffer, D. B., &amp; Bascompte, J. (2011). Compartmentalization increases food-web </w:t>
        <w:tab/>
        <w:t xml:space="preserve">persistence. </w:t>
      </w:r>
      <w:r>
        <w:rPr>
          <w:rFonts w:ascii="Times"/>
          <w:i w:val="1"/>
          <w:iCs w:val="1"/>
          <w:rtl w:val="0"/>
          <w:lang w:val="en-US"/>
        </w:rPr>
        <w:t xml:space="preserve">Proceedings of the National Academy of Sciences of the United States </w:t>
        <w:tab/>
        <w:t>of America</w:t>
      </w:r>
      <w:r>
        <w:rPr>
          <w:rFonts w:ascii="Times"/>
          <w:rtl w:val="0"/>
          <w:lang w:val="en-US"/>
        </w:rPr>
        <w:t xml:space="preserve">, </w:t>
      </w:r>
      <w:r>
        <w:rPr>
          <w:rFonts w:ascii="Times"/>
          <w:i w:val="1"/>
          <w:iCs w:val="1"/>
          <w:rtl w:val="0"/>
          <w:lang w:val="en-US"/>
        </w:rPr>
        <w:t>108</w:t>
      </w:r>
      <w:r>
        <w:rPr>
          <w:rFonts w:ascii="Times"/>
          <w:rtl w:val="0"/>
          <w:lang w:val="en-US"/>
        </w:rPr>
        <w:t>(9), 3648</w:t>
      </w:r>
      <w:r>
        <w:rPr>
          <w:rFonts w:hAnsi="Times" w:hint="default"/>
          <w:rtl w:val="0"/>
          <w:lang w:val="en-US"/>
        </w:rPr>
        <w:t>–</w:t>
      </w:r>
      <w:r>
        <w:rPr>
          <w:rFonts w:ascii="Times"/>
          <w:rtl w:val="0"/>
          <w:lang w:val="en-US"/>
        </w:rPr>
        <w:t>52. doi:10.1073/pnas.1014353108</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r>
        <w:rPr>
          <w:rFonts w:ascii="Times"/>
          <w:sz w:val="24"/>
          <w:szCs w:val="24"/>
          <w:rtl w:val="0"/>
          <w:lang w:val="en-US"/>
        </w:rPr>
        <w:t>Th</w:t>
      </w:r>
      <w:r>
        <w:rPr>
          <w:rFonts w:hAnsi="Times" w:hint="default"/>
          <w:sz w:val="24"/>
          <w:szCs w:val="24"/>
          <w:rtl w:val="0"/>
        </w:rPr>
        <w:t>é</w:t>
      </w:r>
      <w:r>
        <w:rPr>
          <w:rFonts w:ascii="Times"/>
          <w:sz w:val="24"/>
          <w:szCs w:val="24"/>
          <w:rtl w:val="0"/>
          <w:lang w:val="en-US"/>
        </w:rPr>
        <w:t xml:space="preserve">bault, E., &amp; Fontaine, C. (2010). Stability of ecological communities and the architecture of mutualistic and trophic networks. </w:t>
      </w:r>
      <w:r>
        <w:rPr>
          <w:rFonts w:ascii="Times"/>
          <w:i w:val="1"/>
          <w:iCs w:val="1"/>
          <w:sz w:val="24"/>
          <w:szCs w:val="24"/>
          <w:rtl w:val="0"/>
          <w:lang w:val="en-US"/>
        </w:rPr>
        <w:t>Science (New York, N.Y.)</w:t>
      </w:r>
      <w:r>
        <w:rPr>
          <w:rFonts w:ascii="Times"/>
          <w:sz w:val="24"/>
          <w:szCs w:val="24"/>
          <w:rtl w:val="0"/>
        </w:rPr>
        <w:t xml:space="preserve">, </w:t>
      </w:r>
      <w:r>
        <w:rPr>
          <w:rFonts w:ascii="Times"/>
          <w:i w:val="1"/>
          <w:iCs w:val="1"/>
          <w:sz w:val="24"/>
          <w:szCs w:val="24"/>
          <w:rtl w:val="0"/>
        </w:rPr>
        <w:t>329</w:t>
      </w:r>
      <w:r>
        <w:rPr>
          <w:rFonts w:ascii="Times"/>
          <w:sz w:val="24"/>
          <w:szCs w:val="24"/>
          <w:rtl w:val="0"/>
        </w:rPr>
        <w:t>(5993), 853</w:t>
      </w:r>
      <w:r>
        <w:rPr>
          <w:rFonts w:hAnsi="Times" w:hint="default"/>
          <w:sz w:val="24"/>
          <w:szCs w:val="24"/>
          <w:rtl w:val="0"/>
        </w:rPr>
        <w:t>–</w:t>
      </w:r>
      <w:r>
        <w:rPr>
          <w:rFonts w:ascii="Times"/>
          <w:sz w:val="24"/>
          <w:szCs w:val="24"/>
          <w:rtl w:val="0"/>
          <w:lang w:val="fr-FR"/>
        </w:rPr>
        <w:t>6. doi:10.1126/science.1188321</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Van Veen, F. J. F., Morris, R. J., &amp; Godfray, H. C. J. (2006). Apparent competition, quantitative food webs, and the structure of phytophagous insect communities. </w:t>
      </w:r>
      <w:r>
        <w:rPr>
          <w:rFonts w:ascii="Times"/>
          <w:i w:val="1"/>
          <w:iCs w:val="1"/>
          <w:sz w:val="24"/>
          <w:szCs w:val="24"/>
          <w:rtl w:val="0"/>
          <w:lang w:val="en-US"/>
        </w:rPr>
        <w:t>Annual Review of Entomology</w:t>
      </w:r>
      <w:r>
        <w:rPr>
          <w:rFonts w:ascii="Times"/>
          <w:sz w:val="24"/>
          <w:szCs w:val="24"/>
          <w:rtl w:val="0"/>
        </w:rPr>
        <w:t xml:space="preserve">, </w:t>
      </w:r>
      <w:r>
        <w:rPr>
          <w:rFonts w:ascii="Times"/>
          <w:i w:val="1"/>
          <w:iCs w:val="1"/>
          <w:sz w:val="24"/>
          <w:szCs w:val="24"/>
          <w:rtl w:val="0"/>
        </w:rPr>
        <w:t>51</w:t>
      </w:r>
      <w:r>
        <w:rPr>
          <w:rFonts w:ascii="Times"/>
          <w:sz w:val="24"/>
          <w:szCs w:val="24"/>
          <w:rtl w:val="0"/>
        </w:rPr>
        <w:t>(107), 187</w:t>
      </w:r>
      <w:r>
        <w:rPr>
          <w:rFonts w:hAnsi="Times" w:hint="default"/>
          <w:sz w:val="24"/>
          <w:szCs w:val="24"/>
          <w:rtl w:val="0"/>
        </w:rPr>
        <w:t>–</w:t>
      </w:r>
      <w:r>
        <w:rPr>
          <w:rFonts w:ascii="Times"/>
          <w:sz w:val="24"/>
          <w:szCs w:val="24"/>
          <w:rtl w:val="0"/>
        </w:rPr>
        <w:t>208. doi:10.1146/annurev.ento.51.110104.151120</w:t>
      </w:r>
    </w:p>
    <w:p>
      <w:pPr>
        <w:pStyle w:val="Free Form"/>
        <w:spacing w:after="240"/>
        <w:ind w:left="640" w:hanging="640"/>
        <w:rPr>
          <w:rFonts w:ascii="Times" w:cs="Times" w:hAnsi="Times" w:eastAsia="Times"/>
          <w:sz w:val="24"/>
          <w:szCs w:val="24"/>
        </w:rPr>
      </w:pPr>
      <w:r>
        <w:rPr>
          <w:rFonts w:ascii="Times"/>
          <w:sz w:val="24"/>
          <w:szCs w:val="24"/>
          <w:rtl w:val="0"/>
          <w:lang w:val="de-DE"/>
        </w:rPr>
        <w:t xml:space="preserve">Whitham, T. G., Young, W. P., Martinsen, G. D., Gehring, C. A., Schweitzer, J. A., Shuster, S. M., </w:t>
      </w:r>
      <w:r>
        <w:rPr>
          <w:rFonts w:hAnsi="Times" w:hint="default"/>
          <w:sz w:val="24"/>
          <w:szCs w:val="24"/>
          <w:rtl w:val="0"/>
        </w:rPr>
        <w:t xml:space="preserve">… </w:t>
      </w:r>
      <w:r>
        <w:rPr>
          <w:rFonts w:ascii="Times"/>
          <w:sz w:val="24"/>
          <w:szCs w:val="24"/>
          <w:rtl w:val="0"/>
          <w:lang w:val="en-US"/>
        </w:rPr>
        <w:t xml:space="preserve">Kuske, C. R. (2003). Community and Ecosystem Genetics: a Consequence of the Extended Phenotype. </w:t>
      </w:r>
      <w:r>
        <w:rPr>
          <w:rFonts w:ascii="Times"/>
          <w:i w:val="1"/>
          <w:iCs w:val="1"/>
          <w:sz w:val="24"/>
          <w:szCs w:val="24"/>
          <w:rtl w:val="0"/>
          <w:lang w:val="en-US"/>
        </w:rPr>
        <w:t>Ecology</w:t>
      </w:r>
      <w:r>
        <w:rPr>
          <w:rFonts w:ascii="Times"/>
          <w:sz w:val="24"/>
          <w:szCs w:val="24"/>
          <w:rtl w:val="0"/>
        </w:rPr>
        <w:t xml:space="preserve">, </w:t>
      </w:r>
      <w:r>
        <w:rPr>
          <w:rFonts w:ascii="Times"/>
          <w:i w:val="1"/>
          <w:iCs w:val="1"/>
          <w:sz w:val="24"/>
          <w:szCs w:val="24"/>
          <w:rtl w:val="0"/>
        </w:rPr>
        <w:t>84</w:t>
      </w:r>
      <w:r>
        <w:rPr>
          <w:rFonts w:ascii="Times"/>
          <w:sz w:val="24"/>
          <w:szCs w:val="24"/>
          <w:rtl w:val="0"/>
        </w:rPr>
        <w:t>(3), 559</w:t>
      </w:r>
      <w:r>
        <w:rPr>
          <w:rFonts w:hAnsi="Times" w:hint="default"/>
          <w:sz w:val="24"/>
          <w:szCs w:val="24"/>
          <w:rtl w:val="0"/>
        </w:rPr>
        <w:t>–</w:t>
      </w:r>
      <w:r>
        <w:rPr>
          <w:rFonts w:ascii="Times"/>
          <w:sz w:val="24"/>
          <w:szCs w:val="24"/>
          <w:rtl w:val="0"/>
          <w:lang w:val="fr-FR"/>
        </w:rPr>
        <w:t xml:space="preserve">573. doi:10.1890/0012-9658(2003)084[0559:CAEGAC]2.0.CO;2 </w:t>
      </w:r>
    </w:p>
    <w:p>
      <w:pPr>
        <w:pStyle w:val="Free Form"/>
        <w:spacing w:after="240"/>
        <w:ind w:left="640" w:hanging="640"/>
        <w:rPr>
          <w:rFonts w:ascii="Times" w:cs="Times" w:hAnsi="Times" w:eastAsia="Times"/>
          <w:sz w:val="24"/>
          <w:szCs w:val="24"/>
        </w:rPr>
      </w:pPr>
      <w:r>
        <w:rPr>
          <w:rFonts w:ascii="Times"/>
          <w:sz w:val="24"/>
          <w:szCs w:val="24"/>
          <w:rtl w:val="0"/>
          <w:lang w:val="en-US"/>
        </w:rPr>
        <w:t xml:space="preserve">Whitham, T. G., Gehring, C. A., Lamit, L. J., Wojtowicz, T., Evans, L. M., Keith, A. R., &amp; Smith, D. S. (2012). Community specificity: life and afterlife effects of genes. </w:t>
      </w:r>
      <w:r>
        <w:rPr>
          <w:rFonts w:ascii="Times"/>
          <w:i w:val="1"/>
          <w:iCs w:val="1"/>
          <w:sz w:val="24"/>
          <w:szCs w:val="24"/>
          <w:rtl w:val="0"/>
          <w:lang w:val="en-US"/>
        </w:rPr>
        <w:t>Trends in Plant Science</w:t>
      </w:r>
      <w:r>
        <w:rPr>
          <w:rFonts w:ascii="Times"/>
          <w:sz w:val="24"/>
          <w:szCs w:val="24"/>
          <w:rtl w:val="0"/>
        </w:rPr>
        <w:t xml:space="preserve">, </w:t>
      </w:r>
      <w:r>
        <w:rPr>
          <w:rFonts w:ascii="Times"/>
          <w:i w:val="1"/>
          <w:iCs w:val="1"/>
          <w:sz w:val="24"/>
          <w:szCs w:val="24"/>
          <w:rtl w:val="0"/>
        </w:rPr>
        <w:t>17</w:t>
      </w:r>
      <w:r>
        <w:rPr>
          <w:rFonts w:ascii="Times"/>
          <w:sz w:val="24"/>
          <w:szCs w:val="24"/>
          <w:rtl w:val="0"/>
        </w:rPr>
        <w:t>(5), 271</w:t>
      </w:r>
      <w:r>
        <w:rPr>
          <w:rFonts w:hAnsi="Times" w:hint="default"/>
          <w:sz w:val="24"/>
          <w:szCs w:val="24"/>
          <w:rtl w:val="0"/>
        </w:rPr>
        <w:t>–</w:t>
      </w:r>
      <w:r>
        <w:rPr>
          <w:rFonts w:ascii="Times"/>
          <w:sz w:val="24"/>
          <w:szCs w:val="24"/>
          <w:rtl w:val="0"/>
          <w:lang w:val="fr-FR"/>
        </w:rPr>
        <w:t>281. doi:10.1016/j.tplants.2012.01.005</w:t>
      </w: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spacing w:after="240"/>
        <w:ind w:left="640" w:hanging="640"/>
        <w:rPr>
          <w:rFonts w:ascii="Times" w:cs="Times" w:hAnsi="Times" w:eastAsia="Times"/>
          <w:sz w:val="24"/>
          <w:szCs w:val="24"/>
        </w:rPr>
      </w:pPr>
    </w:p>
    <w:p>
      <w:pPr>
        <w:pStyle w:val="Free Form"/>
        <w:bidi w:val="0"/>
        <w:sectPr>
          <w:headerReference w:type="default" r:id="rId10"/>
          <w:headerReference w:type="even" r:id="rId11"/>
          <w:footerReference w:type="default" r:id="rId12"/>
          <w:footerReference w:type="even" r:id="rId13"/>
          <w:pgSz w:w="12240" w:h="15840" w:orient="portrait"/>
          <w:pgMar w:top="1440" w:right="1797" w:bottom="1440" w:left="1797" w:header="709" w:footer="709"/>
          <w:bidi w:val="0"/>
        </w:sectPr>
      </w:pPr>
    </w:p>
    <w:p>
      <w:pPr>
        <w:pStyle w:val="Normal"/>
        <w:spacing w:line="480" w:lineRule="auto"/>
        <w:rPr>
          <w:rFonts w:ascii="Times New Roman" w:cs="Times New Roman" w:hAnsi="Times New Roman" w:eastAsia="Times New Roman"/>
          <w:b w:val="1"/>
          <w:bCs w:val="1"/>
          <w:sz w:val="24"/>
          <w:szCs w:val="24"/>
        </w:rPr>
      </w:pPr>
      <w:r>
        <w:rPr>
          <w:rFonts w:ascii="Times New Roman"/>
          <w:b w:val="1"/>
          <w:bCs w:val="1"/>
          <w:smallCaps w:val="1"/>
          <w:sz w:val="24"/>
          <w:szCs w:val="24"/>
          <w:rtl w:val="0"/>
          <w:lang w:val="en-US"/>
        </w:rPr>
        <w:t>Figure Legends</w:t>
      </w:r>
    </w:p>
    <w:p>
      <w:pPr>
        <w:pStyle w:val="Normal"/>
        <w:spacing w:line="480" w:lineRule="auto"/>
        <w:rPr>
          <w:rFonts w:ascii="Times New Roman" w:cs="Times New Roman" w:hAnsi="Times New Roman" w:eastAsia="Times New Roman"/>
          <w:sz w:val="24"/>
          <w:szCs w:val="24"/>
        </w:rPr>
      </w:pPr>
      <w:r>
        <w:rPr>
          <w:sz w:val="24"/>
          <w:szCs w:val="24"/>
          <w:rtl w:val="0"/>
          <w:lang w:val="en-US"/>
        </w:rPr>
        <w:t xml:space="preserve"> </w:t>
      </w:r>
      <w:r>
        <w:rPr>
          <w:rFonts w:ascii="Times New Roman"/>
          <w:b w:val="1"/>
          <w:bCs w:val="1"/>
          <w:sz w:val="24"/>
          <w:szCs w:val="24"/>
          <w:rtl w:val="0"/>
          <w:lang w:val="en-US"/>
        </w:rPr>
        <w:t xml:space="preserve">Figure 1. </w:t>
      </w:r>
      <w:r>
        <w:rPr>
          <w:rFonts w:ascii="Times New Roman"/>
          <w:rtl w:val="0"/>
          <w:lang w:val="en-US"/>
        </w:rPr>
        <w:t xml:space="preserve">(A) Metaweb of interactions among four species of galling insects (circles) and their six natural enemies (inverted triangles) found on the willow, </w:t>
      </w:r>
      <w:r>
        <w:rPr>
          <w:rFonts w:ascii="Times New Roman"/>
          <w:i w:val="1"/>
          <w:iCs w:val="1"/>
          <w:rtl w:val="0"/>
          <w:lang w:val="en-US"/>
        </w:rPr>
        <w:t>Salix hookeriana</w:t>
      </w:r>
      <w:r>
        <w:rPr>
          <w:rFonts w:ascii="Times New Roman"/>
          <w:rtl w:val="0"/>
          <w:lang w:val="en-US"/>
        </w:rPr>
        <w:t>,</w:t>
      </w:r>
      <w:r>
        <w:rPr>
          <w:rFonts w:ascii="Times New Roman"/>
          <w:i w:val="1"/>
          <w:iCs w:val="1"/>
          <w:rtl w:val="0"/>
          <w:lang w:val="en-US"/>
        </w:rPr>
        <w:t xml:space="preserve"> </w:t>
      </w:r>
      <w:r>
        <w:rPr>
          <w:rFonts w:ascii="Times New Roman"/>
          <w:rtl w:val="0"/>
          <w:lang w:val="en-US"/>
        </w:rPr>
        <w:t xml:space="preserve">in a common garden experiment. The width of each link is proportional to the observed frequency of each interaction. Each colour corresponds to a different species in the metaweb. (B) Hierarchical clustering of dissimilarity in insect food web among 26 willow genotypes. </w:t>
      </w: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r>
        <w:rPr>
          <w:rFonts w:ascii="Times New Roman"/>
          <w:b w:val="1"/>
          <w:bCs w:val="1"/>
          <w:sz w:val="24"/>
          <w:szCs w:val="24"/>
          <w:rtl w:val="0"/>
          <w:lang w:val="en-US"/>
        </w:rPr>
        <w:t xml:space="preserve">Figure </w:t>
      </w:r>
      <w:r>
        <w:rPr>
          <w:rFonts w:ascii="Times New Roman"/>
          <w:b w:val="1"/>
          <w:bCs w:val="1"/>
          <w:sz w:val="24"/>
          <w:szCs w:val="24"/>
          <w:rtl w:val="0"/>
          <w:lang w:val="en-US"/>
        </w:rPr>
        <w:t>2</w:t>
      </w:r>
      <w:r>
        <w:rPr>
          <w:rFonts w:ascii="Times New Roman"/>
          <w:b w:val="1"/>
          <w:bCs w:val="1"/>
          <w:sz w:val="24"/>
          <w:szCs w:val="24"/>
          <w:rtl w:val="0"/>
          <w:lang w:val="en-US"/>
        </w:rPr>
        <w:t>.</w:t>
      </w:r>
      <w:r>
        <w:rPr>
          <w:rFonts w:ascii="Times New Roman"/>
          <w:sz w:val="24"/>
          <w:szCs w:val="24"/>
          <w:rtl w:val="0"/>
          <w:lang w:val="en-US"/>
        </w:rPr>
        <w:t xml:space="preserve"> Probability of </w:t>
      </w:r>
      <w:r>
        <w:rPr>
          <w:rFonts w:ascii="Times New Roman"/>
          <w:sz w:val="24"/>
          <w:szCs w:val="24"/>
          <w:rtl w:val="0"/>
          <w:lang w:val="en-US"/>
        </w:rPr>
        <w:t xml:space="preserve">two common parasitoid guilds </w:t>
      </w:r>
      <w:r>
        <w:rPr>
          <w:rFonts w:ascii="Times New Roman"/>
          <w:sz w:val="24"/>
          <w:szCs w:val="24"/>
          <w:rtl w:val="0"/>
          <w:lang w:val="en-US"/>
        </w:rPr>
        <w:t xml:space="preserve">parasitizing the leaf galling midge </w:t>
      </w:r>
      <w:r>
        <w:rPr>
          <w:rFonts w:ascii="Times New Roman"/>
          <w:i w:val="1"/>
          <w:iCs w:val="1"/>
          <w:sz w:val="24"/>
          <w:szCs w:val="24"/>
          <w:rtl w:val="0"/>
          <w:lang w:val="en-US"/>
        </w:rPr>
        <w:t>Iteomyia</w:t>
      </w:r>
      <w:r>
        <w:rPr>
          <w:rFonts w:ascii="Times New Roman"/>
          <w:sz w:val="24"/>
          <w:szCs w:val="24"/>
          <w:rtl w:val="0"/>
          <w:lang w:val="en-US"/>
        </w:rPr>
        <w:t xml:space="preserve"> as a function of gall density and gall size. (A) </w:t>
      </w:r>
      <w:r>
        <w:rPr>
          <w:rFonts w:ascii="Times New Roman"/>
          <w:sz w:val="24"/>
          <w:szCs w:val="24"/>
          <w:rtl w:val="0"/>
          <w:lang w:val="en-US"/>
        </w:rPr>
        <w:t>The probability of egg parasitism increases with higher gall density, but only for small galls. (B) The probability of larval parasitism decreases with both higher gall densities and larger galls.</w:t>
      </w:r>
    </w:p>
    <w:p>
      <w:pPr>
        <w:pStyle w:val="Normal"/>
        <w:spacing w:line="480" w:lineRule="auto"/>
        <w:rPr>
          <w:rFonts w:ascii="Times New Roman" w:cs="Times New Roman" w:hAnsi="Times New Roman" w:eastAsia="Times New Roman"/>
          <w:b w:val="1"/>
          <w:bCs w:val="1"/>
          <w:sz w:val="24"/>
          <w:szCs w:val="24"/>
        </w:rPr>
      </w:pPr>
    </w:p>
    <w:p>
      <w:pPr>
        <w:pStyle w:val="Free Form"/>
        <w:bidi w:val="0"/>
        <w:sectPr>
          <w:headerReference w:type="default" r:id="rId14"/>
          <w:headerReference w:type="even" r:id="rId15"/>
          <w:footerReference w:type="default" r:id="rId16"/>
          <w:footerReference w:type="even" r:id="rId17"/>
          <w:pgSz w:w="12240" w:h="15840" w:orient="portrait"/>
          <w:pgMar w:top="1797" w:right="1440" w:bottom="1797" w:left="1440" w:header="709" w:footer="709"/>
          <w:bidi w:val="0"/>
        </w:sect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rPr>
          <w:rFonts w:ascii="Times New Roman" w:cs="Times New Roman" w:hAnsi="Times New Roman" w:eastAsia="Times New Roman"/>
          <w:sz w:val="24"/>
          <w:szCs w:val="24"/>
        </w:rPr>
      </w:pPr>
    </w:p>
    <w:p>
      <w:pPr>
        <w:pStyle w:val="Normal"/>
        <w:spacing w:line="480" w:lineRule="auto"/>
      </w:pPr>
      <w:r>
        <w:rPr>
          <w:rFonts w:ascii="Times New Roman" w:cs="Times New Roman" w:hAnsi="Times New Roman" w:eastAsia="Times New Roman"/>
          <w:sz w:val="24"/>
          <w:szCs w:val="24"/>
        </w:rPr>
        <w:br w:type="textWrapping"/>
      </w:r>
      <w:r>
        <w:rPr>
          <w:rFonts w:ascii="Times New Roman" w:cs="Times New Roman" w:hAnsi="Times New Roman" w:eastAsia="Times New Roman"/>
          <w:sz w:val="24"/>
          <w:szCs w:val="24"/>
        </w:rPr>
        <w:br w:type="page"/>
      </w:r>
    </w:p>
    <w:p>
      <w:pPr>
        <w:pStyle w:val="Normal"/>
        <w:spacing w:line="480" w:lineRule="auto"/>
      </w:pPr>
      <w:r>
        <w:drawing>
          <wp:anchor distT="152400" distB="152400" distL="152400" distR="152400" simplePos="0" relativeHeight="251660288" behindDoc="0" locked="0" layoutInCell="1" allowOverlap="1">
            <wp:simplePos x="0" y="0"/>
            <wp:positionH relativeFrom="page">
              <wp:posOffset>436880</wp:posOffset>
            </wp:positionH>
            <wp:positionV relativeFrom="page">
              <wp:posOffset>469900</wp:posOffset>
            </wp:positionV>
            <wp:extent cx="6838950" cy="91186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ures network ms portrait.001.png"/>
                    <pic:cNvPicPr/>
                  </pic:nvPicPr>
                  <pic:blipFill>
                    <a:blip r:embed="rId18">
                      <a:extLst/>
                    </a:blip>
                    <a:stretch>
                      <a:fillRect/>
                    </a:stretch>
                  </pic:blipFill>
                  <pic:spPr>
                    <a:xfrm>
                      <a:off x="0" y="0"/>
                      <a:ext cx="6838950" cy="9118600"/>
                    </a:xfrm>
                    <a:prstGeom prst="rect">
                      <a:avLst/>
                    </a:prstGeom>
                    <a:ln w="12700" cap="flat">
                      <a:noFill/>
                      <a:miter lim="400000"/>
                    </a:ln>
                    <a:effectLst/>
                  </pic:spPr>
                </pic:pic>
              </a:graphicData>
            </a:graphic>
          </wp:anchor>
        </w:drawing>
      </w:r>
      <w:r>
        <w:rPr>
          <w:rFonts w:ascii="Times New Roman" w:cs="Times New Roman" w:hAnsi="Times New Roman" w:eastAsia="Times New Roman"/>
          <w:sz w:val="24"/>
          <w:szCs w:val="24"/>
        </w:rPr>
        <w:br w:type="page"/>
      </w:r>
    </w:p>
    <w:p>
      <w:pPr>
        <w:pStyle w:val="Normal"/>
        <w:spacing w:line="480" w:lineRule="auto"/>
      </w:pPr>
      <w:r>
        <w:drawing>
          <wp:anchor distT="152400" distB="152400" distL="152400" distR="152400" simplePos="0" relativeHeight="251659264" behindDoc="0" locked="0" layoutInCell="1" allowOverlap="1">
            <wp:simplePos x="0" y="0"/>
            <wp:positionH relativeFrom="page">
              <wp:posOffset>430530</wp:posOffset>
            </wp:positionH>
            <wp:positionV relativeFrom="page">
              <wp:posOffset>886460</wp:posOffset>
            </wp:positionV>
            <wp:extent cx="6610350" cy="88138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gures_network_ms_portrait.002.png"/>
                    <pic:cNvPicPr/>
                  </pic:nvPicPr>
                  <pic:blipFill>
                    <a:blip r:embed="rId19">
                      <a:extLst/>
                    </a:blip>
                    <a:stretch>
                      <a:fillRect/>
                    </a:stretch>
                  </pic:blipFill>
                  <pic:spPr>
                    <a:xfrm>
                      <a:off x="0" y="0"/>
                      <a:ext cx="6610350" cy="8813800"/>
                    </a:xfrm>
                    <a:prstGeom prst="rect">
                      <a:avLst/>
                    </a:prstGeom>
                    <a:ln w="12700" cap="flat">
                      <a:noFill/>
                      <a:miter lim="400000"/>
                    </a:ln>
                    <a:effectLst/>
                  </pic:spPr>
                </pic:pic>
              </a:graphicData>
            </a:graphic>
          </wp:anchor>
        </w:drawing>
      </w:r>
    </w:p>
    <w:sectPr>
      <w:headerReference w:type="default" r:id="rId20"/>
      <w:headerReference w:type="even" r:id="rId21"/>
      <w:footerReference w:type="default" r:id="rId22"/>
      <w:footerReference w:type="even" r:id="rId23"/>
      <w:pgSz w:w="12240" w:h="15840" w:orient="portrait"/>
      <w:pgMar w:top="1797" w:right="1440" w:bottom="1797" w:left="1440" w:header="709" w:footer="709"/>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91" w:author="Matthew Barbour" w:date="2015-02-05T09:45:28Z">
    <w:p>
      <w:pPr>
        <w:pStyle w:val="Free Form"/>
        <w:bidi w:val="0"/>
      </w:pPr>
    </w:p>
    <w:p>
      <w:pPr>
        <w:pStyle w:val="Free Form"/>
        <w:bidi w:val="0"/>
      </w:pPr>
      <w:r>
        <w:rPr>
          <w:rFonts w:ascii="Times New Roman" w:cs="Arial Unicode MS" w:hAnsi="Arial Unicode MS" w:eastAsia="Arial Unicode MS"/>
          <w:rtl w:val="0"/>
        </w:rPr>
        <w:t>I don</w:t>
      </w:r>
      <w:r>
        <w:rPr>
          <w:rFonts w:ascii="Arial Unicode MS" w:cs="Arial Unicode MS" w:hAnsi="Times New Roman" w:eastAsia="Arial Unicode MS" w:hint="default"/>
          <w:rtl w:val="0"/>
        </w:rPr>
        <w:t>’</w:t>
      </w:r>
      <w:r>
        <w:rPr>
          <w:rFonts w:ascii="Times New Roman" w:cs="Arial Unicode MS" w:hAnsi="Arial Unicode MS" w:eastAsia="Arial Unicode MS"/>
          <w:rtl w:val="0"/>
        </w:rPr>
        <w:t>t necessarily think this is an overstatement, because I</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m not talking about an eco-evolutionary </w:t>
      </w:r>
      <w:r>
        <w:rPr>
          <w:rFonts w:ascii="Arial Unicode MS" w:cs="Arial Unicode MS" w:hAnsi="Times New Roman" w:eastAsia="Arial Unicode MS" w:hint="default"/>
          <w:rtl w:val="0"/>
        </w:rPr>
        <w:t>‘</w:t>
      </w:r>
      <w:r>
        <w:rPr>
          <w:rFonts w:ascii="Times New Roman" w:cs="Arial Unicode MS" w:hAnsi="Arial Unicode MS" w:eastAsia="Arial Unicode MS"/>
          <w:rtl w:val="0"/>
        </w:rPr>
        <w:t>feedback</w:t>
      </w:r>
      <w:r>
        <w:rPr>
          <w:rFonts w:ascii="Arial Unicode MS" w:cs="Arial Unicode MS" w:hAnsi="Times New Roman" w:eastAsia="Arial Unicode MS" w:hint="default"/>
          <w:rtl w:val="0"/>
        </w:rPr>
        <w:t>’</w:t>
      </w:r>
      <w:r>
        <w:rPr>
          <w:rFonts w:ascii="Times New Roman" w:cs="Arial Unicode MS" w:hAnsi="Arial Unicode MS" w:eastAsia="Arial Unicode MS"/>
          <w:rtl w:val="0"/>
        </w:rPr>
        <w:t>, just the fact that evolution can affect ecology.</w:t>
      </w:r>
    </w:p>
  </w:comment>
  <w:comment w:id="9" w:author="Matthew Barbour" w:date="2015-02-04T10:23:36Z">
    <w:p>
      <w:pPr>
        <w:pStyle w:val="Free Form"/>
        <w:bidi w:val="0"/>
      </w:pPr>
    </w:p>
    <w:p>
      <w:pPr>
        <w:pStyle w:val="Free Form"/>
        <w:bidi w:val="0"/>
      </w:pPr>
      <w:r>
        <w:rPr>
          <w:rFonts w:ascii="Times New Roman" w:cs="Arial Unicode MS" w:hAnsi="Arial Unicode MS" w:eastAsia="Arial Unicode MS"/>
          <w:rtl w:val="0"/>
        </w:rPr>
        <w:t>reword this sentence to avoid plagiarism</w:t>
      </w:r>
    </w:p>
  </w:comment>
  <w:comment w:id="135" w:author="Matthew Barbour" w:date="2015-02-05T11:11:55Z">
    <w:p>
      <w:pPr>
        <w:pStyle w:val="Free Form"/>
        <w:bidi w:val="0"/>
      </w:pPr>
    </w:p>
    <w:p>
      <w:pPr>
        <w:pStyle w:val="Free Form"/>
        <w:bidi w:val="0"/>
      </w:pPr>
      <w:r>
        <w:rPr>
          <w:rFonts w:ascii="Times New Roman" w:cs="Arial Unicode MS" w:hAnsi="Arial Unicode MS" w:eastAsia="Arial Unicode MS"/>
          <w:rtl w:val="0"/>
        </w:rPr>
        <w:t>I need to work on the structure of these predictions.</w:t>
      </w:r>
    </w:p>
  </w:comment>
  <w:comment w:id="114" w:author="Matthew Barbour" w:date="2015-02-05T10:05:44Z">
    <w:p>
      <w:pPr>
        <w:pStyle w:val="Free Form"/>
        <w:bidi w:val="0"/>
      </w:pPr>
    </w:p>
    <w:p>
      <w:pPr>
        <w:pStyle w:val="Free Form"/>
        <w:bidi w:val="0"/>
      </w:pPr>
      <w:r>
        <w:rPr>
          <w:rFonts w:ascii="Times New Roman" w:cs="Arial Unicode MS" w:hAnsi="Arial Unicode MS" w:eastAsia="Arial Unicode MS"/>
          <w:rtl w:val="0"/>
        </w:rPr>
        <w:t xml:space="preserve">I thought it was too convoluted to say </w:t>
      </w:r>
      <w:r>
        <w:rPr>
          <w:rFonts w:ascii="Arial Unicode MS" w:cs="Arial Unicode MS" w:hAnsi="Times New Roman" w:eastAsia="Arial Unicode MS" w:hint="default"/>
          <w:rtl w:val="0"/>
        </w:rPr>
        <w:t>“</w:t>
      </w:r>
      <w:r>
        <w:rPr>
          <w:rFonts w:ascii="Times New Roman" w:cs="Arial Unicode MS" w:hAnsi="Arial Unicode MS" w:eastAsia="Arial Unicode MS"/>
          <w:rtl w:val="0"/>
        </w:rPr>
        <w:t>insect and plant genotypes as well as the environment</w:t>
      </w:r>
      <w:r>
        <w:rPr>
          <w:rFonts w:ascii="Arial Unicode MS" w:cs="Arial Unicode MS" w:hAnsi="Times New Roman" w:eastAsia="Arial Unicode MS" w:hint="default"/>
          <w:rtl w:val="0"/>
        </w:rPr>
        <w:t>”</w:t>
      </w:r>
      <w:r>
        <w:rPr>
          <w:rFonts w:ascii="Times New Roman" w:cs="Arial Unicode MS" w:hAnsi="Arial Unicode MS" w:eastAsia="Arial Unicode MS"/>
          <w:rtl w:val="0"/>
        </w:rPr>
        <w:t>. Do you think it is necessary to bring the connection back to genotype?</w:t>
      </w:r>
    </w:p>
  </w:comment>
  <w:comment w:id="87" w:author="Matthew Barbour" w:date="2015-02-05T09:52:20Z">
    <w:p>
      <w:pPr>
        <w:pStyle w:val="Free Form"/>
        <w:bidi w:val="0"/>
      </w:pPr>
    </w:p>
    <w:p>
      <w:pPr>
        <w:pStyle w:val="Free Form"/>
        <w:bidi w:val="0"/>
      </w:pPr>
      <w:r>
        <w:rPr>
          <w:rFonts w:ascii="Times New Roman" w:cs="Arial Unicode MS" w:hAnsi="Arial Unicode MS" w:eastAsia="Arial Unicode MS"/>
          <w:rtl w:val="0"/>
        </w:rPr>
        <w:t>one really cool study (Bukovinsky et al. 2008), but it only included one wild variety of Brassica and a domesticated variety.</w:t>
      </w:r>
    </w:p>
  </w:comment>
  <w:comment w:id="138" w:author="Matthew Barbour" w:date="2015-02-05T10:47:21Z">
    <w:p>
      <w:pPr>
        <w:pStyle w:val="Free Form"/>
        <w:bidi w:val="0"/>
      </w:pPr>
    </w:p>
    <w:p>
      <w:pPr>
        <w:pStyle w:val="Free Form"/>
        <w:bidi w:val="0"/>
      </w:pPr>
      <w:r>
        <w:rPr>
          <w:rFonts w:ascii="Times New Roman" w:cs="Arial Unicode MS" w:hAnsi="Arial Unicode MS" w:eastAsia="Arial Unicode MS"/>
          <w:rtl w:val="0"/>
        </w:rPr>
        <w:t>this could be due to species turnover or differences in interaction components. Should I go into that here? It doesn</w:t>
      </w:r>
      <w:r>
        <w:rPr>
          <w:rFonts w:ascii="Arial Unicode MS" w:cs="Arial Unicode MS" w:hAnsi="Times New Roman" w:eastAsia="Arial Unicode MS" w:hint="default"/>
          <w:rtl w:val="0"/>
        </w:rPr>
        <w:t>’</w:t>
      </w:r>
      <w:r>
        <w:rPr>
          <w:rFonts w:ascii="Times New Roman" w:cs="Arial Unicode MS" w:hAnsi="Arial Unicode MS" w:eastAsia="Arial Unicode MS"/>
          <w:rtl w:val="0"/>
        </w:rPr>
        <w:t>t seem like the place for it.</w:t>
      </w:r>
    </w:p>
  </w:comment>
  <w:comment w:id="118" w:author="Matthew Barbour" w:date="2015-02-05T10:29:00Z">
    <w:p>
      <w:pPr>
        <w:pStyle w:val="Free Form"/>
        <w:bidi w:val="0"/>
      </w:pPr>
    </w:p>
    <w:p>
      <w:pPr>
        <w:pStyle w:val="Free Form"/>
        <w:bidi w:val="0"/>
      </w:pPr>
      <w:r>
        <w:rPr>
          <w:rFonts w:ascii="Times New Roman" w:cs="Arial Unicode MS" w:hAnsi="Arial Unicode MS" w:eastAsia="Arial Unicode MS"/>
          <w:rtl w:val="0"/>
        </w:rPr>
        <w:t>I feel like I could spice up the gall phenotype some more</w:t>
      </w:r>
      <w:r>
        <w:rPr>
          <w:rFonts w:ascii="Arial Unicode MS" w:cs="Arial Unicode MS" w:hAnsi="Times New Roman" w:eastAsia="Arial Unicode MS" w:hint="default"/>
          <w:rtl w:val="0"/>
        </w:rPr>
        <w:t>…</w:t>
      </w:r>
      <w:r>
        <w:rPr>
          <w:rFonts w:ascii="Times New Roman" w:cs="Arial Unicode MS" w:hAnsi="Arial Unicode MS" w:eastAsia="Arial Unicode MS"/>
          <w:rtl w:val="0"/>
        </w:rPr>
        <w:t>what do you think?</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sz w:val="20"/>
        <w:szCs w:val="20"/>
      </w:rPr>
    </w:pPr>
    <w:r>
      <w:rPr>
        <w:rFonts w:ascii="Times New Roman"/>
        <w:sz w:val="20"/>
        <w:szCs w:val="20"/>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A"/>
      <w:rPr>
        <w:rFonts w:ascii="Times New Roman" w:cs="Times New Roman" w:hAnsi="Times New Roman" w:eastAsia="Times New Roman"/>
        <w:sz w:val="20"/>
        <w:szCs w:val="20"/>
      </w:rPr>
    </w:pPr>
    <w:r>
      <w:rPr>
        <w:rFonts w:ascii="Times New Roman" w:cs="Times New Roman" w:hAnsi="Times New Roman" w:eastAsia="Times New Roman"/>
        <w:sz w:val="20"/>
        <w:szCs w:val="20"/>
      </w:r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vertAlign w:val="baseline"/>
    </w:rPr>
  </w:style>
  <w:style w:type="character" w:styleId="Link">
    <w:name w:val="Link"/>
    <w:rPr>
      <w:color w:val="000099"/>
      <w:u w:val="single"/>
    </w:rPr>
  </w:style>
  <w:style w:type="character" w:styleId="Hyperlink.0">
    <w:name w:val="Hyperlink.0"/>
    <w:basedOn w:val="Link"/>
    <w:next w:val="Hyperlink.0"/>
    <w:rPr>
      <w:color w:val="011ea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ncbi.nlm.nih.gov/pubmed/18831183" TargetMode="External"/><Relationship Id="rId5" Type="http://schemas.openxmlformats.org/officeDocument/2006/relationships/hyperlink" Target="http://www.jstor.org/stable/10.2307/1938284" TargetMode="External"/><Relationship Id="rId6" Type="http://schemas.openxmlformats.org/officeDocument/2006/relationships/hyperlink" Target="http://www.sciencemag.org/content/313/5789/966.short" TargetMode="External"/><Relationship Id="rId7" Type="http://schemas.openxmlformats.org/officeDocument/2006/relationships/hyperlink" Target="http://goedoc.uni-goettingen.de/goescholar/handle/1/5837" TargetMode="External"/><Relationship Id="rId8" Type="http://schemas.openxmlformats.org/officeDocument/2006/relationships/hyperlink" Target="http://www.esajournals.org/doi/abs/10.1890/02-3114" TargetMode="External"/><Relationship Id="rId9" Type="http://schemas.openxmlformats.org/officeDocument/2006/relationships/hyperlink" Target="http://www.ncbi.nlm.nih.gov/pubmed/18376556"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comments" Target="comments.xml"/><Relationship Id="rId2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